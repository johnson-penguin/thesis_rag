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23.783 </w:t>
                            </w:r>
                            <w:r>
                              <w:rPr/>
                              <w:t>V0.</w:t>
                            </w:r>
                            <w:del w:id="0" w:author="Kees Verweij3" w:date="2018-10-23T15:03:00Z">
                              <w:r>
                                <w:rPr/>
                                <w:delText>1</w:delText>
                              </w:r>
                            </w:del>
                            <w:ins w:id="1" w:author="Kees Verweij3" w:date="2018-10-23T15:03:00Z">
                              <w:r>
                                <w:rPr/>
                                <w:t>2</w:t>
                              </w:r>
                            </w:ins>
                            <w:r>
                              <w:rPr/>
                              <w:t xml:space="preserve">.0 </w:t>
                            </w:r>
                            <w:r>
                              <w:rPr>
                                <w:sz w:val="32"/>
                              </w:rPr>
                              <w:t>(2018-</w:t>
                            </w:r>
                            <w:ins w:id="2" w:author="Kees Verweij3" w:date="2018-10-23T15:03:00Z">
                              <w:r>
                                <w:rPr>
                                  <w:sz w:val="32"/>
                                </w:rPr>
                                <w:t>10</w:t>
                              </w:r>
                            </w:ins>
                            <w:del w:id="3" w:author="Kees Verweij3" w:date="2018-10-23T15:03:00Z">
                              <w:r>
                                <w:rPr>
                                  <w:sz w:val="32"/>
                                </w:rPr>
                                <w:delText>07</w:delText>
                              </w:r>
                            </w:del>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23.783 </w:t>
                      </w:r>
                      <w:r>
                        <w:rPr/>
                        <w:t>V0.</w:t>
                      </w:r>
                      <w:del w:id="4" w:author="Kees Verweij3" w:date="2018-10-23T15:03:00Z">
                        <w:r>
                          <w:rPr/>
                          <w:delText>1</w:delText>
                        </w:r>
                      </w:del>
                      <w:ins w:id="5" w:author="Kees Verweij3" w:date="2018-10-23T15:03:00Z">
                        <w:r>
                          <w:rPr/>
                          <w:t>2</w:t>
                        </w:r>
                      </w:ins>
                      <w:r>
                        <w:rPr/>
                        <w:t xml:space="preserve">.0 </w:t>
                      </w:r>
                      <w:r>
                        <w:rPr>
                          <w:sz w:val="32"/>
                        </w:rPr>
                        <w:t>(2018-</w:t>
                      </w:r>
                      <w:ins w:id="6" w:author="Kees Verweij3" w:date="2018-10-23T15:03:00Z">
                        <w:r>
                          <w:rPr>
                            <w:sz w:val="32"/>
                          </w:rPr>
                          <w:t>10</w:t>
                        </w:r>
                      </w:ins>
                      <w:del w:id="7" w:author="Kees Verweij3" w:date="2018-10-23T15:03:00Z">
                        <w:r>
                          <w:rPr>
                            <w:sz w:val="32"/>
                          </w:rPr>
                          <w:delText>07</w:delText>
                        </w:r>
                      </w:del>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Study on Mission Critical services support over 5G System</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Study on Mission Critical services support over 5G System</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pBdr>
                                <w:top w:val="nil"/>
                              </w:pBdr>
                              <w:tabs>
                                <w:tab w:val="clear" w:pos="284"/>
                                <w:tab w:val="right" w:pos="10206" w:leader="none"/>
                              </w:tabs>
                              <w:jc w:val="left"/>
                              <w:rPr>
                                <w:color w:val="0000FF"/>
                              </w:rPr>
                            </w:pPr>
                            <w:r>
                              <w:rPr>
                                <w:color w:val="0000FF"/>
                              </w:rPr>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pBdr>
                          <w:top w:val="nil"/>
                        </w:pBdr>
                        <w:tabs>
                          <w:tab w:val="clear" w:pos="284"/>
                          <w:tab w:val="right" w:pos="10206" w:leader="none"/>
                        </w:tabs>
                        <w:jc w:val="left"/>
                        <w:rPr>
                          <w:color w:val="0000FF"/>
                        </w:rPr>
                      </w:pPr>
                      <w:r>
                        <w:rPr>
                          <w:color w:val="0000FF"/>
                        </w:rPr>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keyword]&gt;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8071791">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528071792">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28071793">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28071794">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28071795">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28071796">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28071797">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Subclauses</w:t>
          </w:r>
          <w:r>
            <w:rPr>
              <w:lang w:val="en-US" w:eastAsia="en-US"/>
            </w:rPr>
            <w:t xml:space="preserve"> in Mission Critical Specifications containing 4G specific terminology</w:t>
          </w:r>
          <w:r>
            <w:rPr/>
            <w:tab/>
          </w:r>
          <w:hyperlink w:anchor="__RefHeading___Toc528071798">
            <w:r>
              <w:rPr>
                <w:rStyle w:val="IndexLink"/>
              </w:rPr>
              <w:t>6</w:t>
            </w:r>
          </w:hyperlink>
        </w:p>
        <w:p>
          <w:pPr>
            <w:pStyle w:val="Contents2"/>
            <w:rPr>
              <w:rFonts w:ascii="Calibri" w:hAnsi="Calibri" w:cs="Calibri"/>
              <w:sz w:val="22"/>
              <w:szCs w:val="22"/>
              <w:lang w:val="en-US" w:eastAsia="en-US"/>
            </w:rPr>
          </w:pPr>
          <w:r>
            <w:rPr>
              <w:lang w:val="en-US" w:eastAsia="en-US"/>
            </w:rPr>
            <w:t>4.1</w:t>
          </w:r>
          <w:r>
            <w:rPr>
              <w:rFonts w:cs="Calibri" w:ascii="Calibri" w:hAnsi="Calibri"/>
              <w:sz w:val="22"/>
              <w:szCs w:val="22"/>
              <w:lang w:val="en-US" w:eastAsia="en-US"/>
            </w:rPr>
            <w:tab/>
          </w:r>
          <w:r>
            <w:rPr>
              <w:lang w:val="en-US" w:eastAsia="en-US"/>
            </w:rPr>
            <w:t>Introduction</w:t>
          </w:r>
          <w:r>
            <w:rPr/>
            <w:tab/>
          </w:r>
          <w:hyperlink w:anchor="__RefHeading___Toc528071799">
            <w:r>
              <w:rPr>
                <w:rStyle w:val="IndexLink"/>
              </w:rPr>
              <w:t>6</w:t>
            </w:r>
          </w:hyperlink>
        </w:p>
        <w:p>
          <w:pPr>
            <w:pStyle w:val="Contents2"/>
            <w:rPr>
              <w:rFonts w:ascii="Calibri" w:hAnsi="Calibri" w:cs="Calibri"/>
              <w:sz w:val="22"/>
              <w:szCs w:val="22"/>
              <w:lang w:val="en-US" w:eastAsia="en-US"/>
            </w:rPr>
          </w:pPr>
          <w:r>
            <w:rPr>
              <w:lang w:val="en-US" w:eastAsia="en-US"/>
            </w:rPr>
            <w:t>4.2</w:t>
          </w:r>
          <w:r>
            <w:rPr>
              <w:rFonts w:cs="Calibri" w:ascii="Calibri" w:hAnsi="Calibri"/>
              <w:sz w:val="22"/>
              <w:szCs w:val="22"/>
              <w:lang w:val="en-US" w:eastAsia="en-US"/>
            </w:rPr>
            <w:tab/>
          </w:r>
          <w:r>
            <w:rPr>
              <w:lang w:val="en-US" w:eastAsia="en-US"/>
            </w:rPr>
            <w:t>TS 23.</w:t>
          </w:r>
          <w:r>
            <w:rPr/>
            <w:t>280</w:t>
            <w:tab/>
          </w:r>
          <w:hyperlink w:anchor="__RefHeading___Toc528071800">
            <w:r>
              <w:rPr>
                <w:rStyle w:val="IndexLink"/>
              </w:rPr>
              <w:t>6</w:t>
            </w:r>
          </w:hyperlink>
        </w:p>
        <w:p>
          <w:pPr>
            <w:pStyle w:val="Contents3"/>
            <w:rPr>
              <w:rFonts w:ascii="Calibri" w:hAnsi="Calibri" w:cs="Calibri"/>
              <w:sz w:val="22"/>
              <w:szCs w:val="22"/>
              <w:lang w:val="en-US" w:eastAsia="en-US"/>
            </w:rPr>
          </w:pPr>
          <w:r>
            <w:rPr>
              <w:lang w:val="es-ES" w:eastAsia="en-US"/>
            </w:rPr>
            <w:t>4.2.1</w:t>
          </w:r>
          <w:r>
            <w:rPr>
              <w:rFonts w:cs="Calibri" w:ascii="Calibri" w:hAnsi="Calibri"/>
              <w:sz w:val="22"/>
              <w:szCs w:val="22"/>
              <w:lang w:val="en-US" w:eastAsia="en-US"/>
            </w:rPr>
            <w:tab/>
          </w:r>
          <w:r>
            <w:rPr>
              <w:lang w:val="es-ES" w:eastAsia="en-US"/>
            </w:rPr>
            <w:t>Proposed change to 1 Scope</w:t>
          </w:r>
          <w:r>
            <w:rPr/>
            <w:tab/>
          </w:r>
          <w:hyperlink w:anchor="__RefHeading___Toc528071801">
            <w:r>
              <w:rPr>
                <w:rStyle w:val="IndexLink"/>
              </w:rPr>
              <w:t>6</w:t>
            </w:r>
          </w:hyperlink>
        </w:p>
        <w:p>
          <w:pPr>
            <w:pStyle w:val="Contents3"/>
            <w:rPr>
              <w:rFonts w:ascii="Calibri" w:hAnsi="Calibri" w:cs="Calibri"/>
              <w:sz w:val="22"/>
              <w:szCs w:val="22"/>
              <w:lang w:val="en-US" w:eastAsia="en-US"/>
            </w:rPr>
          </w:pPr>
          <w:r>
            <w:rPr>
              <w:lang w:val="es-ES" w:eastAsia="en-US"/>
            </w:rPr>
            <w:t>4.2.2</w:t>
          </w:r>
          <w:r>
            <w:rPr>
              <w:rFonts w:cs="Calibri" w:ascii="Calibri" w:hAnsi="Calibri"/>
              <w:sz w:val="22"/>
              <w:szCs w:val="22"/>
              <w:lang w:val="en-US" w:eastAsia="en-US"/>
            </w:rPr>
            <w:tab/>
          </w:r>
          <w:r>
            <w:rPr>
              <w:lang w:val="es-ES" w:eastAsia="en-US"/>
            </w:rPr>
            <w:t>Proposed change to 2 References</w:t>
          </w:r>
          <w:r>
            <w:rPr/>
            <w:tab/>
          </w:r>
          <w:hyperlink w:anchor="__RefHeading___Toc528071802">
            <w:r>
              <w:rPr>
                <w:rStyle w:val="IndexLink"/>
              </w:rPr>
              <w:t>7</w:t>
            </w:r>
          </w:hyperlink>
        </w:p>
        <w:p>
          <w:pPr>
            <w:pStyle w:val="Contents3"/>
            <w:rPr>
              <w:rFonts w:ascii="Calibri" w:hAnsi="Calibri" w:cs="Calibri"/>
              <w:sz w:val="22"/>
              <w:szCs w:val="22"/>
              <w:lang w:val="en-US" w:eastAsia="en-US"/>
            </w:rPr>
          </w:pPr>
          <w:r>
            <w:rPr>
              <w:lang w:val="en-US" w:eastAsia="en-US"/>
            </w:rPr>
            <w:t>4.</w:t>
          </w:r>
          <w:r>
            <w:rPr/>
            <w:t>2</w:t>
          </w:r>
          <w:r>
            <w:rPr>
              <w:lang w:val="en-US" w:eastAsia="en-US"/>
            </w:rPr>
            <w:t>.3</w:t>
          </w:r>
          <w:r>
            <w:rPr>
              <w:rFonts w:cs="Calibri" w:ascii="Calibri" w:hAnsi="Calibri"/>
              <w:sz w:val="22"/>
              <w:szCs w:val="22"/>
              <w:lang w:val="en-US" w:eastAsia="en-US"/>
            </w:rPr>
            <w:tab/>
          </w:r>
          <w:r>
            <w:rPr>
              <w:lang w:val="en-US" w:eastAsia="en-US"/>
            </w:rPr>
            <w:t>Proposed change to 3.2 Abbreviations</w:t>
          </w:r>
          <w:r>
            <w:rPr/>
            <w:tab/>
          </w:r>
          <w:hyperlink w:anchor="__RefHeading___Toc528071803">
            <w:r>
              <w:rPr>
                <w:rStyle w:val="IndexLink"/>
              </w:rPr>
              <w:t>7</w:t>
            </w:r>
          </w:hyperlink>
        </w:p>
        <w:p>
          <w:pPr>
            <w:pStyle w:val="Contents3"/>
            <w:rPr>
              <w:rFonts w:ascii="Calibri" w:hAnsi="Calibri" w:cs="Calibri"/>
              <w:sz w:val="22"/>
              <w:szCs w:val="22"/>
              <w:lang w:val="en-US" w:eastAsia="en-US"/>
            </w:rPr>
          </w:pPr>
          <w:r>
            <w:rPr>
              <w:lang w:val="en-US" w:eastAsia="en-US"/>
            </w:rPr>
            <w:t>4.</w:t>
          </w:r>
          <w:r>
            <w:rPr/>
            <w:t>2</w:t>
          </w:r>
          <w:r>
            <w:rPr>
              <w:lang w:val="en-US" w:eastAsia="en-US"/>
            </w:rPr>
            <w:t>.4</w:t>
          </w:r>
          <w:r>
            <w:rPr>
              <w:rFonts w:cs="Calibri" w:ascii="Calibri" w:hAnsi="Calibri"/>
              <w:sz w:val="22"/>
              <w:szCs w:val="22"/>
              <w:lang w:val="en-US" w:eastAsia="en-US"/>
            </w:rPr>
            <w:tab/>
          </w:r>
          <w:r>
            <w:rPr>
              <w:lang w:val="en-US" w:eastAsia="en-US"/>
            </w:rPr>
            <w:t>Proposed change to 4 Introduction</w:t>
          </w:r>
          <w:r>
            <w:rPr/>
            <w:tab/>
          </w:r>
          <w:hyperlink w:anchor="__RefHeading___Toc528071804">
            <w:r>
              <w:rPr>
                <w:rStyle w:val="IndexLink"/>
              </w:rPr>
              <w:t>7</w:t>
            </w:r>
          </w:hyperlink>
        </w:p>
        <w:p>
          <w:pPr>
            <w:pStyle w:val="Contents3"/>
            <w:rPr>
              <w:rFonts w:ascii="Calibri" w:hAnsi="Calibri" w:cs="Calibri"/>
              <w:sz w:val="22"/>
              <w:szCs w:val="22"/>
              <w:lang w:val="en-US" w:eastAsia="en-US"/>
            </w:rPr>
          </w:pPr>
          <w:r>
            <w:rPr>
              <w:lang w:val="en-US" w:eastAsia="en-US"/>
            </w:rPr>
            <w:t>4.</w:t>
          </w:r>
          <w:r>
            <w:rPr/>
            <w:t>2</w:t>
          </w:r>
          <w:r>
            <w:rPr>
              <w:lang w:val="en-US" w:eastAsia="en-US"/>
            </w:rPr>
            <w:t>.X</w:t>
          </w:r>
          <w:r>
            <w:rPr>
              <w:rFonts w:cs="Calibri" w:ascii="Calibri" w:hAnsi="Calibri"/>
              <w:sz w:val="22"/>
              <w:szCs w:val="22"/>
              <w:lang w:val="en-US" w:eastAsia="en-US"/>
            </w:rPr>
            <w:tab/>
          </w:r>
          <w:r>
            <w:rPr>
              <w:lang w:val="en-US" w:eastAsia="en-US"/>
            </w:rPr>
            <w:t xml:space="preserve">Proposed change to &lt;Y&gt; </w:t>
          </w:r>
          <w:r>
            <w:rPr/>
            <w:t>&lt;Title&gt;</w:t>
            <w:tab/>
          </w:r>
          <w:hyperlink w:anchor="__RefHeading___Toc528071805">
            <w:r>
              <w:rPr>
                <w:rStyle w:val="IndexLink"/>
              </w:rPr>
              <w:t>7</w:t>
            </w:r>
          </w:hyperlink>
        </w:p>
        <w:p>
          <w:pPr>
            <w:pStyle w:val="Contents2"/>
            <w:rPr>
              <w:rFonts w:ascii="Calibri" w:hAnsi="Calibri" w:cs="Calibri"/>
              <w:sz w:val="22"/>
              <w:szCs w:val="22"/>
              <w:lang w:val="en-US" w:eastAsia="en-US"/>
            </w:rPr>
          </w:pPr>
          <w:r>
            <w:rPr>
              <w:lang w:val="en-US" w:eastAsia="en-US"/>
            </w:rPr>
            <w:t>4.3</w:t>
          </w:r>
          <w:r>
            <w:rPr>
              <w:rFonts w:cs="Calibri" w:ascii="Calibri" w:hAnsi="Calibri"/>
              <w:sz w:val="22"/>
              <w:szCs w:val="22"/>
              <w:lang w:val="en-US" w:eastAsia="en-US"/>
            </w:rPr>
            <w:tab/>
          </w:r>
          <w:r>
            <w:rPr>
              <w:lang w:val="en-US" w:eastAsia="en-US"/>
            </w:rPr>
            <w:t xml:space="preserve">TS </w:t>
          </w:r>
          <w:r>
            <w:rPr/>
            <w:t>23</w:t>
          </w:r>
          <w:r>
            <w:rPr>
              <w:lang w:val="en-US" w:eastAsia="en-US"/>
            </w:rPr>
            <w:t>.281</w:t>
          </w:r>
          <w:r>
            <w:rPr/>
            <w:tab/>
          </w:r>
          <w:hyperlink w:anchor="__RefHeading___Toc528071806">
            <w:r>
              <w:rPr>
                <w:rStyle w:val="IndexLink"/>
              </w:rPr>
              <w:t>7</w:t>
            </w:r>
          </w:hyperlink>
        </w:p>
        <w:p>
          <w:pPr>
            <w:pStyle w:val="Contents3"/>
            <w:rPr>
              <w:rFonts w:ascii="Calibri" w:hAnsi="Calibri" w:cs="Calibri"/>
              <w:sz w:val="22"/>
              <w:szCs w:val="22"/>
              <w:lang w:val="en-US" w:eastAsia="en-US"/>
            </w:rPr>
          </w:pPr>
          <w:r>
            <w:rPr>
              <w:lang w:val="en-US" w:eastAsia="en-US"/>
            </w:rPr>
            <w:t>4.3.X</w:t>
          </w:r>
          <w:r>
            <w:rPr>
              <w:rFonts w:cs="Calibri" w:ascii="Calibri" w:hAnsi="Calibri"/>
              <w:sz w:val="22"/>
              <w:szCs w:val="22"/>
              <w:lang w:val="en-US" w:eastAsia="en-US"/>
            </w:rPr>
            <w:tab/>
          </w:r>
          <w:r>
            <w:rPr>
              <w:lang w:val="en-US" w:eastAsia="en-US"/>
            </w:rPr>
            <w:t xml:space="preserve">Proposed change to &lt;Y&gt; </w:t>
          </w:r>
          <w:r>
            <w:rPr/>
            <w:t>&lt;Title&gt;</w:t>
            <w:tab/>
          </w:r>
          <w:hyperlink w:anchor="__RefHeading___Toc528071807">
            <w:r>
              <w:rPr>
                <w:rStyle w:val="IndexLink"/>
              </w:rPr>
              <w:t>7</w:t>
            </w:r>
          </w:hyperlink>
        </w:p>
        <w:p>
          <w:pPr>
            <w:pStyle w:val="Contents2"/>
            <w:rPr>
              <w:rFonts w:ascii="Calibri" w:hAnsi="Calibri" w:cs="Calibri"/>
              <w:sz w:val="22"/>
              <w:szCs w:val="22"/>
              <w:lang w:val="en-US" w:eastAsia="en-US"/>
            </w:rPr>
          </w:pPr>
          <w:r>
            <w:rPr>
              <w:lang w:val="en-US" w:eastAsia="en-US"/>
            </w:rPr>
            <w:t>4.4</w:t>
          </w:r>
          <w:r>
            <w:rPr>
              <w:rFonts w:cs="Calibri" w:ascii="Calibri" w:hAnsi="Calibri"/>
              <w:sz w:val="22"/>
              <w:szCs w:val="22"/>
              <w:lang w:val="en-US" w:eastAsia="en-US"/>
            </w:rPr>
            <w:tab/>
          </w:r>
          <w:r>
            <w:rPr>
              <w:lang w:val="en-US" w:eastAsia="en-US"/>
            </w:rPr>
            <w:t>TS 23.282</w:t>
          </w:r>
          <w:r>
            <w:rPr/>
            <w:tab/>
          </w:r>
          <w:hyperlink w:anchor="__RefHeading___Toc528071808">
            <w:r>
              <w:rPr>
                <w:rStyle w:val="IndexLink"/>
              </w:rPr>
              <w:t>8</w:t>
            </w:r>
          </w:hyperlink>
        </w:p>
        <w:p>
          <w:pPr>
            <w:pStyle w:val="Contents3"/>
            <w:rPr>
              <w:rFonts w:ascii="Calibri" w:hAnsi="Calibri" w:cs="Calibri"/>
              <w:sz w:val="22"/>
              <w:szCs w:val="22"/>
              <w:lang w:val="en-US" w:eastAsia="en-US"/>
            </w:rPr>
          </w:pPr>
          <w:r>
            <w:rPr>
              <w:lang w:val="en-US" w:eastAsia="en-US"/>
            </w:rPr>
            <w:t>4.4.X</w:t>
          </w:r>
          <w:r>
            <w:rPr>
              <w:rFonts w:cs="Calibri" w:ascii="Calibri" w:hAnsi="Calibri"/>
              <w:sz w:val="22"/>
              <w:szCs w:val="22"/>
              <w:lang w:val="en-US" w:eastAsia="en-US"/>
            </w:rPr>
            <w:tab/>
          </w:r>
          <w:r>
            <w:rPr>
              <w:lang w:val="en-US" w:eastAsia="en-US"/>
            </w:rPr>
            <w:t xml:space="preserve">Proposed change to &lt;Y&gt; </w:t>
          </w:r>
          <w:r>
            <w:rPr/>
            <w:t>&lt;Title&gt;</w:t>
            <w:tab/>
          </w:r>
          <w:hyperlink w:anchor="__RefHeading___Toc528071809">
            <w:r>
              <w:rPr>
                <w:rStyle w:val="IndexLink"/>
              </w:rPr>
              <w:t>8</w:t>
            </w:r>
          </w:hyperlink>
        </w:p>
        <w:p>
          <w:pPr>
            <w:pStyle w:val="Contents2"/>
            <w:rPr>
              <w:rFonts w:ascii="Calibri" w:hAnsi="Calibri" w:cs="Calibri"/>
              <w:sz w:val="22"/>
              <w:szCs w:val="22"/>
              <w:lang w:val="en-US" w:eastAsia="en-US"/>
            </w:rPr>
          </w:pPr>
          <w:r>
            <w:rPr>
              <w:lang w:val="en-US" w:eastAsia="en-US"/>
            </w:rPr>
            <w:t>4.5</w:t>
          </w:r>
          <w:r>
            <w:rPr>
              <w:rFonts w:cs="Calibri" w:ascii="Calibri" w:hAnsi="Calibri"/>
              <w:sz w:val="22"/>
              <w:szCs w:val="22"/>
              <w:lang w:val="en-US" w:eastAsia="en-US"/>
            </w:rPr>
            <w:tab/>
          </w:r>
          <w:r>
            <w:rPr>
              <w:lang w:val="en-US" w:eastAsia="en-US"/>
            </w:rPr>
            <w:t>TS 23.283</w:t>
          </w:r>
          <w:r>
            <w:rPr/>
            <w:tab/>
          </w:r>
          <w:hyperlink w:anchor="__RefHeading___Toc528071810">
            <w:r>
              <w:rPr>
                <w:rStyle w:val="IndexLink"/>
              </w:rPr>
              <w:t>8</w:t>
            </w:r>
          </w:hyperlink>
        </w:p>
        <w:p>
          <w:pPr>
            <w:pStyle w:val="Contents3"/>
            <w:rPr>
              <w:rFonts w:ascii="Calibri" w:hAnsi="Calibri" w:cs="Calibri"/>
              <w:sz w:val="22"/>
              <w:szCs w:val="22"/>
              <w:lang w:val="en-US" w:eastAsia="en-US"/>
            </w:rPr>
          </w:pPr>
          <w:r>
            <w:rPr>
              <w:lang w:val="en-US" w:eastAsia="en-US"/>
            </w:rPr>
            <w:t>4.5.X</w:t>
          </w:r>
          <w:r>
            <w:rPr>
              <w:rFonts w:cs="Calibri" w:ascii="Calibri" w:hAnsi="Calibri"/>
              <w:sz w:val="22"/>
              <w:szCs w:val="22"/>
              <w:lang w:val="en-US" w:eastAsia="en-US"/>
            </w:rPr>
            <w:tab/>
          </w:r>
          <w:r>
            <w:rPr>
              <w:lang w:val="en-US" w:eastAsia="en-US"/>
            </w:rPr>
            <w:t xml:space="preserve">Proposed change to &lt;Y&gt; </w:t>
          </w:r>
          <w:r>
            <w:rPr/>
            <w:t>&lt;Title&gt;</w:t>
            <w:tab/>
          </w:r>
          <w:hyperlink w:anchor="__RefHeading___Toc528071811">
            <w:r>
              <w:rPr>
                <w:rStyle w:val="IndexLink"/>
              </w:rPr>
              <w:t>8</w:t>
            </w:r>
          </w:hyperlink>
        </w:p>
        <w:p>
          <w:pPr>
            <w:pStyle w:val="Contents2"/>
            <w:rPr>
              <w:rFonts w:ascii="Calibri" w:hAnsi="Calibri" w:cs="Calibri"/>
              <w:sz w:val="22"/>
              <w:szCs w:val="22"/>
              <w:lang w:val="en-US" w:eastAsia="en-US"/>
            </w:rPr>
          </w:pPr>
          <w:r>
            <w:rPr>
              <w:lang w:val="en-US" w:eastAsia="en-US"/>
            </w:rPr>
            <w:t>4.6</w:t>
          </w:r>
          <w:r>
            <w:rPr>
              <w:rFonts w:cs="Calibri" w:ascii="Calibri" w:hAnsi="Calibri"/>
              <w:sz w:val="22"/>
              <w:szCs w:val="22"/>
              <w:lang w:val="en-US" w:eastAsia="en-US"/>
            </w:rPr>
            <w:tab/>
          </w:r>
          <w:r>
            <w:rPr>
              <w:lang w:val="en-US" w:eastAsia="en-US"/>
            </w:rPr>
            <w:t>TS 23.379</w:t>
          </w:r>
          <w:r>
            <w:rPr/>
            <w:tab/>
          </w:r>
          <w:hyperlink w:anchor="__RefHeading___Toc528071812">
            <w:r>
              <w:rPr>
                <w:rStyle w:val="IndexLink"/>
              </w:rPr>
              <w:t>8</w:t>
            </w:r>
          </w:hyperlink>
        </w:p>
        <w:p>
          <w:pPr>
            <w:pStyle w:val="Contents3"/>
            <w:rPr>
              <w:rFonts w:ascii="Calibri" w:hAnsi="Calibri" w:cs="Calibri"/>
              <w:sz w:val="22"/>
              <w:szCs w:val="22"/>
              <w:lang w:val="en-US" w:eastAsia="en-US"/>
            </w:rPr>
          </w:pPr>
          <w:r>
            <w:rPr>
              <w:lang w:val="en-US" w:eastAsia="en-US"/>
            </w:rPr>
            <w:t>4.6.X</w:t>
          </w:r>
          <w:r>
            <w:rPr>
              <w:rFonts w:cs="Calibri" w:ascii="Calibri" w:hAnsi="Calibri"/>
              <w:sz w:val="22"/>
              <w:szCs w:val="22"/>
              <w:lang w:val="en-US" w:eastAsia="en-US"/>
            </w:rPr>
            <w:tab/>
          </w:r>
          <w:r>
            <w:rPr>
              <w:lang w:val="en-US" w:eastAsia="en-US"/>
            </w:rPr>
            <w:t xml:space="preserve">Proposed change to &lt;Y&gt; </w:t>
          </w:r>
          <w:r>
            <w:rPr/>
            <w:t>&lt;Title&gt;</w:t>
            <w:tab/>
          </w:r>
          <w:hyperlink w:anchor="__RefHeading___Toc528071813">
            <w:r>
              <w:rPr>
                <w:rStyle w:val="IndexLink"/>
              </w:rPr>
              <w:t>8</w:t>
            </w:r>
          </w:hyperlink>
        </w:p>
        <w:p>
          <w:pPr>
            <w:pStyle w:val="Contents2"/>
            <w:rPr>
              <w:rFonts w:ascii="Calibri" w:hAnsi="Calibri" w:cs="Calibri"/>
              <w:sz w:val="22"/>
              <w:szCs w:val="22"/>
              <w:lang w:val="en-US" w:eastAsia="en-US"/>
            </w:rPr>
          </w:pPr>
          <w:r>
            <w:rPr>
              <w:lang w:val="en-US" w:eastAsia="en-US"/>
            </w:rPr>
            <w:t>4.7</w:t>
          </w:r>
          <w:r>
            <w:rPr>
              <w:rFonts w:cs="Calibri" w:ascii="Calibri" w:hAnsi="Calibri"/>
              <w:sz w:val="22"/>
              <w:szCs w:val="22"/>
              <w:lang w:val="en-US" w:eastAsia="en-US"/>
            </w:rPr>
            <w:tab/>
          </w:r>
          <w:r>
            <w:rPr>
              <w:lang w:val="en-US" w:eastAsia="en-US"/>
            </w:rPr>
            <w:t>TS 23.479</w:t>
          </w:r>
          <w:r>
            <w:rPr/>
            <w:tab/>
          </w:r>
          <w:hyperlink w:anchor="__RefHeading___Toc528071814">
            <w:r>
              <w:rPr>
                <w:rStyle w:val="IndexLink"/>
              </w:rPr>
              <w:t>8</w:t>
            </w:r>
          </w:hyperlink>
        </w:p>
        <w:p>
          <w:pPr>
            <w:pStyle w:val="Contents3"/>
            <w:rPr>
              <w:rFonts w:ascii="Calibri" w:hAnsi="Calibri" w:cs="Calibri"/>
              <w:sz w:val="22"/>
              <w:szCs w:val="22"/>
              <w:lang w:val="en-US" w:eastAsia="en-US"/>
            </w:rPr>
          </w:pPr>
          <w:r>
            <w:rPr>
              <w:lang w:val="en-US" w:eastAsia="en-US"/>
            </w:rPr>
            <w:t>4.7.X</w:t>
          </w:r>
          <w:r>
            <w:rPr>
              <w:rFonts w:cs="Calibri" w:ascii="Calibri" w:hAnsi="Calibri"/>
              <w:sz w:val="22"/>
              <w:szCs w:val="22"/>
              <w:lang w:val="en-US" w:eastAsia="en-US"/>
            </w:rPr>
            <w:tab/>
          </w:r>
          <w:r>
            <w:rPr>
              <w:lang w:val="en-US" w:eastAsia="en-US"/>
            </w:rPr>
            <w:t xml:space="preserve">Proposed change to &lt;Y&gt; </w:t>
          </w:r>
          <w:r>
            <w:rPr/>
            <w:t>&lt;Title&gt;</w:t>
            <w:tab/>
          </w:r>
          <w:hyperlink w:anchor="__RefHeading___Toc528071815">
            <w:r>
              <w:rPr>
                <w:rStyle w:val="IndexLink"/>
              </w:rPr>
              <w:t>8</w:t>
            </w:r>
          </w:hyperlink>
        </w:p>
        <w:p>
          <w:pPr>
            <w:pStyle w:val="Contents1"/>
            <w:rPr>
              <w:rFonts w:ascii="Calibri" w:hAnsi="Calibri" w:cs="Calibri"/>
              <w:szCs w:val="22"/>
              <w:lang w:val="en-US" w:eastAsia="en-US"/>
            </w:rPr>
          </w:pPr>
          <w:r>
            <w:rPr>
              <w:lang w:val="en-US" w:eastAsia="en-US"/>
            </w:rPr>
            <w:t>5</w:t>
          </w:r>
          <w:r>
            <w:rPr>
              <w:rFonts w:cs="Calibri" w:ascii="Calibri" w:hAnsi="Calibri"/>
              <w:szCs w:val="22"/>
              <w:lang w:val="en-US" w:eastAsia="en-US"/>
            </w:rPr>
            <w:tab/>
          </w:r>
          <w:r>
            <w:rPr>
              <w:lang w:val="en-US" w:eastAsia="en-US"/>
            </w:rPr>
            <w:t>5GS aspects to support Mission Critical architecture</w:t>
          </w:r>
          <w:r>
            <w:rPr/>
            <w:tab/>
          </w:r>
          <w:hyperlink w:anchor="__RefHeading___Toc528071816">
            <w:r>
              <w:rPr>
                <w:rStyle w:val="IndexLink"/>
              </w:rPr>
              <w:t>8</w:t>
            </w:r>
          </w:hyperlink>
        </w:p>
        <w:p>
          <w:pPr>
            <w:pStyle w:val="Contents2"/>
            <w:rPr>
              <w:rFonts w:ascii="Calibri" w:hAnsi="Calibri" w:cs="Calibri"/>
              <w:sz w:val="22"/>
              <w:szCs w:val="22"/>
              <w:lang w:val="en-US" w:eastAsia="en-US"/>
            </w:rPr>
          </w:pPr>
          <w:r>
            <w:rPr>
              <w:lang w:val="en-US" w:eastAsia="en-US"/>
            </w:rPr>
            <w:t>5.X</w:t>
          </w:r>
          <w:r>
            <w:rPr>
              <w:rFonts w:cs="Calibri" w:ascii="Calibri" w:hAnsi="Calibri"/>
              <w:sz w:val="22"/>
              <w:szCs w:val="22"/>
              <w:lang w:val="en-US" w:eastAsia="en-US"/>
            </w:rPr>
            <w:tab/>
          </w:r>
          <w:r>
            <w:rPr>
              <w:lang w:val="en-US" w:eastAsia="en-US"/>
            </w:rPr>
            <w:t>&lt;Example&gt;</w:t>
          </w:r>
          <w:r>
            <w:rPr/>
            <w:tab/>
          </w:r>
          <w:hyperlink w:anchor="__RefHeading___Toc528071817">
            <w:r>
              <w:rPr>
                <w:rStyle w:val="IndexLink"/>
              </w:rPr>
              <w:t>8</w:t>
            </w:r>
          </w:hyperlink>
        </w:p>
        <w:p>
          <w:pPr>
            <w:pStyle w:val="Contents3"/>
            <w:rPr>
              <w:rFonts w:ascii="Calibri" w:hAnsi="Calibri" w:cs="Calibri"/>
              <w:sz w:val="22"/>
              <w:szCs w:val="22"/>
              <w:lang w:val="en-US" w:eastAsia="en-US"/>
            </w:rPr>
          </w:pPr>
          <w:r>
            <w:rPr>
              <w:lang w:val="en-US" w:eastAsia="en-US"/>
            </w:rPr>
            <w:t>5.X.1</w:t>
          </w:r>
          <w:r>
            <w:rPr>
              <w:rFonts w:cs="Calibri" w:ascii="Calibri" w:hAnsi="Calibri"/>
              <w:sz w:val="22"/>
              <w:szCs w:val="22"/>
              <w:lang w:val="en-US" w:eastAsia="en-US"/>
            </w:rPr>
            <w:tab/>
          </w:r>
          <w:r>
            <w:rPr>
              <w:lang w:val="en-US" w:eastAsia="en-US"/>
            </w:rPr>
            <w:t>General description</w:t>
          </w:r>
          <w:r>
            <w:rPr/>
            <w:tab/>
          </w:r>
          <w:hyperlink w:anchor="__RefHeading___Toc528071818">
            <w:r>
              <w:rPr>
                <w:rStyle w:val="IndexLink"/>
              </w:rPr>
              <w:t>8</w:t>
            </w:r>
          </w:hyperlink>
        </w:p>
        <w:p>
          <w:pPr>
            <w:pStyle w:val="Contents3"/>
            <w:rPr>
              <w:rFonts w:ascii="Calibri" w:hAnsi="Calibri" w:cs="Calibri"/>
              <w:sz w:val="22"/>
              <w:szCs w:val="22"/>
              <w:lang w:val="en-US" w:eastAsia="en-US"/>
            </w:rPr>
          </w:pPr>
          <w:r>
            <w:rPr>
              <w:lang w:val="en-US" w:eastAsia="en-US"/>
            </w:rPr>
            <w:t>5.X.2</w:t>
          </w:r>
          <w:r>
            <w:rPr>
              <w:rFonts w:cs="Calibri" w:ascii="Calibri" w:hAnsi="Calibri"/>
              <w:sz w:val="22"/>
              <w:szCs w:val="22"/>
              <w:lang w:val="en-US" w:eastAsia="en-US"/>
            </w:rPr>
            <w:tab/>
          </w:r>
          <w:r>
            <w:rPr>
              <w:lang w:val="en-US" w:eastAsia="en-US"/>
            </w:rPr>
            <w:t>Impact</w:t>
          </w:r>
          <w:r>
            <w:rPr/>
            <w:tab/>
          </w:r>
          <w:hyperlink w:anchor="__RefHeading___Toc528071819">
            <w:r>
              <w:rPr>
                <w:rStyle w:val="IndexLink"/>
              </w:rPr>
              <w:t>8</w:t>
            </w:r>
          </w:hyperlink>
        </w:p>
        <w:p>
          <w:pPr>
            <w:pStyle w:val="Contents1"/>
            <w:rPr>
              <w:rFonts w:ascii="Calibri" w:hAnsi="Calibri" w:cs="Calibri"/>
              <w:szCs w:val="22"/>
              <w:lang w:val="en-US" w:eastAsia="en-US"/>
            </w:rPr>
          </w:pPr>
          <w:r>
            <w:rPr>
              <w:lang w:val="en-US" w:eastAsia="en-US"/>
            </w:rPr>
            <w:t>6</w:t>
          </w:r>
          <w:r>
            <w:rPr>
              <w:rFonts w:cs="Calibri" w:ascii="Calibri" w:hAnsi="Calibri"/>
              <w:szCs w:val="22"/>
              <w:lang w:val="en-US" w:eastAsia="en-US"/>
            </w:rPr>
            <w:tab/>
          </w:r>
          <w:r>
            <w:rPr>
              <w:lang w:val="en-US" w:eastAsia="en-US"/>
            </w:rPr>
            <w:t>Key issues to ensure support of Mission Critical services over 5GS</w:t>
          </w:r>
          <w:r>
            <w:rPr/>
            <w:tab/>
          </w:r>
          <w:hyperlink w:anchor="__RefHeading___Toc528071820">
            <w:r>
              <w:rPr>
                <w:rStyle w:val="IndexLink"/>
              </w:rPr>
              <w:t>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Key issue 1: Service continuity between on-network MC services and UE-to-network relay MC service</w:t>
            <w:tab/>
          </w:r>
          <w:hyperlink w:anchor="__RefHeading___Toc528071821">
            <w:r>
              <w:rPr>
                <w:rStyle w:val="IndexLink"/>
              </w:rPr>
              <w:t>9</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Description</w:t>
            <w:tab/>
          </w:r>
          <w:hyperlink w:anchor="__RefHeading___Toc528071822">
            <w:r>
              <w:rPr>
                <w:rStyle w:val="IndexLink"/>
              </w:rPr>
              <w:t>9</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Architectural requirements</w:t>
            <w:tab/>
          </w:r>
          <w:hyperlink w:anchor="__RefHeading___Toc528071823">
            <w:r>
              <w:rPr>
                <w:rStyle w:val="IndexLink"/>
              </w:rPr>
              <w:t>9</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Key issue 2: 5GC level roaming</w:t>
            <w:tab/>
          </w:r>
          <w:hyperlink w:anchor="__RefHeading___Toc528071824">
            <w:r>
              <w:rPr>
                <w:rStyle w:val="IndexLink"/>
              </w:rPr>
              <w:t>9</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Description</w:t>
            <w:tab/>
          </w:r>
          <w:hyperlink w:anchor="__RefHeading___Toc528071825">
            <w:r>
              <w:rPr>
                <w:rStyle w:val="IndexLink"/>
              </w:rPr>
              <w:t>9</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Architectural requirements</w:t>
            <w:tab/>
          </w:r>
          <w:hyperlink w:anchor="__RefHeading___Toc528071826">
            <w:r>
              <w:rPr>
                <w:rStyle w:val="IndexLink"/>
              </w:rPr>
              <w:t>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Key issue 3: Use of multicast</w:t>
            <w:tab/>
          </w:r>
          <w:hyperlink w:anchor="__RefHeading___Toc528071827">
            <w:r>
              <w:rPr>
                <w:rStyle w:val="IndexLink"/>
              </w:rPr>
              <w:t>9</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Description</w:t>
            <w:tab/>
          </w:r>
          <w:hyperlink w:anchor="__RefHeading___Toc528071828">
            <w:r>
              <w:rPr>
                <w:rStyle w:val="IndexLink"/>
              </w:rPr>
              <w:t>9</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Architectural requirements</w:t>
            <w:tab/>
          </w:r>
          <w:hyperlink w:anchor="__RefHeading___Toc528071829">
            <w:r>
              <w:rPr>
                <w:rStyle w:val="IndexLink"/>
              </w:rPr>
              <w:t>10</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Key issue 4: ProSe</w:t>
            <w:tab/>
          </w:r>
          <w:hyperlink w:anchor="__RefHeading___Toc528071830">
            <w:r>
              <w:rPr>
                <w:rStyle w:val="IndexLink"/>
              </w:rPr>
              <w:t>10</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Description</w:t>
            <w:tab/>
          </w:r>
          <w:hyperlink w:anchor="__RefHeading___Toc528071831">
            <w:r>
              <w:rPr>
                <w:rStyle w:val="IndexLink"/>
              </w:rPr>
              <w:t>10</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Architectural requirements</w:t>
            <w:tab/>
          </w:r>
          <w:hyperlink w:anchor="__RefHeading___Toc528071832">
            <w:r>
              <w:rPr>
                <w:rStyle w:val="IndexLink"/>
              </w:rPr>
              <w:t>10</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Key issue 5: APN</w:t>
            <w:tab/>
          </w:r>
          <w:hyperlink w:anchor="__RefHeading___Toc528071833">
            <w:r>
              <w:rPr>
                <w:rStyle w:val="IndexLink"/>
              </w:rPr>
              <w:t>10</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Description</w:t>
            <w:tab/>
          </w:r>
          <w:hyperlink w:anchor="__RefHeading___Toc528071834">
            <w:r>
              <w:rPr>
                <w:rStyle w:val="IndexLink"/>
              </w:rPr>
              <w:t>10</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Architectural requirements</w:t>
            <w:tab/>
          </w:r>
          <w:hyperlink w:anchor="__RefHeading___Toc528071835">
            <w:r>
              <w:rPr>
                <w:rStyle w:val="IndexLink"/>
              </w:rPr>
              <w:t>10</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Key issue 6: resource control</w:t>
            <w:tab/>
          </w:r>
          <w:hyperlink w:anchor="__RefHeading___Toc528071836">
            <w:r>
              <w:rPr>
                <w:rStyle w:val="IndexLink"/>
              </w:rPr>
              <w:t>11</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Description</w:t>
            <w:tab/>
          </w:r>
          <w:hyperlink w:anchor="__RefHeading___Toc528071837">
            <w:r>
              <w:rPr>
                <w:rStyle w:val="IndexLink"/>
              </w:rPr>
              <w:t>11</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Architectural requirements</w:t>
            <w:tab/>
          </w:r>
          <w:hyperlink w:anchor="__RefHeading___Toc528071838">
            <w:r>
              <w:rPr>
                <w:rStyle w:val="IndexLink"/>
              </w:rPr>
              <w:t>11</w:t>
            </w:r>
          </w:hyperlink>
        </w:p>
        <w:p>
          <w:pPr>
            <w:pStyle w:val="Contents2"/>
            <w:rPr>
              <w:rFonts w:ascii="Calibri" w:hAnsi="Calibri" w:cs="Calibri"/>
              <w:sz w:val="22"/>
              <w:szCs w:val="22"/>
              <w:lang w:val="en-US" w:eastAsia="en-US"/>
            </w:rPr>
          </w:pPr>
          <w:r>
            <w:rPr/>
            <w:t>6.x</w:t>
          </w:r>
          <w:r>
            <w:rPr>
              <w:rFonts w:cs="Calibri" w:ascii="Calibri" w:hAnsi="Calibri"/>
              <w:sz w:val="22"/>
              <w:szCs w:val="22"/>
              <w:lang w:val="en-US" w:eastAsia="en-US"/>
            </w:rPr>
            <w:tab/>
          </w:r>
          <w:r>
            <w:rPr/>
            <w:t>Key issue x: &lt;Key issue title&gt;</w:t>
            <w:tab/>
          </w:r>
          <w:hyperlink w:anchor="__RefHeading___Toc528071839">
            <w:r>
              <w:rPr>
                <w:rStyle w:val="IndexLink"/>
              </w:rPr>
              <w:t>11</w:t>
            </w:r>
          </w:hyperlink>
        </w:p>
        <w:p>
          <w:pPr>
            <w:pStyle w:val="Contents3"/>
            <w:rPr>
              <w:rFonts w:ascii="Calibri" w:hAnsi="Calibri" w:cs="Calibri"/>
              <w:sz w:val="22"/>
              <w:szCs w:val="22"/>
              <w:lang w:val="en-US" w:eastAsia="en-US"/>
            </w:rPr>
          </w:pPr>
          <w:r>
            <w:rPr/>
            <w:t>6.x.1</w:t>
          </w:r>
          <w:r>
            <w:rPr>
              <w:rFonts w:cs="Calibri" w:ascii="Calibri" w:hAnsi="Calibri"/>
              <w:sz w:val="22"/>
              <w:szCs w:val="22"/>
              <w:lang w:val="en-US" w:eastAsia="en-US"/>
            </w:rPr>
            <w:tab/>
          </w:r>
          <w:r>
            <w:rPr/>
            <w:t>Description</w:t>
            <w:tab/>
          </w:r>
          <w:hyperlink w:anchor="__RefHeading___Toc528071840">
            <w:r>
              <w:rPr>
                <w:rStyle w:val="IndexLink"/>
              </w:rPr>
              <w:t>11</w:t>
            </w:r>
          </w:hyperlink>
        </w:p>
        <w:p>
          <w:pPr>
            <w:pStyle w:val="Contents3"/>
            <w:rPr>
              <w:rFonts w:ascii="Calibri" w:hAnsi="Calibri" w:cs="Calibri"/>
              <w:sz w:val="22"/>
              <w:szCs w:val="22"/>
              <w:lang w:val="en-US" w:eastAsia="en-US"/>
            </w:rPr>
          </w:pPr>
          <w:r>
            <w:rPr/>
            <w:t>6.x.2</w:t>
          </w:r>
          <w:r>
            <w:rPr>
              <w:rFonts w:cs="Calibri" w:ascii="Calibri" w:hAnsi="Calibri"/>
              <w:sz w:val="22"/>
              <w:szCs w:val="22"/>
              <w:lang w:val="en-US" w:eastAsia="en-US"/>
            </w:rPr>
            <w:tab/>
          </w:r>
          <w:r>
            <w:rPr/>
            <w:t>Architectural requirements</w:t>
            <w:tab/>
          </w:r>
          <w:hyperlink w:anchor="__RefHeading___Toc528071841">
            <w:r>
              <w:rPr>
                <w:rStyle w:val="IndexLink"/>
              </w:rPr>
              <w:t>11</w:t>
            </w:r>
          </w:hyperlink>
        </w:p>
        <w:p>
          <w:pPr>
            <w:pStyle w:val="Contents1"/>
            <w:rPr>
              <w:rFonts w:ascii="Calibri" w:hAnsi="Calibri" w:cs="Calibri"/>
              <w:szCs w:val="22"/>
              <w:lang w:val="en-US" w:eastAsia="en-US"/>
            </w:rPr>
          </w:pPr>
          <w:r>
            <w:rPr>
              <w:lang w:val="en-US" w:eastAsia="en-US"/>
            </w:rPr>
            <w:t>7</w:t>
          </w:r>
          <w:r>
            <w:rPr>
              <w:rFonts w:cs="Calibri" w:ascii="Calibri" w:hAnsi="Calibri"/>
              <w:szCs w:val="22"/>
              <w:lang w:val="en-US" w:eastAsia="en-US"/>
            </w:rPr>
            <w:tab/>
          </w:r>
          <w:r>
            <w:rPr>
              <w:lang w:val="en-US" w:eastAsia="en-US"/>
            </w:rPr>
            <w:t>Solutions to ensure support of Mission Critical services over 5GS</w:t>
          </w:r>
          <w:r>
            <w:rPr/>
            <w:tab/>
          </w:r>
          <w:hyperlink w:anchor="__RefHeading___Toc528071842">
            <w:r>
              <w:rPr>
                <w:rStyle w:val="IndexLink"/>
              </w:rPr>
              <w:t>11</w:t>
            </w:r>
          </w:hyperlink>
        </w:p>
        <w:p>
          <w:pPr>
            <w:pStyle w:val="Contents2"/>
            <w:rPr>
              <w:rFonts w:ascii="Calibri" w:hAnsi="Calibri" w:cs="Calibri"/>
              <w:sz w:val="22"/>
              <w:szCs w:val="22"/>
              <w:lang w:val="en-US" w:eastAsia="en-US"/>
            </w:rPr>
          </w:pPr>
          <w:r>
            <w:rPr/>
            <w:t>7.x</w:t>
          </w:r>
          <w:r>
            <w:rPr>
              <w:rFonts w:cs="Calibri" w:ascii="Calibri" w:hAnsi="Calibri"/>
              <w:sz w:val="22"/>
              <w:szCs w:val="22"/>
              <w:lang w:val="en-US" w:eastAsia="en-US"/>
            </w:rPr>
            <w:tab/>
          </w:r>
          <w:r>
            <w:rPr/>
            <w:t>Solution x: &lt;Solution title&gt;</w:t>
            <w:tab/>
          </w:r>
          <w:hyperlink w:anchor="__RefHeading___Toc528071843">
            <w:r>
              <w:rPr>
                <w:rStyle w:val="IndexLink"/>
              </w:rPr>
              <w:t>11</w:t>
            </w:r>
          </w:hyperlink>
        </w:p>
        <w:p>
          <w:pPr>
            <w:pStyle w:val="Contents3"/>
            <w:rPr>
              <w:rFonts w:ascii="Calibri" w:hAnsi="Calibri" w:cs="Calibri"/>
              <w:sz w:val="22"/>
              <w:szCs w:val="22"/>
              <w:lang w:val="en-US" w:eastAsia="en-US"/>
            </w:rPr>
          </w:pPr>
          <w:r>
            <w:rPr/>
            <w:t>7.x.1</w:t>
          </w:r>
          <w:r>
            <w:rPr>
              <w:rFonts w:cs="Calibri" w:ascii="Calibri" w:hAnsi="Calibri"/>
              <w:sz w:val="22"/>
              <w:szCs w:val="22"/>
              <w:lang w:val="en-US" w:eastAsia="en-US"/>
            </w:rPr>
            <w:tab/>
          </w:r>
          <w:r>
            <w:rPr/>
            <w:t>Description</w:t>
            <w:tab/>
          </w:r>
          <w:hyperlink w:anchor="__RefHeading___Toc528071844">
            <w:r>
              <w:rPr>
                <w:rStyle w:val="IndexLink"/>
              </w:rPr>
              <w:t>11</w:t>
            </w:r>
          </w:hyperlink>
        </w:p>
        <w:p>
          <w:pPr>
            <w:pStyle w:val="Contents3"/>
            <w:rPr>
              <w:rFonts w:ascii="Calibri" w:hAnsi="Calibri" w:cs="Calibri"/>
              <w:sz w:val="22"/>
              <w:szCs w:val="22"/>
              <w:lang w:val="en-US" w:eastAsia="en-US"/>
            </w:rPr>
          </w:pPr>
          <w:r>
            <w:rPr/>
            <w:t>7.x.2</w:t>
          </w:r>
          <w:r>
            <w:rPr>
              <w:rFonts w:cs="Calibri" w:ascii="Calibri" w:hAnsi="Calibri"/>
              <w:sz w:val="22"/>
              <w:szCs w:val="22"/>
              <w:lang w:val="en-US" w:eastAsia="en-US"/>
            </w:rPr>
            <w:tab/>
          </w:r>
          <w:r>
            <w:rPr/>
            <w:t>Impacts on existing nodes and functionality</w:t>
            <w:tab/>
          </w:r>
          <w:hyperlink w:anchor="__RefHeading___Toc528071845">
            <w:r>
              <w:rPr>
                <w:rStyle w:val="IndexLink"/>
              </w:rPr>
              <w:t>11</w:t>
            </w:r>
          </w:hyperlink>
        </w:p>
        <w:p>
          <w:pPr>
            <w:pStyle w:val="Contents3"/>
            <w:rPr>
              <w:rFonts w:ascii="Calibri" w:hAnsi="Calibri" w:cs="Calibri"/>
              <w:sz w:val="22"/>
              <w:szCs w:val="22"/>
              <w:lang w:val="en-US" w:eastAsia="en-US"/>
            </w:rPr>
          </w:pPr>
          <w:r>
            <w:rPr/>
            <w:t>7.x.3</w:t>
          </w:r>
          <w:r>
            <w:rPr>
              <w:rFonts w:cs="Calibri" w:ascii="Calibri" w:hAnsi="Calibri"/>
              <w:sz w:val="22"/>
              <w:szCs w:val="22"/>
              <w:lang w:val="en-US" w:eastAsia="en-US"/>
            </w:rPr>
            <w:tab/>
          </w:r>
          <w:r>
            <w:rPr/>
            <w:t>Solution evaluation</w:t>
            <w:tab/>
          </w:r>
          <w:hyperlink w:anchor="__RefHeading___Toc528071846">
            <w:r>
              <w:rPr>
                <w:rStyle w:val="IndexLink"/>
              </w:rPr>
              <w:t>11</w:t>
            </w:r>
          </w:hyperlink>
        </w:p>
        <w:p>
          <w:pPr>
            <w:pStyle w:val="Contents1"/>
            <w:rPr>
              <w:rFonts w:ascii="Calibri" w:hAnsi="Calibri" w:cs="Calibri"/>
              <w:szCs w:val="22"/>
              <w:lang w:val="en-US" w:eastAsia="en-US"/>
            </w:rPr>
          </w:pPr>
          <w:r>
            <w:rPr>
              <w:lang w:val="en-US" w:eastAsia="en-US"/>
            </w:rPr>
            <w:t>8</w:t>
          </w:r>
          <w:r>
            <w:rPr>
              <w:rFonts w:cs="Calibri" w:ascii="Calibri" w:hAnsi="Calibri"/>
              <w:szCs w:val="22"/>
              <w:lang w:val="en-US" w:eastAsia="en-US"/>
            </w:rPr>
            <w:tab/>
          </w:r>
          <w:r>
            <w:rPr>
              <w:lang w:val="en-US" w:eastAsia="en-US"/>
            </w:rPr>
            <w:t>Overall evaluation</w:t>
          </w:r>
          <w:r>
            <w:rPr/>
            <w:tab/>
          </w:r>
          <w:hyperlink w:anchor="__RefHeading___Toc528071847">
            <w:r>
              <w:rPr>
                <w:rStyle w:val="IndexLink"/>
              </w:rPr>
              <w:t>12</w:t>
            </w:r>
          </w:hyperlink>
        </w:p>
        <w:p>
          <w:pPr>
            <w:pStyle w:val="Contents1"/>
            <w:rPr>
              <w:rFonts w:ascii="Calibri" w:hAnsi="Calibri" w:cs="Calibri"/>
              <w:szCs w:val="22"/>
              <w:lang w:val="en-US" w:eastAsia="en-US"/>
            </w:rPr>
          </w:pPr>
          <w:r>
            <w:rPr>
              <w:lang w:val="en-US" w:eastAsia="en-US"/>
            </w:rPr>
            <w:t>9</w:t>
          </w:r>
          <w:r>
            <w:rPr>
              <w:rFonts w:cs="Calibri" w:ascii="Calibri" w:hAnsi="Calibri"/>
              <w:szCs w:val="22"/>
              <w:lang w:val="en-US" w:eastAsia="en-US"/>
            </w:rPr>
            <w:tab/>
          </w:r>
          <w:r>
            <w:rPr>
              <w:lang w:val="en-US" w:eastAsia="en-US"/>
            </w:rPr>
            <w:t>Conclusions</w:t>
          </w:r>
          <w:r>
            <w:rPr/>
            <w:tab/>
          </w:r>
          <w:hyperlink w:anchor="__RefHeading___Toc528071848">
            <w:r>
              <w:rPr>
                <w:rStyle w:val="IndexLink"/>
              </w:rPr>
              <w:t>12</w:t>
            </w:r>
          </w:hyperlink>
        </w:p>
        <w:p>
          <w:pPr>
            <w:pStyle w:val="Contents8"/>
            <w:rPr>
              <w:rFonts w:ascii="Calibri" w:hAnsi="Calibri" w:cs="Calibri"/>
              <w:b w:val="false"/>
              <w:b w:val="false"/>
              <w:szCs w:val="22"/>
              <w:lang w:val="en-US" w:eastAsia="en-US"/>
            </w:rPr>
          </w:pPr>
          <w:r>
            <w:rPr/>
            <w:t xml:space="preserve">Annex A: </w:t>
          </w:r>
          <w:r>
            <w:rPr>
              <w:lang w:val="en-US" w:eastAsia="en-US"/>
            </w:rPr>
            <w:t xml:space="preserve">Copy of TS 23.280 with highlighted </w:t>
          </w:r>
          <w:r>
            <w:rPr>
              <w:lang w:val="en-US" w:eastAsia="en-US"/>
            </w:rPr>
            <w:t>E-UTRAN/EPS</w:t>
          </w:r>
          <w:r>
            <w:rPr/>
            <w:t xml:space="preserve"> specific terminology and references</w:t>
            <w:tab/>
          </w:r>
          <w:hyperlink w:anchor="__RefHeading___Toc528071849">
            <w:r>
              <w:rPr>
                <w:rStyle w:val="IndexLink"/>
              </w:rPr>
              <w:t>12</w:t>
            </w:r>
          </w:hyperlink>
        </w:p>
        <w:p>
          <w:pPr>
            <w:pStyle w:val="Contents8"/>
            <w:rPr>
              <w:rFonts w:ascii="Calibri" w:hAnsi="Calibri" w:cs="Calibri"/>
              <w:b w:val="false"/>
              <w:b w:val="false"/>
              <w:szCs w:val="22"/>
              <w:lang w:val="en-US" w:eastAsia="en-US"/>
            </w:rPr>
          </w:pPr>
          <w:r>
            <w:rPr/>
            <w:t xml:space="preserve">Annex B: </w:t>
          </w:r>
          <w:r>
            <w:rPr>
              <w:lang w:val="en-US" w:eastAsia="en-US"/>
            </w:rPr>
            <w:t xml:space="preserve">Copy of TS 23.379 with highlighted </w:t>
          </w:r>
          <w:r>
            <w:rPr>
              <w:lang w:val="en-US" w:eastAsia="en-US"/>
            </w:rPr>
            <w:t>E-UTRAN/EPS</w:t>
          </w:r>
          <w:r>
            <w:rPr/>
            <w:t xml:space="preserve"> specific terminology and references</w:t>
            <w:tab/>
          </w:r>
          <w:hyperlink w:anchor="__RefHeading___Toc528071850">
            <w:r>
              <w:rPr>
                <w:rStyle w:val="IndexLink"/>
              </w:rPr>
              <w:t>12</w:t>
            </w:r>
          </w:hyperlink>
        </w:p>
        <w:p>
          <w:pPr>
            <w:pStyle w:val="Contents8"/>
            <w:rPr>
              <w:rFonts w:ascii="Calibri" w:hAnsi="Calibri" w:cs="Calibri"/>
              <w:b w:val="false"/>
              <w:b w:val="false"/>
              <w:szCs w:val="22"/>
              <w:lang w:val="en-US" w:eastAsia="en-US"/>
            </w:rPr>
          </w:pPr>
          <w:r>
            <w:rPr/>
            <w:t xml:space="preserve">Annex C: </w:t>
          </w:r>
          <w:r>
            <w:rPr>
              <w:lang w:val="en-US" w:eastAsia="en-US"/>
            </w:rPr>
            <w:t xml:space="preserve">Copy of TS 23.281 with highlighted </w:t>
          </w:r>
          <w:r>
            <w:rPr>
              <w:lang w:val="en-US" w:eastAsia="en-US"/>
            </w:rPr>
            <w:t>E-UTRAN/EPS</w:t>
          </w:r>
          <w:r>
            <w:rPr/>
            <w:t xml:space="preserve"> specific terminology and references</w:t>
            <w:tab/>
          </w:r>
          <w:hyperlink w:anchor="__RefHeading___Toc528071851">
            <w:r>
              <w:rPr>
                <w:rStyle w:val="IndexLink"/>
              </w:rPr>
              <w:t>12</w:t>
            </w:r>
          </w:hyperlink>
        </w:p>
        <w:p>
          <w:pPr>
            <w:pStyle w:val="Contents8"/>
            <w:rPr>
              <w:rFonts w:ascii="Calibri" w:hAnsi="Calibri" w:cs="Calibri"/>
              <w:b w:val="false"/>
              <w:b w:val="false"/>
              <w:szCs w:val="22"/>
              <w:lang w:val="en-US" w:eastAsia="en-US"/>
            </w:rPr>
          </w:pPr>
          <w:r>
            <w:rPr/>
            <w:t xml:space="preserve">Annex D: </w:t>
          </w:r>
          <w:r>
            <w:rPr>
              <w:lang w:val="en-US" w:eastAsia="en-US"/>
            </w:rPr>
            <w:t xml:space="preserve">Copy of TS 23.282 with highlighted </w:t>
          </w:r>
          <w:r>
            <w:rPr>
              <w:lang w:val="en-US" w:eastAsia="en-US"/>
            </w:rPr>
            <w:t>E-UTRAN/EPS</w:t>
          </w:r>
          <w:r>
            <w:rPr/>
            <w:t xml:space="preserve"> specific terminology and references</w:t>
            <w:tab/>
          </w:r>
          <w:hyperlink w:anchor="__RefHeading___Toc528071852">
            <w:r>
              <w:rPr>
                <w:rStyle w:val="IndexLink"/>
              </w:rPr>
              <w:t>13</w:t>
            </w:r>
          </w:hyperlink>
        </w:p>
        <w:p>
          <w:pPr>
            <w:pStyle w:val="Contents8"/>
            <w:rPr>
              <w:rFonts w:ascii="Calibri" w:hAnsi="Calibri" w:cs="Calibri"/>
              <w:b w:val="false"/>
              <w:b w:val="false"/>
              <w:szCs w:val="22"/>
              <w:lang w:val="en-US" w:eastAsia="en-US"/>
            </w:rPr>
          </w:pPr>
          <w:r>
            <w:rPr/>
            <w:t xml:space="preserve">Annex E: </w:t>
          </w:r>
          <w:r>
            <w:rPr>
              <w:lang w:val="en-US" w:eastAsia="en-US"/>
            </w:rPr>
            <w:t xml:space="preserve">Copy of TS 23.283 with highlighted </w:t>
          </w:r>
          <w:r>
            <w:rPr>
              <w:lang w:val="en-US" w:eastAsia="en-US"/>
            </w:rPr>
            <w:t>E-UTRAN/EPS</w:t>
          </w:r>
          <w:r>
            <w:rPr/>
            <w:t xml:space="preserve"> specific terminology and references</w:t>
            <w:tab/>
          </w:r>
          <w:hyperlink w:anchor="__RefHeading___Toc528071853">
            <w:r>
              <w:rPr>
                <w:rStyle w:val="IndexLink"/>
              </w:rPr>
              <w:t>13</w:t>
            </w:r>
          </w:hyperlink>
        </w:p>
        <w:p>
          <w:pPr>
            <w:pStyle w:val="Contents9"/>
            <w:rPr>
              <w:rFonts w:ascii="Calibri" w:hAnsi="Calibri" w:cs="Calibri"/>
              <w:szCs w:val="22"/>
              <w:lang w:val="nl-NL" w:eastAsia="en-US"/>
            </w:rPr>
          </w:pPr>
          <w:r>
            <w:rPr>
              <w:b w:val="false"/>
            </w:rPr>
            <w:t>Annex F: Change history</w:t>
            <w:tab/>
          </w:r>
          <w:hyperlink w:anchor="__RefHeading___Toc528071854">
            <w:r>
              <w:rPr>
                <w:rStyle w:val="IndexLink"/>
                <w:b w:val="false"/>
              </w:rPr>
              <w:t>14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28071791"/>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28071792"/>
      <w:bookmarkEnd w:id="8"/>
      <w:r>
        <w:rPr/>
        <w:t>Introduction</w:t>
      </w:r>
    </w:p>
    <w:p>
      <w:pPr>
        <w:pStyle w:val="Guidance"/>
        <w:rPr/>
      </w:pPr>
      <w:r>
        <w:rPr/>
        <w:t>This clause is optional. If it exists, it is always the second unnumbered clause.</w:t>
      </w:r>
      <w:r>
        <w:br w:type="page"/>
      </w:r>
    </w:p>
    <w:p>
      <w:pPr>
        <w:pStyle w:val="Heading1"/>
        <w:ind w:left="1134" w:hanging="1134"/>
        <w:rPr/>
      </w:pPr>
      <w:bookmarkStart w:id="9" w:name="__RefHeading___Toc528071793"/>
      <w:bookmarkEnd w:id="9"/>
      <w:r>
        <w:rPr/>
        <w:t>1</w:t>
        <w:tab/>
        <w:t>Scope</w:t>
      </w:r>
    </w:p>
    <w:p>
      <w:pPr>
        <w:pStyle w:val="Normal"/>
        <w:rPr/>
      </w:pPr>
      <w:r>
        <w:rPr/>
        <w:t>The present document describes the impacts on and the necessary changes in the Stage 2 Mission Critical specifications to ensure that the set of Mission Critical services is supported over the 5GS.</w:t>
      </w:r>
    </w:p>
    <w:p>
      <w:pPr>
        <w:pStyle w:val="Heading1"/>
        <w:ind w:left="1134" w:hanging="1134"/>
        <w:rPr/>
      </w:pPr>
      <w:bookmarkStart w:id="10" w:name="__RefHeading___Toc528071794"/>
      <w:bookmarkEnd w:id="10"/>
      <w:r>
        <w:rPr/>
        <w:t>2</w:t>
        <w:tab/>
        <w:t>References</w:t>
      </w:r>
    </w:p>
    <w:p>
      <w:pPr>
        <w:pStyle w:val="Normal"/>
        <w:rPr/>
      </w:pPr>
      <w:r>
        <w:rPr/>
        <w:t>The following documents contain provisions which, through reference in this text, constitute provisions of the present document.</w:t>
      </w:r>
    </w:p>
    <w:p>
      <w:pPr>
        <w:pStyle w:val="EX"/>
        <w:rPr/>
      </w:pPr>
      <w:r>
        <w:rPr/>
        <w:t>[1]</w:t>
        <w:tab/>
        <w:t>3GPP TR 21.905: "Vocabulary for 3GPP Specifications".</w:t>
      </w:r>
    </w:p>
    <w:p>
      <w:pPr>
        <w:pStyle w:val="EditorsNote"/>
        <w:rPr/>
      </w:pPr>
      <w:r>
        <w:rPr/>
        <w:t>Editor's note: Further numbered references to be inserted here</w:t>
        <w:tab/>
      </w:r>
    </w:p>
    <w:p>
      <w:pPr>
        <w:pStyle w:val="Heading1"/>
        <w:ind w:left="1134" w:hanging="1134"/>
        <w:rPr/>
      </w:pPr>
      <w:bookmarkStart w:id="11" w:name="__RefHeading___Toc528071795"/>
      <w:bookmarkEnd w:id="11"/>
      <w:r>
        <w:rPr/>
        <w:t>3</w:t>
        <w:tab/>
        <w:t>Definitions and abbreviations</w:t>
      </w:r>
    </w:p>
    <w:p>
      <w:pPr>
        <w:pStyle w:val="Heading2"/>
        <w:rPr/>
      </w:pPr>
      <w:bookmarkStart w:id="12" w:name="__RefHeading___Toc528071796"/>
      <w:bookmarkEnd w:id="12"/>
      <w:r>
        <w:rPr/>
        <w:t>3.1</w:t>
        <w:tab/>
        <w:t>Definitions</w:t>
      </w:r>
    </w:p>
    <w:p>
      <w:pPr>
        <w:pStyle w:val="Normal"/>
        <w:rPr/>
      </w:pPr>
      <w:r>
        <w:rPr/>
        <w:t xml:space="preserve">For the purposes of the present document, the terms and definitions given in </w:t>
      </w:r>
      <w:bookmarkStart w:id="13" w:name="OLE_LINK5"/>
      <w:bookmarkStart w:id="14" w:name="OLE_LINK4"/>
      <w:bookmarkStart w:id="15" w:name="OLE_LINK3"/>
      <w:bookmarkStart w:id="16" w:name="OLE_LINK2"/>
      <w:bookmarkStart w:id="17" w:name="OLE_LINK1"/>
      <w:r>
        <w:rPr/>
        <w:t xml:space="preserve">3GPP </w:t>
      </w:r>
      <w:bookmarkEnd w:id="13"/>
      <w:bookmarkEnd w:id="14"/>
      <w:bookmarkEnd w:id="15"/>
      <w:bookmarkEnd w:id="16"/>
      <w:bookmarkEnd w:id="17"/>
      <w:r>
        <w:rPr/>
        <w:t>TR 21.905 [1] and the following apply. A term defined in the present document takes precedence over the definition of the same term, if any, in 3GPP TR 21.905 [1].</w:t>
      </w:r>
    </w:p>
    <w:p>
      <w:pPr>
        <w:pStyle w:val="Normal"/>
        <w:rPr/>
      </w:pPr>
      <w:r>
        <w:rPr>
          <w:b/>
        </w:rPr>
        <w:t>example:</w:t>
      </w:r>
      <w:r>
        <w:rPr/>
        <w:t xml:space="preserve"> text used to clarify abstract rules by applying them literally.</w:t>
      </w:r>
    </w:p>
    <w:p>
      <w:pPr>
        <w:pStyle w:val="EditorsNote"/>
        <w:rPr/>
      </w:pPr>
      <w:r>
        <w:rPr/>
        <w:t>Editor's note:</w:t>
        <w:tab/>
        <w:t>Example line above to be deleted and replaced by definitions as needed.</w:t>
      </w:r>
    </w:p>
    <w:p>
      <w:pPr>
        <w:pStyle w:val="Heading2"/>
        <w:rPr/>
      </w:pPr>
      <w:bookmarkStart w:id="18" w:name="__RefHeading___Toc528071797"/>
      <w:bookmarkEnd w:id="18"/>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&lt;ACRONYM&gt;</w:t>
        <w:tab/>
        <w:t>&lt;Explanation&gt;</w:t>
      </w:r>
    </w:p>
    <w:p>
      <w:pPr>
        <w:pStyle w:val="EditorsNote"/>
        <w:rPr/>
      </w:pPr>
      <w:r>
        <w:rPr/>
        <w:t>Editor's note:</w:t>
        <w:tab/>
        <w:t>Example line above to be deleted and replaced by definitions as needed.</w:t>
      </w:r>
    </w:p>
    <w:p>
      <w:pPr>
        <w:pStyle w:val="Heading1"/>
        <w:ind w:left="1134" w:hanging="1134"/>
        <w:rPr>
          <w:lang w:val="en-US"/>
        </w:rPr>
      </w:pPr>
      <w:bookmarkStart w:id="19" w:name="__RefHeading___Toc528071798"/>
      <w:bookmarkEnd w:id="19"/>
      <w:r>
        <w:rPr/>
        <w:t>4</w:t>
        <w:tab/>
        <w:t>Subclauses</w:t>
      </w:r>
      <w:r>
        <w:rPr>
          <w:lang w:val="en-US"/>
        </w:rPr>
        <w:t xml:space="preserve"> in Mission Critical Specifications containing 4G specific terminology</w:t>
      </w:r>
    </w:p>
    <w:p>
      <w:pPr>
        <w:pStyle w:val="Heading2"/>
        <w:rPr>
          <w:lang w:val="en-US"/>
        </w:rPr>
      </w:pPr>
      <w:bookmarkStart w:id="20" w:name="__RefHeading___Toc528071799"/>
      <w:bookmarkEnd w:id="20"/>
      <w:r>
        <w:rPr>
          <w:lang w:val="en-US"/>
        </w:rPr>
        <w:t>4.1</w:t>
        <w:tab/>
        <w:t>Introduction</w:t>
      </w:r>
    </w:p>
    <w:p>
      <w:pPr>
        <w:pStyle w:val="EditorsNote"/>
        <w:rPr/>
      </w:pPr>
      <w:r>
        <w:rPr/>
        <w:t>Editor's note: To be replaced by introductory text describing the approach.</w:t>
      </w:r>
    </w:p>
    <w:p>
      <w:pPr>
        <w:pStyle w:val="Heading2"/>
        <w:rPr/>
      </w:pPr>
      <w:bookmarkStart w:id="21" w:name="__RefHeading___Toc528071800"/>
      <w:bookmarkEnd w:id="21"/>
      <w:r>
        <w:rPr>
          <w:lang w:val="en-US"/>
        </w:rPr>
        <w:t>4.2</w:t>
        <w:tab/>
        <w:t>TS 23.</w:t>
      </w:r>
      <w:r>
        <w:rPr/>
        <w:t>280</w:t>
      </w:r>
    </w:p>
    <w:p>
      <w:pPr>
        <w:pStyle w:val="Heading3"/>
        <w:rPr>
          <w:lang w:val="es-ES"/>
        </w:rPr>
      </w:pPr>
      <w:bookmarkStart w:id="22" w:name="__RefHeading___Toc528071801"/>
      <w:bookmarkEnd w:id="22"/>
      <w:r>
        <w:rPr>
          <w:lang w:val="es-ES"/>
        </w:rPr>
        <w:t>4.2.1</w:t>
        <w:tab/>
        <w:t>Proposed change to 1 Scope</w:t>
      </w:r>
    </w:p>
    <w:p>
      <w:pPr>
        <w:pStyle w:val="Normal"/>
        <w:rPr/>
      </w:pPr>
      <w:r>
        <w:rPr>
          <w:rFonts w:eastAsia="SimSun;宋体"/>
        </w:rPr>
        <w:t xml:space="preserve">This document specifies the </w:t>
      </w:r>
      <w:r>
        <w:rPr>
          <w:rFonts w:eastAsia="SimSun;宋体"/>
          <w:lang w:eastAsia="zh-CN"/>
        </w:rPr>
        <w:t xml:space="preserve">common functional </w:t>
      </w:r>
      <w:r>
        <w:rPr>
          <w:rFonts w:eastAsia="SimSun;宋体"/>
        </w:rPr>
        <w:t xml:space="preserve">architecture, procedures and information flows needed to support </w:t>
      </w:r>
      <w:r>
        <w:rPr>
          <w:rFonts w:eastAsia="SimSun;宋体"/>
          <w:lang w:eastAsia="zh-CN"/>
        </w:rPr>
        <w:t>mission critical services</w:t>
      </w:r>
      <w:r>
        <w:rPr>
          <w:rFonts w:eastAsia="SimSun;宋体"/>
        </w:rPr>
        <w:t xml:space="preserve"> including the common services core architecture</w:t>
      </w:r>
      <w:r>
        <w:rPr>
          <w:rFonts w:eastAsia="SimSun;宋体"/>
          <w:lang w:eastAsia="zh-CN"/>
        </w:rPr>
        <w:t>.</w:t>
      </w:r>
      <w:r>
        <w:rPr>
          <w:rFonts w:eastAsia="SimSun;宋体"/>
        </w:rPr>
        <w:t xml:space="preserve"> </w:t>
      </w:r>
    </w:p>
    <w:p>
      <w:pPr>
        <w:pStyle w:val="Normal"/>
        <w:rPr/>
      </w:pPr>
      <w:r>
        <w:rPr>
          <w:rFonts w:eastAsia="SimSun;宋体"/>
          <w:lang w:eastAsia="zh-CN"/>
        </w:rPr>
        <w:t>The corresponding service requirements are defined in 3GPP TS 22.179 [</w:t>
      </w:r>
      <w:r>
        <w:rPr>
          <w:rFonts w:eastAsia="SimSun;宋体"/>
          <w:lang w:eastAsia="zh-CN"/>
        </w:rPr>
        <w:t>2</w:t>
      </w:r>
      <w:r>
        <w:rPr>
          <w:rFonts w:eastAsia="SimSun;宋体"/>
          <w:lang w:eastAsia="zh-CN"/>
        </w:rPr>
        <w:t>]</w:t>
      </w:r>
      <w:r>
        <w:rPr>
          <w:rFonts w:eastAsia="SimSun;宋体"/>
          <w:lang w:eastAsia="zh-CN"/>
        </w:rPr>
        <w:t>, 3GPP</w:t>
      </w:r>
      <w:r>
        <w:rPr>
          <w:rFonts w:eastAsia="SimSun;宋体"/>
          <w:lang w:val="en-US" w:eastAsia="zh-CN"/>
        </w:rPr>
        <w:t> </w:t>
      </w:r>
      <w:r>
        <w:rPr>
          <w:rFonts w:eastAsia="SimSun;宋体"/>
          <w:lang w:eastAsia="zh-CN"/>
        </w:rPr>
        <w:t>TS</w:t>
      </w:r>
      <w:r>
        <w:rPr>
          <w:rFonts w:eastAsia="SimSun;宋体"/>
          <w:lang w:val="en-US" w:eastAsia="zh-CN"/>
        </w:rPr>
        <w:t> </w:t>
      </w:r>
      <w:r>
        <w:rPr>
          <w:rFonts w:eastAsia="SimSun;宋体"/>
          <w:lang w:eastAsia="zh-CN"/>
        </w:rPr>
        <w:t>22.280</w:t>
      </w:r>
      <w:r>
        <w:rPr>
          <w:rFonts w:eastAsia="SimSun;宋体"/>
          <w:lang w:val="en-US" w:eastAsia="zh-CN"/>
        </w:rPr>
        <w:t> </w:t>
      </w:r>
      <w:r>
        <w:rPr>
          <w:rFonts w:eastAsia="SimSun;宋体"/>
          <w:lang w:eastAsia="zh-CN"/>
        </w:rPr>
        <w:t>[3], 3GPP</w:t>
      </w:r>
      <w:r>
        <w:rPr>
          <w:rFonts w:eastAsia="SimSun;宋体"/>
          <w:lang w:val="en-US" w:eastAsia="zh-CN"/>
        </w:rPr>
        <w:t> </w:t>
      </w:r>
      <w:r>
        <w:rPr>
          <w:rFonts w:eastAsia="SimSun;宋体"/>
          <w:lang w:eastAsia="zh-CN"/>
        </w:rPr>
        <w:t>TS</w:t>
      </w:r>
      <w:r>
        <w:rPr>
          <w:rFonts w:eastAsia="SimSun;宋体"/>
          <w:lang w:val="en-US" w:eastAsia="zh-CN"/>
        </w:rPr>
        <w:t> </w:t>
      </w:r>
      <w:r>
        <w:rPr>
          <w:rFonts w:eastAsia="SimSun;宋体"/>
          <w:lang w:eastAsia="zh-CN"/>
        </w:rPr>
        <w:t>22.281</w:t>
      </w:r>
      <w:r>
        <w:rPr>
          <w:rFonts w:eastAsia="SimSun;宋体"/>
          <w:lang w:val="en-US" w:eastAsia="zh-CN"/>
        </w:rPr>
        <w:t> </w:t>
      </w:r>
      <w:r>
        <w:rPr>
          <w:rFonts w:eastAsia="SimSun;宋体"/>
          <w:lang w:eastAsia="zh-CN"/>
        </w:rPr>
        <w:t>[4] and 3GPP</w:t>
      </w:r>
      <w:r>
        <w:rPr>
          <w:rFonts w:eastAsia="SimSun;宋体"/>
          <w:lang w:val="en-US" w:eastAsia="zh-CN"/>
        </w:rPr>
        <w:t> </w:t>
      </w:r>
      <w:r>
        <w:rPr>
          <w:rFonts w:eastAsia="SimSun;宋体"/>
          <w:lang w:eastAsia="zh-CN"/>
        </w:rPr>
        <w:t>TS</w:t>
      </w:r>
      <w:r>
        <w:rPr>
          <w:rFonts w:eastAsia="SimSun;宋体"/>
          <w:lang w:val="en-US" w:eastAsia="zh-CN"/>
        </w:rPr>
        <w:t> </w:t>
      </w:r>
      <w:r>
        <w:rPr>
          <w:rFonts w:eastAsia="SimSun;宋体"/>
          <w:lang w:eastAsia="zh-CN"/>
        </w:rPr>
        <w:t>22.282</w:t>
      </w:r>
      <w:r>
        <w:rPr>
          <w:rFonts w:eastAsia="SimSun;宋体"/>
          <w:lang w:val="en-US" w:eastAsia="zh-CN"/>
        </w:rPr>
        <w:t> </w:t>
      </w:r>
      <w:r>
        <w:rPr>
          <w:rFonts w:eastAsia="SimSun;宋体"/>
          <w:lang w:eastAsia="zh-CN"/>
        </w:rPr>
        <w:t>[5]</w:t>
      </w:r>
      <w:r>
        <w:rPr>
          <w:rFonts w:eastAsia="SimSun;宋体"/>
          <w:lang w:eastAsia="zh-CN"/>
        </w:rPr>
        <w:t>.</w:t>
      </w:r>
    </w:p>
    <w:p>
      <w:pPr>
        <w:pStyle w:val="Normal"/>
        <w:rPr>
          <w:rFonts w:eastAsia="SimSun;宋体"/>
        </w:rPr>
      </w:pPr>
      <w:r>
        <w:rPr>
          <w:rFonts w:eastAsia="SimSun;宋体"/>
        </w:rPr>
        <w:t xml:space="preserve">The present document is applicable primarily to </w:t>
      </w:r>
      <w:r>
        <w:rPr>
          <w:rFonts w:eastAsia="SimSun;宋体"/>
          <w:lang w:eastAsia="zh-CN"/>
        </w:rPr>
        <w:t>mission critical services</w:t>
      </w:r>
      <w:r>
        <w:rPr>
          <w:rFonts w:eastAsia="SimSun;宋体"/>
        </w:rPr>
        <w:t xml:space="preserve"> </w:t>
      </w:r>
      <w:r>
        <w:rPr>
          <w:rFonts w:eastAsia="SimSun;宋体"/>
          <w:highlight w:val="yellow"/>
        </w:rPr>
        <w:t>using E-UTRAN access based on the EPC architecture defined in 3GPP TS 23.401 [</w:t>
      </w:r>
      <w:r>
        <w:rPr>
          <w:rFonts w:eastAsia="SimSun;宋体"/>
          <w:highlight w:val="yellow"/>
          <w:lang w:eastAsia="zh-CN"/>
        </w:rPr>
        <w:t>1</w:t>
      </w:r>
      <w:r>
        <w:rPr>
          <w:rFonts w:eastAsia="SimSun;宋体"/>
          <w:highlight w:val="yellow"/>
          <w:lang w:eastAsia="zh-CN"/>
        </w:rPr>
        <w:t>7</w:t>
      </w:r>
      <w:r>
        <w:rPr>
          <w:rFonts w:eastAsia="SimSun;宋体"/>
          <w:highlight w:val="yellow"/>
        </w:rPr>
        <w:t>]</w:t>
      </w:r>
      <w:r>
        <w:rPr>
          <w:rFonts w:eastAsia="SimSun;宋体"/>
          <w:highlight w:val="yellow"/>
          <w:u w:val="single"/>
        </w:rPr>
        <w:t xml:space="preserve"> and using 5GS access based on the 5G System architecture defined in 3GPP TS 23.501[X]</w:t>
      </w:r>
      <w:r>
        <w:rPr>
          <w:rFonts w:eastAsia="SimSun;宋体"/>
        </w:rPr>
        <w:t xml:space="preserve">. Certain </w:t>
      </w:r>
      <w:r>
        <w:rPr>
          <w:rFonts w:eastAsia="SimSun;宋体"/>
          <w:lang w:eastAsia="zh-CN"/>
        </w:rPr>
        <w:t>MC service</w:t>
      </w:r>
      <w:r>
        <w:rPr>
          <w:rFonts w:eastAsia="SimSun;宋体"/>
          <w:lang w:eastAsia="zh-CN"/>
        </w:rPr>
        <w:t xml:space="preserve"> functions such as dispatch and administrative functions could also </w:t>
      </w:r>
      <w:r>
        <w:rPr>
          <w:rFonts w:eastAsia="SimSun;宋体"/>
        </w:rPr>
        <w:t>be supported via non-3GPP access networks but no additional functionality is specified to support non-3GPP access.</w:t>
      </w:r>
    </w:p>
    <w:p>
      <w:pPr>
        <w:pStyle w:val="Normal"/>
        <w:rPr>
          <w:rFonts w:eastAsia="SimSun;宋体"/>
          <w:lang w:eastAsia="zh-CN"/>
        </w:rPr>
      </w:pPr>
      <w:r>
        <w:rPr>
          <w:rFonts w:eastAsia="SimSun;宋体"/>
        </w:rPr>
        <w:t xml:space="preserve">The </w:t>
      </w:r>
      <w:r>
        <w:rPr>
          <w:rFonts w:eastAsia="SimSun;宋体"/>
          <w:lang w:eastAsia="zh-CN"/>
        </w:rPr>
        <w:t xml:space="preserve">common functional architecture to support mission critical services </w:t>
      </w:r>
      <w:r>
        <w:rPr>
          <w:rFonts w:eastAsia="SimSun;宋体"/>
        </w:rPr>
        <w:t xml:space="preserve">can be used </w:t>
      </w:r>
      <w:r>
        <w:rPr>
          <w:rFonts w:eastAsia="SimSun;宋体"/>
          <w:lang w:eastAsia="zh-CN"/>
        </w:rPr>
        <w:t>for</w:t>
      </w:r>
      <w:r>
        <w:rPr>
          <w:rFonts w:eastAsia="SimSun;宋体"/>
        </w:rPr>
        <w:t xml:space="preserve"> public safety applications and also for general commercial applications e.g. utility companies and railways.</w:t>
      </w:r>
    </w:p>
    <w:p>
      <w:pPr>
        <w:pStyle w:val="Heading3"/>
        <w:rPr>
          <w:lang w:val="es-ES"/>
        </w:rPr>
      </w:pPr>
      <w:bookmarkStart w:id="23" w:name="__RefHeading___Toc528071802"/>
      <w:bookmarkEnd w:id="23"/>
      <w:r>
        <w:rPr>
          <w:lang w:val="es-ES"/>
        </w:rPr>
        <w:t>4.2.2</w:t>
        <w:tab/>
        <w:t>Proposed change to 2</w:t>
        <w:tab/>
        <w:t>References</w:t>
      </w:r>
    </w:p>
    <w:p>
      <w:pPr>
        <w:pStyle w:val="Normal"/>
        <w:rPr>
          <w:highlight w:val="yellow"/>
        </w:rPr>
      </w:pPr>
      <w:r>
        <w:rPr>
          <w:highlight w:val="yellow"/>
        </w:rPr>
        <w:t>Add reference:</w:t>
      </w:r>
    </w:p>
    <w:p>
      <w:pPr>
        <w:pStyle w:val="EX"/>
        <w:rPr>
          <w:u w:val="single"/>
        </w:rPr>
      </w:pPr>
      <w:r>
        <w:rPr>
          <w:highlight w:val="yellow"/>
          <w:u w:val="single"/>
        </w:rPr>
        <w:t>[X]</w:t>
        <w:tab/>
        <w:t>3GPP TS 23.501: "</w:t>
      </w:r>
      <w:r>
        <w:rPr>
          <w:rFonts w:eastAsia="SimSun;宋体"/>
          <w:highlight w:val="yellow"/>
          <w:u w:val="single"/>
        </w:rPr>
        <w:t>System Architecture for the 5G System</w:t>
      </w:r>
      <w:r>
        <w:rPr>
          <w:highlight w:val="yellow"/>
          <w:u w:val="single"/>
        </w:rPr>
        <w:t>".</w:t>
      </w:r>
    </w:p>
    <w:p>
      <w:pPr>
        <w:pStyle w:val="Heading3"/>
        <w:rPr>
          <w:lang w:val="en-US"/>
        </w:rPr>
      </w:pPr>
      <w:bookmarkStart w:id="24" w:name="__RefHeading___Toc528071803"/>
      <w:bookmarkEnd w:id="24"/>
      <w:r>
        <w:rPr>
          <w:lang w:val="en-US"/>
        </w:rPr>
        <w:t>4.</w:t>
      </w:r>
      <w:r>
        <w:rPr/>
        <w:t>2</w:t>
      </w:r>
      <w:r>
        <w:rPr>
          <w:lang w:val="en-US"/>
        </w:rPr>
        <w:t>.3</w:t>
        <w:tab/>
        <w:t>Proposed change to 3.2</w:t>
        <w:tab/>
        <w:t>Abbreviations</w:t>
      </w:r>
    </w:p>
    <w:p>
      <w:pPr>
        <w:pStyle w:val="Normal"/>
        <w:rPr/>
      </w:pPr>
      <w:r>
        <w:rPr>
          <w:highlight w:val="yellow"/>
        </w:rPr>
        <w:t>Insert abbreviation:</w:t>
      </w:r>
    </w:p>
    <w:p>
      <w:pPr>
        <w:pStyle w:val="EW"/>
        <w:rPr>
          <w:u w:val="single"/>
        </w:rPr>
      </w:pPr>
      <w:r>
        <w:rPr>
          <w:highlight w:val="yellow"/>
          <w:u w:val="single"/>
        </w:rPr>
        <w:t>5GC</w:t>
        <w:tab/>
        <w:t>5G Core Network</w:t>
      </w:r>
    </w:p>
    <w:p>
      <w:pPr>
        <w:pStyle w:val="Heading3"/>
        <w:rPr>
          <w:lang w:val="en-US"/>
        </w:rPr>
      </w:pPr>
      <w:bookmarkStart w:id="25" w:name="__RefHeading___Toc528071804"/>
      <w:bookmarkEnd w:id="25"/>
      <w:r>
        <w:rPr>
          <w:lang w:val="en-US"/>
        </w:rPr>
        <w:t>4.</w:t>
      </w:r>
      <w:r>
        <w:rPr/>
        <w:t>2</w:t>
      </w:r>
      <w:r>
        <w:rPr>
          <w:lang w:val="en-US"/>
        </w:rPr>
        <w:t>.4</w:t>
        <w:tab/>
        <w:t>Proposed change to 4</w:t>
        <w:tab/>
        <w:t>Introduction</w:t>
      </w:r>
    </w:p>
    <w:p>
      <w:pPr>
        <w:pStyle w:val="Normal"/>
        <w:rPr/>
      </w:pPr>
      <w:r>
        <w:rPr/>
        <w:t>A common functional architecture to support MC services (i.e., MCPTT defined in 3GPP TS 23.379 [16], MCVideo defined in 3GPP TS 23.281 [12], MCData defined in 3GPP TS 23.282 [13]) including common application plane and signalling plane entities is specified in this document.</w:t>
      </w:r>
    </w:p>
    <w:p>
      <w:pPr>
        <w:pStyle w:val="Normal"/>
        <w:rPr/>
      </w:pPr>
      <w:r>
        <w:rPr/>
        <w:t>Each MC service supports several types of communications amongst the users (e.g. group call, private call). There are several common functions and entities (e.g. group, configuration, identity) which are used by the MC services.</w:t>
      </w:r>
    </w:p>
    <w:p>
      <w:pPr>
        <w:pStyle w:val="Normal"/>
        <w:rPr>
          <w:lang w:eastAsia="zh-CN"/>
        </w:rPr>
      </w:pPr>
      <w:r>
        <w:rPr/>
        <w:t xml:space="preserve">The common functional architecture to support MC services utilises aspects of the IMS architecture defined in </w:t>
      </w:r>
      <w:r>
        <w:rPr>
          <w:lang w:eastAsia="zh-CN"/>
        </w:rPr>
        <w:t xml:space="preserve">3GPP TS 23.228 [9], the </w:t>
      </w:r>
      <w:r>
        <w:rPr/>
        <w:t>Proximity-based Services (</w:t>
      </w:r>
      <w:r>
        <w:rPr>
          <w:lang w:eastAsia="zh-CN"/>
        </w:rPr>
        <w:t xml:space="preserve">ProSe) architecture defined in </w:t>
      </w:r>
      <w:r>
        <w:rPr/>
        <w:t>3GPP TS 23.303</w:t>
      </w:r>
      <w:r>
        <w:rPr>
          <w:lang w:eastAsia="zh-CN"/>
        </w:rPr>
        <w:t xml:space="preserve"> [14], the </w:t>
      </w:r>
      <w:r>
        <w:rPr/>
        <w:t>Group Communication System Enablers for LTE (GCSE_LTE)</w:t>
      </w:r>
      <w:r>
        <w:rPr>
          <w:lang w:eastAsia="zh-CN"/>
        </w:rPr>
        <w:t xml:space="preserve"> architecture defined in 3GPP TS 23.468 [18] and the PS-PS access </w:t>
      </w:r>
      <w:r>
        <w:rPr/>
        <w:t>transfer procedures defined in 3GPP TS 23.237 [10].</w:t>
      </w:r>
    </w:p>
    <w:p>
      <w:pPr>
        <w:pStyle w:val="Normal"/>
        <w:rPr/>
      </w:pPr>
      <w:r>
        <w:rPr/>
        <w:t>The MC service UE</w:t>
      </w:r>
      <w:r>
        <w:rPr>
          <w:lang w:eastAsia="zh-CN"/>
        </w:rPr>
        <w:t xml:space="preserve"> primarily obtains access to a MC service </w:t>
      </w:r>
      <w:r>
        <w:rPr>
          <w:highlight w:val="yellow"/>
        </w:rPr>
        <w:t>via E-UTRAN, using the EPS architecture defined in 3GPP TS 23.401 [17]</w:t>
      </w:r>
      <w:r>
        <w:rPr>
          <w:rFonts w:eastAsia="SimSun;宋体"/>
          <w:highlight w:val="yellow"/>
          <w:u w:val="single"/>
        </w:rPr>
        <w:t xml:space="preserve"> and using 5GS access based on the 5G System architecture defined in 3GPP TS 23.501[X]</w:t>
      </w:r>
      <w:r>
        <w:rPr/>
        <w:t xml:space="preserve">. Certain </w:t>
      </w:r>
      <w:r>
        <w:rPr>
          <w:lang w:eastAsia="zh-CN"/>
        </w:rPr>
        <w:t xml:space="preserve">MC service functions such as dispatch and administrative functions can </w:t>
      </w:r>
      <w:r>
        <w:rPr/>
        <w:t xml:space="preserve">be supported using either MC service UEs </w:t>
      </w:r>
      <w:r>
        <w:rPr>
          <w:highlight w:val="yellow"/>
        </w:rPr>
        <w:t>in E-UTRAN</w:t>
      </w:r>
      <w:r>
        <w:rPr>
          <w:highlight w:val="yellow"/>
          <w:u w:val="single"/>
        </w:rPr>
        <w:t>, using MC service UEs in 5GS</w:t>
      </w:r>
      <w:r>
        <w:rPr/>
        <w:t xml:space="preserve"> or using MC service UEs via non-3GPP access networks. External applications usage of MC services can be enabled </w:t>
      </w:r>
      <w:r>
        <w:rPr>
          <w:highlight w:val="yellow"/>
        </w:rPr>
        <w:t>via E-UTRAN</w:t>
      </w:r>
      <w:r>
        <w:rPr>
          <w:highlight w:val="yellow"/>
          <w:u w:val="single"/>
        </w:rPr>
        <w:t>, 5GS</w:t>
      </w:r>
      <w:r>
        <w:rPr/>
        <w:t xml:space="preserve"> or non-3GPP access networks.</w:t>
      </w:r>
    </w:p>
    <w:p>
      <w:pPr>
        <w:pStyle w:val="NO"/>
        <w:rPr/>
      </w:pPr>
      <w:r>
        <w:rPr>
          <w:lang w:eastAsia="zh-CN"/>
        </w:rPr>
        <w:t>NOTE:</w:t>
        <w:tab/>
        <w:t xml:space="preserve">Dispatch consoles and devices used by MC service administrators are considered MC service UEs in the </w:t>
      </w:r>
      <w:r>
        <w:rPr/>
        <w:t>common functional architecture to support MC services</w:t>
      </w:r>
      <w:r>
        <w:rPr>
          <w:lang w:eastAsia="zh-CN"/>
        </w:rPr>
        <w:t>.</w:t>
      </w:r>
    </w:p>
    <w:p>
      <w:pPr>
        <w:pStyle w:val="Heading3"/>
        <w:rPr>
          <w:lang w:val="en-US"/>
          <w:del w:id="11" w:author="Kees Verweij3" w:date="2018-10-23T15:12:00Z"/>
        </w:rPr>
      </w:pPr>
      <w:del w:id="8" w:author="Kees Verweij3" w:date="2018-10-23T15:12:00Z">
        <w:r>
          <w:rPr>
            <w:lang w:val="en-US"/>
          </w:rPr>
          <w:delText>4.</w:delText>
        </w:r>
      </w:del>
      <w:del w:id="9" w:author="Kees Verweij3" w:date="2018-10-23T15:12:00Z">
        <w:r>
          <w:rPr/>
          <w:delText>2</w:delText>
        </w:r>
      </w:del>
      <w:del w:id="10" w:author="Kees Verweij3" w:date="2018-10-23T15:12:00Z">
        <w:r>
          <w:rPr>
            <w:lang w:val="en-US"/>
          </w:rPr>
          <w:delText>.5</w:delText>
          <w:tab/>
          <w:delText>Proposed change to 5.1.1 Service continuity</w:delText>
        </w:r>
      </w:del>
    </w:p>
    <w:p>
      <w:pPr>
        <w:pStyle w:val="Normal"/>
        <w:rPr>
          <w:del w:id="23" w:author="Kees Verweij3" w:date="2018-10-23T15:12:00Z"/>
        </w:rPr>
      </w:pPr>
      <w:del w:id="12" w:author="Kees Verweij3" w:date="2018-10-23T15:12:00Z">
        <w:r>
          <w:rPr/>
          <w:delText xml:space="preserve">Service continuity shall be supported between on-network </w:delText>
        </w:r>
      </w:del>
      <w:del w:id="13" w:author="Kees Verweij3" w:date="2018-10-23T15:12:00Z">
        <w:r>
          <w:rPr>
            <w:lang w:eastAsia="zh-CN"/>
          </w:rPr>
          <w:delText>MC</w:delText>
        </w:r>
      </w:del>
      <w:del w:id="14" w:author="Kees Verweij3" w:date="2018-10-23T15:12:00Z">
        <w:r>
          <w:rPr/>
          <w:delText xml:space="preserve"> services and UE-to-network relay </w:delText>
        </w:r>
      </w:del>
      <w:del w:id="15" w:author="Kees Verweij3" w:date="2018-10-23T15:12:00Z">
        <w:r>
          <w:rPr>
            <w:lang w:eastAsia="zh-CN"/>
          </w:rPr>
          <w:delText>MC</w:delText>
        </w:r>
      </w:del>
      <w:del w:id="16" w:author="Kees Verweij3" w:date="2018-10-23T15:12:00Z">
        <w:r>
          <w:rPr/>
          <w:delText xml:space="preserve"> services. The following </w:delText>
        </w:r>
      </w:del>
      <w:del w:id="17" w:author="Kees Verweij3" w:date="2018-10-23T15:12:00Z">
        <w:r>
          <w:rPr>
            <w:lang w:eastAsia="zh-CN"/>
          </w:rPr>
          <w:delText>3GPP</w:delText>
        </w:r>
      </w:del>
      <w:del w:id="18" w:author="Kees Verweij3" w:date="2018-10-23T15:12:00Z">
        <w:r>
          <w:rPr>
            <w:lang w:val="en-US" w:eastAsia="zh-CN"/>
          </w:rPr>
          <w:delText> </w:delText>
        </w:r>
      </w:del>
      <w:del w:id="19" w:author="Kees Verweij3" w:date="2018-10-23T15:12:00Z">
        <w:r>
          <w:rPr>
            <w:lang w:eastAsia="zh-CN"/>
          </w:rPr>
          <w:delText>TS</w:delText>
        </w:r>
      </w:del>
      <w:del w:id="20" w:author="Kees Verweij3" w:date="2018-10-23T15:12:00Z">
        <w:r>
          <w:rPr>
            <w:lang w:val="en-US" w:eastAsia="zh-CN"/>
          </w:rPr>
          <w:delText> </w:delText>
        </w:r>
      </w:del>
      <w:del w:id="21" w:author="Kees Verweij3" w:date="2018-10-23T15:12:00Z">
        <w:r>
          <w:rPr>
            <w:lang w:eastAsia="zh-CN"/>
          </w:rPr>
          <w:delText>23.237</w:delText>
        </w:r>
      </w:del>
      <w:del w:id="22" w:author="Kees Verweij3" w:date="2018-10-23T15:12:00Z">
        <w:r>
          <w:rPr/>
          <w:delText xml:space="preserve"> [9] procedures are needed: </w:delText>
        </w:r>
      </w:del>
    </w:p>
    <w:p>
      <w:pPr>
        <w:pStyle w:val="B1"/>
        <w:numPr>
          <w:ilvl w:val="0"/>
          <w:numId w:val="2"/>
        </w:numPr>
        <w:rPr>
          <w:del w:id="25" w:author="Kees Verweij3" w:date="2018-10-23T15:12:00Z"/>
        </w:rPr>
      </w:pPr>
      <w:del w:id="24" w:author="Kees Verweij3" w:date="2018-10-23T15:12:00Z">
        <w:r>
          <w:rPr/>
          <w:delText>Originating sessions that use only PS media flow(s) as defined in subclause 6.2.1.3.</w:delText>
        </w:r>
      </w:del>
    </w:p>
    <w:p>
      <w:pPr>
        <w:pStyle w:val="B1"/>
        <w:numPr>
          <w:ilvl w:val="0"/>
          <w:numId w:val="2"/>
        </w:numPr>
        <w:rPr>
          <w:del w:id="27" w:author="Kees Verweij3" w:date="2018-10-23T15:12:00Z"/>
        </w:rPr>
      </w:pPr>
      <w:del w:id="26" w:author="Kees Verweij3" w:date="2018-10-23T15:12:00Z">
        <w:r>
          <w:rPr/>
          <w:delText>Terminations sessions that use only PS media flow(s) as defined in subclause 6.2.2.3.</w:delText>
        </w:r>
      </w:del>
    </w:p>
    <w:p>
      <w:pPr>
        <w:pStyle w:val="B1"/>
        <w:numPr>
          <w:ilvl w:val="0"/>
          <w:numId w:val="2"/>
        </w:numPr>
        <w:rPr>
          <w:del w:id="29" w:author="Kees Verweij3" w:date="2018-10-23T15:12:00Z"/>
        </w:rPr>
      </w:pPr>
      <w:del w:id="28" w:author="Kees Verweij3" w:date="2018-10-23T15:12:00Z">
        <w:r>
          <w:rPr/>
          <w:delText>Remote Leg Update as defined in subclause 6.3.1.5.</w:delText>
        </w:r>
      </w:del>
    </w:p>
    <w:p>
      <w:pPr>
        <w:pStyle w:val="B1"/>
        <w:numPr>
          <w:ilvl w:val="0"/>
          <w:numId w:val="2"/>
        </w:numPr>
        <w:rPr>
          <w:del w:id="31" w:author="Kees Verweij3" w:date="2018-10-23T15:12:00Z"/>
        </w:rPr>
      </w:pPr>
      <w:del w:id="30" w:author="Kees Verweij3" w:date="2018-10-23T15:12:00Z">
        <w:r>
          <w:rPr/>
          <w:delText>PS-PS Access Transfer with full media transfer as defined in subclause 6.2.2.1.</w:delText>
        </w:r>
      </w:del>
    </w:p>
    <w:p>
      <w:pPr>
        <w:pStyle w:val="B1"/>
        <w:widowControl/>
        <w:numPr>
          <w:ilvl w:val="0"/>
          <w:numId w:val="2"/>
        </w:numPr>
        <w:bidi w:val="0"/>
        <w:spacing w:before="0" w:after="180"/>
        <w:ind w:left="568" w:hanging="284"/>
        <w:rPr>
          <w:del w:id="37" w:author="Kees Verweij3" w:date="2018-10-23T15:12:00Z"/>
        </w:rPr>
      </w:pPr>
      <w:del w:id="32" w:author="Kees Verweij3" w:date="2018-10-23T15:12:00Z">
        <w:r>
          <w:rPr/>
          <w:delText xml:space="preserve">The </w:delText>
        </w:r>
      </w:del>
      <w:del w:id="33" w:author="Kees Verweij3" w:date="2018-10-23T15:12:00Z">
        <w:r>
          <w:rPr>
            <w:lang w:eastAsia="zh-CN"/>
          </w:rPr>
          <w:delText>MC service</w:delText>
        </w:r>
      </w:del>
      <w:del w:id="34" w:author="Kees Verweij3" w:date="2018-10-23T15:12:00Z">
        <w:r>
          <w:rPr/>
          <w:delText xml:space="preserve"> UE, prior to going </w:delText>
        </w:r>
      </w:del>
      <w:del w:id="35" w:author="Kees Verweij3" w:date="2018-10-23T15:12:00Z">
        <w:r>
          <w:rPr>
            <w:highlight w:val="yellow"/>
          </w:rPr>
          <w:delText>out of E-UTRAN coverage</w:delText>
        </w:r>
      </w:del>
      <w:del w:id="36" w:author="Kees Verweij3" w:date="2018-10-23T15:12:00Z">
        <w:r>
          <w:rPr/>
          <w:delText xml:space="preserve">, should attempt to make use of a ProSe UE-to-network relay to support service continuity. </w:delText>
        </w:r>
      </w:del>
    </w:p>
    <w:p>
      <w:pPr>
        <w:pStyle w:val="B1"/>
        <w:widowControl/>
        <w:numPr>
          <w:ilvl w:val="0"/>
          <w:numId w:val="2"/>
        </w:numPr>
        <w:bidi w:val="0"/>
        <w:spacing w:before="0" w:after="180"/>
        <w:ind w:left="568" w:hanging="284"/>
        <w:rPr>
          <w:u w:val="single"/>
          <w:lang w:eastAsia="zh-CN"/>
          <w:del w:id="40" w:author="Kees Verweij3" w:date="2018-10-23T15:12:00Z"/>
        </w:rPr>
      </w:pPr>
      <w:del w:id="38" w:author="Kees Verweij3" w:date="2018-10-23T15:12:00Z">
        <w:r>
          <w:rPr>
            <w:highlight w:val="yellow"/>
            <w:u w:val="single"/>
          </w:rPr>
          <w:delText>Editor's note:</w:delText>
          <w:tab/>
          <w:delText>Service continuity between on-network MC services and UE-to-network relay MC services is currently not supported by 5GS.</w:delText>
        </w:r>
      </w:del>
      <w:del w:id="39" w:author="Kees Verweij3" w:date="2018-10-23T15:12:00Z">
        <w:r>
          <w:rPr>
            <w:u w:val="single"/>
          </w:rPr>
          <w:delText xml:space="preserve"> </w:delText>
        </w:r>
      </w:del>
    </w:p>
    <w:p>
      <w:pPr>
        <w:pStyle w:val="EditorsNote"/>
        <w:keepLines/>
        <w:widowControl/>
        <w:bidi w:val="0"/>
        <w:spacing w:before="0" w:after="180"/>
        <w:ind w:left="1135" w:hanging="851"/>
        <w:rPr>
          <w:lang w:val="en-US"/>
          <w:del w:id="44" w:author="Kees Verweij3" w:date="2018-10-23T15:12:00Z"/>
        </w:rPr>
      </w:pPr>
      <w:del w:id="41" w:author="Kees Verweij3" w:date="2018-10-23T15:12:00Z">
        <w:r>
          <w:rPr>
            <w:lang w:val="en-US"/>
          </w:rPr>
          <w:delText>4.</w:delText>
        </w:r>
      </w:del>
      <w:del w:id="42" w:author="Kees Verweij3" w:date="2018-10-23T15:12:00Z">
        <w:r>
          <w:rPr/>
          <w:delText>2</w:delText>
        </w:r>
      </w:del>
      <w:del w:id="43" w:author="Kees Verweij3" w:date="2018-10-23T15:12:00Z">
        <w:r>
          <w:rPr>
            <w:lang w:val="en-US"/>
          </w:rPr>
          <w:delText>.6</w:delText>
          <w:tab/>
          <w:delText>Proposed change to 5.2.2 Roaming requirements</w:delText>
        </w:r>
      </w:del>
    </w:p>
    <w:p>
      <w:pPr>
        <w:pStyle w:val="EditorsNote"/>
        <w:rPr>
          <w:del w:id="56" w:author="Kees Verweij3" w:date="2018-10-23T15:12:00Z"/>
        </w:rPr>
      </w:pPr>
      <w:del w:id="45" w:author="Kees Verweij3" w:date="2018-10-23T15:12:00Z">
        <w:r>
          <w:rPr/>
          <w:delText xml:space="preserve">The </w:delText>
        </w:r>
      </w:del>
      <w:del w:id="46" w:author="Kees Verweij3" w:date="2018-10-23T15:12:00Z">
        <w:r>
          <w:rPr>
            <w:lang w:eastAsia="zh-CN"/>
          </w:rPr>
          <w:delText>MC</w:delText>
        </w:r>
      </w:del>
      <w:del w:id="47" w:author="Kees Verweij3" w:date="2018-10-23T15:12:00Z">
        <w:r>
          <w:rPr/>
          <w:delText xml:space="preserve"> application</w:delText>
        </w:r>
      </w:del>
      <w:del w:id="48" w:author="Kees Verweij3" w:date="2018-10-23T15:12:00Z">
        <w:r>
          <w:rPr>
            <w:lang w:eastAsia="zh-CN"/>
          </w:rPr>
          <w:delText>s</w:delText>
        </w:r>
      </w:del>
      <w:del w:id="49" w:author="Kees Verweij3" w:date="2018-10-23T15:12:00Z">
        <w:r>
          <w:rPr/>
          <w:delText xml:space="preserve"> can provide </w:delText>
        </w:r>
      </w:del>
      <w:del w:id="50" w:author="Kees Verweij3" w:date="2018-10-23T15:12:00Z">
        <w:r>
          <w:rPr>
            <w:lang w:eastAsia="zh-CN"/>
          </w:rPr>
          <w:delText>MC</w:delText>
        </w:r>
      </w:del>
      <w:del w:id="51" w:author="Kees Verweij3" w:date="2018-10-23T15:12:00Z">
        <w:r>
          <w:rPr/>
          <w:delText xml:space="preserve"> service</w:delText>
        </w:r>
      </w:del>
      <w:del w:id="52" w:author="Kees Verweij3" w:date="2018-10-23T15:12:00Z">
        <w:r>
          <w:rPr>
            <w:lang w:eastAsia="zh-CN"/>
          </w:rPr>
          <w:delText>s</w:delText>
        </w:r>
      </w:del>
      <w:del w:id="53" w:author="Kees Verweij3" w:date="2018-10-23T15:12:00Z">
        <w:r>
          <w:rPr/>
          <w:delText xml:space="preserve"> to users in various PLMNs. Roaming is supported using </w:delText>
        </w:r>
      </w:del>
      <w:del w:id="54" w:author="Kees Verweij3" w:date="2018-10-23T15:12:00Z">
        <w:r>
          <w:rPr>
            <w:highlight w:val="yellow"/>
          </w:rPr>
          <w:delText>EPC-level roaming or IMS-level roaming</w:delText>
        </w:r>
      </w:del>
      <w:del w:id="55" w:author="Kees Verweij3" w:date="2018-10-23T15:12:00Z">
        <w:r>
          <w:rPr/>
          <w:delText>.</w:delText>
        </w:r>
      </w:del>
    </w:p>
    <w:p>
      <w:pPr>
        <w:pStyle w:val="EditorsNote"/>
        <w:rPr>
          <w:del w:id="60" w:author="Kees Verweij3" w:date="2018-10-23T15:12:00Z"/>
        </w:rPr>
      </w:pPr>
      <w:del w:id="57" w:author="Kees Verweij3" w:date="2018-10-23T15:12:00Z">
        <w:r>
          <w:rPr/>
          <w:delText xml:space="preserve">For </w:delText>
        </w:r>
      </w:del>
      <w:del w:id="58" w:author="Kees Verweij3" w:date="2018-10-23T15:12:00Z">
        <w:r>
          <w:rPr>
            <w:highlight w:val="yellow"/>
          </w:rPr>
          <w:delText>EPC-level roaming</w:delText>
        </w:r>
      </w:del>
      <w:del w:id="59" w:author="Kees Verweij3" w:date="2018-10-23T15:12:00Z">
        <w:r>
          <w:rPr/>
          <w:delText xml:space="preserve">, in order to prioritise for network selection PLMNs that allow migration to partner MC systems, the MC service UE's User Preferred PLMN Selector list (see 3GPP TS 22.011 [28]) may be configured with a list of PLMNs that can be used to migrate to one or more partner MC systems (see subclause 5.2.9.2). </w:delText>
        </w:r>
      </w:del>
    </w:p>
    <w:p>
      <w:pPr>
        <w:pStyle w:val="Normal"/>
        <w:rPr>
          <w:u w:val="single"/>
          <w:del w:id="62" w:author="Kees Verweij3" w:date="2018-10-23T15:12:00Z"/>
        </w:rPr>
      </w:pPr>
      <w:del w:id="61" w:author="Kees Verweij3" w:date="2018-10-23T15:12:00Z">
        <w:r>
          <w:rPr/>
          <w:delText>Editor's note:</w:delText>
          <w:tab/>
          <w:delText>5GC level roaming is FFS</w:delText>
        </w:r>
      </w:del>
    </w:p>
    <w:p>
      <w:pPr>
        <w:pStyle w:val="EditorsNote"/>
        <w:keepLines/>
        <w:widowControl/>
        <w:bidi w:val="0"/>
        <w:spacing w:before="0" w:after="180"/>
        <w:ind w:left="1135" w:hanging="851"/>
        <w:rPr>
          <w:lang w:val="en-US"/>
          <w:del w:id="66" w:author="Kees Verweij3" w:date="2018-10-23T15:12:00Z"/>
        </w:rPr>
      </w:pPr>
      <w:del w:id="63" w:author="Kees Verweij3" w:date="2018-10-23T15:12:00Z">
        <w:r>
          <w:rPr>
            <w:lang w:val="en-US"/>
          </w:rPr>
          <w:delText>4.</w:delText>
        </w:r>
      </w:del>
      <w:del w:id="64" w:author="Kees Verweij3" w:date="2018-10-23T15:12:00Z">
        <w:r>
          <w:rPr/>
          <w:delText>2</w:delText>
        </w:r>
      </w:del>
      <w:del w:id="65" w:author="Kees Verweij3" w:date="2018-10-23T15:12:00Z">
        <w:r>
          <w:rPr>
            <w:lang w:val="en-US"/>
          </w:rPr>
          <w:delText>.7</w:delText>
          <w:tab/>
          <w:delText>Proposed change to 5.2.6 GCS AS requirements for the MC services</w:delText>
        </w:r>
      </w:del>
    </w:p>
    <w:p>
      <w:pPr>
        <w:pStyle w:val="Heading3"/>
        <w:rPr>
          <w:del w:id="72" w:author="Kees Verweij3" w:date="2018-10-23T15:12:00Z"/>
        </w:rPr>
      </w:pPr>
      <w:del w:id="67" w:author="Kees Verweij3" w:date="2018-10-23T15:12:00Z">
        <w:r>
          <w:rPr/>
          <w:delText xml:space="preserve">Point to multipoint broadcast offered by the </w:delText>
        </w:r>
      </w:del>
      <w:del w:id="68" w:author="Kees Verweij3" w:date="2018-10-23T15:12:00Z">
        <w:r>
          <w:rPr>
            <w:highlight w:val="yellow"/>
          </w:rPr>
          <w:delText>LTE MBMS technology</w:delText>
        </w:r>
      </w:del>
      <w:del w:id="69" w:author="Kees Verweij3" w:date="2018-10-23T15:12:00Z">
        <w:r>
          <w:rPr/>
          <w:delText xml:space="preserve"> is well suited to group communications, which form a major part of the public safety related communications. The MC service on-network architecture, is based in part on </w:delText>
        </w:r>
      </w:del>
      <w:del w:id="70" w:author="Kees Verweij3" w:date="2018-10-23T15:12:00Z">
        <w:r>
          <w:rPr>
            <w:highlight w:val="yellow"/>
          </w:rPr>
          <w:delText>3GPP TS 23.468 [18]</w:delText>
        </w:r>
      </w:del>
      <w:del w:id="71" w:author="Kees Verweij3" w:date="2018-10-23T15:12:00Z">
        <w:r>
          <w:rPr/>
          <w:delText xml:space="preserve"> with the MC service server assuming the function of the GCS AS and can be represented (in a simplified diagram) as shown in figure 5.2.6-1:</w:delText>
        </w:r>
      </w:del>
    </w:p>
    <w:p>
      <w:pPr>
        <w:pStyle w:val="Heading3"/>
        <w:rPr>
          <w:del w:id="74" w:author="Kees Verweij3" w:date="2018-10-23T15:12:00Z"/>
        </w:rPr>
      </w:pPr>
      <w:del w:id="73" w:author="Kees Verweij3" w:date="2018-10-23T15:12:00Z">
        <w:r>
          <w:rPr/>
          <w:object w:dxaOrig="10515" w:dyaOrig="39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41.1pt;height:163.4pt" filled="f" o:ole="">
              <v:imagedata r:id="rId7" o:title=""/>
            </v:shape>
            <o:OLEObject Type="Embed" ProgID="" ShapeID="ole_rId6" DrawAspect="Content" ObjectID="_568014685" r:id="rId6"/>
          </w:object>
        </w:r>
      </w:del>
    </w:p>
    <w:p>
      <w:pPr>
        <w:pStyle w:val="Heading3"/>
        <w:rPr>
          <w:del w:id="76" w:author="Kees Verweij3" w:date="2018-10-23T15:12:00Z"/>
        </w:rPr>
      </w:pPr>
      <w:del w:id="75" w:author="Kees Verweij3" w:date="2018-10-23T15:12:00Z">
        <w:r>
          <w:rPr/>
          <w:delText>Figure 5.2.6-1: MC service on-network architecture showing MBMS</w:delText>
        </w:r>
      </w:del>
    </w:p>
    <w:p>
      <w:pPr>
        <w:pStyle w:val="Heading3"/>
        <w:rPr>
          <w:del w:id="78" w:author="Kees Verweij3" w:date="2018-10-23T15:12:00Z"/>
        </w:rPr>
      </w:pPr>
      <w:del w:id="77" w:author="Kees Verweij3" w:date="2018-10-23T15:12:00Z">
        <w:r>
          <w:rPr/>
          <w:delText>The MC service server is shown being bundled with the GCS AS within the same network entity. It is illustrated this way for simplicity of the diagram.</w:delText>
        </w:r>
      </w:del>
    </w:p>
    <w:p>
      <w:pPr>
        <w:pStyle w:val="Normal"/>
        <w:rPr>
          <w:del w:id="84" w:author="Kees Verweij3" w:date="2018-10-23T15:12:00Z"/>
        </w:rPr>
      </w:pPr>
      <w:del w:id="79" w:author="Kees Verweij3" w:date="2018-10-23T15:12:00Z">
        <w:r>
          <w:rPr/>
          <w:delText xml:space="preserve">MC service media content is transmitted </w:delText>
        </w:r>
      </w:del>
      <w:del w:id="80" w:author="Kees Verweij3" w:date="2018-10-23T15:12:00Z">
        <w:r>
          <w:rPr>
            <w:highlight w:val="yellow"/>
          </w:rPr>
          <w:delText>via LTE bearers</w:delText>
        </w:r>
      </w:del>
      <w:del w:id="81" w:author="Kees Verweij3" w:date="2018-10-23T15:12:00Z">
        <w:r>
          <w:rPr/>
          <w:delText xml:space="preserve">, which are communication pipes with one end in the MC service server and the other end in the MC service UE. The uplink bearers are always allocated as unicast, but the downlink bearers can be allocated as unicast or as </w:delText>
        </w:r>
      </w:del>
      <w:del w:id="82" w:author="Kees Verweij3" w:date="2018-10-23T15:12:00Z">
        <w:r>
          <w:rPr>
            <w:highlight w:val="yellow"/>
          </w:rPr>
          <w:delText>MBMS bearers</w:delText>
        </w:r>
      </w:del>
      <w:del w:id="83" w:author="Kees Verweij3" w:date="2018-10-23T15:12:00Z">
        <w:r>
          <w:rPr/>
          <w:delText>, or both.</w:delText>
        </w:r>
      </w:del>
    </w:p>
    <w:p>
      <w:pPr>
        <w:pStyle w:val="Normal"/>
        <w:rPr>
          <w:del w:id="131" w:author="Kees Verweij3" w:date="2018-10-23T15:12:00Z"/>
        </w:rPr>
      </w:pPr>
      <w:del w:id="85" w:author="Kees Verweij3" w:date="2018-10-23T15:12:00Z">
        <w:r>
          <w:rPr/>
          <w:delText xml:space="preserve">An </w:delText>
        </w:r>
      </w:del>
      <w:del w:id="86" w:author="Kees Verweij3" w:date="2018-10-23T15:12:00Z">
        <w:r>
          <w:rPr>
            <w:highlight w:val="yellow"/>
          </w:rPr>
          <w:delText>MBMS bearer</w:delText>
        </w:r>
      </w:del>
      <w:del w:id="87" w:author="Kees Verweij3" w:date="2018-10-23T15:12:00Z">
        <w:r>
          <w:rPr/>
          <w:delText xml:space="preserve"> (both network and radio part) is uniquely identified via a </w:delText>
        </w:r>
      </w:del>
      <w:del w:id="88" w:author="Kees Verweij3" w:date="2018-10-23T15:12:00Z">
        <w:r>
          <w:rPr>
            <w:highlight w:val="yellow"/>
          </w:rPr>
          <w:delText>TMGI</w:delText>
        </w:r>
      </w:del>
      <w:del w:id="89" w:author="Kees Verweij3" w:date="2018-10-23T15:12:00Z">
        <w:r>
          <w:rPr/>
          <w:delText xml:space="preserve"> </w:delText>
        </w:r>
      </w:del>
      <w:del w:id="90" w:author="Kees Verweij3" w:date="2018-10-23T15:12:00Z">
        <w:r>
          <w:rPr>
            <w:lang w:eastAsia="zh-CN"/>
          </w:rPr>
          <w:delText xml:space="preserve">or </w:delText>
        </w:r>
      </w:del>
      <w:del w:id="91" w:author="Kees Verweij3" w:date="2018-10-23T15:12:00Z">
        <w:r>
          <w:rPr>
            <w:lang w:eastAsia="zh-CN"/>
          </w:rPr>
          <w:delText xml:space="preserve">via a </w:delText>
        </w:r>
      </w:del>
      <w:del w:id="92" w:author="Kees Verweij3" w:date="2018-10-23T15:12:00Z">
        <w:r>
          <w:rPr>
            <w:lang w:eastAsia="zh-CN"/>
          </w:rPr>
          <w:delText xml:space="preserve">combination of </w:delText>
        </w:r>
      </w:del>
      <w:del w:id="93" w:author="Kees Verweij3" w:date="2018-10-23T15:12:00Z">
        <w:r>
          <w:rPr>
            <w:rFonts w:eastAsia="Malgun Gothic"/>
            <w:lang w:eastAsia="ko-KR"/>
          </w:rPr>
          <w:delText xml:space="preserve">a </w:delText>
        </w:r>
      </w:del>
      <w:del w:id="94" w:author="Kees Verweij3" w:date="2018-10-23T15:12:00Z">
        <w:r>
          <w:rPr>
            <w:lang w:eastAsia="zh-CN"/>
          </w:rPr>
          <w:delText xml:space="preserve">TMGI and </w:delText>
        </w:r>
      </w:del>
      <w:del w:id="95" w:author="Kees Verweij3" w:date="2018-10-23T15:12:00Z">
        <w:r>
          <w:rPr>
            <w:rFonts w:eastAsia="Malgun Gothic"/>
            <w:lang w:eastAsia="ko-KR"/>
          </w:rPr>
          <w:delText xml:space="preserve">a </w:delText>
        </w:r>
      </w:del>
      <w:del w:id="96" w:author="Kees Verweij3" w:date="2018-10-23T15:12:00Z">
        <w:r>
          <w:rPr>
            <w:lang w:eastAsia="zh-CN"/>
          </w:rPr>
          <w:delText>flow identifier</w:delText>
        </w:r>
      </w:del>
      <w:del w:id="97" w:author="Kees Verweij3" w:date="2018-10-23T15:12:00Z">
        <w:r>
          <w:rPr/>
          <w:delText xml:space="preserve"> (see 3GPP TS 23.246 [11]). The MC service server is capable, via the </w:delText>
        </w:r>
      </w:del>
      <w:del w:id="98" w:author="Kees Verweij3" w:date="2018-10-23T15:12:00Z">
        <w:r>
          <w:rPr>
            <w:highlight w:val="yellow"/>
          </w:rPr>
          <w:delText>MB2 interface</w:delText>
        </w:r>
      </w:del>
      <w:del w:id="99" w:author="Kees Verweij3" w:date="2018-10-23T15:12:00Z">
        <w:r>
          <w:rPr/>
          <w:delText xml:space="preserve">, to request the creation of </w:delText>
        </w:r>
      </w:del>
      <w:del w:id="100" w:author="Kees Verweij3" w:date="2018-10-23T15:12:00Z">
        <w:r>
          <w:rPr>
            <w:highlight w:val="yellow"/>
          </w:rPr>
          <w:delText>MBMS bearers</w:delText>
        </w:r>
      </w:del>
      <w:del w:id="101" w:author="Kees Verweij3" w:date="2018-10-23T15:12:00Z">
        <w:r>
          <w:rPr/>
          <w:delText xml:space="preserve"> and associate a unique </w:delText>
        </w:r>
      </w:del>
      <w:del w:id="102" w:author="Kees Verweij3" w:date="2018-10-23T15:12:00Z">
        <w:r>
          <w:rPr>
            <w:highlight w:val="yellow"/>
          </w:rPr>
          <w:delText>TMGI</w:delText>
        </w:r>
      </w:del>
      <w:del w:id="103" w:author="Kees Verweij3" w:date="2018-10-23T15:12:00Z">
        <w:r>
          <w:rPr>
            <w:lang w:eastAsia="zh-CN"/>
          </w:rPr>
          <w:delText xml:space="preserve"> or </w:delText>
        </w:r>
      </w:del>
      <w:del w:id="104" w:author="Kees Verweij3" w:date="2018-10-23T15:12:00Z">
        <w:r>
          <w:rPr>
            <w:lang w:eastAsia="zh-CN"/>
          </w:rPr>
          <w:delText xml:space="preserve">a </w:delText>
        </w:r>
      </w:del>
      <w:del w:id="105" w:author="Kees Verweij3" w:date="2018-10-23T15:12:00Z">
        <w:r>
          <w:rPr>
            <w:rFonts w:eastAsia="Malgun Gothic"/>
            <w:lang w:eastAsia="ko-KR"/>
          </w:rPr>
          <w:delText>combination of</w:delText>
        </w:r>
      </w:del>
      <w:del w:id="106" w:author="Kees Verweij3" w:date="2018-10-23T15:12:00Z">
        <w:r>
          <w:rPr/>
          <w:delText xml:space="preserve"> a </w:delText>
        </w:r>
      </w:del>
      <w:del w:id="107" w:author="Kees Verweij3" w:date="2018-10-23T15:12:00Z">
        <w:r>
          <w:rPr>
            <w:highlight w:val="yellow"/>
          </w:rPr>
          <w:delText>TMGI</w:delText>
        </w:r>
      </w:del>
      <w:del w:id="108" w:author="Kees Verweij3" w:date="2018-10-23T15:12:00Z">
        <w:r>
          <w:rPr>
            <w:lang w:eastAsia="zh-CN"/>
          </w:rPr>
          <w:delText xml:space="preserve"> and </w:delText>
        </w:r>
      </w:del>
      <w:del w:id="109" w:author="Kees Verweij3" w:date="2018-10-23T15:12:00Z">
        <w:r>
          <w:rPr>
            <w:rFonts w:eastAsia="Malgun Gothic"/>
            <w:lang w:eastAsia="ko-KR"/>
          </w:rPr>
          <w:delText xml:space="preserve">a </w:delText>
        </w:r>
      </w:del>
      <w:del w:id="110" w:author="Kees Verweij3" w:date="2018-10-23T15:12:00Z">
        <w:r>
          <w:rPr>
            <w:lang w:eastAsia="zh-CN"/>
          </w:rPr>
          <w:delText xml:space="preserve">flow identifier </w:delText>
        </w:r>
      </w:del>
      <w:del w:id="111" w:author="Kees Verweij3" w:date="2018-10-23T15:12:00Z">
        <w:r>
          <w:rPr>
            <w:rFonts w:eastAsia="Malgun Gothic"/>
            <w:lang w:eastAsia="ko-KR"/>
          </w:rPr>
          <w:delText>(see 3GPP</w:delText>
        </w:r>
      </w:del>
      <w:del w:id="112" w:author="Kees Verweij3" w:date="2018-10-23T15:12:00Z">
        <w:r>
          <w:rPr>
            <w:rFonts w:eastAsia="Malgun Gothic"/>
            <w:lang w:eastAsia="ko-KR"/>
          </w:rPr>
          <w:delText> </w:delText>
        </w:r>
      </w:del>
      <w:del w:id="113" w:author="Kees Verweij3" w:date="2018-10-23T15:12:00Z">
        <w:r>
          <w:rPr>
            <w:rFonts w:eastAsia="Malgun Gothic"/>
            <w:lang w:eastAsia="ko-KR"/>
          </w:rPr>
          <w:delText>TS</w:delText>
        </w:r>
      </w:del>
      <w:del w:id="114" w:author="Kees Verweij3" w:date="2018-10-23T15:12:00Z">
        <w:r>
          <w:rPr>
            <w:rFonts w:eastAsia="Malgun Gothic"/>
            <w:lang w:eastAsia="ko-KR"/>
          </w:rPr>
          <w:delText> </w:delText>
        </w:r>
      </w:del>
      <w:del w:id="115" w:author="Kees Verweij3" w:date="2018-10-23T15:12:00Z">
        <w:r>
          <w:rPr>
            <w:rFonts w:eastAsia="Malgun Gothic"/>
            <w:lang w:eastAsia="ko-KR"/>
          </w:rPr>
          <w:delText>23.468</w:delText>
        </w:r>
      </w:del>
      <w:del w:id="116" w:author="Kees Verweij3" w:date="2018-10-23T15:12:00Z">
        <w:r>
          <w:rPr>
            <w:rFonts w:eastAsia="Malgun Gothic"/>
            <w:lang w:eastAsia="ko-KR"/>
          </w:rPr>
          <w:delText> </w:delText>
        </w:r>
      </w:del>
      <w:del w:id="117" w:author="Kees Verweij3" w:date="2018-10-23T15:12:00Z">
        <w:r>
          <w:rPr>
            <w:rFonts w:eastAsia="Malgun Gothic"/>
            <w:lang w:eastAsia="ko-KR"/>
          </w:rPr>
          <w:delText>[</w:delText>
        </w:r>
      </w:del>
      <w:del w:id="118" w:author="Kees Verweij3" w:date="2018-10-23T15:12:00Z">
        <w:r>
          <w:rPr>
            <w:rFonts w:eastAsia="Malgun Gothic"/>
            <w:lang w:eastAsia="ko-KR"/>
          </w:rPr>
          <w:delText>18</w:delText>
        </w:r>
      </w:del>
      <w:del w:id="119" w:author="Kees Verweij3" w:date="2018-10-23T15:12:00Z">
        <w:r>
          <w:rPr>
            <w:rFonts w:eastAsia="Malgun Gothic"/>
            <w:lang w:eastAsia="ko-KR"/>
          </w:rPr>
          <w:delText>])</w:delText>
        </w:r>
      </w:del>
      <w:del w:id="120" w:author="Kees Verweij3" w:date="2018-10-23T15:12:00Z">
        <w:r>
          <w:rPr/>
          <w:delText xml:space="preserve">. The MC service server may determine the </w:delText>
        </w:r>
      </w:del>
      <w:del w:id="121" w:author="Kees Verweij3" w:date="2018-10-23T15:12:00Z">
        <w:r>
          <w:rPr>
            <w:highlight w:val="yellow"/>
          </w:rPr>
          <w:delText>MBMS broadcast area</w:delText>
        </w:r>
      </w:del>
      <w:del w:id="122" w:author="Kees Verweij3" w:date="2018-10-23T15:12:00Z">
        <w:r>
          <w:rPr/>
          <w:delText xml:space="preserve"> based on the cell identities of the affiliated group members received over </w:delText>
        </w:r>
      </w:del>
      <w:del w:id="123" w:author="Kees Verweij3" w:date="2018-10-23T15:12:00Z">
        <w:r>
          <w:rPr>
            <w:highlight w:val="yellow"/>
          </w:rPr>
          <w:delText>GC1</w:delText>
        </w:r>
      </w:del>
      <w:del w:id="124" w:author="Kees Verweij3" w:date="2018-10-23T15:12:00Z">
        <w:r>
          <w:rPr/>
          <w:delText xml:space="preserve">. The MC service server may determine for a user the switching </w:delText>
        </w:r>
      </w:del>
      <w:del w:id="125" w:author="Kees Verweij3" w:date="2018-10-23T15:12:00Z">
        <w:r>
          <w:rPr>
            <w:lang w:eastAsia="zh-CN"/>
          </w:rPr>
          <w:delText>from</w:delText>
        </w:r>
      </w:del>
      <w:del w:id="126" w:author="Kees Verweij3" w:date="2018-10-23T15:12:00Z">
        <w:r>
          <w:rPr/>
          <w:delText xml:space="preserve"> </w:delText>
        </w:r>
      </w:del>
      <w:del w:id="127" w:author="Kees Verweij3" w:date="2018-10-23T15:12:00Z">
        <w:r>
          <w:rPr>
            <w:highlight w:val="yellow"/>
          </w:rPr>
          <w:delText>MBMS bearer</w:delText>
        </w:r>
      </w:del>
      <w:del w:id="128" w:author="Kees Verweij3" w:date="2018-10-23T15:12:00Z">
        <w:r>
          <w:rPr/>
          <w:delText xml:space="preserve"> </w:delText>
        </w:r>
      </w:del>
      <w:del w:id="129" w:author="Kees Verweij3" w:date="2018-10-23T15:12:00Z">
        <w:r>
          <w:rPr>
            <w:lang w:eastAsia="zh-CN"/>
          </w:rPr>
          <w:delText>to</w:delText>
        </w:r>
      </w:del>
      <w:del w:id="130" w:author="Kees Verweij3" w:date="2018-10-23T15:12:00Z">
        <w:r>
          <w:rPr/>
          <w:delText xml:space="preserve"> unicast bearer based on the information reported over GC1. </w:delText>
        </w:r>
      </w:del>
    </w:p>
    <w:p>
      <w:pPr>
        <w:pStyle w:val="Normal"/>
        <w:rPr>
          <w:del w:id="134" w:author="Kees Verweij3" w:date="2018-10-23T15:12:00Z"/>
        </w:rPr>
      </w:pPr>
      <w:del w:id="132" w:author="Kees Verweij3" w:date="2018-10-23T15:12:00Z">
        <w:r>
          <w:rPr>
            <w:highlight w:val="yellow"/>
            <w:u w:val="single"/>
          </w:rPr>
          <w:delText>Editor's note: The use of multicast in 5GS is FFS.</w:delText>
        </w:r>
      </w:del>
      <w:del w:id="133" w:author="Kees Verweij3" w:date="2018-10-23T15:12:00Z">
        <w:r>
          <w:rPr>
            <w:u w:val="single"/>
          </w:rPr>
          <w:delText xml:space="preserve"> </w:delText>
        </w:r>
      </w:del>
    </w:p>
    <w:p>
      <w:pPr>
        <w:pStyle w:val="Normal"/>
        <w:widowControl/>
        <w:bidi w:val="0"/>
        <w:spacing w:before="0" w:after="180"/>
        <w:rPr>
          <w:lang w:val="en-US"/>
          <w:del w:id="138" w:author="Kees Verweij3" w:date="2018-10-23T15:12:00Z"/>
        </w:rPr>
      </w:pPr>
      <w:del w:id="135" w:author="Kees Verweij3" w:date="2018-10-23T15:12:00Z">
        <w:r>
          <w:rPr>
            <w:lang w:val="en-US"/>
          </w:rPr>
          <w:delText>4.</w:delText>
        </w:r>
      </w:del>
      <w:del w:id="136" w:author="Kees Verweij3" w:date="2018-10-23T15:12:00Z">
        <w:r>
          <w:rPr/>
          <w:delText>2</w:delText>
        </w:r>
      </w:del>
      <w:del w:id="137" w:author="Kees Verweij3" w:date="2018-10-23T15:12:00Z">
        <w:r>
          <w:rPr>
            <w:lang w:val="en-US"/>
          </w:rPr>
          <w:delText>.8</w:delText>
          <w:tab/>
          <w:delText>Proposed change to 5.2.7.2 EPS bearer considerations</w:delText>
        </w:r>
      </w:del>
    </w:p>
    <w:p>
      <w:pPr>
        <w:pStyle w:val="Normal"/>
        <w:widowControl/>
        <w:bidi w:val="0"/>
        <w:spacing w:before="0" w:after="180"/>
        <w:rPr>
          <w:del w:id="142" w:author="Kees Verweij3" w:date="2018-10-23T15:12:00Z"/>
        </w:rPr>
      </w:pPr>
      <w:del w:id="139" w:author="Kees Verweij3" w:date="2018-10-23T15:12:00Z">
        <w:r>
          <w:rPr>
            <w:rFonts w:cs="Arial" w:ascii="Arial" w:hAnsi="Arial"/>
            <w:sz w:val="24"/>
          </w:rPr>
          <w:delText>5.2.7.2.1</w:delText>
          <w:tab/>
          <w:delText xml:space="preserve">Considerations for the </w:delText>
        </w:r>
      </w:del>
      <w:del w:id="140" w:author="Kees Verweij3" w:date="2018-10-23T15:12:00Z">
        <w:r>
          <w:rPr>
            <w:rFonts w:cs="Arial" w:ascii="Arial" w:hAnsi="Arial"/>
            <w:sz w:val="24"/>
            <w:highlight w:val="yellow"/>
          </w:rPr>
          <w:delText>EPS</w:delText>
        </w:r>
      </w:del>
      <w:del w:id="141" w:author="Kees Verweij3" w:date="2018-10-23T15:12:00Z">
        <w:r>
          <w:rPr>
            <w:rFonts w:cs="Arial" w:ascii="Arial" w:hAnsi="Arial"/>
            <w:sz w:val="24"/>
          </w:rPr>
          <w:delText xml:space="preserve"> bearer to the MC services PDN</w:delText>
        </w:r>
      </w:del>
    </w:p>
    <w:p>
      <w:pPr>
        <w:pStyle w:val="Normal"/>
        <w:widowControl/>
        <w:bidi w:val="0"/>
        <w:spacing w:before="0" w:after="180"/>
        <w:rPr>
          <w:del w:id="144" w:author="Kees Verweij3" w:date="2018-10-23T15:12:00Z"/>
        </w:rPr>
      </w:pPr>
      <w:del w:id="143" w:author="Kees Verweij3" w:date="2018-10-23T15:12:00Z">
        <w:r>
          <w:rPr/>
          <w:delText>If the PDN connection established during the initial attach by the MC service UE is to an APN other than the MC services APN, then prior to user authentication, the MC service UE shall establish another PDN connection to the MC services APN. PDN connection establishment can also be caused by a SIP registration request for one or more MC services.</w:delText>
        </w:r>
      </w:del>
    </w:p>
    <w:p>
      <w:pPr>
        <w:pStyle w:val="Heading3"/>
        <w:rPr>
          <w:del w:id="150" w:author="Kees Verweij3" w:date="2018-10-23T15:12:00Z"/>
        </w:rPr>
      </w:pPr>
      <w:del w:id="145" w:author="Kees Verweij3" w:date="2018-10-23T15:12:00Z">
        <w:r>
          <w:rPr/>
          <w:delText xml:space="preserve">The </w:delText>
        </w:r>
      </w:del>
      <w:del w:id="146" w:author="Kees Verweij3" w:date="2018-10-23T15:12:00Z">
        <w:r>
          <w:rPr>
            <w:highlight w:val="yellow"/>
          </w:rPr>
          <w:delText>QCI value of 69 (as specified in 3GPP TS 23.203 [8])</w:delText>
        </w:r>
      </w:del>
      <w:del w:id="147" w:author="Kees Verweij3" w:date="2018-10-23T15:12:00Z">
        <w:r>
          <w:rPr/>
          <w:delText xml:space="preserve"> shall be used for the </w:delText>
        </w:r>
      </w:del>
      <w:del w:id="148" w:author="Kees Verweij3" w:date="2018-10-23T15:12:00Z">
        <w:r>
          <w:rPr>
            <w:highlight w:val="yellow"/>
          </w:rPr>
          <w:delText>EPS</w:delText>
        </w:r>
      </w:del>
      <w:del w:id="149" w:author="Kees Verweij3" w:date="2018-10-23T15:12:00Z">
        <w:r>
          <w:rPr/>
          <w:delText xml:space="preserve"> bearer that transports SIP-1 reference point messaging.</w:delText>
        </w:r>
      </w:del>
    </w:p>
    <w:p>
      <w:pPr>
        <w:pStyle w:val="Normal"/>
        <w:keepNext w:val="false"/>
        <w:keepLines w:val="false"/>
        <w:widowControl/>
        <w:bidi w:val="0"/>
        <w:spacing w:before="0" w:after="180"/>
        <w:ind w:hanging="0"/>
        <w:rPr>
          <w:del w:id="154" w:author="Kees Verweij3" w:date="2018-10-23T15:12:00Z"/>
        </w:rPr>
      </w:pPr>
      <w:del w:id="151" w:author="Kees Verweij3" w:date="2018-10-23T15:12:00Z">
        <w:r>
          <w:rPr>
            <w:rFonts w:cs="Arial" w:ascii="Arial" w:hAnsi="Arial"/>
            <w:sz w:val="24"/>
          </w:rPr>
          <w:delText>5.2.7.2.2</w:delText>
          <w:tab/>
          <w:delText xml:space="preserve">Considerations for the </w:delText>
        </w:r>
      </w:del>
      <w:del w:id="152" w:author="Kees Verweij3" w:date="2018-10-23T15:12:00Z">
        <w:r>
          <w:rPr>
            <w:rFonts w:cs="Arial" w:ascii="Arial" w:hAnsi="Arial"/>
            <w:sz w:val="24"/>
            <w:highlight w:val="yellow"/>
          </w:rPr>
          <w:delText>EPS</w:delText>
        </w:r>
      </w:del>
      <w:del w:id="153" w:author="Kees Verweij3" w:date="2018-10-23T15:12:00Z">
        <w:r>
          <w:rPr>
            <w:rFonts w:cs="Arial" w:ascii="Arial" w:hAnsi="Arial"/>
            <w:sz w:val="24"/>
          </w:rPr>
          <w:delText xml:space="preserve"> bearer to the MC common core services PDN and MC identity management service PDN</w:delText>
        </w:r>
      </w:del>
    </w:p>
    <w:p>
      <w:pPr>
        <w:pStyle w:val="Normal"/>
        <w:keepNext w:val="true"/>
        <w:keepLines/>
        <w:widowControl/>
        <w:numPr>
          <w:ilvl w:val="0"/>
          <w:numId w:val="0"/>
        </w:numPr>
        <w:bidi w:val="0"/>
        <w:spacing w:before="120" w:after="180"/>
        <w:ind w:left="1418" w:hanging="1418"/>
        <w:outlineLvl w:val="3"/>
        <w:rPr>
          <w:del w:id="160" w:author="Kees Verweij3" w:date="2018-10-23T15:12:00Z"/>
        </w:rPr>
      </w:pPr>
      <w:del w:id="155" w:author="Kees Verweij3" w:date="2018-10-23T15:12:00Z">
        <w:r>
          <w:rPr/>
          <w:delText xml:space="preserve">The </w:delText>
        </w:r>
      </w:del>
      <w:del w:id="156" w:author="Kees Verweij3" w:date="2018-10-23T15:12:00Z">
        <w:r>
          <w:rPr>
            <w:highlight w:val="yellow"/>
          </w:rPr>
          <w:delText>QCI value 8 (as specified in 3GPP TS 23.203 [8]</w:delText>
        </w:r>
      </w:del>
      <w:del w:id="157" w:author="Kees Verweij3" w:date="2018-10-23T15:12:00Z">
        <w:r>
          <w:rPr/>
          <w:delText xml:space="preserve">) or better shall be used for the </w:delText>
        </w:r>
      </w:del>
      <w:del w:id="158" w:author="Kees Verweij3" w:date="2018-10-23T15:12:00Z">
        <w:r>
          <w:rPr>
            <w:highlight w:val="yellow"/>
          </w:rPr>
          <w:delText>EPS</w:delText>
        </w:r>
      </w:del>
      <w:del w:id="159" w:author="Kees Verweij3" w:date="2018-10-23T15:12:00Z">
        <w:r>
          <w:rPr/>
          <w:delText xml:space="preserve"> bearer that transports HTTP-1 reference point messaging.</w:delText>
        </w:r>
      </w:del>
    </w:p>
    <w:p>
      <w:pPr>
        <w:pStyle w:val="Normal"/>
        <w:rPr>
          <w:u w:val="single"/>
          <w:del w:id="162" w:author="Kees Verweij3" w:date="2018-10-23T15:12:00Z"/>
        </w:rPr>
      </w:pPr>
      <w:del w:id="161" w:author="Kees Verweij3" w:date="2018-10-23T15:12:00Z">
        <w:r>
          <w:rPr/>
          <w:delText>Editor's note:</w:delText>
          <w:tab/>
          <w:delText>An equivalent, separate clause will be inserted for 5GS.</w:delText>
        </w:r>
      </w:del>
    </w:p>
    <w:p>
      <w:pPr>
        <w:pStyle w:val="Normal"/>
        <w:widowControl/>
        <w:bidi w:val="0"/>
        <w:spacing w:before="0" w:after="180"/>
        <w:rPr>
          <w:lang w:val="en-US"/>
          <w:del w:id="166" w:author="Kees Verweij3" w:date="2018-10-23T15:12:00Z"/>
        </w:rPr>
      </w:pPr>
      <w:del w:id="163" w:author="Kees Verweij3" w:date="2018-10-23T15:12:00Z">
        <w:r>
          <w:rPr>
            <w:lang w:val="en-US"/>
          </w:rPr>
          <w:delText>4.</w:delText>
        </w:r>
      </w:del>
      <w:del w:id="164" w:author="Kees Verweij3" w:date="2018-10-23T15:12:00Z">
        <w:r>
          <w:rPr/>
          <w:delText>2</w:delText>
        </w:r>
      </w:del>
      <w:del w:id="165" w:author="Kees Verweij3" w:date="2018-10-23T15:12:00Z">
        <w:r>
          <w:rPr>
            <w:lang w:val="en-US"/>
          </w:rPr>
          <w:delText>.9</w:delText>
          <w:tab/>
          <w:delText>Proposed change to 5.2.9.2</w:delText>
          <w:tab/>
          <w:delText>PLMN utilisation</w:delText>
        </w:r>
      </w:del>
    </w:p>
    <w:p>
      <w:pPr>
        <w:pStyle w:val="Normal"/>
        <w:widowControl/>
        <w:bidi w:val="0"/>
        <w:spacing w:before="0" w:after="180"/>
        <w:rPr>
          <w:del w:id="168" w:author="Kees Verweij3" w:date="2018-10-23T15:12:00Z"/>
        </w:rPr>
      </w:pPr>
      <w:del w:id="167" w:author="Kees Verweij3" w:date="2018-10-23T15:12:00Z">
        <w:r>
          <w:rPr/>
          <w:delText>Migrated MC service users should utilise the HPLMN of the partner MC system to access MC services in the partner MC system, however, utilising the HPLMN of the primary MC system is not precluded.</w:delText>
        </w:r>
      </w:del>
    </w:p>
    <w:p>
      <w:pPr>
        <w:pStyle w:val="Normal"/>
        <w:widowControl/>
        <w:bidi w:val="0"/>
        <w:spacing w:before="0" w:after="180"/>
        <w:rPr>
          <w:del w:id="172" w:author="Kees Verweij3" w:date="2018-10-23T15:12:00Z"/>
        </w:rPr>
      </w:pPr>
      <w:del w:id="169" w:author="Kees Verweij3" w:date="2018-10-23T15:12:00Z">
        <w:r>
          <w:rPr/>
          <w:delText>NOTE 1:</w:delText>
          <w:tab/>
          <w:delText xml:space="preserve">The above recommendation ensures the security policy of the partner MC system is not compromised, the expected </w:delText>
        </w:r>
      </w:del>
      <w:del w:id="170" w:author="Kees Verweij3" w:date="2018-10-23T15:12:00Z">
        <w:r>
          <w:rPr>
            <w:highlight w:val="yellow"/>
          </w:rPr>
          <w:delText>QCIs</w:delText>
        </w:r>
      </w:del>
      <w:del w:id="171" w:author="Kees Verweij3" w:date="2018-10-23T15:12:00Z">
        <w:r>
          <w:rPr/>
          <w:delText xml:space="preserve"> are used on the RAN, and ensures service</w:delText>
          <w:noBreakHyphen/>
          <w:delText>level delay requirements are consistently met (which are especially at risk when the HPLMN of the primary MC system and HPLMN of the partner MC system are far apart from a geographical point of view).</w:delText>
        </w:r>
      </w:del>
    </w:p>
    <w:p>
      <w:pPr>
        <w:pStyle w:val="Normal"/>
        <w:rPr>
          <w:del w:id="174" w:author="Kees Verweij3" w:date="2018-10-23T15:12:00Z"/>
        </w:rPr>
      </w:pPr>
      <w:del w:id="173" w:author="Kees Verweij3" w:date="2018-10-23T15:12:00Z">
        <w:r>
          <w:rPr/>
          <w:delText>NOTE 2:</w:delText>
          <w:tab/>
          <w:delText>Whether the HPLMN of partner MC systems or the HPLMN of the primary MC system is used to access MC services in partner MC systems is left to business agreements between MC service providers, and is outside the scope of the present document.</w:delText>
        </w:r>
      </w:del>
    </w:p>
    <w:p>
      <w:pPr>
        <w:pStyle w:val="Normal"/>
        <w:rPr>
          <w:del w:id="176" w:author="Kees Verweij3" w:date="2018-10-23T15:12:00Z"/>
        </w:rPr>
      </w:pPr>
      <w:del w:id="175" w:author="Kees Verweij3" w:date="2018-10-23T15:12:00Z">
        <w:r>
          <w:rPr/>
          <w:delText>MC service users enabled for migration shall be provisioned with configuration that specifies which PLMNs may be used to migrate to different MC systems.</w:delText>
        </w:r>
      </w:del>
    </w:p>
    <w:p>
      <w:pPr>
        <w:pStyle w:val="Normal"/>
        <w:rPr>
          <w:del w:id="178" w:author="Kees Verweij3" w:date="2018-10-23T15:12:00Z"/>
        </w:rPr>
      </w:pPr>
      <w:del w:id="177" w:author="Kees Verweij3" w:date="2018-10-23T15:12:00Z">
        <w:r>
          <w:rPr/>
          <w:delText>If the HPLMN of a partner MC system is different from the HPLMN of the primary MC system (i.e. migrating MC service users roam onto the HPLMN of the partner MC system), then:</w:delText>
        </w:r>
      </w:del>
    </w:p>
    <w:p>
      <w:pPr>
        <w:pStyle w:val="Normal"/>
        <w:rPr>
          <w:del w:id="182" w:author="Kees Verweij3" w:date="2018-10-23T15:12:00Z"/>
        </w:rPr>
      </w:pPr>
      <w:del w:id="179" w:author="Kees Verweij3" w:date="2018-10-23T15:12:00Z">
        <w:r>
          <w:rPr/>
          <w:delText>-</w:delText>
          <w:tab/>
        </w:r>
      </w:del>
      <w:del w:id="180" w:author="Kees Verweij3" w:date="2018-10-23T15:12:00Z">
        <w:r>
          <w:rPr>
            <w:highlight w:val="yellow"/>
          </w:rPr>
          <w:delText>EPC</w:delText>
          <w:noBreakHyphen/>
          <w:delText>level roaming</w:delText>
        </w:r>
      </w:del>
      <w:del w:id="181" w:author="Kees Verweij3" w:date="2018-10-23T15:12:00Z">
        <w:r>
          <w:rPr/>
          <w:delText xml:space="preserve"> (see subclause 5.2.2) is needed between the HPLMN of the primary MC system and HPLMN of the partner MC system;</w:delText>
        </w:r>
      </w:del>
    </w:p>
    <w:p>
      <w:pPr>
        <w:pStyle w:val="Normal"/>
        <w:rPr>
          <w:del w:id="184" w:author="Kees Verweij3" w:date="2018-10-23T15:12:00Z"/>
        </w:rPr>
      </w:pPr>
      <w:del w:id="183" w:author="Kees Verweij3" w:date="2018-10-23T15:12:00Z">
        <w:r>
          <w:rPr/>
          <w:delText>-</w:delText>
          <w:tab/>
          <w:delText>the HPLMN of the partner MC system needs to enable local break-out for the APNs specified in subclause 5.2.7 that identify the PDNs of the partner MC system; and</w:delText>
        </w:r>
      </w:del>
    </w:p>
    <w:p>
      <w:pPr>
        <w:pStyle w:val="Normal"/>
        <w:rPr>
          <w:del w:id="188" w:author="Kees Verweij3" w:date="2018-10-23T15:12:00Z"/>
        </w:rPr>
      </w:pPr>
      <w:del w:id="185" w:author="Kees Verweij3" w:date="2018-10-23T15:12:00Z">
        <w:r>
          <w:rPr/>
          <w:delText>-</w:delText>
          <w:tab/>
          <w:delText xml:space="preserve">the </w:delText>
        </w:r>
      </w:del>
      <w:del w:id="186" w:author="Kees Verweij3" w:date="2018-10-23T15:12:00Z">
        <w:r>
          <w:rPr>
            <w:highlight w:val="yellow"/>
          </w:rPr>
          <w:delText>EPS</w:delText>
        </w:r>
      </w:del>
      <w:del w:id="187" w:author="Kees Verweij3" w:date="2018-10-23T15:12:00Z">
        <w:r>
          <w:rPr/>
          <w:delText xml:space="preserve"> subscriptions of the HPLMN of the primary MC system utilised by the MC service users who are allowed to migrate to the partner MC system need to be provisioned with, and local break-out enabled for, the APNs specified in subclause 5.2.7 that identify the PDNs of the partner MC system.</w:delText>
        </w:r>
      </w:del>
    </w:p>
    <w:p>
      <w:pPr>
        <w:pStyle w:val="Normal"/>
        <w:rPr>
          <w:del w:id="190" w:author="Kees Verweij3" w:date="2018-10-23T15:12:00Z"/>
        </w:rPr>
      </w:pPr>
      <w:del w:id="189" w:author="Kees Verweij3" w:date="2018-10-23T15:12:00Z">
        <w:r>
          <w:rPr/>
          <w:delText>If the HPLMN of the partner MC system and the HPLMN of the primary MC system are the same (i.e. migrating MC service users continue to use the HPLMN of their primary MC system), then:</w:delText>
        </w:r>
      </w:del>
    </w:p>
    <w:p>
      <w:pPr>
        <w:pStyle w:val="Normal"/>
        <w:rPr>
          <w:del w:id="194" w:author="Kees Verweij3" w:date="2018-10-23T15:12:00Z"/>
        </w:rPr>
      </w:pPr>
      <w:del w:id="191" w:author="Kees Verweij3" w:date="2018-10-23T15:12:00Z">
        <w:r>
          <w:rPr/>
          <w:delText>-</w:delText>
          <w:tab/>
          <w:delText xml:space="preserve">the </w:delText>
        </w:r>
      </w:del>
      <w:del w:id="192" w:author="Kees Verweij3" w:date="2018-10-23T15:12:00Z">
        <w:r>
          <w:rPr>
            <w:highlight w:val="yellow"/>
          </w:rPr>
          <w:delText>EPS</w:delText>
        </w:r>
      </w:del>
      <w:del w:id="193" w:author="Kees Verweij3" w:date="2018-10-23T15:12:00Z">
        <w:r>
          <w:rPr/>
          <w:delText xml:space="preserve"> subscriptions of the HPLMN of the primary MC system utilised by the MC service users who are allowed to migrate to the partner MC system need to be provisioned with the APNs specified in subclause 5.2.7 that identify the PDNs of the partner MC system.</w:delText>
        </w:r>
      </w:del>
    </w:p>
    <w:p>
      <w:pPr>
        <w:pStyle w:val="Normal"/>
        <w:rPr>
          <w:del w:id="196" w:author="Kees Verweij3" w:date="2018-10-23T15:12:00Z"/>
        </w:rPr>
      </w:pPr>
      <w:del w:id="195" w:author="Kees Verweij3" w:date="2018-10-23T15:12:00Z">
        <w:r>
          <w:rPr/>
          <w:delText>NOTE 3:</w:delText>
          <w:tab/>
          <w:delText>Provisioning of APNs in all of the above includes provisioning of any needed access credentials e.g. PAP, CHAP.</w:delText>
        </w:r>
      </w:del>
    </w:p>
    <w:p>
      <w:pPr>
        <w:pStyle w:val="Heading3"/>
        <w:rPr>
          <w:u w:val="single"/>
          <w:lang w:eastAsia="zh-CN"/>
        </w:rPr>
      </w:pPr>
      <w:del w:id="197" w:author="Kees Verweij3" w:date="2018-10-23T15:12:00Z">
        <w:r>
          <w:rPr/>
          <w:delText>Editor's note:</w:delText>
          <w:tab/>
          <w:delText>The changes needed to cover 5GS are FFS.</w:delText>
        </w:r>
      </w:del>
    </w:p>
    <w:p>
      <w:pPr>
        <w:pStyle w:val="Heading3"/>
        <w:rPr>
          <w:lang w:val="en-US"/>
        </w:rPr>
      </w:pPr>
      <w:bookmarkStart w:id="26" w:name="__RefHeading___Toc528071805"/>
      <w:bookmarkEnd w:id="26"/>
      <w:r>
        <w:rPr>
          <w:lang w:val="en-US"/>
        </w:rPr>
        <w:t>4.</w:t>
      </w:r>
      <w:r>
        <w:rPr/>
        <w:t>2</w:t>
      </w:r>
      <w:r>
        <w:rPr>
          <w:lang w:val="en-US"/>
        </w:rPr>
        <w:t>.X</w:t>
        <w:tab/>
        <w:t xml:space="preserve">Proposed change to &lt;Y&gt; </w:t>
      </w:r>
      <w:r>
        <w:rPr/>
        <w:t>&lt;Title&gt;</w:t>
      </w:r>
    </w:p>
    <w:p>
      <w:pPr>
        <w:pStyle w:val="EditorsNote"/>
        <w:rPr/>
      </w:pPr>
      <w:r>
        <w:rPr/>
        <w:t>Editor's note: Proposed modification to cover both 4G and 5GS, using highlighting, hard-strikeout of removed text and hard-underlining for new text.</w:t>
      </w:r>
    </w:p>
    <w:p>
      <w:pPr>
        <w:pStyle w:val="Heading2"/>
        <w:rPr>
          <w:lang w:val="en-US"/>
        </w:rPr>
      </w:pPr>
      <w:bookmarkStart w:id="27" w:name="__RefHeading___Toc528071806"/>
      <w:bookmarkEnd w:id="27"/>
      <w:r>
        <w:rPr>
          <w:lang w:val="en-US"/>
        </w:rPr>
        <w:t>4.3</w:t>
        <w:tab/>
        <w:t xml:space="preserve">TS </w:t>
      </w:r>
      <w:r>
        <w:rPr/>
        <w:t>23</w:t>
      </w:r>
      <w:r>
        <w:rPr>
          <w:lang w:val="en-US"/>
        </w:rPr>
        <w:t>.281</w:t>
      </w:r>
    </w:p>
    <w:p>
      <w:pPr>
        <w:pStyle w:val="Heading3"/>
        <w:rPr>
          <w:lang w:val="en-US"/>
        </w:rPr>
      </w:pPr>
      <w:bookmarkStart w:id="28" w:name="__RefHeading___Toc528071807"/>
      <w:bookmarkEnd w:id="28"/>
      <w:r>
        <w:rPr>
          <w:lang w:val="en-US"/>
        </w:rPr>
        <w:t>4.3.X</w:t>
        <w:tab/>
        <w:t xml:space="preserve">Proposed change to &lt;Y&gt; </w:t>
      </w:r>
      <w:r>
        <w:rPr/>
        <w:t>&lt;Title&gt;</w:t>
      </w:r>
    </w:p>
    <w:p>
      <w:pPr>
        <w:pStyle w:val="EditorsNote"/>
        <w:rPr/>
      </w:pPr>
      <w:r>
        <w:rPr/>
        <w:t>Editor's note: Proposed modification to cover both 4G and 5GS, using highlighting, hard-strikeout of removed text and hard-underlining for new text.</w:t>
      </w:r>
    </w:p>
    <w:p>
      <w:pPr>
        <w:pStyle w:val="Heading2"/>
        <w:rPr>
          <w:lang w:val="en-US"/>
        </w:rPr>
      </w:pPr>
      <w:bookmarkStart w:id="29" w:name="__RefHeading___Toc528071808"/>
      <w:bookmarkEnd w:id="29"/>
      <w:r>
        <w:rPr>
          <w:lang w:val="en-US"/>
        </w:rPr>
        <w:t>4.4</w:t>
        <w:tab/>
        <w:t>TS 23.282</w:t>
      </w:r>
    </w:p>
    <w:p>
      <w:pPr>
        <w:pStyle w:val="Heading3"/>
        <w:rPr>
          <w:lang w:val="en-US"/>
        </w:rPr>
      </w:pPr>
      <w:bookmarkStart w:id="30" w:name="__RefHeading___Toc528071809"/>
      <w:bookmarkEnd w:id="30"/>
      <w:r>
        <w:rPr>
          <w:lang w:val="en-US"/>
        </w:rPr>
        <w:t>4.4.X</w:t>
        <w:tab/>
        <w:t xml:space="preserve">Proposed change to &lt;Y&gt; </w:t>
      </w:r>
      <w:r>
        <w:rPr/>
        <w:t>&lt;Title&gt;</w:t>
      </w:r>
    </w:p>
    <w:p>
      <w:pPr>
        <w:pStyle w:val="EditorsNote"/>
        <w:rPr/>
      </w:pPr>
      <w:r>
        <w:rPr/>
        <w:t>Editor's note: Proposed modification to cover both 4G and 5GS, using highlighting, hard-strikeout of removed text and hard-underlining for new text.</w:t>
      </w:r>
    </w:p>
    <w:p>
      <w:pPr>
        <w:pStyle w:val="Heading2"/>
        <w:rPr>
          <w:lang w:val="en-US"/>
        </w:rPr>
      </w:pPr>
      <w:bookmarkStart w:id="31" w:name="__RefHeading___Toc528071810"/>
      <w:bookmarkEnd w:id="31"/>
      <w:r>
        <w:rPr>
          <w:lang w:val="en-US"/>
        </w:rPr>
        <w:t>4.5</w:t>
        <w:tab/>
        <w:t>TS 23.283</w:t>
      </w:r>
    </w:p>
    <w:p>
      <w:pPr>
        <w:pStyle w:val="Heading3"/>
        <w:rPr>
          <w:lang w:val="en-US"/>
        </w:rPr>
      </w:pPr>
      <w:bookmarkStart w:id="32" w:name="__RefHeading___Toc528071811"/>
      <w:bookmarkEnd w:id="32"/>
      <w:r>
        <w:rPr>
          <w:lang w:val="en-US"/>
        </w:rPr>
        <w:t>4.5.X</w:t>
        <w:tab/>
        <w:t xml:space="preserve">Proposed change to &lt;Y&gt; </w:t>
      </w:r>
      <w:r>
        <w:rPr/>
        <w:t>&lt;Title&gt;</w:t>
      </w:r>
    </w:p>
    <w:p>
      <w:pPr>
        <w:pStyle w:val="EditorsNote"/>
        <w:rPr/>
      </w:pPr>
      <w:r>
        <w:rPr/>
        <w:t>Editor's note: Proposed modification to cover both 4G and 5GS, using highlighting, hard-strikeout of removed text and hard-underlining for new text.</w:t>
      </w:r>
    </w:p>
    <w:p>
      <w:pPr>
        <w:pStyle w:val="Heading2"/>
        <w:rPr/>
      </w:pPr>
      <w:bookmarkStart w:id="33" w:name="__RefHeading___Toc528071812"/>
      <w:bookmarkEnd w:id="33"/>
      <w:r>
        <w:rPr>
          <w:lang w:val="en-US"/>
        </w:rPr>
        <w:t>4.6</w:t>
        <w:tab/>
        <w:t>TS 23.379</w:t>
      </w:r>
    </w:p>
    <w:p>
      <w:pPr>
        <w:pStyle w:val="Heading3"/>
        <w:rPr>
          <w:lang w:val="en-US"/>
        </w:rPr>
      </w:pPr>
      <w:bookmarkStart w:id="34" w:name="__RefHeading___Toc528071813"/>
      <w:bookmarkEnd w:id="34"/>
      <w:r>
        <w:rPr>
          <w:lang w:val="en-US"/>
        </w:rPr>
        <w:t>4.6.X</w:t>
        <w:tab/>
        <w:t xml:space="preserve">Proposed change to &lt;Y&gt; </w:t>
      </w:r>
      <w:r>
        <w:rPr/>
        <w:t>&lt;Title&gt;</w:t>
      </w:r>
    </w:p>
    <w:p>
      <w:pPr>
        <w:pStyle w:val="EditorsNote"/>
        <w:rPr/>
      </w:pPr>
      <w:r>
        <w:rPr/>
        <w:t xml:space="preserve"> </w:t>
      </w:r>
      <w:r>
        <w:rPr/>
        <w:t>Editor's note: Proposed modification to cover both 4G and 5GS, using highlighting, hard-strikeout of removed text and hard-underlining for new text.</w:t>
      </w:r>
    </w:p>
    <w:p>
      <w:pPr>
        <w:pStyle w:val="Heading2"/>
        <w:rPr>
          <w:lang w:val="en-US"/>
        </w:rPr>
      </w:pPr>
      <w:bookmarkStart w:id="35" w:name="__RefHeading___Toc528071814"/>
      <w:bookmarkEnd w:id="35"/>
      <w:r>
        <w:rPr>
          <w:lang w:val="en-US"/>
        </w:rPr>
        <w:t>4.7</w:t>
        <w:tab/>
        <w:t>TS 23.479</w:t>
      </w:r>
    </w:p>
    <w:p>
      <w:pPr>
        <w:pStyle w:val="Heading3"/>
        <w:rPr>
          <w:lang w:val="en-US"/>
        </w:rPr>
      </w:pPr>
      <w:bookmarkStart w:id="36" w:name="__RefHeading___Toc528071815"/>
      <w:bookmarkEnd w:id="36"/>
      <w:r>
        <w:rPr>
          <w:lang w:val="en-US"/>
        </w:rPr>
        <w:t>4.7.X</w:t>
        <w:tab/>
        <w:t xml:space="preserve">Proposed change to &lt;Y&gt; </w:t>
      </w:r>
      <w:r>
        <w:rPr/>
        <w:t>&lt;Title&gt;</w:t>
      </w:r>
    </w:p>
    <w:p>
      <w:pPr>
        <w:pStyle w:val="EditorsNote"/>
        <w:rPr/>
      </w:pPr>
      <w:r>
        <w:rPr/>
        <w:t>Editor's note: Proposed modification to cover both 4G and 5GS, using highlighting, hard-strikeout of removed text and hard-underlining for new text.</w:t>
      </w:r>
    </w:p>
    <w:p>
      <w:pPr>
        <w:pStyle w:val="Normal"/>
        <w:rPr>
          <w:lang w:val="en-US"/>
        </w:rPr>
      </w:pPr>
      <w:r>
        <w:rPr>
          <w:lang w:val="en-US"/>
        </w:rPr>
      </w:r>
    </w:p>
    <w:p>
      <w:pPr>
        <w:pStyle w:val="Heading1"/>
        <w:ind w:left="1134" w:hanging="1134"/>
        <w:rPr>
          <w:lang w:val="en-US"/>
        </w:rPr>
      </w:pPr>
      <w:bookmarkStart w:id="37" w:name="__RefHeading___Toc528071816"/>
      <w:bookmarkEnd w:id="37"/>
      <w:r>
        <w:rPr>
          <w:lang w:val="en-US"/>
        </w:rPr>
        <w:t>5</w:t>
        <w:tab/>
        <w:t>5GS aspects to support Mission Critical architecture</w:t>
      </w:r>
    </w:p>
    <w:p>
      <w:pPr>
        <w:pStyle w:val="Heading2"/>
        <w:rPr>
          <w:lang w:val="en-US"/>
        </w:rPr>
      </w:pPr>
      <w:bookmarkStart w:id="38" w:name="__RefHeading___Toc528071817"/>
      <w:bookmarkEnd w:id="38"/>
      <w:r>
        <w:rPr>
          <w:lang w:val="en-US"/>
        </w:rPr>
        <w:t>5.X</w:t>
        <w:tab/>
        <w:t>&lt;Example&gt;</w:t>
      </w:r>
    </w:p>
    <w:p>
      <w:pPr>
        <w:pStyle w:val="Heading3"/>
        <w:rPr/>
      </w:pPr>
      <w:bookmarkStart w:id="39" w:name="__RefHeading___Toc528071818"/>
      <w:bookmarkEnd w:id="39"/>
      <w:r>
        <w:rPr>
          <w:lang w:val="en-US"/>
        </w:rPr>
        <w:t>5.X.1</w:t>
        <w:tab/>
        <w:t>General description</w:t>
      </w:r>
    </w:p>
    <w:p>
      <w:pPr>
        <w:pStyle w:val="Heading3"/>
        <w:rPr>
          <w:lang w:val="en-US"/>
        </w:rPr>
      </w:pPr>
      <w:bookmarkStart w:id="40" w:name="__RefHeading___Toc528071819"/>
      <w:bookmarkEnd w:id="40"/>
      <w:r>
        <w:rPr>
          <w:lang w:val="en-US"/>
        </w:rPr>
        <w:t>5.X.2</w:t>
        <w:tab/>
        <w:t>Impact</w:t>
      </w:r>
    </w:p>
    <w:p>
      <w:pPr>
        <w:pStyle w:val="Normal"/>
        <w:rPr>
          <w:lang w:val="en-US"/>
        </w:rPr>
      </w:pPr>
      <w:r>
        <w:rPr>
          <w:lang w:val="en-US"/>
        </w:rPr>
      </w:r>
    </w:p>
    <w:p>
      <w:pPr>
        <w:pStyle w:val="Heading1"/>
        <w:ind w:left="1134" w:hanging="1134"/>
        <w:rPr/>
      </w:pPr>
      <w:bookmarkStart w:id="41" w:name="__RefHeading___Toc528071820"/>
      <w:bookmarkEnd w:id="41"/>
      <w:r>
        <w:rPr>
          <w:lang w:val="en-US"/>
        </w:rPr>
        <w:t>6</w:t>
        <w:tab/>
        <w:t>Key issues to ensure support of Mission Critical services over 5GS</w:t>
      </w:r>
    </w:p>
    <w:p>
      <w:pPr>
        <w:pStyle w:val="Heading2"/>
        <w:rPr>
          <w:rFonts w:ascii="Calibri" w:hAnsi="Calibri" w:cs="Calibri"/>
          <w:sz w:val="22"/>
          <w:szCs w:val="22"/>
          <w:lang w:eastAsia="en-GB"/>
          <w:ins w:id="201" w:author="Kees Verweij3" w:date="2018-10-23T15:14:00Z"/>
        </w:rPr>
      </w:pPr>
      <w:ins w:id="198" w:author="Kees Verweij3" w:date="2018-10-23T15:14:00Z">
        <w:bookmarkStart w:id="42" w:name="__RefHeading___Toc528071821"/>
        <w:bookmarkEnd w:id="42"/>
        <w:r>
          <w:rPr/>
          <w:t>6.1</w:t>
        </w:r>
      </w:ins>
      <w:ins w:id="199" w:author="Kees Verweij3" w:date="2018-10-23T15:14:00Z">
        <w:r>
          <w:rPr>
            <w:rFonts w:cs="Calibri" w:ascii="Calibri" w:hAnsi="Calibri"/>
            <w:sz w:val="22"/>
            <w:szCs w:val="22"/>
            <w:lang w:eastAsia="en-GB"/>
          </w:rPr>
          <w:tab/>
        </w:r>
      </w:ins>
      <w:ins w:id="200" w:author="Kees Verweij3" w:date="2018-10-23T15:14:00Z">
        <w:r>
          <w:rPr/>
          <w:t>Key issue 1: Service continuity between on-network MC services and UE-to-network relay MC service</w:t>
        </w:r>
      </w:ins>
    </w:p>
    <w:p>
      <w:pPr>
        <w:pStyle w:val="Heading3"/>
        <w:rPr/>
      </w:pPr>
      <w:ins w:id="202" w:author="Kees Verweij3" w:date="2018-10-23T15:14:00Z">
        <w:bookmarkStart w:id="43" w:name="__RefHeading___Toc528071822"/>
        <w:bookmarkEnd w:id="43"/>
        <w:r>
          <w:rPr/>
          <w:t>6.1.1</w:t>
        </w:r>
      </w:ins>
      <w:ins w:id="203" w:author="Kees Verweij3" w:date="2018-10-23T15:14:00Z">
        <w:r>
          <w:rPr>
            <w:rFonts w:cs="Calibri" w:ascii="Calibri" w:hAnsi="Calibri"/>
            <w:sz w:val="22"/>
            <w:szCs w:val="22"/>
            <w:lang w:eastAsia="en-GB"/>
          </w:rPr>
          <w:tab/>
        </w:r>
      </w:ins>
      <w:ins w:id="204" w:author="Kees Verweij3" w:date="2018-10-23T15:14:00Z">
        <w:r>
          <w:rPr/>
          <w:t>Description</w:t>
        </w:r>
      </w:ins>
    </w:p>
    <w:p>
      <w:pPr>
        <w:pStyle w:val="Normal"/>
        <w:rPr/>
      </w:pPr>
      <w:ins w:id="206" w:author="Kees Verweij3" w:date="2018-10-23T15:14:00Z">
        <w:r>
          <w:rPr/>
          <w:t>Service continuity between on-network MC services and UE-to-network relay MC services is currently not supported by 5GS.</w:t>
        </w:r>
      </w:ins>
    </w:p>
    <w:p>
      <w:pPr>
        <w:pStyle w:val="Normal"/>
        <w:rPr/>
      </w:pPr>
      <w:ins w:id="208" w:author="Kees Verweij3" w:date="2018-10-23T15:14:00Z">
        <w:r>
          <w:rPr/>
          <w:t xml:space="preserve">This has impact to: </w:t>
        </w:r>
      </w:ins>
    </w:p>
    <w:p>
      <w:pPr>
        <w:pStyle w:val="B1"/>
        <w:rPr/>
      </w:pPr>
      <w:ins w:id="210" w:author="Kees Verweij3" w:date="2018-10-23T15:14:00Z">
        <w:r>
          <w:rPr/>
          <w:t>-</w:t>
          <w:tab/>
          <w:t>TS 23.280 subclause 5.1.1, 5.2.3, 8.3.1, 9.2.1.5, 9.2.1.6, 10.5.1, 10.5.2, 10.7.3.7.3, Annex B.1</w:t>
        </w:r>
      </w:ins>
    </w:p>
    <w:p>
      <w:pPr>
        <w:pStyle w:val="Normal"/>
        <w:rPr/>
      </w:pPr>
      <w:ins w:id="212" w:author="Kees Verweij3" w:date="2018-10-23T15:14:00Z">
        <w:r>
          <w:rPr/>
          <w:t>The search terms to create the above list are: UE-R and UE-to-network relay. Occurrences of these terms have been highlighted in a copy of the TS in annex A of this report.</w:t>
        </w:r>
      </w:ins>
    </w:p>
    <w:p>
      <w:pPr>
        <w:pStyle w:val="Heading3"/>
        <w:rPr/>
      </w:pPr>
      <w:ins w:id="214" w:author="Kees Verweij3" w:date="2018-10-23T15:14:00Z">
        <w:bookmarkStart w:id="44" w:name="__RefHeading___Toc528071823"/>
        <w:bookmarkEnd w:id="44"/>
        <w:r>
          <w:rPr/>
          <w:t>6.1.2</w:t>
        </w:r>
      </w:ins>
      <w:ins w:id="215" w:author="Kees Verweij3" w:date="2018-10-23T15:14:00Z">
        <w:r>
          <w:rPr>
            <w:rFonts w:cs="Calibri" w:ascii="Calibri" w:hAnsi="Calibri"/>
            <w:sz w:val="22"/>
            <w:szCs w:val="22"/>
            <w:lang w:eastAsia="en-GB"/>
          </w:rPr>
          <w:tab/>
        </w:r>
      </w:ins>
      <w:ins w:id="216" w:author="Kees Verweij3" w:date="2018-10-23T15:14:00Z">
        <w:r>
          <w:rPr/>
          <w:t>Architectural requirements</w:t>
        </w:r>
      </w:ins>
    </w:p>
    <w:p>
      <w:pPr>
        <w:pStyle w:val="EditorsNote"/>
        <w:rPr/>
      </w:pPr>
      <w:ins w:id="218" w:author="Kees Verweij3" w:date="2018-10-23T15:14:00Z">
        <w:r>
          <w:rPr/>
          <w:t>Editor's Note: Capture agreements on architectural requirements for solving the key issue. This clause may be omitted if deemed unnecessary.</w:t>
        </w:r>
      </w:ins>
    </w:p>
    <w:p>
      <w:pPr>
        <w:pStyle w:val="Heading2"/>
        <w:rPr>
          <w:rFonts w:ascii="Calibri" w:hAnsi="Calibri" w:cs="Calibri"/>
          <w:sz w:val="22"/>
          <w:szCs w:val="22"/>
          <w:lang w:eastAsia="en-GB"/>
          <w:ins w:id="223" w:author="Kees Verweij3" w:date="2018-10-23T15:14:00Z"/>
        </w:rPr>
      </w:pPr>
      <w:ins w:id="220" w:author="Kees Verweij3" w:date="2018-10-23T15:14:00Z">
        <w:bookmarkStart w:id="45" w:name="__RefHeading___Toc528071824"/>
        <w:bookmarkEnd w:id="45"/>
        <w:r>
          <w:rPr/>
          <w:t>6.2</w:t>
        </w:r>
      </w:ins>
      <w:ins w:id="221" w:author="Kees Verweij3" w:date="2018-10-23T15:14:00Z">
        <w:r>
          <w:rPr>
            <w:rFonts w:cs="Calibri" w:ascii="Calibri" w:hAnsi="Calibri"/>
            <w:sz w:val="22"/>
            <w:szCs w:val="22"/>
            <w:lang w:eastAsia="en-GB"/>
          </w:rPr>
          <w:tab/>
        </w:r>
      </w:ins>
      <w:ins w:id="222" w:author="Kees Verweij3" w:date="2018-10-23T15:14:00Z">
        <w:r>
          <w:rPr/>
          <w:t>Key issue 2: 5GC level roaming</w:t>
        </w:r>
      </w:ins>
    </w:p>
    <w:p>
      <w:pPr>
        <w:pStyle w:val="Heading3"/>
        <w:rPr/>
      </w:pPr>
      <w:ins w:id="224" w:author="Kees Verweij3" w:date="2018-10-23T15:14:00Z">
        <w:bookmarkStart w:id="46" w:name="__RefHeading___Toc528071825"/>
        <w:bookmarkEnd w:id="46"/>
        <w:r>
          <w:rPr/>
          <w:t>6.2.1</w:t>
        </w:r>
      </w:ins>
      <w:ins w:id="225" w:author="Kees Verweij3" w:date="2018-10-23T15:14:00Z">
        <w:r>
          <w:rPr>
            <w:rFonts w:cs="Calibri" w:ascii="Calibri" w:hAnsi="Calibri"/>
            <w:sz w:val="22"/>
            <w:szCs w:val="22"/>
            <w:lang w:eastAsia="en-GB"/>
          </w:rPr>
          <w:tab/>
        </w:r>
      </w:ins>
      <w:ins w:id="226" w:author="Kees Verweij3" w:date="2018-10-23T15:14:00Z">
        <w:r>
          <w:rPr/>
          <w:t>Description</w:t>
        </w:r>
      </w:ins>
    </w:p>
    <w:p>
      <w:pPr>
        <w:pStyle w:val="Normal"/>
        <w:rPr/>
      </w:pPr>
      <w:ins w:id="228" w:author="Kees Verweij3" w:date="2018-10-23T15:14:00Z">
        <w:r>
          <w:rPr/>
          <w:t xml:space="preserve">5GC level roaming is FFS. </w:t>
        </w:r>
      </w:ins>
    </w:p>
    <w:p>
      <w:pPr>
        <w:pStyle w:val="Normal"/>
        <w:rPr/>
      </w:pPr>
      <w:ins w:id="230" w:author="Kees Verweij3" w:date="2018-10-23T15:14:00Z">
        <w:r>
          <w:rPr/>
          <w:t xml:space="preserve">This has impact to: </w:t>
        </w:r>
      </w:ins>
    </w:p>
    <w:p>
      <w:pPr>
        <w:pStyle w:val="B1"/>
        <w:rPr/>
      </w:pPr>
      <w:ins w:id="232" w:author="Kees Verweij3" w:date="2018-10-23T15:14:00Z">
        <w:r>
          <w:rPr/>
          <w:t>-</w:t>
          <w:tab/>
          <w:t xml:space="preserve">TS 23.280 subclause 5.2.2, 5.2.9.2, 9.4 </w:t>
        </w:r>
      </w:ins>
    </w:p>
    <w:p>
      <w:pPr>
        <w:pStyle w:val="Normal"/>
        <w:rPr/>
      </w:pPr>
      <w:ins w:id="234" w:author="Kees Verweij3" w:date="2018-10-23T15:14:00Z">
        <w:r>
          <w:rPr/>
          <w:t>Occurrences of the term EPC-level roaming have been highlighted in a copy of the TS in annex A of this report.</w:t>
        </w:r>
      </w:ins>
    </w:p>
    <w:p>
      <w:pPr>
        <w:pStyle w:val="Heading3"/>
        <w:rPr/>
      </w:pPr>
      <w:ins w:id="236" w:author="Kees Verweij3" w:date="2018-10-23T15:14:00Z">
        <w:bookmarkStart w:id="47" w:name="__RefHeading___Toc528071826"/>
        <w:bookmarkEnd w:id="47"/>
        <w:r>
          <w:rPr/>
          <w:t>6.2.2</w:t>
        </w:r>
      </w:ins>
      <w:ins w:id="237" w:author="Kees Verweij3" w:date="2018-10-23T15:14:00Z">
        <w:r>
          <w:rPr>
            <w:rFonts w:cs="Calibri" w:ascii="Calibri" w:hAnsi="Calibri"/>
            <w:sz w:val="22"/>
            <w:szCs w:val="22"/>
            <w:lang w:eastAsia="en-GB"/>
          </w:rPr>
          <w:tab/>
        </w:r>
      </w:ins>
      <w:ins w:id="238" w:author="Kees Verweij3" w:date="2018-10-23T15:14:00Z">
        <w:r>
          <w:rPr/>
          <w:t>Architectural requirements</w:t>
        </w:r>
      </w:ins>
    </w:p>
    <w:p>
      <w:pPr>
        <w:pStyle w:val="EditorsNote"/>
        <w:rPr/>
      </w:pPr>
      <w:ins w:id="240" w:author="Kees Verweij3" w:date="2018-10-23T15:14:00Z">
        <w:r>
          <w:rPr/>
          <w:t>Editor's Note: Capture agreements on architectural requirements for solving the key issue. This clause may be omitted if deemed unnecessary.</w:t>
        </w:r>
      </w:ins>
    </w:p>
    <w:p>
      <w:pPr>
        <w:pStyle w:val="Heading2"/>
        <w:rPr>
          <w:rFonts w:ascii="Calibri" w:hAnsi="Calibri" w:cs="Calibri"/>
          <w:sz w:val="22"/>
          <w:szCs w:val="22"/>
          <w:lang w:eastAsia="en-GB"/>
          <w:ins w:id="245" w:author="Kees Verweij3" w:date="2018-10-23T15:14:00Z"/>
        </w:rPr>
      </w:pPr>
      <w:ins w:id="242" w:author="Kees Verweij3" w:date="2018-10-23T15:14:00Z">
        <w:bookmarkStart w:id="48" w:name="__RefHeading___Toc528071827"/>
        <w:bookmarkEnd w:id="48"/>
        <w:r>
          <w:rPr/>
          <w:t>6.3</w:t>
        </w:r>
      </w:ins>
      <w:ins w:id="243" w:author="Kees Verweij3" w:date="2018-10-23T15:14:00Z">
        <w:r>
          <w:rPr>
            <w:rFonts w:cs="Calibri" w:ascii="Calibri" w:hAnsi="Calibri"/>
            <w:sz w:val="22"/>
            <w:szCs w:val="22"/>
            <w:lang w:eastAsia="en-GB"/>
          </w:rPr>
          <w:tab/>
        </w:r>
      </w:ins>
      <w:ins w:id="244" w:author="Kees Verweij3" w:date="2018-10-23T15:14:00Z">
        <w:r>
          <w:rPr/>
          <w:t>Key issue 3: Use of multicast</w:t>
        </w:r>
      </w:ins>
    </w:p>
    <w:p>
      <w:pPr>
        <w:pStyle w:val="Heading3"/>
        <w:rPr/>
      </w:pPr>
      <w:ins w:id="246" w:author="Kees Verweij3" w:date="2018-10-23T15:14:00Z">
        <w:bookmarkStart w:id="49" w:name="__RefHeading___Toc528071828"/>
        <w:bookmarkEnd w:id="49"/>
        <w:r>
          <w:rPr/>
          <w:t>6.3.1</w:t>
        </w:r>
      </w:ins>
      <w:ins w:id="247" w:author="Kees Verweij3" w:date="2018-10-23T15:14:00Z">
        <w:r>
          <w:rPr>
            <w:rFonts w:cs="Calibri" w:ascii="Calibri" w:hAnsi="Calibri"/>
            <w:sz w:val="22"/>
            <w:szCs w:val="22"/>
            <w:lang w:eastAsia="en-GB"/>
          </w:rPr>
          <w:tab/>
        </w:r>
      </w:ins>
      <w:ins w:id="248" w:author="Kees Verweij3" w:date="2018-10-23T15:14:00Z">
        <w:r>
          <w:rPr/>
          <w:t>Description</w:t>
        </w:r>
      </w:ins>
    </w:p>
    <w:p>
      <w:pPr>
        <w:pStyle w:val="Normal"/>
        <w:rPr/>
      </w:pPr>
      <w:ins w:id="250" w:author="Kees Verweij3" w:date="2018-10-23T15:14:00Z">
        <w:r>
          <w:rPr/>
          <w:t>The use of multicast in 5GS is FFS.</w:t>
        </w:r>
      </w:ins>
    </w:p>
    <w:p>
      <w:pPr>
        <w:pStyle w:val="Normal"/>
        <w:rPr/>
      </w:pPr>
      <w:ins w:id="252" w:author="Kees Verweij3" w:date="2018-10-23T15:14:00Z">
        <w:r>
          <w:rPr/>
          <w:t xml:space="preserve">This has impact to: </w:t>
        </w:r>
      </w:ins>
    </w:p>
    <w:p>
      <w:pPr>
        <w:pStyle w:val="B1"/>
        <w:rPr/>
      </w:pPr>
      <w:ins w:id="254" w:author="Kees Verweij3" w:date="2018-10-23T15:14:00Z">
        <w:r>
          <w:rPr/>
          <w:t>-</w:t>
          <w:tab/>
          <w:t xml:space="preserve">TS 23.280 subclause </w:t>
        </w:r>
      </w:ins>
      <w:ins w:id="255" w:author="Kees Verweij3" w:date="2018-10-23T15:14:00Z">
        <w:r>
          <w:rPr>
            <w:lang w:val="en-US"/>
          </w:rPr>
          <w:t>5.2.1, 5.2.6, 5.2.7.1, 7.2, 7.3.1, 7.4.2.3.2, 7.5.3.2, 7.5.3.3, all of 10.7, 10.9.3.1, 10.11.4;</w:t>
        </w:r>
      </w:ins>
    </w:p>
    <w:p>
      <w:pPr>
        <w:pStyle w:val="B1"/>
        <w:rPr/>
      </w:pPr>
      <w:ins w:id="257" w:author="Kees Verweij3" w:date="2018-10-23T15:14:00Z">
        <w:r>
          <w:rPr/>
          <w:t>-</w:t>
          <w:tab/>
          <w:t xml:space="preserve">TS 23.379 subclause </w:t>
        </w:r>
      </w:ins>
      <w:ins w:id="258" w:author="Kees Verweij3" w:date="2018-10-23T15:14:00Z">
        <w:r>
          <w:rPr>
            <w:lang w:val="en-US"/>
          </w:rPr>
          <w:t>5.7.4, 7.3.1, 7.4.2.3.2, 7.5.2.2, 7.5.2.7, 7.5.2.9, 7.5.2.10, 10.6.2.5.2.4, 10.9.1.6,  all of 10.10</w:t>
        </w:r>
      </w:ins>
      <w:ins w:id="259" w:author="Kees Verweij3" w:date="2018-10-23T15:14:00Z">
        <w:r>
          <w:rPr/>
          <w:t>;</w:t>
        </w:r>
      </w:ins>
    </w:p>
    <w:p>
      <w:pPr>
        <w:pStyle w:val="B1"/>
        <w:rPr>
          <w:lang w:val="en-US"/>
          <w:ins w:id="264" w:author="Kees Verweij3" w:date="2018-10-23T15:14:00Z"/>
        </w:rPr>
      </w:pPr>
      <w:ins w:id="261" w:author="Kees Verweij3" w:date="2018-10-23T15:14:00Z">
        <w:r>
          <w:rPr/>
          <w:t>-</w:t>
          <w:tab/>
          <w:t xml:space="preserve">TS 23.281 subclause </w:t>
        </w:r>
      </w:ins>
      <w:ins w:id="262" w:author="Kees Verweij3" w:date="2018-10-23T15:14:00Z">
        <w:r>
          <w:rPr>
            <w:lang w:val="en-US"/>
          </w:rPr>
          <w:t>5.5.4, 6.1.1, 6.2.2.3.2, 6.3.4B, 6.3.6, 6.3.7, all of 7.10</w:t>
        </w:r>
      </w:ins>
      <w:ins w:id="263" w:author="Kees Verweij3" w:date="2018-10-23T15:14:00Z">
        <w:r>
          <w:rPr/>
          <w:t>; and</w:t>
        </w:r>
      </w:ins>
    </w:p>
    <w:p>
      <w:pPr>
        <w:pStyle w:val="B1"/>
        <w:rPr/>
      </w:pPr>
      <w:ins w:id="265" w:author="Kees Verweij3" w:date="2018-10-23T15:14:00Z">
        <w:r>
          <w:rPr/>
          <w:t>-</w:t>
          <w:tab/>
          <w:t>TS 23.282 subclause 5.4, 5.8.4, 6.4.3.1.2, 6.4.4.1.4, 6.5.4.1.3, 6.6.4.1.3, 6.6.4.1.5, 6.7.4.1.3, all of 7.3, 7.5.2.7.2, 7.7.2.2.2.1, 7.7.2.3.2.1</w:t>
        </w:r>
      </w:ins>
    </w:p>
    <w:p>
      <w:pPr>
        <w:pStyle w:val="Normal"/>
        <w:rPr/>
      </w:pPr>
      <w:ins w:id="267" w:author="Kees Verweij3" w:date="2018-10-23T15:14:00Z">
        <w:r>
          <w:rPr>
            <w:lang w:val="en-US"/>
          </w:rPr>
          <w:t>The search terms to create the above list are: GCSE_LTE, MBMS, BM-SC, MB2-U, MB2-C, GC1, TMGI, MBSFN, ECGI, SAI, TS 23.246, TS 23.468 and TS 29.468</w:t>
        </w:r>
      </w:ins>
      <w:ins w:id="268" w:author="Kees Verweij3" w:date="2018-10-23T15:14:00Z">
        <w:r>
          <w:rPr/>
          <w:t xml:space="preserve">. Occurrences of these terms have been highlighted in copies of the TSs in annex A, annex B, annex C and annex </w:t>
        </w:r>
      </w:ins>
      <w:ins w:id="269" w:author="Kees Verweij3" w:date="2018-10-23T19:00:00Z">
        <w:r>
          <w:rPr/>
          <w:t>D</w:t>
        </w:r>
      </w:ins>
      <w:ins w:id="270" w:author="Kees Verweij3" w:date="2018-10-23T15:14:00Z">
        <w:r>
          <w:rPr/>
          <w:t xml:space="preserve"> of this report.</w:t>
        </w:r>
      </w:ins>
    </w:p>
    <w:p>
      <w:pPr>
        <w:pStyle w:val="Heading3"/>
        <w:rPr/>
      </w:pPr>
      <w:ins w:id="272" w:author="Kees Verweij3" w:date="2018-10-23T15:14:00Z">
        <w:bookmarkStart w:id="50" w:name="__RefHeading___Toc528071829"/>
        <w:bookmarkEnd w:id="50"/>
        <w:r>
          <w:rPr/>
          <w:t>6.3.2</w:t>
        </w:r>
      </w:ins>
      <w:ins w:id="273" w:author="Kees Verweij3" w:date="2018-10-23T15:14:00Z">
        <w:r>
          <w:rPr>
            <w:rFonts w:cs="Calibri" w:ascii="Calibri" w:hAnsi="Calibri"/>
            <w:sz w:val="22"/>
            <w:szCs w:val="22"/>
            <w:lang w:eastAsia="en-GB"/>
          </w:rPr>
          <w:tab/>
        </w:r>
      </w:ins>
      <w:ins w:id="274" w:author="Kees Verweij3" w:date="2018-10-23T15:14:00Z">
        <w:r>
          <w:rPr/>
          <w:t>Architectural requirements</w:t>
        </w:r>
      </w:ins>
    </w:p>
    <w:p>
      <w:pPr>
        <w:pStyle w:val="EditorsNote"/>
        <w:rPr/>
      </w:pPr>
      <w:ins w:id="276" w:author="Kees Verweij3" w:date="2018-10-23T15:14:00Z">
        <w:r>
          <w:rPr/>
          <w:t>Editor's Note: Capture agreements on architectural requirements for solving the key issue. This clause may be omitted if deemed unnecessary.</w:t>
        </w:r>
      </w:ins>
    </w:p>
    <w:p>
      <w:pPr>
        <w:pStyle w:val="Heading2"/>
        <w:rPr>
          <w:rFonts w:ascii="Calibri" w:hAnsi="Calibri" w:cs="Calibri"/>
          <w:sz w:val="22"/>
          <w:szCs w:val="22"/>
          <w:lang w:eastAsia="en-GB"/>
          <w:ins w:id="282" w:author="Kees Verweij3" w:date="2018-10-23T15:15:00Z"/>
        </w:rPr>
      </w:pPr>
      <w:ins w:id="278" w:author="Kees Verweij3" w:date="2018-10-23T15:15:00Z">
        <w:bookmarkStart w:id="51" w:name="__RefHeading___Toc528071830"/>
        <w:bookmarkEnd w:id="51"/>
        <w:r>
          <w:rPr/>
          <w:t>6.</w:t>
        </w:r>
      </w:ins>
      <w:ins w:id="279" w:author="Kees Verweij3" w:date="2018-10-23T15:16:00Z">
        <w:r>
          <w:rPr/>
          <w:t>4</w:t>
        </w:r>
      </w:ins>
      <w:ins w:id="280" w:author="Kees Verweij3" w:date="2018-10-23T15:15:00Z">
        <w:r>
          <w:rPr>
            <w:rFonts w:cs="Calibri" w:ascii="Calibri" w:hAnsi="Calibri"/>
            <w:sz w:val="22"/>
            <w:szCs w:val="22"/>
            <w:lang w:eastAsia="en-GB"/>
          </w:rPr>
          <w:tab/>
        </w:r>
      </w:ins>
      <w:ins w:id="281" w:author="Kees Verweij3" w:date="2018-10-23T15:15:00Z">
        <w:r>
          <w:rPr/>
          <w:t>Key issue 4: ProSe</w:t>
        </w:r>
      </w:ins>
    </w:p>
    <w:p>
      <w:pPr>
        <w:pStyle w:val="Heading3"/>
        <w:rPr/>
      </w:pPr>
      <w:ins w:id="283" w:author="Kees Verweij3" w:date="2018-10-23T15:15:00Z">
        <w:bookmarkStart w:id="52" w:name="__RefHeading___Toc528071831"/>
        <w:bookmarkEnd w:id="52"/>
        <w:r>
          <w:rPr/>
          <w:t>6.</w:t>
        </w:r>
      </w:ins>
      <w:ins w:id="284" w:author="Kees Verweij3" w:date="2018-10-23T15:16:00Z">
        <w:r>
          <w:rPr/>
          <w:t>4</w:t>
        </w:r>
      </w:ins>
      <w:ins w:id="285" w:author="Kees Verweij3" w:date="2018-10-23T15:15:00Z">
        <w:r>
          <w:rPr/>
          <w:t>.1</w:t>
        </w:r>
      </w:ins>
      <w:ins w:id="286" w:author="Kees Verweij3" w:date="2018-10-23T15:15:00Z">
        <w:r>
          <w:rPr>
            <w:rFonts w:cs="Calibri" w:ascii="Calibri" w:hAnsi="Calibri"/>
            <w:sz w:val="22"/>
            <w:szCs w:val="22"/>
            <w:lang w:eastAsia="en-GB"/>
          </w:rPr>
          <w:tab/>
        </w:r>
      </w:ins>
      <w:ins w:id="287" w:author="Kees Verweij3" w:date="2018-10-23T15:15:00Z">
        <w:r>
          <w:rPr/>
          <w:t>Description</w:t>
        </w:r>
      </w:ins>
    </w:p>
    <w:p>
      <w:pPr>
        <w:pStyle w:val="Normal"/>
        <w:rPr/>
      </w:pPr>
      <w:ins w:id="289" w:author="Kees Verweij3" w:date="2018-10-23T15:15:00Z">
        <w:r>
          <w:rPr/>
          <w:t>A equivalent to ProSe in 5GS is FFS.</w:t>
        </w:r>
      </w:ins>
    </w:p>
    <w:p>
      <w:pPr>
        <w:pStyle w:val="Normal"/>
        <w:rPr/>
      </w:pPr>
      <w:ins w:id="291" w:author="Kees Verweij3" w:date="2018-10-23T15:15:00Z">
        <w:r>
          <w:rPr/>
          <w:t xml:space="preserve">This has impact to: </w:t>
        </w:r>
      </w:ins>
    </w:p>
    <w:p>
      <w:pPr>
        <w:pStyle w:val="B1"/>
        <w:rPr/>
      </w:pPr>
      <w:ins w:id="293" w:author="Kees Verweij3" w:date="2018-10-23T15:15:00Z">
        <w:r>
          <w:rPr/>
          <w:t>-</w:t>
          <w:tab/>
          <w:t>TS 23.280 subclause 5.1.1, 5.2.3, 8.1.3.2, 9.2.1.5, 9.2.1.6, 9.3.2, 10.5.1, 10.5.2, 10.7.2.1, 10.7.2.5, 10.7.3.7.3, 10.10.2.2.1, 10.10.2.2.2, A.4, B.1;</w:t>
        </w:r>
      </w:ins>
    </w:p>
    <w:p>
      <w:pPr>
        <w:pStyle w:val="B1"/>
        <w:rPr/>
      </w:pPr>
      <w:ins w:id="295" w:author="Kees Verweij3" w:date="2018-10-23T15:15:00Z">
        <w:r>
          <w:rPr/>
          <w:t>-</w:t>
          <w:tab/>
          <w:t>TS 23.379 subclause  10.6.3.3, 10.6.3.9.1, 10.7.3.2, A.2, A.3, A.4, A.5;</w:t>
        </w:r>
      </w:ins>
    </w:p>
    <w:p>
      <w:pPr>
        <w:pStyle w:val="B1"/>
        <w:rPr/>
      </w:pPr>
      <w:ins w:id="297" w:author="Kees Verweij3" w:date="2018-10-23T15:15:00Z">
        <w:r>
          <w:rPr/>
          <w:t>-</w:t>
          <w:tab/>
          <w:t xml:space="preserve">TS 23.281 subclause </w:t>
        </w:r>
      </w:ins>
      <w:ins w:id="298" w:author="Kees Verweij3" w:date="2018-10-23T15:15:00Z">
        <w:r>
          <w:rPr>
            <w:lang w:val="en-US"/>
          </w:rPr>
          <w:t>7.1.3.3.2, 7.1.3.4.2, 7.1.3.5.2, 7.1.3.8.1, 7.1.3.8.2, 7.2.3.3, 7.2.3.4.2, 7.2.3.5.2, 7.2.3.5.3, 7.3.3.3.2, 7.4.3.3.2, 7.4.3.4.2, 7.5.3.3.2, 7.5.3.4.2, 7.5.3.4.3, 7.5.3.5.2, 7.5.3.5.3, 7.7.2.1, A.2, A.3, A.4, A.5</w:t>
        </w:r>
      </w:ins>
      <w:ins w:id="299" w:author="Kees Verweij3" w:date="2018-10-23T15:15:00Z">
        <w:r>
          <w:rPr/>
          <w:t>; and</w:t>
        </w:r>
      </w:ins>
    </w:p>
    <w:p>
      <w:pPr>
        <w:pStyle w:val="B1"/>
        <w:rPr/>
      </w:pPr>
      <w:ins w:id="301" w:author="Kees Verweij3" w:date="2018-10-23T15:15:00Z">
        <w:r>
          <w:rPr/>
          <w:t>-</w:t>
          <w:tab/>
          <w:t xml:space="preserve">TS 23.282 subclause 7.4.3.3.2, 7.4.3.4.2, 7.5.3.3.2, 7.5.3.4.2, 7.8.3.1.1, 7.8.3.2.1, 7.9.4.1.1, </w:t>
        </w:r>
      </w:ins>
      <w:ins w:id="302" w:author="Kees Verweij3" w:date="2018-10-23T15:15:00Z">
        <w:r>
          <w:rPr>
            <w:lang w:val="en-US"/>
          </w:rPr>
          <w:t xml:space="preserve">A.2, A.3, </w:t>
        </w:r>
      </w:ins>
      <w:ins w:id="303" w:author="Kees Verweij3" w:date="2018-10-23T15:15:00Z">
        <w:r>
          <w:rPr/>
          <w:t xml:space="preserve">A.4, A.5; </w:t>
        </w:r>
      </w:ins>
    </w:p>
    <w:p>
      <w:pPr>
        <w:pStyle w:val="Normal"/>
        <w:rPr/>
      </w:pPr>
      <w:ins w:id="305" w:author="Kees Verweij3" w:date="2018-10-23T15:15:00Z">
        <w:r>
          <w:rPr/>
          <w:t xml:space="preserve">The search terms to create the above list are: PC5, ProSe, </w:t>
        </w:r>
      </w:ins>
      <w:ins w:id="306" w:author="Kees Verweij3" w:date="2018-10-23T15:15:00Z">
        <w:r>
          <w:rPr>
            <w:lang w:val="en-US"/>
          </w:rPr>
          <w:t>TS 23.303</w:t>
        </w:r>
      </w:ins>
      <w:ins w:id="307" w:author="Kees Verweij3" w:date="2018-10-23T15:15:00Z">
        <w:r>
          <w:rPr/>
          <w:t xml:space="preserve">. Occurrences of these terms have been highlighted in copies of the TSs in annex A, annex B, annex C and annex </w:t>
        </w:r>
      </w:ins>
      <w:ins w:id="308" w:author="Kees Verweij3" w:date="2018-10-23T19:01:00Z">
        <w:r>
          <w:rPr/>
          <w:t>D</w:t>
        </w:r>
      </w:ins>
      <w:ins w:id="309" w:author="Kees Verweij3" w:date="2018-10-23T15:15:00Z">
        <w:r>
          <w:rPr/>
          <w:t xml:space="preserve"> of this report.</w:t>
        </w:r>
      </w:ins>
    </w:p>
    <w:p>
      <w:pPr>
        <w:pStyle w:val="Heading3"/>
        <w:rPr/>
      </w:pPr>
      <w:ins w:id="311" w:author="Kees Verweij3" w:date="2018-10-23T15:15:00Z">
        <w:bookmarkStart w:id="53" w:name="__RefHeading___Toc528071832"/>
        <w:bookmarkEnd w:id="53"/>
        <w:r>
          <w:rPr/>
          <w:t>6.</w:t>
        </w:r>
      </w:ins>
      <w:ins w:id="312" w:author="Kees Verweij3" w:date="2018-10-23T15:16:00Z">
        <w:r>
          <w:rPr/>
          <w:t>4</w:t>
        </w:r>
      </w:ins>
      <w:ins w:id="313" w:author="Kees Verweij3" w:date="2018-10-23T15:15:00Z">
        <w:r>
          <w:rPr/>
          <w:t>.2</w:t>
        </w:r>
      </w:ins>
      <w:ins w:id="314" w:author="Kees Verweij3" w:date="2018-10-23T15:15:00Z">
        <w:r>
          <w:rPr>
            <w:rFonts w:cs="Calibri" w:ascii="Calibri" w:hAnsi="Calibri"/>
            <w:sz w:val="22"/>
            <w:szCs w:val="22"/>
            <w:lang w:eastAsia="en-GB"/>
          </w:rPr>
          <w:tab/>
        </w:r>
      </w:ins>
      <w:ins w:id="315" w:author="Kees Verweij3" w:date="2018-10-23T15:15:00Z">
        <w:r>
          <w:rPr/>
          <w:t>Architectural requirements</w:t>
        </w:r>
      </w:ins>
    </w:p>
    <w:p>
      <w:pPr>
        <w:pStyle w:val="EditorsNote"/>
        <w:rPr/>
      </w:pPr>
      <w:ins w:id="317" w:author="Kees Verweij3" w:date="2018-10-23T15:15:00Z">
        <w:r>
          <w:rPr/>
          <w:t>Editor's Note: Capture agreements on architectural requirements for solving the key issue. This clause may be omitted if deemed unnecessary.</w:t>
        </w:r>
      </w:ins>
    </w:p>
    <w:p>
      <w:pPr>
        <w:pStyle w:val="Heading2"/>
        <w:rPr>
          <w:rFonts w:ascii="Calibri" w:hAnsi="Calibri" w:cs="Calibri"/>
          <w:sz w:val="22"/>
          <w:szCs w:val="22"/>
          <w:lang w:eastAsia="en-GB"/>
          <w:ins w:id="322" w:author="Kees Verweij3" w:date="2018-10-23T15:17:00Z"/>
        </w:rPr>
      </w:pPr>
      <w:ins w:id="319" w:author="Kees Verweij3" w:date="2018-10-23T15:17:00Z">
        <w:bookmarkStart w:id="54" w:name="__RefHeading___Toc528071833"/>
        <w:bookmarkEnd w:id="54"/>
        <w:r>
          <w:rPr/>
          <w:t>6.5</w:t>
        </w:r>
      </w:ins>
      <w:ins w:id="320" w:author="Kees Verweij3" w:date="2018-10-23T15:17:00Z">
        <w:r>
          <w:rPr>
            <w:rFonts w:cs="Calibri" w:ascii="Calibri" w:hAnsi="Calibri"/>
            <w:sz w:val="22"/>
            <w:szCs w:val="22"/>
            <w:lang w:eastAsia="en-GB"/>
          </w:rPr>
          <w:tab/>
        </w:r>
      </w:ins>
      <w:ins w:id="321" w:author="Kees Verweij3" w:date="2018-10-23T15:17:00Z">
        <w:r>
          <w:rPr/>
          <w:t>Key issue 5: APN</w:t>
        </w:r>
      </w:ins>
    </w:p>
    <w:p>
      <w:pPr>
        <w:pStyle w:val="Heading3"/>
        <w:rPr/>
      </w:pPr>
      <w:ins w:id="323" w:author="Kees Verweij3" w:date="2018-10-23T15:17:00Z">
        <w:bookmarkStart w:id="55" w:name="__RefHeading___Toc528071834"/>
        <w:bookmarkEnd w:id="55"/>
        <w:r>
          <w:rPr/>
          <w:t>6.5.1</w:t>
        </w:r>
      </w:ins>
      <w:ins w:id="324" w:author="Kees Verweij3" w:date="2018-10-23T15:17:00Z">
        <w:r>
          <w:rPr>
            <w:rFonts w:cs="Calibri" w:ascii="Calibri" w:hAnsi="Calibri"/>
            <w:sz w:val="22"/>
            <w:szCs w:val="22"/>
            <w:lang w:eastAsia="en-GB"/>
          </w:rPr>
          <w:tab/>
        </w:r>
      </w:ins>
      <w:ins w:id="325" w:author="Kees Verweij3" w:date="2018-10-23T15:17:00Z">
        <w:r>
          <w:rPr/>
          <w:t>Description</w:t>
        </w:r>
      </w:ins>
    </w:p>
    <w:p>
      <w:pPr>
        <w:pStyle w:val="Normal"/>
        <w:rPr/>
      </w:pPr>
      <w:ins w:id="327" w:author="Kees Verweij3" w:date="2018-10-23T15:17:00Z">
        <w:r>
          <w:rPr/>
          <w:t>The impact of the APN alternative in 5GS is FFS.</w:t>
        </w:r>
      </w:ins>
    </w:p>
    <w:p>
      <w:pPr>
        <w:pStyle w:val="Normal"/>
        <w:rPr/>
      </w:pPr>
      <w:ins w:id="329" w:author="Kees Verweij3" w:date="2018-10-23T15:17:00Z">
        <w:r>
          <w:rPr/>
          <w:t xml:space="preserve">This has impact to: </w:t>
        </w:r>
      </w:ins>
    </w:p>
    <w:p>
      <w:pPr>
        <w:pStyle w:val="B1"/>
        <w:rPr/>
      </w:pPr>
      <w:ins w:id="331" w:author="Kees Verweij3" w:date="2018-10-23T15:17:00Z">
        <w:r>
          <w:rPr/>
          <w:t>-</w:t>
          <w:tab/>
          <w:t xml:space="preserve">TS 23.280 subclause </w:t>
        </w:r>
      </w:ins>
      <w:ins w:id="332" w:author="Kees Verweij3" w:date="2018-10-23T15:17:00Z">
        <w:r>
          <w:rPr>
            <w:lang w:val="en-US"/>
          </w:rPr>
          <w:t>5.2.7.0, 5.2.7.2, 5.2.9.2, A.6</w:t>
        </w:r>
      </w:ins>
      <w:ins w:id="333" w:author="Kees Verweij3" w:date="2018-10-23T15:17:00Z">
        <w:r>
          <w:rPr/>
          <w:t>;</w:t>
        </w:r>
      </w:ins>
    </w:p>
    <w:p>
      <w:pPr>
        <w:pStyle w:val="B1"/>
        <w:rPr/>
      </w:pPr>
      <w:ins w:id="335" w:author="Kees Verweij3" w:date="2018-10-23T15:17:00Z">
        <w:r>
          <w:rPr/>
          <w:t>-</w:t>
          <w:tab/>
          <w:t>TS 23.379 subclause 5.7.1;</w:t>
        </w:r>
      </w:ins>
    </w:p>
    <w:p>
      <w:pPr>
        <w:pStyle w:val="B1"/>
        <w:rPr/>
      </w:pPr>
      <w:ins w:id="337" w:author="Kees Verweij3" w:date="2018-10-23T15:17:00Z">
        <w:r>
          <w:rPr/>
          <w:t>-</w:t>
          <w:tab/>
          <w:t>TS 23.281 subclause 5.5.1; and</w:t>
        </w:r>
      </w:ins>
    </w:p>
    <w:p>
      <w:pPr>
        <w:pStyle w:val="B1"/>
        <w:rPr/>
      </w:pPr>
      <w:ins w:id="339" w:author="Kees Verweij3" w:date="2018-10-23T15:17:00Z">
        <w:r>
          <w:rPr/>
          <w:t>-</w:t>
          <w:tab/>
          <w:t xml:space="preserve">TS 23.282 subclause 5.8.1; </w:t>
        </w:r>
      </w:ins>
    </w:p>
    <w:p>
      <w:pPr>
        <w:pStyle w:val="Normal"/>
        <w:rPr/>
      </w:pPr>
      <w:ins w:id="341" w:author="Kees Verweij3" w:date="2018-10-23T15:17:00Z">
        <w:r>
          <w:rPr>
            <w:lang w:val="en-US"/>
          </w:rPr>
          <w:t>The search terms to create the above list are: APN, APNs, PAP, CHAP</w:t>
        </w:r>
      </w:ins>
      <w:ins w:id="342" w:author="Kees Verweij3" w:date="2018-10-23T15:17:00Z">
        <w:r>
          <w:rPr/>
          <w:t xml:space="preserve">. Occurrences of these terms have been highlighted in copies of the TSs in annex A, annex B, annex C and annex </w:t>
        </w:r>
      </w:ins>
      <w:ins w:id="343" w:author="Kees Verweij3" w:date="2018-10-23T19:01:00Z">
        <w:r>
          <w:rPr/>
          <w:t>D</w:t>
        </w:r>
      </w:ins>
      <w:ins w:id="344" w:author="Kees Verweij3" w:date="2018-10-23T15:17:00Z">
        <w:r>
          <w:rPr/>
          <w:t xml:space="preserve"> of this report.</w:t>
        </w:r>
      </w:ins>
    </w:p>
    <w:p>
      <w:pPr>
        <w:pStyle w:val="Heading3"/>
        <w:rPr/>
      </w:pPr>
      <w:ins w:id="346" w:author="Kees Verweij3" w:date="2018-10-23T15:17:00Z">
        <w:bookmarkStart w:id="56" w:name="__RefHeading___Toc528071835"/>
        <w:bookmarkEnd w:id="56"/>
        <w:r>
          <w:rPr/>
          <w:t>6.5.2</w:t>
        </w:r>
      </w:ins>
      <w:ins w:id="347" w:author="Kees Verweij3" w:date="2018-10-23T15:17:00Z">
        <w:r>
          <w:rPr>
            <w:rFonts w:cs="Calibri" w:ascii="Calibri" w:hAnsi="Calibri"/>
            <w:sz w:val="22"/>
            <w:szCs w:val="22"/>
            <w:lang w:eastAsia="en-GB"/>
          </w:rPr>
          <w:tab/>
        </w:r>
      </w:ins>
      <w:ins w:id="348" w:author="Kees Verweij3" w:date="2018-10-23T15:17:00Z">
        <w:r>
          <w:rPr/>
          <w:t>Architectural requirements</w:t>
        </w:r>
      </w:ins>
    </w:p>
    <w:p>
      <w:pPr>
        <w:pStyle w:val="EditorsNote"/>
        <w:rPr/>
      </w:pPr>
      <w:ins w:id="350" w:author="Kees Verweij3" w:date="2018-10-23T15:17:00Z">
        <w:r>
          <w:rPr/>
          <w:t>Editor's Note: Capture agreements on architectural requirements for solving the key issue. This clause may be omitted if deemed unnecessary.</w:t>
        </w:r>
      </w:ins>
    </w:p>
    <w:p>
      <w:pPr>
        <w:pStyle w:val="Heading2"/>
        <w:rPr>
          <w:rFonts w:ascii="Calibri" w:hAnsi="Calibri" w:cs="Calibri"/>
          <w:sz w:val="22"/>
          <w:szCs w:val="22"/>
          <w:lang w:eastAsia="en-GB"/>
          <w:ins w:id="355" w:author="Kees Verweij3" w:date="2018-10-23T15:17:00Z"/>
        </w:rPr>
      </w:pPr>
      <w:ins w:id="352" w:author="Kees Verweij3" w:date="2018-10-23T15:17:00Z">
        <w:bookmarkStart w:id="57" w:name="__RefHeading___Toc528071836"/>
        <w:bookmarkEnd w:id="57"/>
        <w:r>
          <w:rPr/>
          <w:t>6.6</w:t>
        </w:r>
      </w:ins>
      <w:ins w:id="353" w:author="Kees Verweij3" w:date="2018-10-23T15:17:00Z">
        <w:r>
          <w:rPr>
            <w:rFonts w:cs="Calibri" w:ascii="Calibri" w:hAnsi="Calibri"/>
            <w:sz w:val="22"/>
            <w:szCs w:val="22"/>
            <w:lang w:eastAsia="en-GB"/>
          </w:rPr>
          <w:tab/>
        </w:r>
      </w:ins>
      <w:ins w:id="354" w:author="Kees Verweij3" w:date="2018-10-23T15:17:00Z">
        <w:r>
          <w:rPr/>
          <w:t>Key issue 6: resource control</w:t>
        </w:r>
      </w:ins>
    </w:p>
    <w:p>
      <w:pPr>
        <w:pStyle w:val="Heading3"/>
        <w:rPr/>
      </w:pPr>
      <w:ins w:id="356" w:author="Kees Verweij3" w:date="2018-10-23T15:17:00Z">
        <w:bookmarkStart w:id="58" w:name="__RefHeading___Toc528071837"/>
        <w:bookmarkEnd w:id="58"/>
        <w:r>
          <w:rPr/>
          <w:t>6.6.1</w:t>
        </w:r>
      </w:ins>
      <w:ins w:id="357" w:author="Kees Verweij3" w:date="2018-10-23T15:17:00Z">
        <w:r>
          <w:rPr>
            <w:rFonts w:cs="Calibri" w:ascii="Calibri" w:hAnsi="Calibri"/>
            <w:sz w:val="22"/>
            <w:szCs w:val="22"/>
            <w:lang w:eastAsia="en-GB"/>
          </w:rPr>
          <w:tab/>
        </w:r>
      </w:ins>
      <w:ins w:id="358" w:author="Kees Verweij3" w:date="2018-10-23T15:17:00Z">
        <w:r>
          <w:rPr/>
          <w:t>Description</w:t>
        </w:r>
      </w:ins>
    </w:p>
    <w:p>
      <w:pPr>
        <w:pStyle w:val="Normal"/>
        <w:rPr/>
      </w:pPr>
      <w:ins w:id="360" w:author="Kees Verweij3" w:date="2018-10-23T15:17:00Z">
        <w:r>
          <w:rPr/>
          <w:t>The impact of different resource control (including 5QI) in 5GS is FFS.</w:t>
        </w:r>
      </w:ins>
    </w:p>
    <w:p>
      <w:pPr>
        <w:pStyle w:val="Normal"/>
        <w:rPr/>
      </w:pPr>
      <w:ins w:id="362" w:author="Kees Verweij3" w:date="2018-10-23T15:17:00Z">
        <w:r>
          <w:rPr/>
          <w:t xml:space="preserve">This has impact to: </w:t>
        </w:r>
      </w:ins>
    </w:p>
    <w:p>
      <w:pPr>
        <w:pStyle w:val="B1"/>
        <w:rPr/>
      </w:pPr>
      <w:ins w:id="364" w:author="Kees Verweij3" w:date="2018-10-23T15:17:00Z">
        <w:r>
          <w:rPr/>
          <w:t>-</w:t>
          <w:tab/>
          <w:t xml:space="preserve">TS 23.280 subclause </w:t>
        </w:r>
      </w:ins>
      <w:ins w:id="365" w:author="Kees Verweij3" w:date="2018-10-23T15:17:00Z">
        <w:r>
          <w:rPr>
            <w:lang w:val="en-US"/>
          </w:rPr>
          <w:t>5.2.7.2, 7.2, 10.7.2.1, 10.7.2.4, 10.7.2.5, 10.7.2.6, 10.7.2.7, 10.11.2, 10.11.3, 10.11.5.2</w:t>
        </w:r>
      </w:ins>
      <w:ins w:id="366" w:author="Kees Verweij3" w:date="2018-10-23T15:17:00Z">
        <w:r>
          <w:rPr/>
          <w:t>;</w:t>
        </w:r>
      </w:ins>
    </w:p>
    <w:p>
      <w:pPr>
        <w:pStyle w:val="B1"/>
        <w:rPr/>
      </w:pPr>
      <w:ins w:id="368" w:author="Kees Verweij3" w:date="2018-10-23T15:17:00Z">
        <w:r>
          <w:rPr/>
          <w:t>-</w:t>
          <w:tab/>
          <w:t xml:space="preserve">TS 23.379 subclause 5.7.3, </w:t>
        </w:r>
      </w:ins>
      <w:ins w:id="369" w:author="Kees Verweij3" w:date="2018-10-23T15:17:00Z">
        <w:r>
          <w:rPr>
            <w:lang w:val="en-US"/>
          </w:rPr>
          <w:t>7.5.2.6</w:t>
        </w:r>
      </w:ins>
      <w:ins w:id="370" w:author="Kees Verweij3" w:date="2018-10-23T15:17:00Z">
        <w:r>
          <w:rPr/>
          <w:t>;</w:t>
        </w:r>
      </w:ins>
    </w:p>
    <w:p>
      <w:pPr>
        <w:pStyle w:val="B1"/>
        <w:rPr/>
      </w:pPr>
      <w:ins w:id="372" w:author="Kees Verweij3" w:date="2018-10-23T15:17:00Z">
        <w:r>
          <w:rPr/>
          <w:t>-</w:t>
          <w:tab/>
          <w:t>TS 23.281 subclause 5.5.3, 6.3.4A; and</w:t>
        </w:r>
      </w:ins>
    </w:p>
    <w:p>
      <w:pPr>
        <w:pStyle w:val="B1"/>
        <w:rPr/>
      </w:pPr>
      <w:ins w:id="374" w:author="Kees Verweij3" w:date="2018-10-23T15:17:00Z">
        <w:r>
          <w:rPr/>
          <w:t>-</w:t>
          <w:tab/>
          <w:t xml:space="preserve">TS 23.282 subclause </w:t>
        </w:r>
      </w:ins>
      <w:ins w:id="375" w:author="Kees Verweij3" w:date="2018-10-23T15:17:00Z">
        <w:r>
          <w:rPr>
            <w:lang w:val="en-US"/>
          </w:rPr>
          <w:t>5.8.3, 6.4.4.1.3A</w:t>
        </w:r>
      </w:ins>
      <w:ins w:id="376" w:author="Kees Verweij3" w:date="2018-10-23T15:17:00Z">
        <w:r>
          <w:rPr/>
          <w:t xml:space="preserve">; </w:t>
        </w:r>
      </w:ins>
    </w:p>
    <w:p>
      <w:pPr>
        <w:pStyle w:val="Normal"/>
        <w:rPr/>
      </w:pPr>
      <w:ins w:id="378" w:author="Kees Verweij3" w:date="2018-10-23T15:17:00Z">
        <w:r>
          <w:rPr>
            <w:lang w:val="en-US"/>
          </w:rPr>
          <w:t>The search term to create the above list is: QCI, TS 23.203</w:t>
        </w:r>
      </w:ins>
      <w:ins w:id="379" w:author="Kees Verweij3" w:date="2018-10-23T15:17:00Z">
        <w:r>
          <w:rPr/>
          <w:t>. Occurrences of these terms have been highlighted in copies of the TSs in annex A, annex B, annex C and annex D of this report.</w:t>
        </w:r>
      </w:ins>
    </w:p>
    <w:p>
      <w:pPr>
        <w:pStyle w:val="Heading3"/>
        <w:rPr/>
      </w:pPr>
      <w:ins w:id="381" w:author="Kees Verweij3" w:date="2018-10-23T15:17:00Z">
        <w:bookmarkStart w:id="59" w:name="__RefHeading___Toc528071838"/>
        <w:bookmarkEnd w:id="59"/>
        <w:r>
          <w:rPr/>
          <w:t>6.</w:t>
        </w:r>
      </w:ins>
      <w:ins w:id="382" w:author="Kees Verweij3" w:date="2018-10-23T15:18:00Z">
        <w:r>
          <w:rPr/>
          <w:t>6</w:t>
        </w:r>
      </w:ins>
      <w:ins w:id="383" w:author="Kees Verweij3" w:date="2018-10-23T15:17:00Z">
        <w:r>
          <w:rPr/>
          <w:t>.2</w:t>
        </w:r>
      </w:ins>
      <w:ins w:id="384" w:author="Kees Verweij3" w:date="2018-10-23T15:17:00Z">
        <w:r>
          <w:rPr>
            <w:rFonts w:cs="Calibri" w:ascii="Calibri" w:hAnsi="Calibri"/>
            <w:sz w:val="22"/>
            <w:szCs w:val="22"/>
            <w:lang w:eastAsia="en-GB"/>
          </w:rPr>
          <w:tab/>
        </w:r>
      </w:ins>
      <w:ins w:id="385" w:author="Kees Verweij3" w:date="2018-10-23T15:17:00Z">
        <w:r>
          <w:rPr/>
          <w:t>Architectural requirements</w:t>
        </w:r>
      </w:ins>
    </w:p>
    <w:p>
      <w:pPr>
        <w:pStyle w:val="EditorsNote"/>
        <w:rPr/>
      </w:pPr>
      <w:ins w:id="387" w:author="Kees Verweij3" w:date="2018-10-23T15:17:00Z">
        <w:r>
          <w:rPr/>
          <w:t>Editor's Note: Capture agreements on architectural requirements for solving the key issue. This clause may be omitted if deemed unnecessary.</w:t>
        </w:r>
      </w:ins>
    </w:p>
    <w:p>
      <w:pPr>
        <w:pStyle w:val="Heading2"/>
        <w:rPr>
          <w:rFonts w:ascii="Calibri" w:hAnsi="Calibri" w:cs="Calibri"/>
          <w:sz w:val="22"/>
          <w:szCs w:val="22"/>
          <w:lang w:eastAsia="en-GB"/>
        </w:rPr>
      </w:pPr>
      <w:bookmarkStart w:id="60" w:name="__RefHeading___Toc528071839"/>
      <w:bookmarkEnd w:id="60"/>
      <w:r>
        <w:rPr/>
        <w:t>6.x</w:t>
      </w:r>
      <w:r>
        <w:rPr>
          <w:rFonts w:cs="Calibri" w:ascii="Calibri" w:hAnsi="Calibri"/>
          <w:sz w:val="22"/>
          <w:szCs w:val="22"/>
          <w:lang w:eastAsia="en-GB"/>
        </w:rPr>
        <w:tab/>
      </w:r>
      <w:r>
        <w:rPr/>
        <w:t>Key issue x: &lt;Key issue title&gt;</w:t>
      </w:r>
    </w:p>
    <w:p>
      <w:pPr>
        <w:pStyle w:val="Heading3"/>
        <w:rPr/>
      </w:pPr>
      <w:bookmarkStart w:id="61" w:name="__RefHeading___Toc528071840"/>
      <w:bookmarkEnd w:id="61"/>
      <w:r>
        <w:rPr/>
        <w:t>6.x.1</w:t>
      </w:r>
      <w:r>
        <w:rPr>
          <w:rFonts w:cs="Calibri" w:ascii="Calibri" w:hAnsi="Calibri"/>
          <w:sz w:val="22"/>
          <w:szCs w:val="22"/>
          <w:lang w:eastAsia="en-GB"/>
        </w:rPr>
        <w:tab/>
      </w:r>
      <w:r>
        <w:rPr/>
        <w:t>Description</w:t>
      </w:r>
    </w:p>
    <w:p>
      <w:pPr>
        <w:pStyle w:val="EditorsNote"/>
        <w:rPr/>
      </w:pPr>
      <w:r>
        <w:rPr/>
        <w:t>Editor's Note: Describe the key issue (i.e. problem statement), including technical constraints and interpretations.</w:t>
      </w:r>
    </w:p>
    <w:p>
      <w:pPr>
        <w:pStyle w:val="Heading3"/>
        <w:rPr/>
      </w:pPr>
      <w:bookmarkStart w:id="62" w:name="__RefHeading___Toc528071841"/>
      <w:bookmarkEnd w:id="62"/>
      <w:r>
        <w:rPr/>
        <w:t>6.x.2</w:t>
      </w:r>
      <w:r>
        <w:rPr>
          <w:rFonts w:cs="Calibri" w:ascii="Calibri" w:hAnsi="Calibri"/>
          <w:sz w:val="22"/>
          <w:szCs w:val="22"/>
          <w:lang w:eastAsia="en-GB"/>
        </w:rPr>
        <w:tab/>
      </w:r>
      <w:r>
        <w:rPr/>
        <w:t>Architectural requirements</w:t>
      </w:r>
    </w:p>
    <w:p>
      <w:pPr>
        <w:pStyle w:val="EditorsNote"/>
        <w:rPr/>
      </w:pPr>
      <w:r>
        <w:rPr/>
        <w:t>Editor's Note: Capture agreements on architectural requirements for solving the key issue. This clause may be omitted if deemed unnecessary.</w:t>
      </w:r>
    </w:p>
    <w:p>
      <w:pPr>
        <w:pStyle w:val="Heading1"/>
        <w:ind w:left="1134" w:hanging="1134"/>
        <w:rPr>
          <w:lang w:val="en-US"/>
        </w:rPr>
      </w:pPr>
      <w:bookmarkStart w:id="63" w:name="__RefHeading___Toc528071842"/>
      <w:bookmarkEnd w:id="63"/>
      <w:r>
        <w:rPr>
          <w:lang w:val="en-US"/>
        </w:rPr>
        <w:t>7</w:t>
        <w:tab/>
        <w:t>Solutions to ensure support of Mission Critical services over 5GS</w:t>
      </w:r>
    </w:p>
    <w:p>
      <w:pPr>
        <w:pStyle w:val="Heading2"/>
        <w:rPr>
          <w:rFonts w:ascii="Calibri" w:hAnsi="Calibri" w:cs="Calibri"/>
          <w:sz w:val="22"/>
          <w:szCs w:val="22"/>
          <w:lang w:eastAsia="en-GB"/>
        </w:rPr>
      </w:pPr>
      <w:bookmarkStart w:id="64" w:name="__RefHeading___Toc528071843"/>
      <w:bookmarkEnd w:id="64"/>
      <w:r>
        <w:rPr/>
        <w:t>7.x</w:t>
      </w:r>
      <w:r>
        <w:rPr>
          <w:rFonts w:cs="Calibri" w:ascii="Calibri" w:hAnsi="Calibri"/>
          <w:sz w:val="22"/>
          <w:szCs w:val="22"/>
          <w:lang w:eastAsia="en-GB"/>
        </w:rPr>
        <w:tab/>
      </w:r>
      <w:r>
        <w:rPr/>
        <w:t>Solution x: &lt;Solution title&gt;</w:t>
      </w:r>
    </w:p>
    <w:p>
      <w:pPr>
        <w:pStyle w:val="Heading3"/>
        <w:rPr/>
      </w:pPr>
      <w:bookmarkStart w:id="65" w:name="__RefHeading___Toc528071844"/>
      <w:bookmarkEnd w:id="65"/>
      <w:r>
        <w:rPr/>
        <w:t>7.x.1</w:t>
      </w:r>
      <w:r>
        <w:rPr>
          <w:rFonts w:cs="Calibri" w:ascii="Calibri" w:hAnsi="Calibri"/>
          <w:sz w:val="22"/>
          <w:szCs w:val="22"/>
          <w:lang w:eastAsia="en-GB"/>
        </w:rPr>
        <w:tab/>
      </w:r>
      <w:r>
        <w:rPr/>
        <w:t>Description</w:t>
      </w:r>
    </w:p>
    <w:p>
      <w:pPr>
        <w:pStyle w:val="EditorsNote"/>
        <w:rPr/>
      </w:pPr>
      <w:r>
        <w:rPr/>
        <w:t xml:space="preserve">Editor's Note: Describe the solutions. Sub-clause(s) may be added to capture details, procedural flow etc. </w:t>
      </w:r>
    </w:p>
    <w:p>
      <w:pPr>
        <w:pStyle w:val="Heading3"/>
        <w:rPr/>
      </w:pPr>
      <w:bookmarkStart w:id="66" w:name="__RefHeading___Toc528071845"/>
      <w:bookmarkEnd w:id="66"/>
      <w:r>
        <w:rPr/>
        <w:t>7.x.2</w:t>
      </w:r>
      <w:r>
        <w:rPr>
          <w:rFonts w:cs="Calibri" w:ascii="Calibri" w:hAnsi="Calibri"/>
          <w:sz w:val="22"/>
          <w:szCs w:val="22"/>
          <w:lang w:eastAsia="en-GB"/>
        </w:rPr>
        <w:tab/>
      </w:r>
      <w:r>
        <w:rPr/>
        <w:t>Impacts on existing nodes and functionality</w:t>
      </w:r>
    </w:p>
    <w:p>
      <w:pPr>
        <w:pStyle w:val="EditorsNote"/>
        <w:rPr/>
      </w:pPr>
      <w:r>
        <w:rPr/>
        <w:t>Editor's Note: Capture impacts on existing 3GPP nodes and functional elements.</w:t>
      </w:r>
    </w:p>
    <w:p>
      <w:pPr>
        <w:pStyle w:val="Heading3"/>
        <w:rPr/>
      </w:pPr>
      <w:bookmarkStart w:id="67" w:name="__RefHeading___Toc528071846"/>
      <w:bookmarkEnd w:id="67"/>
      <w:r>
        <w:rPr/>
        <w:t>7.x.3</w:t>
      </w:r>
      <w:r>
        <w:rPr>
          <w:rFonts w:cs="Calibri" w:ascii="Calibri" w:hAnsi="Calibri"/>
          <w:sz w:val="22"/>
          <w:szCs w:val="22"/>
          <w:lang w:eastAsia="en-GB"/>
        </w:rPr>
        <w:tab/>
      </w:r>
      <w:r>
        <w:rPr/>
        <w:t>Solution evaluation</w:t>
      </w:r>
    </w:p>
    <w:p>
      <w:pPr>
        <w:pStyle w:val="EditorsNote"/>
        <w:rPr/>
      </w:pPr>
      <w:r>
        <w:rPr/>
        <w:t>Editor's Note: Use this section for evaluation at solution level.</w:t>
      </w:r>
    </w:p>
    <w:p>
      <w:pPr>
        <w:pStyle w:val="Heading1"/>
        <w:ind w:left="1134" w:hanging="1134"/>
        <w:rPr>
          <w:lang w:val="en-US"/>
        </w:rPr>
      </w:pPr>
      <w:bookmarkStart w:id="68" w:name="__RefHeading___Toc528071847"/>
      <w:bookmarkEnd w:id="68"/>
      <w:r>
        <w:rPr>
          <w:lang w:val="en-US"/>
        </w:rPr>
        <w:t>8</w:t>
        <w:tab/>
        <w:t>Overall evaluation</w:t>
      </w:r>
    </w:p>
    <w:p>
      <w:pPr>
        <w:pStyle w:val="EditorsNote"/>
        <w:rPr/>
      </w:pPr>
      <w:r>
        <w:rPr/>
        <w:t>Editor's Note: This clause will provide evaluation of different solutions.</w:t>
      </w:r>
    </w:p>
    <w:p>
      <w:pPr>
        <w:pStyle w:val="Heading1"/>
        <w:ind w:left="1134" w:hanging="1134"/>
        <w:rPr>
          <w:lang w:val="en-US"/>
        </w:rPr>
      </w:pPr>
      <w:bookmarkStart w:id="69" w:name="__RefHeading___Toc528071848"/>
      <w:bookmarkEnd w:id="69"/>
      <w:r>
        <w:rPr>
          <w:lang w:val="en-US"/>
        </w:rPr>
        <w:t>9</w:t>
        <w:tab/>
        <w:t>Conclusions</w:t>
      </w:r>
    </w:p>
    <w:p>
      <w:pPr>
        <w:pStyle w:val="EditorsNote"/>
        <w:rPr>
          <w:del w:id="389" w:author="Kees Verweij3" w:date="2018-10-23T15:06:00Z"/>
        </w:rPr>
      </w:pPr>
      <w:r>
        <w:rPr/>
        <w:t xml:space="preserve">Editor's Note: This clause is intended to list conclusions that have been agreed during the course of the study item activities. </w:t>
      </w:r>
    </w:p>
    <w:p>
      <w:pPr>
        <w:pStyle w:val="EditorsNote"/>
        <w:keepLines/>
        <w:widowControl/>
        <w:bidi w:val="0"/>
        <w:spacing w:before="0" w:after="180"/>
        <w:ind w:left="1135" w:hanging="851"/>
        <w:rPr>
          <w:del w:id="391" w:author="Kees Verweij3" w:date="2018-10-23T15:05:00Z"/>
        </w:rPr>
      </w:pPr>
      <w:del w:id="390" w:author="Kees Verweij3" w:date="2018-10-23T15:05:00Z">
        <w:r>
          <w:rPr/>
        </w:r>
      </w:del>
      <w:r>
        <w:br w:type="page"/>
      </w:r>
    </w:p>
    <w:p>
      <w:pPr>
        <w:pStyle w:val="EditorsNote"/>
        <w:ind w:left="0" w:hanging="0"/>
        <w:rPr/>
      </w:pPr>
      <w:ins w:id="392" w:author="Kees Verweij3" w:date="2018-10-23T15:05:00Z">
        <w:bookmarkStart w:id="70" w:name="__RefHeading___Toc528071849"/>
        <w:bookmarkStart w:id="71" w:name="historyclause"/>
        <w:bookmarkEnd w:id="70"/>
        <w:bookmarkEnd w:id="71"/>
        <w:r>
          <w:rPr/>
          <w:t>Annex A:</w:t>
          <w:br/>
        </w:r>
      </w:ins>
      <w:ins w:id="393" w:author="Kees Verweij3" w:date="2018-10-23T15:05:00Z">
        <w:r>
          <w:rPr>
            <w:lang w:eastAsia="zh-CN"/>
          </w:rPr>
          <w:t xml:space="preserve">Copy of TS 23.280 with highlighted </w:t>
        </w:r>
      </w:ins>
      <w:ins w:id="394" w:author="Kees Verweij3" w:date="2018-10-23T15:05:00Z">
        <w:r>
          <w:rPr>
            <w:lang w:val="en-US"/>
          </w:rPr>
          <w:t>E-UTRAN/EPS</w:t>
        </w:r>
      </w:ins>
      <w:ins w:id="395" w:author="Kees Verweij3" w:date="2018-10-23T15:05:00Z">
        <w:r>
          <w:rPr/>
          <w:t xml:space="preserve"> specific terminology and references</w:t>
        </w:r>
      </w:ins>
    </w:p>
    <w:p>
      <w:pPr>
        <w:pStyle w:val="EditorsNote"/>
        <w:rPr/>
      </w:pPr>
      <w:ins w:id="397" w:author="Kees Verweij3" w:date="2018-10-23T15:05:00Z">
        <w:r>
          <w:rPr/>
        </w:r>
      </w:ins>
    </w:p>
    <w:p>
      <w:pPr>
        <w:pStyle w:val="EditorsNote"/>
        <w:rPr/>
      </w:pPr>
      <w:ins w:id="399" w:author="Kees Verweij3" w:date="2018-10-23T15:05:00Z">
        <w:r>
          <w:rPr/>
          <w:t xml:space="preserve">Editor's note: </w:t>
          <w:br/>
          <w:tab/>
          <w:t xml:space="preserve">This copy of TS 23.280 has the following terminology highlighted, identified as </w:t>
        </w:r>
      </w:ins>
      <w:ins w:id="400" w:author="Kees Verweij3" w:date="2018-10-23T15:05:00Z">
        <w:r>
          <w:rPr>
            <w:lang w:val="en-US"/>
          </w:rPr>
          <w:t>E-UTRAN/EPS</w:t>
        </w:r>
      </w:ins>
      <w:ins w:id="401" w:author="Kees Verweij3" w:date="2018-10-23T15:05:00Z">
        <w:r>
          <w:rPr/>
          <w:t xml:space="preserve"> specific:</w:t>
          <w:br/>
          <w:t xml:space="preserve">UE-R, UE-to-network relay, </w:t>
          <w:br/>
          <w:t xml:space="preserve">EPC-level roaming, </w:t>
          <w:br/>
          <w:t>GCSE_LTE, MBMS, BM-SC, MB2-U, MB2-C, GC1, TMGI, MBSFN, ECGI, SAI, TS 23.246, TS 23.468, TS</w:t>
          <w:noBreakHyphen/>
          <w:t xml:space="preserve">29.468, </w:t>
          <w:br/>
          <w:t xml:space="preserve">PC5, ProSe, TS 23.303, </w:t>
          <w:br/>
          <w:t xml:space="preserve">APN, PAP, CHAP, </w:t>
          <w:br/>
          <w:t xml:space="preserve">QCI, TS 23.203, </w:t>
          <w:br/>
          <w:t>LTE, EPS, EPC, E-UTRAN, eNB, TS 23.401, TS 36.300, GSMA PRD IR.88, TS 36.331</w:t>
        </w:r>
      </w:ins>
    </w:p>
    <w:p>
      <w:pPr>
        <w:pStyle w:val="Heading8"/>
        <w:ind w:left="0" w:hanging="0"/>
        <w:rPr/>
      </w:pPr>
      <w:ins w:id="403" w:author="Kees Verweij3" w:date="2018-10-23T15:08:00Z">
        <w:bookmarkStart w:id="72" w:name="__RefHeading___Toc528071850"/>
        <w:bookmarkEnd w:id="72"/>
        <w:r>
          <w:rPr/>
          <w:t>Annex B:</w:t>
          <w:br/>
        </w:r>
      </w:ins>
      <w:ins w:id="404" w:author="Kees Verweij3" w:date="2018-10-23T15:08:00Z">
        <w:r>
          <w:rPr>
            <w:lang w:eastAsia="zh-CN"/>
          </w:rPr>
          <w:t xml:space="preserve">Copy of TS 23.379 with highlighted </w:t>
        </w:r>
      </w:ins>
      <w:ins w:id="405" w:author="Kees Verweij3" w:date="2018-10-23T15:08:00Z">
        <w:r>
          <w:rPr>
            <w:lang w:val="en-US"/>
          </w:rPr>
          <w:t>E-UTRAN/EPS</w:t>
        </w:r>
      </w:ins>
      <w:ins w:id="406" w:author="Kees Verweij3" w:date="2018-10-23T15:08:00Z">
        <w:r>
          <w:rPr/>
          <w:t xml:space="preserve"> specific terminology and references</w:t>
        </w:r>
      </w:ins>
    </w:p>
    <w:p>
      <w:pPr>
        <w:pStyle w:val="Normal"/>
        <w:rPr/>
      </w:pPr>
      <w:ins w:id="408" w:author="Kees Verweij3" w:date="2018-10-23T15:08:00Z">
        <w:r>
          <w:rPr/>
        </w:r>
      </w:ins>
    </w:p>
    <w:p>
      <w:pPr>
        <w:pStyle w:val="EditorsNote"/>
        <w:rPr/>
      </w:pPr>
      <w:ins w:id="410" w:author="Kees Verweij3" w:date="2018-10-23T15:08:00Z">
        <w:r>
          <w:rPr/>
          <w:t xml:space="preserve">Editor's note: </w:t>
          <w:br/>
          <w:tab/>
          <w:t>This copy of TS 23.379 has the following terminology highlighted, identified as E-UTRAN/EPS specific:</w:t>
          <w:br/>
          <w:t xml:space="preserve">UE-R, UE-to-network relay, </w:t>
          <w:br/>
          <w:t xml:space="preserve">EPC-level roaming, </w:t>
          <w:br/>
          <w:t>GCSE_LTE, MBMS, BM-SC, MB2-U, MB2-C, GC1, TMGI, MBSFN, ECGI, SAI, TS 23.246, TS 23.468, TS</w:t>
          <w:noBreakHyphen/>
          <w:t xml:space="preserve">29.468, </w:t>
          <w:br/>
          <w:t xml:space="preserve">PC5, ProSe, TS 23.303, </w:t>
          <w:br/>
          <w:t xml:space="preserve">APN, PAP, CHAP, </w:t>
          <w:br/>
          <w:t xml:space="preserve">QCI, TS 23.203, </w:t>
          <w:br/>
          <w:t>LTE, EPS, EPC, E-UTRAN, eNB, TS 23.401, TS 36.300, GSMA PRD IR.88, TS 36.331</w:t>
        </w:r>
      </w:ins>
    </w:p>
    <w:p>
      <w:pPr>
        <w:pStyle w:val="Heading8"/>
        <w:ind w:left="0" w:hanging="0"/>
        <w:rPr/>
      </w:pPr>
      <w:ins w:id="412" w:author="Kees Verweij3" w:date="2018-10-23T15:09:00Z">
        <w:bookmarkStart w:id="73" w:name="__RefHeading___Toc528071851"/>
        <w:bookmarkEnd w:id="73"/>
        <w:r>
          <w:rPr/>
          <w:t>Annex C:</w:t>
          <w:br/>
        </w:r>
      </w:ins>
      <w:ins w:id="413" w:author="Kees Verweij3" w:date="2018-10-23T15:09:00Z">
        <w:r>
          <w:rPr>
            <w:lang w:eastAsia="zh-CN"/>
          </w:rPr>
          <w:t xml:space="preserve">Copy of TS 23.281 with highlighted </w:t>
        </w:r>
      </w:ins>
      <w:ins w:id="414" w:author="Kees Verweij3" w:date="2018-10-23T15:09:00Z">
        <w:r>
          <w:rPr>
            <w:lang w:val="en-US"/>
          </w:rPr>
          <w:t>E-UTRAN/EPS</w:t>
        </w:r>
      </w:ins>
      <w:ins w:id="415" w:author="Kees Verweij3" w:date="2018-10-23T15:09:00Z">
        <w:r>
          <w:rPr/>
          <w:t xml:space="preserve"> specific terminology and references</w:t>
        </w:r>
      </w:ins>
    </w:p>
    <w:p>
      <w:pPr>
        <w:pStyle w:val="Normal"/>
        <w:rPr/>
      </w:pPr>
      <w:ins w:id="417" w:author="Kees Verweij3" w:date="2018-10-23T15:09:00Z">
        <w:r>
          <w:rPr/>
        </w:r>
      </w:ins>
    </w:p>
    <w:p>
      <w:pPr>
        <w:pStyle w:val="EditorsNote"/>
        <w:rPr/>
      </w:pPr>
      <w:ins w:id="419" w:author="Kees Verweij3" w:date="2018-10-23T15:09:00Z">
        <w:r>
          <w:rPr/>
          <w:t xml:space="preserve">Editor's note: </w:t>
          <w:br/>
          <w:t xml:space="preserve">This copy of TS 23.281 has the following terminology highlighted, identified as </w:t>
        </w:r>
      </w:ins>
      <w:ins w:id="420" w:author="Kees Verweij3" w:date="2018-10-23T15:09:00Z">
        <w:r>
          <w:rPr>
            <w:lang w:val="en-US"/>
          </w:rPr>
          <w:t>E-UTRAN/EPS</w:t>
        </w:r>
      </w:ins>
      <w:ins w:id="421" w:author="Kees Verweij3" w:date="2018-10-23T15:09:00Z">
        <w:r>
          <w:rPr/>
          <w:t xml:space="preserve"> specific:</w:t>
          <w:br/>
          <w:t xml:space="preserve">UE-R, UE-to-network relay, </w:t>
          <w:br/>
          <w:t xml:space="preserve">EPC-level roaming, </w:t>
          <w:br/>
          <w:t>GCSE_LTE, MBMS, BM-SC, MB2-U, MB2-C, GC1, TMGI, MBSFN, ECGI, SAI, TS 23.246, TS 23.468, TS</w:t>
          <w:noBreakHyphen/>
          <w:t xml:space="preserve">29.468, </w:t>
          <w:br/>
          <w:t xml:space="preserve">PC5, ProSe, TS 23.303, </w:t>
          <w:br/>
          <w:t xml:space="preserve">APN, PAP, CHAP, </w:t>
          <w:br/>
          <w:t xml:space="preserve">QCI, TS 23.203, </w:t>
          <w:br/>
          <w:t>LTE, EPS, EPC, E-UTRAN, eNB, TS 23.401, TS 36.300, GSMA PRD IR.88, TS 36.331</w:t>
        </w:r>
      </w:ins>
    </w:p>
    <w:p>
      <w:pPr>
        <w:pStyle w:val="Heading8"/>
        <w:ind w:left="0" w:hanging="0"/>
        <w:rPr/>
      </w:pPr>
      <w:ins w:id="423" w:author="Kees Verweij3" w:date="2018-10-23T15:10:00Z">
        <w:bookmarkStart w:id="74" w:name="__RefHeading___Toc528071852"/>
        <w:bookmarkEnd w:id="74"/>
        <w:r>
          <w:rPr/>
          <w:t>Annex D:</w:t>
          <w:br/>
        </w:r>
      </w:ins>
      <w:ins w:id="424" w:author="Kees Verweij3" w:date="2018-10-23T15:10:00Z">
        <w:r>
          <w:rPr>
            <w:lang w:eastAsia="zh-CN"/>
          </w:rPr>
          <w:t xml:space="preserve">Copy of TS 23.282 with highlighted </w:t>
        </w:r>
      </w:ins>
      <w:ins w:id="425" w:author="Kees Verweij3" w:date="2018-10-23T15:10:00Z">
        <w:r>
          <w:rPr>
            <w:lang w:val="en-US"/>
          </w:rPr>
          <w:t>E-UTRAN/EPS</w:t>
        </w:r>
      </w:ins>
      <w:ins w:id="426" w:author="Kees Verweij3" w:date="2018-10-23T15:10:00Z">
        <w:r>
          <w:rPr/>
          <w:t xml:space="preserve"> specific terminology and references</w:t>
        </w:r>
      </w:ins>
    </w:p>
    <w:p>
      <w:pPr>
        <w:pStyle w:val="Normal"/>
        <w:rPr/>
      </w:pPr>
      <w:ins w:id="428" w:author="Kees Verweij3" w:date="2018-10-23T15:10:00Z">
        <w:r>
          <w:rPr/>
        </w:r>
      </w:ins>
    </w:p>
    <w:p>
      <w:pPr>
        <w:pStyle w:val="EditorsNote"/>
        <w:rPr/>
      </w:pPr>
      <w:ins w:id="430" w:author="Kees Verweij3" w:date="2018-10-23T15:10:00Z">
        <w:r>
          <w:rPr/>
          <w:t xml:space="preserve">Editor's note: </w:t>
          <w:br/>
          <w:t xml:space="preserve">This copy of TS 23.282 has the following terminology highlighted, identified as </w:t>
        </w:r>
      </w:ins>
      <w:ins w:id="431" w:author="Kees Verweij3" w:date="2018-10-23T15:10:00Z">
        <w:r>
          <w:rPr>
            <w:lang w:val="en-US"/>
          </w:rPr>
          <w:t>E-UTRAN/EPS</w:t>
        </w:r>
      </w:ins>
      <w:ins w:id="432" w:author="Kees Verweij3" w:date="2018-10-23T15:10:00Z">
        <w:r>
          <w:rPr/>
          <w:t xml:space="preserve"> specific:</w:t>
          <w:br/>
          <w:t xml:space="preserve">UE-R, UE-to-network relay, </w:t>
          <w:br/>
          <w:t xml:space="preserve">EPC-level roaming, </w:t>
          <w:br/>
          <w:t>GCSE_LTE, MBMS, BM-SC, MB2-U, MB2-C, GC1, TMGI, MBSFN, ECGI, SAI, TS 23.246, TS 23.468, TS</w:t>
          <w:noBreakHyphen/>
          <w:t xml:space="preserve">29.468, </w:t>
          <w:br/>
          <w:t xml:space="preserve">PC5, ProSe, TS 23.303, </w:t>
          <w:br/>
          <w:t xml:space="preserve">APN, PAP, CHAP, </w:t>
          <w:br/>
          <w:t xml:space="preserve">QCI, TS 23.203, </w:t>
          <w:br/>
          <w:t>LTE, EPS, EPC, E-UTRAN, eNB, TS 23.401, TS 36.300, GSMA PRD IR.88, TS 36.331</w:t>
        </w:r>
      </w:ins>
    </w:p>
    <w:p>
      <w:pPr>
        <w:pStyle w:val="Heading8"/>
        <w:ind w:left="0" w:hanging="0"/>
        <w:rPr/>
      </w:pPr>
      <w:ins w:id="434" w:author="Kees Verweij3" w:date="2018-10-23T15:10:00Z">
        <w:bookmarkStart w:id="75" w:name="__RefHeading___Toc528071853"/>
        <w:bookmarkEnd w:id="75"/>
        <w:r>
          <w:rPr/>
          <w:t>Annex E:</w:t>
          <w:br/>
        </w:r>
      </w:ins>
      <w:ins w:id="435" w:author="Kees Verweij3" w:date="2018-10-23T15:10:00Z">
        <w:r>
          <w:rPr>
            <w:lang w:eastAsia="zh-CN"/>
          </w:rPr>
          <w:t xml:space="preserve">Copy of TS 23.283 with highlighted </w:t>
        </w:r>
      </w:ins>
      <w:ins w:id="436" w:author="Kees Verweij3" w:date="2018-10-23T15:10:00Z">
        <w:r>
          <w:rPr>
            <w:lang w:val="en-US"/>
          </w:rPr>
          <w:t>E-UTRAN/EPS</w:t>
        </w:r>
      </w:ins>
      <w:ins w:id="437" w:author="Kees Verweij3" w:date="2018-10-23T15:10:00Z">
        <w:r>
          <w:rPr/>
          <w:t xml:space="preserve"> specific terminology and references</w:t>
        </w:r>
      </w:ins>
    </w:p>
    <w:p>
      <w:pPr>
        <w:pStyle w:val="Normal"/>
        <w:rPr/>
      </w:pPr>
      <w:ins w:id="439" w:author="Kees Verweij3" w:date="2018-10-23T15:10:00Z">
        <w:r>
          <w:rPr/>
        </w:r>
      </w:ins>
    </w:p>
    <w:p>
      <w:pPr>
        <w:pStyle w:val="EditorsNote"/>
        <w:rPr/>
      </w:pPr>
      <w:ins w:id="441" w:author="Kees Verweij3" w:date="2018-10-23T15:10:00Z">
        <w:r>
          <w:rPr/>
          <w:t xml:space="preserve">Editor's note: </w:t>
          <w:br/>
          <w:t xml:space="preserve">This copy of TS 23.283 has the following terminology highlighted, identified as </w:t>
        </w:r>
      </w:ins>
      <w:ins w:id="442" w:author="Kees Verweij3" w:date="2018-10-23T15:10:00Z">
        <w:r>
          <w:rPr>
            <w:lang w:val="en-US"/>
          </w:rPr>
          <w:t>E-UTRAN/EPS</w:t>
        </w:r>
      </w:ins>
      <w:ins w:id="443" w:author="Kees Verweij3" w:date="2018-10-23T15:10:00Z">
        <w:r>
          <w:rPr/>
          <w:t xml:space="preserve"> specific:</w:t>
          <w:br/>
          <w:t xml:space="preserve">UE-R, UE-to-network relay, </w:t>
          <w:br/>
          <w:t xml:space="preserve">EPC-level roaming, </w:t>
          <w:br/>
          <w:t>GCSE_LTE, MBMS, BM-SC, MB2-U, MB2-C, GC1, TMGI, MBSFN, ECGI, SAI, TS 23.246, TS 23.468, TS</w:t>
          <w:noBreakHyphen/>
          <w:t xml:space="preserve">29.468, </w:t>
          <w:br/>
          <w:t xml:space="preserve">PC5, ProSe, TS 23.303, </w:t>
          <w:br/>
          <w:t xml:space="preserve">APN, PAP, CHAP, </w:t>
          <w:br/>
          <w:t xml:space="preserve">QCI, TS 23.203, </w:t>
          <w:br/>
          <w:t>LTE, EPS, EPC, E-UTRAN, eNB, TS 23.401, TS 36.300, GSMA PRD IR.88, TS 36.331</w:t>
        </w:r>
      </w:ins>
    </w:p>
    <w:p>
      <w:pPr>
        <w:pStyle w:val="Normal"/>
        <w:rPr/>
      </w:pPr>
      <w:ins w:id="445" w:author="Kees Verweij3" w:date="2018-10-23T15:08:00Z">
        <w:r>
          <w:rPr/>
        </w:r>
      </w:ins>
    </w:p>
    <w:p>
      <w:pPr>
        <w:pStyle w:val="EditorsNote"/>
        <w:rPr/>
      </w:pPr>
      <w:ins w:id="447" w:author="Kees Verweij3" w:date="2018-10-23T15:05:00Z">
        <w:r>
          <w:rPr/>
        </w:r>
      </w:ins>
    </w:p>
    <w:p>
      <w:pPr>
        <w:pStyle w:val="Heading9"/>
        <w:rPr/>
      </w:pPr>
      <w:bookmarkStart w:id="76" w:name="__RefHeading___Toc528071854"/>
      <w:bookmarkEnd w:id="76"/>
      <w:r>
        <w:rPr/>
        <w:t xml:space="preserve">Annex </w:t>
      </w:r>
      <w:del w:id="449" w:author="Kees Verweij3" w:date="2018-10-23T15:26:00Z">
        <w:r>
          <w:rPr/>
          <w:delText>&lt;</w:delText>
        </w:r>
      </w:del>
      <w:ins w:id="450" w:author="Kees Verweij3" w:date="2018-10-23T15:24:00Z">
        <w:r>
          <w:rPr/>
          <w:t>F</w:t>
        </w:r>
      </w:ins>
      <w:del w:id="451" w:author="Kees Verweij3" w:date="2018-10-23T15:05:00Z">
        <w:r>
          <w:rPr/>
          <w:delText>A</w:delText>
        </w:r>
      </w:del>
      <w:del w:id="452" w:author="Kees Verweij3" w:date="2018-10-23T15:26:00Z">
        <w:r>
          <w:rPr/>
          <w:delText>&gt;</w:delText>
        </w:r>
      </w:del>
      <w:r>
        <w:rPr/>
        <w:t>:</w:t>
        <w:br/>
        <w:t>Change history</w:t>
      </w:r>
    </w:p>
    <w:p>
      <w:pPr>
        <w:pStyle w:val="TH"/>
        <w:rPr/>
      </w:pPr>
      <w:r>
        <w:rPr/>
      </w:r>
      <w:bookmarkStart w:id="77" w:name="OLE_LINK7"/>
      <w:bookmarkStart w:id="78" w:name="OLE_LINK6"/>
      <w:bookmarkStart w:id="79" w:name="OLE_LINK22"/>
      <w:bookmarkStart w:id="80" w:name="OLE_LINK21"/>
      <w:bookmarkStart w:id="81" w:name="OLE_LINK20"/>
      <w:bookmarkStart w:id="82" w:name="OLE_LINK7"/>
      <w:bookmarkStart w:id="83" w:name="OLE_LINK6"/>
      <w:bookmarkStart w:id="84" w:name="OLE_LINK22"/>
      <w:bookmarkStart w:id="85" w:name="OLE_LINK21"/>
      <w:bookmarkStart w:id="86" w:name="OLE_LINK20"/>
      <w:bookmarkEnd w:id="82"/>
      <w:bookmarkEnd w:id="83"/>
      <w:bookmarkEnd w:id="84"/>
      <w:bookmarkEnd w:id="85"/>
      <w:bookmarkEnd w:id="86"/>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SA6#25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Implementation of the following p-CRs approved by SA6:</w:t>
            </w:r>
          </w:p>
          <w:p>
            <w:pPr>
              <w:pStyle w:val="TAL"/>
              <w:rPr>
                <w:sz w:val="16"/>
                <w:szCs w:val="16"/>
              </w:rPr>
            </w:pPr>
            <w:r>
              <w:rPr>
                <w:sz w:val="16"/>
                <w:szCs w:val="16"/>
              </w:rPr>
              <w:t>S6-181194, S6-181196, S6-181197, S6-18199, S6-181200, S6 18201, S6-181251, S6-181267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SA6#25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the change history to include references to the implemented pCRs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ins w:id="453" w:author="Kees Verweij3" w:date="2018-10-23T15:19:00Z">
              <w:r>
                <w:rPr>
                  <w:sz w:val="16"/>
                  <w:szCs w:val="16"/>
                </w:rPr>
                <w:t>2018-10</w:t>
              </w:r>
            </w:ins>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ins w:id="454" w:author="Kees Verweij3" w:date="2018-10-23T15:19:00Z">
              <w:r>
                <w:rPr>
                  <w:sz w:val="16"/>
                  <w:szCs w:val="16"/>
                </w:rPr>
                <w:t>SA6#26</w:t>
              </w:r>
            </w:ins>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ins w:id="456" w:author="Kees Verweij3" w:date="2018-10-23T15:20:00Z"/>
              </w:rPr>
            </w:pPr>
            <w:ins w:id="455" w:author="Kees Verweij3" w:date="2018-10-23T15:20:00Z">
              <w:r>
                <w:rPr>
                  <w:sz w:val="16"/>
                  <w:szCs w:val="16"/>
                </w:rPr>
                <w:t>Implementation of the following p-CRs approved by SA6:</w:t>
              </w:r>
            </w:ins>
          </w:p>
          <w:p>
            <w:pPr>
              <w:pStyle w:val="TAL"/>
              <w:rPr>
                <w:sz w:val="16"/>
                <w:szCs w:val="16"/>
              </w:rPr>
            </w:pPr>
            <w:ins w:id="457" w:author="Kees Verweij3" w:date="2018-10-23T18:58:00Z">
              <w:r>
                <w:rPr>
                  <w:rFonts w:cs="Arial"/>
                  <w:szCs w:val="18"/>
                </w:rPr>
                <w:t>S6-181516</w:t>
              </w:r>
            </w:ins>
            <w:ins w:id="458" w:author="Kees Verweij3" w:date="2018-10-23T15:24:00Z">
              <w:r>
                <w:rPr>
                  <w:rFonts w:cs="Arial"/>
                  <w:szCs w:val="18"/>
                </w:rPr>
                <w:t xml:space="preserve">, S6-181517, S6-181518, S6-181519, </w:t>
              </w:r>
            </w:ins>
            <w:ins w:id="459" w:author="Kees Verweij3" w:date="2018-10-23T15:20:00Z">
              <w:r>
                <w:rPr>
                  <w:rFonts w:cs="Arial"/>
                  <w:szCs w:val="18"/>
                </w:rPr>
                <w:t xml:space="preserve">S6-181566, </w:t>
              </w:r>
            </w:ins>
            <w:ins w:id="460" w:author="Kees Verweij3" w:date="2018-10-23T15:21:00Z">
              <w:r>
                <w:rPr>
                  <w:rFonts w:cs="Arial"/>
                  <w:szCs w:val="18"/>
                </w:rPr>
                <w:t xml:space="preserve">S6-181567, S6-181568, S6-181569, </w:t>
              </w:r>
            </w:ins>
            <w:ins w:id="461" w:author="Kees Verweij3" w:date="2018-10-23T15:22:00Z">
              <w:r>
                <w:rPr>
                  <w:rFonts w:cs="Arial"/>
                  <w:szCs w:val="18"/>
                </w:rPr>
                <w:t>S6-181570</w:t>
              </w:r>
            </w:ins>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ins w:id="462" w:author="Kees Verweij3" w:date="2018-10-23T15:24:00Z">
              <w:r>
                <w:rPr>
                  <w:sz w:val="16"/>
                  <w:szCs w:val="16"/>
                </w:rPr>
                <w:t>0.2.0</w:t>
              </w:r>
            </w:ins>
          </w:p>
        </w:tc>
      </w:tr>
    </w:tbl>
    <w:p>
      <w:pPr>
        <w:pStyle w:val="Normal"/>
        <w:widowControl/>
        <w:bidi w:val="0"/>
        <w:spacing w:before="0" w:after="180"/>
        <w:rPr/>
      </w:pPr>
      <w:r>
        <w:rPr/>
      </w:r>
      <w:bookmarkStart w:id="87" w:name="historyclause"/>
      <w:bookmarkStart w:id="88" w:name="OLE_LINK22"/>
      <w:bookmarkStart w:id="89" w:name="OLE_LINK21"/>
      <w:bookmarkStart w:id="90" w:name="OLE_LINK20"/>
      <w:bookmarkStart w:id="91" w:name="historyclause"/>
      <w:bookmarkStart w:id="92" w:name="OLE_LINK22"/>
      <w:bookmarkStart w:id="93" w:name="OLE_LINK21"/>
      <w:bookmarkStart w:id="94" w:name="OLE_LINK20"/>
      <w:bookmarkEnd w:id="91"/>
      <w:bookmarkEnd w:id="92"/>
      <w:bookmarkEnd w:id="93"/>
      <w:bookmarkEnd w:id="94"/>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951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951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23.783 V0.12.0 (2018-1007)</w:t>
                          </w:r>
                          <w:r>
                            <w:rPr/>
                          </w:r>
                          <w:r>
                            <w:rPr/>
                            <w:fldChar w:fldCharType="end"/>
                          </w:r>
                        </w:p>
                      </w:txbxContent>
                    </wps:txbx>
                    <wps:bodyPr anchor="t" lIns="0" tIns="0" rIns="0" bIns="0">
                      <a:noAutofit/>
                    </wps:bodyPr>
                  </wps:wsp>
                </a:graphicData>
              </a:graphic>
            </wp:anchor>
          </w:drawing>
        </mc:Choice>
        <mc:Fallback>
          <w:pict>
            <v:rect fillcolor="#FFFFFF" style="position:absolute;rotation:-0;width:153.7pt;height:10.35pt;mso-wrap-distance-left:0pt;mso-wrap-distance-right:0pt;mso-wrap-distance-top:0pt;mso-wrap-distance-bottom:0pt;margin-top:0.05pt;mso-position-vertical-relative:text;margin-left:32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23.783 V0.12.0 (2018-1007)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3">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5"/>
      <w:numFmt w:val="bullet"/>
      <w:lvlText w:val="-"/>
      <w:lvlJc w:val="left"/>
      <w:pPr>
        <w:tabs>
          <w:tab w:val="num" w:pos="0"/>
        </w:tabs>
        <w:ind w:left="644" w:hanging="360"/>
      </w:pPr>
      <w:rPr>
        <w:rFonts w:ascii="Times New Roman" w:hAnsi="Times New Roman" w:cs="Times New Roman"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trackRevisions/>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Standaardalinealettertype">
    <w:name w:val="Standaardalinea-lettertype"/>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Verwijzingopmerking">
    <w:name w:val="Verwijzing opmerking"/>
    <w:qFormat/>
    <w:rPr>
      <w:sz w:val="16"/>
    </w:rPr>
  </w:style>
  <w:style w:type="character" w:styleId="BallontekstChar">
    <w:name w:val="Ballontekst Char"/>
    <w:qFormat/>
    <w:rPr>
      <w:rFonts w:ascii="Segoe UI" w:hAnsi="Segoe UI" w:cs="Segoe UI"/>
      <w:sz w:val="18"/>
      <w:szCs w:val="18"/>
      <w:lang w:val="en-GB"/>
    </w:rPr>
  </w:style>
  <w:style w:type="character" w:styleId="B1Char">
    <w:name w:val="B1 Char"/>
    <w:qFormat/>
    <w:rPr>
      <w:lang w:val="en-GB"/>
    </w:rPr>
  </w:style>
  <w:style w:type="character" w:styleId="NOChar">
    <w:name w:val="NO Char"/>
    <w:qFormat/>
    <w:rPr>
      <w:lang w:val="en-GB"/>
    </w:rPr>
  </w:style>
  <w:style w:type="character" w:styleId="TFChar">
    <w:name w:val="TF Char"/>
    <w:qFormat/>
    <w:rPr>
      <w:rFonts w:ascii="Arial" w:hAnsi="Arial" w:cs="Arial"/>
      <w:b/>
      <w:lang w:val="en-GB"/>
    </w:rPr>
  </w:style>
  <w:style w:type="character" w:styleId="THChar">
    <w:name w:val="TH Char"/>
    <w:qFormat/>
    <w:rPr>
      <w:rFonts w:ascii="Arial" w:hAnsi="Arial" w:cs="Arial"/>
      <w:b/>
      <w:lang w:val="en-GB"/>
    </w:rPr>
  </w:style>
  <w:style w:type="character" w:styleId="EditorsNoteChar">
    <w:name w:val="Editor's Note Char"/>
    <w:qFormat/>
    <w:rPr>
      <w:color w:val="FF0000"/>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jstnummering">
    <w:name w:val="Lijstnummering"/>
    <w:basedOn w:val="List"/>
    <w:qFormat/>
    <w:pPr>
      <w:numPr>
        <w:ilvl w:val="0"/>
        <w:numId w:val="3"/>
      </w:numPr>
    </w:pPr>
    <w:rPr/>
  </w:style>
  <w:style w:type="paragraph" w:styleId="Lijstnummering2">
    <w:name w:val="Lijstnummering 2"/>
    <w:basedOn w:val="Lijstnummering"/>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jstopsomteken">
    <w:name w:val="Lijst opsom.teken"/>
    <w:basedOn w:val="List"/>
    <w:qFormat/>
    <w:pPr>
      <w:numPr>
        <w:ilvl w:val="0"/>
        <w:numId w:val="5"/>
      </w:numPr>
    </w:pPr>
    <w:rPr/>
  </w:style>
  <w:style w:type="paragraph" w:styleId="Lijstopsomteken2">
    <w:name w:val="Lijst opsom.teken 2"/>
    <w:basedOn w:val="Lijstopsomteken"/>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jstopsomteken3">
    <w:name w:val="Lijst opsom.teken 3"/>
    <w:basedOn w:val="Lijstopsomteken2"/>
    <w:qFormat/>
    <w:pPr>
      <w:ind w:left="1135" w:hanging="284"/>
    </w:pPr>
    <w:rPr/>
  </w:style>
  <w:style w:type="paragraph" w:styleId="Lijst2">
    <w:name w:val="Lijst 2"/>
    <w:basedOn w:val="List"/>
    <w:qFormat/>
    <w:pPr>
      <w:ind w:left="851" w:hanging="284"/>
    </w:pPr>
    <w:rPr/>
  </w:style>
  <w:style w:type="paragraph" w:styleId="Lijst3">
    <w:name w:val="Lijst 3"/>
    <w:basedOn w:val="Lijst2"/>
    <w:qFormat/>
    <w:pPr>
      <w:ind w:left="1135" w:hanging="284"/>
    </w:pPr>
    <w:rPr/>
  </w:style>
  <w:style w:type="paragraph" w:styleId="Lijst4">
    <w:name w:val="Lijst 4"/>
    <w:basedOn w:val="Lijst3"/>
    <w:qFormat/>
    <w:pPr>
      <w:ind w:left="1418" w:hanging="284"/>
    </w:pPr>
    <w:rPr/>
  </w:style>
  <w:style w:type="paragraph" w:styleId="Lijst5">
    <w:name w:val="Lijst 5"/>
    <w:basedOn w:val="Lijst4"/>
    <w:qFormat/>
    <w:pPr>
      <w:ind w:left="1702" w:hanging="284"/>
    </w:pPr>
    <w:rPr/>
  </w:style>
  <w:style w:type="paragraph" w:styleId="Lijstopsomteken4">
    <w:name w:val="Lijst opsom.teken 4"/>
    <w:basedOn w:val="Lijstopsomteken3"/>
    <w:qFormat/>
    <w:pPr>
      <w:ind w:left="1418" w:hanging="284"/>
    </w:pPr>
    <w:rPr/>
  </w:style>
  <w:style w:type="paragraph" w:styleId="Lijstopsomteken5">
    <w:name w:val="Lijst opsom.teken 5"/>
    <w:basedOn w:val="Lijstopsomteken4"/>
    <w:qFormat/>
    <w:pPr>
      <w:ind w:left="1702" w:hanging="284"/>
    </w:pPr>
    <w:rPr/>
  </w:style>
  <w:style w:type="paragraph" w:styleId="B2">
    <w:name w:val="B2"/>
    <w:basedOn w:val="Lijst2"/>
    <w:qFormat/>
    <w:pPr/>
    <w:rPr/>
  </w:style>
  <w:style w:type="paragraph" w:styleId="B3">
    <w:name w:val="B3"/>
    <w:basedOn w:val="Lijst3"/>
    <w:qFormat/>
    <w:pPr/>
    <w:rPr/>
  </w:style>
  <w:style w:type="paragraph" w:styleId="B4">
    <w:name w:val="B4"/>
    <w:basedOn w:val="Lijst4"/>
    <w:qFormat/>
    <w:pPr/>
    <w:rPr/>
  </w:style>
  <w:style w:type="paragraph" w:styleId="B5">
    <w:name w:val="B5"/>
    <w:basedOn w:val="Lij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Bijschrift">
    <w:name w:val="Bijschrift"/>
    <w:basedOn w:val="Normal"/>
    <w:next w:val="Normal"/>
    <w:qFormat/>
    <w:pPr>
      <w:spacing w:before="120" w:after="120"/>
    </w:pPr>
    <w:rPr>
      <w:b/>
    </w:rPr>
  </w:style>
  <w:style w:type="paragraph" w:styleId="Documentstructuur">
    <w:name w:val="Documentstructuur"/>
    <w:basedOn w:val="Normal"/>
    <w:qFormat/>
    <w:pPr>
      <w:shd w:fill="000080" w:val="clear"/>
    </w:pPr>
    <w:rPr>
      <w:rFonts w:ascii="Tahoma" w:hAnsi="Tahoma" w:cs="Tahoma"/>
    </w:rPr>
  </w:style>
  <w:style w:type="paragraph" w:styleId="Tekstzonderopmaak">
    <w:name w:val="Tekst zonder opmaak"/>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Tekstopmerking">
    <w:name w:val="Tekst opmerking"/>
    <w:basedOn w:val="Normal"/>
    <w:qFormat/>
    <w:pPr/>
    <w:rPr/>
  </w:style>
  <w:style w:type="paragraph" w:styleId="Ballontekst">
    <w:name w:val="Ballontekst"/>
    <w:basedOn w:val="Normal"/>
    <w:qFormat/>
    <w:pPr>
      <w:spacing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2018-10-23T13:02:00Z</dcterms:created>
  <dc:creator>MCC Support</dc:creator>
  <dc:description/>
  <cp:keywords>&lt;keyword[ keyword]&gt;</cp:keywords>
  <dc:language>en-US</dc:language>
  <cp:lastModifiedBy>Kees Verweij3</cp:lastModifiedBy>
  <dcterms:modified xsi:type="dcterms:W3CDTF">2018-10-23T17:02:00Z</dcterms:modified>
  <cp:revision>10</cp:revision>
  <dc:subject>&lt;Title 1; Title 2&gt; (Release 15 |14 | 13 |12)</dc:subject>
  <dc:title>3GPP TR ab.cde</dc:title>
</cp:coreProperties>
</file>