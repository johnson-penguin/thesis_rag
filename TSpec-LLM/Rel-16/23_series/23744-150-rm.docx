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23.744 </w:t>
                            </w:r>
                            <w:r>
                              <w:rPr/>
                              <w:t>V1.</w:t>
                            </w:r>
                            <w:ins w:id="0" w:author="rapporteur16" w:date="2020-06-23T13:14:00Z">
                              <w:r>
                                <w:rPr/>
                                <w:t>5</w:t>
                              </w:r>
                            </w:ins>
                            <w:del w:id="1" w:author="Rapporteur1" w:date="2020-06-24T07:21:00Z">
                              <w:r>
                                <w:rPr/>
                                <w:delText>4</w:delText>
                              </w:r>
                            </w:del>
                            <w:r>
                              <w:rPr/>
                              <w:t xml:space="preserve">.0 </w:t>
                            </w:r>
                            <w:r>
                              <w:rPr>
                                <w:sz w:val="32"/>
                              </w:rPr>
                              <w:t>(2020-0</w:t>
                            </w:r>
                            <w:ins w:id="2" w:author="Rapporteur1" w:date="2020-06-24T07:21:00Z">
                              <w:r>
                                <w:rPr>
                                  <w:sz w:val="32"/>
                                </w:rPr>
                                <w:t>6</w:t>
                              </w:r>
                            </w:ins>
                            <w:del w:id="3" w:author="Rapporteur1" w:date="2020-06-24T07:21:00Z">
                              <w:r>
                                <w:rPr>
                                  <w:sz w:val="32"/>
                                </w:rPr>
                                <w:delText>5</w:delText>
                              </w:r>
                            </w:del>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23.744 </w:t>
                      </w:r>
                      <w:r>
                        <w:rPr/>
                        <w:t>V1.</w:t>
                      </w:r>
                      <w:ins w:id="4" w:author="rapporteur16" w:date="2020-06-23T13:14:00Z">
                        <w:r>
                          <w:rPr/>
                          <w:t>5</w:t>
                        </w:r>
                      </w:ins>
                      <w:del w:id="5" w:author="Rapporteur1" w:date="2020-06-24T07:21:00Z">
                        <w:r>
                          <w:rPr/>
                          <w:delText>4</w:delText>
                        </w:r>
                      </w:del>
                      <w:r>
                        <w:rPr/>
                        <w:t xml:space="preserve">.0 </w:t>
                      </w:r>
                      <w:r>
                        <w:rPr>
                          <w:sz w:val="32"/>
                        </w:rPr>
                        <w:t>(2020-0</w:t>
                      </w:r>
                      <w:ins w:id="6" w:author="Rapporteur1" w:date="2020-06-24T07:21:00Z">
                        <w:r>
                          <w:rPr>
                            <w:sz w:val="32"/>
                          </w:rPr>
                          <w:t>6</w:t>
                        </w:r>
                      </w:ins>
                      <w:del w:id="7" w:author="Rapporteur1" w:date="2020-06-24T07:21:00Z">
                        <w:r>
                          <w:rPr>
                            <w:sz w:val="32"/>
                          </w:rPr>
                          <w:delText>5</w:delText>
                        </w:r>
                      </w:del>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location enhancements for mission critical services</w:t>
                            </w:r>
                          </w:p>
                          <w:p>
                            <w:pPr>
                              <w:pStyle w:val="ZT"/>
                              <w:rPr>
                                <w:i/>
                                <w:i/>
                                <w:sz w:val="28"/>
                              </w:rPr>
                            </w:pPr>
                            <w:r>
                              <w:rPr/>
                              <w:t>(</w:t>
                            </w:r>
                            <w:r>
                              <w:rPr>
                                <w:rStyle w:val="ZGSM"/>
                              </w:rPr>
                              <w:t>Release 17</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location enhancements for mission critical services</w:t>
                      </w:r>
                    </w:p>
                    <w:p>
                      <w:pPr>
                        <w:pStyle w:val="ZT"/>
                        <w:rPr>
                          <w:i/>
                          <w:i/>
                          <w:sz w:val="28"/>
                        </w:rPr>
                      </w:pPr>
                      <w:r>
                        <w:rPr/>
                        <w:t>(</w:t>
                      </w:r>
                      <w:r>
                        <w:rPr>
                          <w:rStyle w:val="ZGSM"/>
                        </w:rPr>
                        <w:t>Release 17</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i w:val="false"/>
          <w:i w:val="false"/>
        </w:rPr>
      </w:pPr>
      <w:r>
        <w:rPr>
          <w:i w:val="false"/>
        </w:rPr>
      </w:r>
      <w:bookmarkStart w:id="2" w:name="page2"/>
      <w:bookmarkStart w:id="3" w:name="page2"/>
      <w:bookmarkEnd w:id="3"/>
    </w:p>
    <w:p>
      <w:pPr>
        <w:pStyle w:val="Normal"/>
        <w:rPr>
          <w:i/>
          <w:i/>
        </w:rPr>
      </w:pPr>
      <w:r>
        <w:rPr>
          <w:i/>
        </w:rPr>
      </w:r>
    </w:p>
    <w:p>
      <w:pPr>
        <w:pStyle w:val="Guidance"/>
        <w:rPr>
          <w:i w:val="false"/>
          <w:i w:val="false"/>
        </w:rPr>
      </w:pPr>
      <w:r>
        <w:rPr>
          <w:i w:val="false"/>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i/>
          <w:i/>
        </w:rPr>
      </w:pPr>
      <w:r>
        <w:rPr>
          <w:i/>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ins w:id="11" w:author="rapporteur16" w:date="2020-06-23T12:48:00Z"/>
            </w:rPr>
          </w:pPr>
          <w:ins w:id="8" w:author="rapporteur16" w:date="2020-06-23T12:48:00Z">
            <w:r>
              <w:fldChar w:fldCharType="begin"/>
            </w:r>
            <w:r>
              <w:rPr>
                <w:sz w:val="22"/>
                <w:szCs w:val="20"/>
                <w:rFonts w:eastAsia="Times New Roman" w:cs="Times New Roman"/>
                <w:color w:val="auto"/>
                <w:lang w:val="en-GB" w:eastAsia="en-US" w:bidi="ar-SA"/>
              </w:rPr>
              <w:instrText xml:space="preserve"> TOC \o "1-9" </w:instrText>
            </w:r>
          </w:ins>
          <w:r>
            <w:rPr>
              <w:sz w:val="22"/>
              <w:szCs w:val="20"/>
              <w:rFonts w:eastAsia="Times New Roman" w:cs="Times New Roman"/>
              <w:color w:val="auto"/>
              <w:lang w:val="en-GB" w:eastAsia="en-US" w:bidi="ar-SA"/>
            </w:rPr>
            <w:fldChar w:fldCharType="separate"/>
          </w:r>
          <w:ins w:id="9" w:author="rapporteur16" w:date="2020-06-23T12:48:00Z">
            <w:r>
              <w:rPr>
                <w:rFonts w:eastAsia="Times New Roman" w:cs="Times New Roman"/>
                <w:color w:val="auto"/>
                <w:sz w:val="22"/>
                <w:szCs w:val="20"/>
                <w:lang w:val="en-GB" w:eastAsia="en-US" w:bidi="ar-SA"/>
              </w:rPr>
              <w:t>Foreword</w:t>
              <w:tab/>
            </w:r>
          </w:ins>
          <w:hyperlink w:anchor="__RefHeading___Toc43808900">
            <w:ins w:id="10" w:author="rapporteur16" w:date="2020-06-23T12:48:00Z">
              <w:r>
                <w:rPr>
                  <w:rStyle w:val="IndexLink"/>
                  <w:rFonts w:eastAsia="Times New Roman" w:cs="Times New Roman"/>
                  <w:color w:val="auto"/>
                  <w:sz w:val="22"/>
                  <w:szCs w:val="20"/>
                  <w:lang w:val="en-GB" w:eastAsia="en-US" w:bidi="ar-SA"/>
                </w:rPr>
                <w:t>6</w:t>
              </w:r>
            </w:ins>
          </w:hyperlink>
        </w:p>
        <w:p>
          <w:pPr>
            <w:pStyle w:val="Contents1"/>
            <w:rPr>
              <w:rFonts w:ascii="Calibri" w:hAnsi="Calibri" w:cs="Calibri"/>
              <w:szCs w:val="22"/>
              <w:lang w:val="en-US" w:eastAsia="en-US"/>
              <w:ins w:id="14" w:author="rapporteur16" w:date="2020-06-23T12:48:00Z"/>
            </w:rPr>
          </w:pPr>
          <w:ins w:id="12" w:author="rapporteur16" w:date="2020-06-23T12:48:00Z">
            <w:r>
              <w:rPr/>
              <w:t>Introduction</w:t>
              <w:tab/>
            </w:r>
          </w:ins>
          <w:hyperlink w:anchor="__RefHeading___Toc43808901">
            <w:ins w:id="13" w:author="rapporteur16" w:date="2020-06-23T12:48:00Z">
              <w:r>
                <w:rPr>
                  <w:rStyle w:val="IndexLink"/>
                </w:rPr>
                <w:t>6</w:t>
              </w:r>
            </w:ins>
          </w:hyperlink>
        </w:p>
        <w:p>
          <w:pPr>
            <w:pStyle w:val="Contents1"/>
            <w:rPr>
              <w:rFonts w:ascii="Calibri" w:hAnsi="Calibri" w:cs="Calibri"/>
              <w:szCs w:val="22"/>
              <w:lang w:val="en-US" w:eastAsia="en-US"/>
              <w:ins w:id="19" w:author="rapporteur16" w:date="2020-06-23T12:48:00Z"/>
            </w:rPr>
          </w:pPr>
          <w:ins w:id="15" w:author="rapporteur16" w:date="2020-06-23T12:48:00Z">
            <w:r>
              <w:rPr/>
              <w:t>1</w:t>
            </w:r>
          </w:ins>
          <w:ins w:id="16" w:author="rapporteur16" w:date="2020-06-23T12:48:00Z">
            <w:r>
              <w:rPr>
                <w:rFonts w:cs="Calibri" w:ascii="Calibri" w:hAnsi="Calibri"/>
                <w:szCs w:val="22"/>
                <w:lang w:val="en-US" w:eastAsia="en-US"/>
              </w:rPr>
              <w:tab/>
            </w:r>
          </w:ins>
          <w:ins w:id="17" w:author="rapporteur16" w:date="2020-06-23T12:48:00Z">
            <w:r>
              <w:rPr/>
              <w:t>Scope</w:t>
              <w:tab/>
            </w:r>
          </w:ins>
          <w:hyperlink w:anchor="__RefHeading___Toc43808902">
            <w:ins w:id="18" w:author="rapporteur16" w:date="2020-06-23T12:48:00Z">
              <w:r>
                <w:rPr>
                  <w:rStyle w:val="IndexLink"/>
                </w:rPr>
                <w:t>7</w:t>
              </w:r>
            </w:ins>
          </w:hyperlink>
        </w:p>
        <w:p>
          <w:pPr>
            <w:pStyle w:val="Contents1"/>
            <w:rPr>
              <w:rFonts w:ascii="Calibri" w:hAnsi="Calibri" w:cs="Calibri"/>
              <w:szCs w:val="22"/>
              <w:lang w:val="en-US" w:eastAsia="en-US"/>
              <w:ins w:id="24" w:author="rapporteur16" w:date="2020-06-23T12:48:00Z"/>
            </w:rPr>
          </w:pPr>
          <w:ins w:id="20" w:author="rapporteur16" w:date="2020-06-23T12:48:00Z">
            <w:r>
              <w:rPr/>
              <w:t>2</w:t>
            </w:r>
          </w:ins>
          <w:ins w:id="21" w:author="rapporteur16" w:date="2020-06-23T12:48:00Z">
            <w:r>
              <w:rPr>
                <w:rFonts w:cs="Calibri" w:ascii="Calibri" w:hAnsi="Calibri"/>
                <w:szCs w:val="22"/>
                <w:lang w:val="en-US" w:eastAsia="en-US"/>
              </w:rPr>
              <w:tab/>
            </w:r>
          </w:ins>
          <w:ins w:id="22" w:author="rapporteur16" w:date="2020-06-23T12:48:00Z">
            <w:r>
              <w:rPr/>
              <w:t>References</w:t>
              <w:tab/>
            </w:r>
          </w:ins>
          <w:hyperlink w:anchor="__RefHeading___Toc43808903">
            <w:ins w:id="23" w:author="rapporteur16" w:date="2020-06-23T12:48:00Z">
              <w:r>
                <w:rPr>
                  <w:rStyle w:val="IndexLink"/>
                </w:rPr>
                <w:t>7</w:t>
              </w:r>
            </w:ins>
          </w:hyperlink>
        </w:p>
        <w:p>
          <w:pPr>
            <w:pStyle w:val="Contents1"/>
            <w:rPr>
              <w:rFonts w:ascii="Calibri" w:hAnsi="Calibri" w:cs="Calibri"/>
              <w:szCs w:val="22"/>
              <w:lang w:val="en-US" w:eastAsia="en-US"/>
              <w:ins w:id="29" w:author="rapporteur16" w:date="2020-06-23T12:48:00Z"/>
            </w:rPr>
          </w:pPr>
          <w:ins w:id="25" w:author="rapporteur16" w:date="2020-06-23T12:48:00Z">
            <w:r>
              <w:rPr/>
              <w:t>3</w:t>
            </w:r>
          </w:ins>
          <w:ins w:id="26" w:author="rapporteur16" w:date="2020-06-23T12:48:00Z">
            <w:r>
              <w:rPr>
                <w:rFonts w:cs="Calibri" w:ascii="Calibri" w:hAnsi="Calibri"/>
                <w:szCs w:val="22"/>
                <w:lang w:val="en-US" w:eastAsia="en-US"/>
              </w:rPr>
              <w:tab/>
            </w:r>
          </w:ins>
          <w:ins w:id="27" w:author="rapporteur16" w:date="2020-06-23T12:48:00Z">
            <w:r>
              <w:rPr/>
              <w:t>Definitions and abbreviations</w:t>
              <w:tab/>
            </w:r>
          </w:ins>
          <w:hyperlink w:anchor="__RefHeading___Toc43808904">
            <w:ins w:id="28" w:author="rapporteur16" w:date="2020-06-23T12:48:00Z">
              <w:r>
                <w:rPr>
                  <w:rStyle w:val="IndexLink"/>
                </w:rPr>
                <w:t>8</w:t>
              </w:r>
            </w:ins>
          </w:hyperlink>
        </w:p>
        <w:p>
          <w:pPr>
            <w:pStyle w:val="Contents2"/>
            <w:rPr>
              <w:rFonts w:ascii="Calibri" w:hAnsi="Calibri" w:cs="Calibri"/>
              <w:sz w:val="22"/>
              <w:szCs w:val="22"/>
              <w:lang w:val="en-US" w:eastAsia="en-US"/>
              <w:ins w:id="34" w:author="rapporteur16" w:date="2020-06-23T12:48:00Z"/>
            </w:rPr>
          </w:pPr>
          <w:ins w:id="30" w:author="rapporteur16" w:date="2020-06-23T12:48:00Z">
            <w:r>
              <w:rPr/>
              <w:t>3.1</w:t>
            </w:r>
          </w:ins>
          <w:ins w:id="31" w:author="rapporteur16" w:date="2020-06-23T12:48:00Z">
            <w:r>
              <w:rPr>
                <w:rFonts w:cs="Calibri" w:ascii="Calibri" w:hAnsi="Calibri"/>
                <w:sz w:val="22"/>
                <w:szCs w:val="22"/>
                <w:lang w:val="en-US" w:eastAsia="en-US"/>
              </w:rPr>
              <w:tab/>
            </w:r>
          </w:ins>
          <w:ins w:id="32" w:author="rapporteur16" w:date="2020-06-23T12:48:00Z">
            <w:r>
              <w:rPr/>
              <w:t>Definitions</w:t>
              <w:tab/>
            </w:r>
          </w:ins>
          <w:hyperlink w:anchor="__RefHeading___Toc43808905">
            <w:ins w:id="33" w:author="rapporteur16" w:date="2020-06-23T12:48:00Z">
              <w:r>
                <w:rPr>
                  <w:rStyle w:val="IndexLink"/>
                </w:rPr>
                <w:t>8</w:t>
              </w:r>
            </w:ins>
          </w:hyperlink>
        </w:p>
        <w:p>
          <w:pPr>
            <w:pStyle w:val="Contents2"/>
            <w:rPr>
              <w:rFonts w:ascii="Calibri" w:hAnsi="Calibri" w:cs="Calibri"/>
              <w:sz w:val="22"/>
              <w:szCs w:val="22"/>
              <w:lang w:val="en-US" w:eastAsia="en-US"/>
              <w:ins w:id="39" w:author="rapporteur16" w:date="2020-06-23T12:48:00Z"/>
            </w:rPr>
          </w:pPr>
          <w:ins w:id="35" w:author="rapporteur16" w:date="2020-06-23T12:48:00Z">
            <w:r>
              <w:rPr/>
              <w:t>3.2</w:t>
            </w:r>
          </w:ins>
          <w:ins w:id="36" w:author="rapporteur16" w:date="2020-06-23T12:48:00Z">
            <w:r>
              <w:rPr>
                <w:rFonts w:cs="Calibri" w:ascii="Calibri" w:hAnsi="Calibri"/>
                <w:sz w:val="22"/>
                <w:szCs w:val="22"/>
                <w:lang w:val="en-US" w:eastAsia="en-US"/>
              </w:rPr>
              <w:tab/>
            </w:r>
          </w:ins>
          <w:ins w:id="37" w:author="rapporteur16" w:date="2020-06-23T12:48:00Z">
            <w:r>
              <w:rPr/>
              <w:t>Abbreviations</w:t>
              <w:tab/>
            </w:r>
          </w:ins>
          <w:hyperlink w:anchor="__RefHeading___Toc43808906">
            <w:ins w:id="38" w:author="rapporteur16" w:date="2020-06-23T12:48:00Z">
              <w:r>
                <w:rPr>
                  <w:rStyle w:val="IndexLink"/>
                </w:rPr>
                <w:t>8</w:t>
              </w:r>
            </w:ins>
          </w:hyperlink>
        </w:p>
        <w:p>
          <w:pPr>
            <w:pStyle w:val="Contents1"/>
            <w:rPr>
              <w:rFonts w:ascii="Calibri" w:hAnsi="Calibri" w:cs="Calibri"/>
              <w:szCs w:val="22"/>
              <w:lang w:val="en-US" w:eastAsia="en-US"/>
              <w:ins w:id="44" w:author="rapporteur16" w:date="2020-06-23T12:48:00Z"/>
            </w:rPr>
          </w:pPr>
          <w:ins w:id="40" w:author="rapporteur16" w:date="2020-06-23T12:48:00Z">
            <w:r>
              <w:rPr/>
              <w:t>4</w:t>
            </w:r>
          </w:ins>
          <w:ins w:id="41" w:author="rapporteur16" w:date="2020-06-23T12:48:00Z">
            <w:r>
              <w:rPr>
                <w:rFonts w:cs="Calibri" w:ascii="Calibri" w:hAnsi="Calibri"/>
                <w:szCs w:val="22"/>
                <w:lang w:val="en-US" w:eastAsia="en-US"/>
              </w:rPr>
              <w:tab/>
            </w:r>
          </w:ins>
          <w:ins w:id="42" w:author="rapporteur16" w:date="2020-06-23T12:48:00Z">
            <w:r>
              <w:rPr/>
              <w:t>Use cases</w:t>
              <w:tab/>
            </w:r>
          </w:ins>
          <w:hyperlink w:anchor="__RefHeading___Toc43808907">
            <w:ins w:id="43" w:author="rapporteur16" w:date="2020-06-23T12:48:00Z">
              <w:r>
                <w:rPr>
                  <w:rStyle w:val="IndexLink"/>
                </w:rPr>
                <w:t>8</w:t>
              </w:r>
            </w:ins>
          </w:hyperlink>
        </w:p>
        <w:p>
          <w:pPr>
            <w:pStyle w:val="Contents2"/>
            <w:rPr>
              <w:rFonts w:ascii="Calibri" w:hAnsi="Calibri" w:cs="Calibri"/>
              <w:sz w:val="22"/>
              <w:szCs w:val="22"/>
              <w:lang w:val="en-US" w:eastAsia="en-US"/>
              <w:ins w:id="49" w:author="rapporteur16" w:date="2020-06-23T12:48:00Z"/>
            </w:rPr>
          </w:pPr>
          <w:ins w:id="45" w:author="rapporteur16" w:date="2020-06-23T12:48:00Z">
            <w:r>
              <w:rPr/>
              <w:t>4.1</w:t>
            </w:r>
          </w:ins>
          <w:ins w:id="46" w:author="rapporteur16" w:date="2020-06-23T12:48:00Z">
            <w:r>
              <w:rPr>
                <w:rFonts w:cs="Calibri" w:ascii="Calibri" w:hAnsi="Calibri"/>
                <w:sz w:val="22"/>
                <w:szCs w:val="22"/>
                <w:lang w:val="en-US" w:eastAsia="en-US"/>
              </w:rPr>
              <w:tab/>
            </w:r>
          </w:ins>
          <w:ins w:id="47" w:author="rapporteur16" w:date="2020-06-23T12:48:00Z">
            <w:r>
              <w:rPr/>
              <w:t>Use case #1: Location information - Timestamp</w:t>
              <w:tab/>
            </w:r>
          </w:ins>
          <w:hyperlink w:anchor="__RefHeading___Toc43808908">
            <w:ins w:id="48" w:author="rapporteur16" w:date="2020-06-23T12:48:00Z">
              <w:r>
                <w:rPr>
                  <w:rStyle w:val="IndexLink"/>
                </w:rPr>
                <w:t>8</w:t>
              </w:r>
            </w:ins>
          </w:hyperlink>
        </w:p>
        <w:p>
          <w:pPr>
            <w:pStyle w:val="Contents2"/>
            <w:rPr>
              <w:rFonts w:ascii="Calibri" w:hAnsi="Calibri" w:cs="Calibri"/>
              <w:sz w:val="22"/>
              <w:szCs w:val="22"/>
              <w:lang w:val="en-US" w:eastAsia="en-US"/>
              <w:ins w:id="57" w:author="rapporteur16" w:date="2020-06-23T12:48:00Z"/>
            </w:rPr>
          </w:pPr>
          <w:ins w:id="50" w:author="rapporteur16" w:date="2020-06-23T12:48:00Z">
            <w:r>
              <w:rPr/>
              <w:t>4.</w:t>
            </w:r>
          </w:ins>
          <w:ins w:id="51" w:author="rapporteur16" w:date="2020-06-23T12:48:00Z">
            <w:r>
              <w:rPr>
                <w:lang w:val="en-US" w:eastAsia="en-US"/>
              </w:rPr>
              <w:t>2</w:t>
            </w:r>
          </w:ins>
          <w:ins w:id="52" w:author="rapporteur16" w:date="2020-06-23T12:48:00Z">
            <w:r>
              <w:rPr>
                <w:rFonts w:cs="Calibri" w:ascii="Calibri" w:hAnsi="Calibri"/>
                <w:sz w:val="22"/>
                <w:szCs w:val="22"/>
                <w:lang w:val="en-US" w:eastAsia="en-US"/>
              </w:rPr>
              <w:tab/>
            </w:r>
          </w:ins>
          <w:ins w:id="53" w:author="rapporteur16" w:date="2020-06-23T12:48:00Z">
            <w:r>
              <w:rPr/>
              <w:t>Use case #</w:t>
            </w:r>
          </w:ins>
          <w:ins w:id="54" w:author="rapporteur16" w:date="2020-06-23T12:48:00Z">
            <w:r>
              <w:rPr>
                <w:lang w:val="en-US" w:eastAsia="en-US"/>
              </w:rPr>
              <w:t>2</w:t>
            </w:r>
          </w:ins>
          <w:ins w:id="55" w:author="rapporteur16" w:date="2020-06-23T12:48:00Z">
            <w:r>
              <w:rPr/>
              <w:t>: Location information - Speed and bearing</w:t>
              <w:tab/>
            </w:r>
          </w:ins>
          <w:hyperlink w:anchor="__RefHeading___Toc43808909">
            <w:ins w:id="56" w:author="rapporteur16" w:date="2020-06-23T12:48:00Z">
              <w:r>
                <w:rPr>
                  <w:rStyle w:val="IndexLink"/>
                </w:rPr>
                <w:t>8</w:t>
              </w:r>
            </w:ins>
          </w:hyperlink>
        </w:p>
        <w:p>
          <w:pPr>
            <w:pStyle w:val="Contents2"/>
            <w:rPr>
              <w:rFonts w:ascii="Calibri" w:hAnsi="Calibri" w:cs="Calibri"/>
              <w:sz w:val="22"/>
              <w:szCs w:val="22"/>
              <w:lang w:val="en-US" w:eastAsia="en-US"/>
              <w:ins w:id="62" w:author="rapporteur16" w:date="2020-06-23T12:48:00Z"/>
            </w:rPr>
          </w:pPr>
          <w:ins w:id="58" w:author="rapporteur16" w:date="2020-06-23T12:48:00Z">
            <w:r>
              <w:rPr/>
              <w:t>4.3</w:t>
            </w:r>
          </w:ins>
          <w:ins w:id="59" w:author="rapporteur16" w:date="2020-06-23T12:48:00Z">
            <w:r>
              <w:rPr>
                <w:rFonts w:cs="Calibri" w:ascii="Calibri" w:hAnsi="Calibri"/>
                <w:sz w:val="22"/>
                <w:szCs w:val="22"/>
                <w:lang w:val="en-US" w:eastAsia="en-US"/>
              </w:rPr>
              <w:tab/>
            </w:r>
          </w:ins>
          <w:ins w:id="60" w:author="rapporteur16" w:date="2020-06-23T12:48:00Z">
            <w:r>
              <w:rPr/>
              <w:t>Use case #3: Location information - Accuracy</w:t>
              <w:tab/>
            </w:r>
          </w:ins>
          <w:hyperlink w:anchor="__RefHeading___Toc43808910">
            <w:ins w:id="61" w:author="rapporteur16" w:date="2020-06-23T12:48:00Z">
              <w:r>
                <w:rPr>
                  <w:rStyle w:val="IndexLink"/>
                </w:rPr>
                <w:t>8</w:t>
              </w:r>
            </w:ins>
          </w:hyperlink>
        </w:p>
        <w:p>
          <w:pPr>
            <w:pStyle w:val="Contents2"/>
            <w:rPr>
              <w:rFonts w:ascii="Calibri" w:hAnsi="Calibri" w:cs="Calibri"/>
              <w:sz w:val="22"/>
              <w:szCs w:val="22"/>
              <w:lang w:val="en-US" w:eastAsia="en-US"/>
              <w:ins w:id="67" w:author="rapporteur16" w:date="2020-06-23T12:48:00Z"/>
            </w:rPr>
          </w:pPr>
          <w:ins w:id="63" w:author="rapporteur16" w:date="2020-06-23T12:48:00Z">
            <w:r>
              <w:rPr/>
              <w:t>4.4</w:t>
            </w:r>
          </w:ins>
          <w:ins w:id="64" w:author="rapporteur16" w:date="2020-06-23T12:48:00Z">
            <w:r>
              <w:rPr>
                <w:rFonts w:cs="Calibri" w:ascii="Calibri" w:hAnsi="Calibri"/>
                <w:sz w:val="22"/>
                <w:szCs w:val="22"/>
                <w:lang w:val="en-US" w:eastAsia="en-US"/>
              </w:rPr>
              <w:tab/>
            </w:r>
          </w:ins>
          <w:ins w:id="65" w:author="rapporteur16" w:date="2020-06-23T12:48:00Z">
            <w:r>
              <w:rPr/>
              <w:t>Use case #4: Location information - Altitude</w:t>
              <w:tab/>
            </w:r>
          </w:ins>
          <w:hyperlink w:anchor="__RefHeading___Toc43808911">
            <w:ins w:id="66" w:author="rapporteur16" w:date="2020-06-23T12:48:00Z">
              <w:r>
                <w:rPr>
                  <w:rStyle w:val="IndexLink"/>
                </w:rPr>
                <w:t>8</w:t>
              </w:r>
            </w:ins>
          </w:hyperlink>
        </w:p>
        <w:p>
          <w:pPr>
            <w:pStyle w:val="Contents2"/>
            <w:rPr>
              <w:rFonts w:ascii="Calibri" w:hAnsi="Calibri" w:cs="Calibri"/>
              <w:sz w:val="22"/>
              <w:szCs w:val="22"/>
              <w:lang w:val="en-US" w:eastAsia="en-US"/>
              <w:ins w:id="75" w:author="rapporteur16" w:date="2020-06-23T12:48:00Z"/>
            </w:rPr>
          </w:pPr>
          <w:ins w:id="68" w:author="rapporteur16" w:date="2020-06-23T12:48:00Z">
            <w:r>
              <w:rPr/>
              <w:t>4.</w:t>
            </w:r>
          </w:ins>
          <w:ins w:id="69" w:author="rapporteur16" w:date="2020-06-23T12:48:00Z">
            <w:r>
              <w:rPr>
                <w:lang w:val="en-US" w:eastAsia="en-US"/>
              </w:rPr>
              <w:t>5</w:t>
            </w:r>
          </w:ins>
          <w:ins w:id="70" w:author="rapporteur16" w:date="2020-06-23T12:48:00Z">
            <w:r>
              <w:rPr>
                <w:rFonts w:cs="Calibri" w:ascii="Calibri" w:hAnsi="Calibri"/>
                <w:sz w:val="22"/>
                <w:szCs w:val="22"/>
                <w:lang w:val="en-US" w:eastAsia="en-US"/>
              </w:rPr>
              <w:tab/>
            </w:r>
          </w:ins>
          <w:ins w:id="71" w:author="rapporteur16" w:date="2020-06-23T12:48:00Z">
            <w:r>
              <w:rPr/>
              <w:t>Use case #</w:t>
            </w:r>
          </w:ins>
          <w:ins w:id="72" w:author="rapporteur16" w:date="2020-06-23T12:48:00Z">
            <w:r>
              <w:rPr>
                <w:lang w:val="en-US" w:eastAsia="en-US"/>
              </w:rPr>
              <w:t>5</w:t>
            </w:r>
          </w:ins>
          <w:ins w:id="73" w:author="rapporteur16" w:date="2020-06-23T12:48:00Z">
            <w:r>
              <w:rPr/>
              <w:t>: Location History Reporting</w:t>
              <w:tab/>
            </w:r>
          </w:ins>
          <w:hyperlink w:anchor="__RefHeading___Toc43808912">
            <w:ins w:id="74" w:author="rapporteur16" w:date="2020-06-23T12:48:00Z">
              <w:r>
                <w:rPr>
                  <w:rStyle w:val="IndexLink"/>
                </w:rPr>
                <w:t>9</w:t>
              </w:r>
            </w:ins>
          </w:hyperlink>
        </w:p>
        <w:p>
          <w:pPr>
            <w:pStyle w:val="Contents2"/>
            <w:rPr>
              <w:rFonts w:ascii="Calibri" w:hAnsi="Calibri" w:cs="Calibri"/>
              <w:sz w:val="22"/>
              <w:szCs w:val="22"/>
              <w:lang w:val="en-US" w:eastAsia="en-US"/>
              <w:ins w:id="83" w:author="rapporteur16" w:date="2020-06-23T12:48:00Z"/>
            </w:rPr>
          </w:pPr>
          <w:ins w:id="76" w:author="rapporteur16" w:date="2020-06-23T12:48:00Z">
            <w:r>
              <w:rPr/>
              <w:t>4.</w:t>
            </w:r>
          </w:ins>
          <w:ins w:id="77" w:author="rapporteur16" w:date="2020-06-23T12:48:00Z">
            <w:r>
              <w:rPr>
                <w:lang w:val="en-US" w:eastAsia="en-US"/>
              </w:rPr>
              <w:t>6</w:t>
            </w:r>
          </w:ins>
          <w:ins w:id="78" w:author="rapporteur16" w:date="2020-06-23T12:48:00Z">
            <w:r>
              <w:rPr>
                <w:rFonts w:cs="Calibri" w:ascii="Calibri" w:hAnsi="Calibri"/>
                <w:sz w:val="22"/>
                <w:szCs w:val="22"/>
                <w:lang w:val="en-US" w:eastAsia="en-US"/>
              </w:rPr>
              <w:tab/>
            </w:r>
          </w:ins>
          <w:ins w:id="79" w:author="rapporteur16" w:date="2020-06-23T12:48:00Z">
            <w:r>
              <w:rPr/>
              <w:t>Use case #</w:t>
            </w:r>
          </w:ins>
          <w:ins w:id="80" w:author="rapporteur16" w:date="2020-06-23T12:48:00Z">
            <w:r>
              <w:rPr>
                <w:lang w:val="en-US" w:eastAsia="en-US"/>
              </w:rPr>
              <w:t>6</w:t>
            </w:r>
          </w:ins>
          <w:ins w:id="81" w:author="rapporteur16" w:date="2020-06-23T12:48:00Z">
            <w:r>
              <w:rPr/>
              <w:t>: Location triggering criteria for emergency state</w:t>
              <w:tab/>
            </w:r>
          </w:ins>
          <w:hyperlink w:anchor="__RefHeading___Toc43808913">
            <w:ins w:id="82" w:author="rapporteur16" w:date="2020-06-23T12:48:00Z">
              <w:r>
                <w:rPr>
                  <w:rStyle w:val="IndexLink"/>
                </w:rPr>
                <w:t>9</w:t>
              </w:r>
            </w:ins>
          </w:hyperlink>
        </w:p>
        <w:p>
          <w:pPr>
            <w:pStyle w:val="Contents2"/>
            <w:rPr>
              <w:rFonts w:ascii="Calibri" w:hAnsi="Calibri" w:cs="Calibri"/>
              <w:sz w:val="22"/>
              <w:szCs w:val="22"/>
              <w:lang w:val="en-US" w:eastAsia="en-US"/>
              <w:ins w:id="88" w:author="rapporteur16" w:date="2020-06-23T12:48:00Z"/>
            </w:rPr>
          </w:pPr>
          <w:ins w:id="84" w:author="rapporteur16" w:date="2020-06-23T12:48:00Z">
            <w:r>
              <w:rPr/>
              <w:t>4.7</w:t>
            </w:r>
          </w:ins>
          <w:ins w:id="85" w:author="rapporteur16" w:date="2020-06-23T12:48:00Z">
            <w:r>
              <w:rPr>
                <w:rFonts w:cs="Calibri" w:ascii="Calibri" w:hAnsi="Calibri"/>
                <w:sz w:val="22"/>
                <w:szCs w:val="22"/>
                <w:lang w:val="en-US" w:eastAsia="en-US"/>
              </w:rPr>
              <w:tab/>
            </w:r>
          </w:ins>
          <w:ins w:id="86" w:author="rapporteur16" w:date="2020-06-23T12:48:00Z">
            <w:r>
              <w:rPr/>
              <w:t>Use case #7: Location information – individual receiving UE</w:t>
              <w:tab/>
            </w:r>
          </w:ins>
          <w:hyperlink w:anchor="__RefHeading___Toc43808914">
            <w:ins w:id="87" w:author="rapporteur16" w:date="2020-06-23T12:48:00Z">
              <w:r>
                <w:rPr>
                  <w:rStyle w:val="IndexLink"/>
                </w:rPr>
                <w:t>9</w:t>
              </w:r>
            </w:ins>
          </w:hyperlink>
        </w:p>
        <w:p>
          <w:pPr>
            <w:pStyle w:val="Contents2"/>
            <w:rPr>
              <w:rFonts w:ascii="Calibri" w:hAnsi="Calibri" w:cs="Calibri"/>
              <w:sz w:val="22"/>
              <w:szCs w:val="22"/>
              <w:lang w:val="en-US" w:eastAsia="en-US"/>
              <w:ins w:id="93" w:author="rapporteur16" w:date="2020-06-23T12:48:00Z"/>
            </w:rPr>
          </w:pPr>
          <w:ins w:id="89" w:author="rapporteur16" w:date="2020-06-23T12:48:00Z">
            <w:r>
              <w:rPr/>
              <w:t>4.8</w:t>
            </w:r>
          </w:ins>
          <w:ins w:id="90" w:author="rapporteur16" w:date="2020-06-23T12:48:00Z">
            <w:r>
              <w:rPr>
                <w:rFonts w:cs="Calibri" w:ascii="Calibri" w:hAnsi="Calibri"/>
                <w:sz w:val="22"/>
                <w:szCs w:val="22"/>
                <w:lang w:val="en-US" w:eastAsia="en-US"/>
              </w:rPr>
              <w:tab/>
            </w:r>
          </w:ins>
          <w:ins w:id="91" w:author="rapporteur16" w:date="2020-06-23T12:48:00Z">
            <w:r>
              <w:rPr/>
              <w:t>Use case #8: Location information – individual addressable UE</w:t>
              <w:tab/>
            </w:r>
          </w:ins>
          <w:hyperlink w:anchor="__RefHeading___Toc43808915">
            <w:ins w:id="92" w:author="rapporteur16" w:date="2020-06-23T12:48:00Z">
              <w:r>
                <w:rPr>
                  <w:rStyle w:val="IndexLink"/>
                </w:rPr>
                <w:t>9</w:t>
              </w:r>
            </w:ins>
          </w:hyperlink>
        </w:p>
        <w:p>
          <w:pPr>
            <w:pStyle w:val="Contents2"/>
            <w:rPr>
              <w:rFonts w:ascii="Calibri" w:hAnsi="Calibri" w:cs="Calibri"/>
              <w:sz w:val="22"/>
              <w:szCs w:val="22"/>
              <w:lang w:val="en-US" w:eastAsia="en-US"/>
              <w:ins w:id="101" w:author="rapporteur16" w:date="2020-06-23T12:48:00Z"/>
            </w:rPr>
          </w:pPr>
          <w:ins w:id="94" w:author="rapporteur16" w:date="2020-06-23T12:48:00Z">
            <w:r>
              <w:rPr/>
              <w:t>4.</w:t>
            </w:r>
          </w:ins>
          <w:ins w:id="95" w:author="rapporteur16" w:date="2020-06-23T12:48:00Z">
            <w:r>
              <w:rPr>
                <w:lang w:val="en-US" w:eastAsia="en-US"/>
              </w:rPr>
              <w:t>9</w:t>
            </w:r>
          </w:ins>
          <w:ins w:id="96" w:author="rapporteur16" w:date="2020-06-23T12:48:00Z">
            <w:r>
              <w:rPr>
                <w:rFonts w:cs="Calibri" w:ascii="Calibri" w:hAnsi="Calibri"/>
                <w:sz w:val="22"/>
                <w:szCs w:val="22"/>
                <w:lang w:val="en-US" w:eastAsia="en-US"/>
              </w:rPr>
              <w:tab/>
            </w:r>
          </w:ins>
          <w:ins w:id="97" w:author="rapporteur16" w:date="2020-06-23T12:48:00Z">
            <w:r>
              <w:rPr/>
              <w:t>Use case #</w:t>
            </w:r>
          </w:ins>
          <w:ins w:id="98" w:author="rapporteur16" w:date="2020-06-23T12:48:00Z">
            <w:r>
              <w:rPr>
                <w:lang w:val="en-US" w:eastAsia="en-US"/>
              </w:rPr>
              <w:t>9</w:t>
            </w:r>
          </w:ins>
          <w:ins w:id="99" w:author="rapporteur16" w:date="2020-06-23T12:48:00Z">
            <w:r>
              <w:rPr/>
              <w:t>: Sharing of location information</w:t>
              <w:tab/>
            </w:r>
          </w:ins>
          <w:hyperlink w:anchor="__RefHeading___Toc43808916">
            <w:ins w:id="100" w:author="rapporteur16" w:date="2020-06-23T12:48:00Z">
              <w:r>
                <w:rPr>
                  <w:rStyle w:val="IndexLink"/>
                </w:rPr>
                <w:t>9</w:t>
              </w:r>
            </w:ins>
          </w:hyperlink>
        </w:p>
        <w:p>
          <w:pPr>
            <w:pStyle w:val="Contents2"/>
            <w:rPr>
              <w:rFonts w:ascii="Calibri" w:hAnsi="Calibri" w:cs="Calibri"/>
              <w:sz w:val="22"/>
              <w:szCs w:val="22"/>
              <w:lang w:val="en-US" w:eastAsia="en-US"/>
              <w:ins w:id="111" w:author="rapporteur16" w:date="2020-06-23T12:48:00Z"/>
            </w:rPr>
          </w:pPr>
          <w:ins w:id="102" w:author="rapporteur16" w:date="2020-06-23T12:48:00Z">
            <w:r>
              <w:rPr/>
              <w:t>4.</w:t>
            </w:r>
          </w:ins>
          <w:ins w:id="103" w:author="rapporteur16" w:date="2020-06-23T12:48:00Z">
            <w:r>
              <w:rPr>
                <w:lang w:val="en-US" w:eastAsia="en-US"/>
              </w:rPr>
              <w:t>10</w:t>
            </w:r>
          </w:ins>
          <w:ins w:id="104" w:author="rapporteur16" w:date="2020-06-23T12:48:00Z">
            <w:r>
              <w:rPr>
                <w:rFonts w:cs="Calibri" w:ascii="Calibri" w:hAnsi="Calibri"/>
                <w:sz w:val="22"/>
                <w:szCs w:val="22"/>
                <w:lang w:val="en-US" w:eastAsia="en-US"/>
              </w:rPr>
              <w:tab/>
            </w:r>
          </w:ins>
          <w:ins w:id="105" w:author="rapporteur16" w:date="2020-06-23T12:48:00Z">
            <w:r>
              <w:rPr/>
              <w:t>Use case #</w:t>
            </w:r>
          </w:ins>
          <w:ins w:id="106" w:author="rapporteur16" w:date="2020-06-23T12:48:00Z">
            <w:r>
              <w:rPr>
                <w:lang w:val="en-US" w:eastAsia="en-US"/>
              </w:rPr>
              <w:t>10</w:t>
            </w:r>
          </w:ins>
          <w:ins w:id="107" w:author="rapporteur16" w:date="2020-06-23T12:48:00Z">
            <w:r>
              <w:rPr/>
              <w:t>:</w:t>
            </w:r>
          </w:ins>
          <w:ins w:id="108" w:author="rapporteur16" w:date="2020-06-23T12:48:00Z">
            <w:r>
              <w:rPr>
                <w:lang w:val="en-US" w:eastAsia="en-US"/>
              </w:rPr>
              <w:t xml:space="preserve"> Location information of unauthenticated user</w:t>
            </w:r>
          </w:ins>
          <w:ins w:id="109" w:author="rapporteur16" w:date="2020-06-23T12:48:00Z">
            <w:r>
              <w:rPr/>
              <w:tab/>
            </w:r>
          </w:ins>
          <w:hyperlink w:anchor="__RefHeading___Toc43808917">
            <w:ins w:id="110" w:author="rapporteur16" w:date="2020-06-23T12:48:00Z">
              <w:r>
                <w:rPr>
                  <w:rStyle w:val="IndexLink"/>
                </w:rPr>
                <w:t>10</w:t>
              </w:r>
            </w:ins>
          </w:hyperlink>
        </w:p>
        <w:p>
          <w:pPr>
            <w:pStyle w:val="Contents2"/>
            <w:rPr>
              <w:rFonts w:ascii="Calibri" w:hAnsi="Calibri" w:cs="Calibri"/>
              <w:sz w:val="22"/>
              <w:szCs w:val="22"/>
              <w:lang w:val="en-US" w:eastAsia="en-US"/>
              <w:ins w:id="121" w:author="rapporteur16" w:date="2020-06-23T12:48:00Z"/>
            </w:rPr>
          </w:pPr>
          <w:ins w:id="112" w:author="rapporteur16" w:date="2020-06-23T12:48:00Z">
            <w:r>
              <w:rPr/>
              <w:t>4.</w:t>
            </w:r>
          </w:ins>
          <w:ins w:id="113" w:author="rapporteur16" w:date="2020-06-23T12:48:00Z">
            <w:r>
              <w:rPr>
                <w:lang w:val="en-US" w:eastAsia="en-US"/>
              </w:rPr>
              <w:t>11</w:t>
            </w:r>
          </w:ins>
          <w:ins w:id="114" w:author="rapporteur16" w:date="2020-06-23T12:48:00Z">
            <w:r>
              <w:rPr>
                <w:rFonts w:cs="Calibri" w:ascii="Calibri" w:hAnsi="Calibri"/>
                <w:sz w:val="22"/>
                <w:szCs w:val="22"/>
                <w:lang w:val="en-US" w:eastAsia="en-US"/>
              </w:rPr>
              <w:tab/>
            </w:r>
          </w:ins>
          <w:ins w:id="115" w:author="rapporteur16" w:date="2020-06-23T12:48:00Z">
            <w:r>
              <w:rPr/>
              <w:t>Use case #</w:t>
            </w:r>
          </w:ins>
          <w:ins w:id="116" w:author="rapporteur16" w:date="2020-06-23T12:48:00Z">
            <w:r>
              <w:rPr>
                <w:lang w:val="en-US" w:eastAsia="en-US"/>
              </w:rPr>
              <w:t>11</w:t>
            </w:r>
          </w:ins>
          <w:ins w:id="117" w:author="rapporteur16" w:date="2020-06-23T12:48:00Z">
            <w:r>
              <w:rPr/>
              <w:t>:</w:t>
            </w:r>
          </w:ins>
          <w:ins w:id="118" w:author="rapporteur16" w:date="2020-06-23T12:48:00Z">
            <w:r>
              <w:rPr>
                <w:lang w:val="en-US" w:eastAsia="en-US"/>
              </w:rPr>
              <w:t xml:space="preserve"> Location information in off-network operation</w:t>
            </w:r>
          </w:ins>
          <w:ins w:id="119" w:author="rapporteur16" w:date="2020-06-23T12:48:00Z">
            <w:r>
              <w:rPr/>
              <w:tab/>
            </w:r>
          </w:ins>
          <w:hyperlink w:anchor="__RefHeading___Toc43808918">
            <w:ins w:id="120" w:author="rapporteur16" w:date="2020-06-23T12:48:00Z">
              <w:r>
                <w:rPr>
                  <w:rStyle w:val="IndexLink"/>
                </w:rPr>
                <w:t>10</w:t>
              </w:r>
            </w:ins>
          </w:hyperlink>
        </w:p>
        <w:p>
          <w:pPr>
            <w:pStyle w:val="Contents2"/>
            <w:rPr>
              <w:rFonts w:ascii="Calibri" w:hAnsi="Calibri" w:cs="Calibri"/>
              <w:sz w:val="22"/>
              <w:szCs w:val="22"/>
              <w:lang w:val="en-US" w:eastAsia="en-US"/>
              <w:ins w:id="129" w:author="rapporteur16" w:date="2020-06-23T12:48:00Z"/>
            </w:rPr>
          </w:pPr>
          <w:ins w:id="122" w:author="rapporteur16" w:date="2020-06-23T12:48:00Z">
            <w:r>
              <w:rPr/>
              <w:t>4.</w:t>
            </w:r>
          </w:ins>
          <w:ins w:id="123" w:author="rapporteur16" w:date="2020-06-23T12:48:00Z">
            <w:r>
              <w:rPr>
                <w:lang w:val="en-US" w:eastAsia="en-US"/>
              </w:rPr>
              <w:t>12</w:t>
            </w:r>
          </w:ins>
          <w:ins w:id="124" w:author="rapporteur16" w:date="2020-06-23T12:48:00Z">
            <w:r>
              <w:rPr>
                <w:rFonts w:cs="Calibri" w:ascii="Calibri" w:hAnsi="Calibri"/>
                <w:sz w:val="22"/>
                <w:szCs w:val="22"/>
                <w:lang w:val="en-US" w:eastAsia="en-US"/>
              </w:rPr>
              <w:tab/>
            </w:r>
          </w:ins>
          <w:ins w:id="125" w:author="rapporteur16" w:date="2020-06-23T12:48:00Z">
            <w:r>
              <w:rPr/>
              <w:t>Use case #</w:t>
            </w:r>
          </w:ins>
          <w:ins w:id="126" w:author="rapporteur16" w:date="2020-06-23T12:48:00Z">
            <w:r>
              <w:rPr>
                <w:lang w:val="en-US" w:eastAsia="en-US"/>
              </w:rPr>
              <w:t>12</w:t>
            </w:r>
          </w:ins>
          <w:ins w:id="127" w:author="rapporteur16" w:date="2020-06-23T12:48:00Z">
            <w:r>
              <w:rPr/>
              <w:t>: Sharing of past location information</w:t>
              <w:tab/>
            </w:r>
          </w:ins>
          <w:hyperlink w:anchor="__RefHeading___Toc43808919">
            <w:ins w:id="128" w:author="rapporteur16" w:date="2020-06-23T12:48:00Z">
              <w:r>
                <w:rPr>
                  <w:rStyle w:val="IndexLink"/>
                </w:rPr>
                <w:t>10</w:t>
              </w:r>
            </w:ins>
          </w:hyperlink>
        </w:p>
        <w:p>
          <w:pPr>
            <w:pStyle w:val="Contents2"/>
            <w:rPr>
              <w:rFonts w:ascii="Calibri" w:hAnsi="Calibri" w:cs="Calibri"/>
              <w:sz w:val="22"/>
              <w:szCs w:val="22"/>
              <w:lang w:val="en-US" w:eastAsia="en-US"/>
              <w:ins w:id="137" w:author="rapporteur16" w:date="2020-06-23T12:48:00Z"/>
            </w:rPr>
          </w:pPr>
          <w:ins w:id="130" w:author="rapporteur16" w:date="2020-06-23T12:48:00Z">
            <w:r>
              <w:rPr/>
              <w:t>4.</w:t>
            </w:r>
          </w:ins>
          <w:ins w:id="131" w:author="rapporteur16" w:date="2020-06-23T12:48:00Z">
            <w:r>
              <w:rPr>
                <w:lang w:val="en-US" w:eastAsia="en-US"/>
              </w:rPr>
              <w:t>13</w:t>
            </w:r>
          </w:ins>
          <w:ins w:id="132" w:author="rapporteur16" w:date="2020-06-23T12:48:00Z">
            <w:r>
              <w:rPr>
                <w:rFonts w:cs="Calibri" w:ascii="Calibri" w:hAnsi="Calibri"/>
                <w:sz w:val="22"/>
                <w:szCs w:val="22"/>
                <w:lang w:val="en-US" w:eastAsia="en-US"/>
              </w:rPr>
              <w:tab/>
            </w:r>
          </w:ins>
          <w:ins w:id="133" w:author="rapporteur16" w:date="2020-06-23T12:48:00Z">
            <w:r>
              <w:rPr/>
              <w:t>Use case #</w:t>
            </w:r>
          </w:ins>
          <w:ins w:id="134" w:author="rapporteur16" w:date="2020-06-23T12:48:00Z">
            <w:r>
              <w:rPr>
                <w:lang w:val="en-US" w:eastAsia="en-US"/>
              </w:rPr>
              <w:t>13</w:t>
            </w:r>
          </w:ins>
          <w:ins w:id="135" w:author="rapporteur16" w:date="2020-06-23T12:48:00Z">
            <w:r>
              <w:rPr/>
              <w:t>: Location sharing and temporary location configuration between interconnected MC systems</w:t>
              <w:tab/>
            </w:r>
          </w:ins>
          <w:hyperlink w:anchor="__RefHeading___Toc43808920">
            <w:ins w:id="136" w:author="rapporteur16" w:date="2020-06-23T12:48:00Z">
              <w:r>
                <w:rPr>
                  <w:rStyle w:val="IndexLink"/>
                </w:rPr>
                <w:t>10</w:t>
              </w:r>
            </w:ins>
          </w:hyperlink>
        </w:p>
        <w:p>
          <w:pPr>
            <w:pStyle w:val="Contents1"/>
            <w:rPr>
              <w:rFonts w:ascii="Calibri" w:hAnsi="Calibri" w:cs="Calibri"/>
              <w:szCs w:val="22"/>
              <w:lang w:val="en-US" w:eastAsia="en-US"/>
              <w:ins w:id="142" w:author="rapporteur16" w:date="2020-06-23T12:48:00Z"/>
            </w:rPr>
          </w:pPr>
          <w:ins w:id="138" w:author="rapporteur16" w:date="2020-06-23T12:48:00Z">
            <w:r>
              <w:rPr/>
              <w:t>5</w:t>
            </w:r>
          </w:ins>
          <w:ins w:id="139" w:author="rapporteur16" w:date="2020-06-23T12:48:00Z">
            <w:r>
              <w:rPr>
                <w:rFonts w:cs="Calibri" w:ascii="Calibri" w:hAnsi="Calibri"/>
                <w:szCs w:val="22"/>
                <w:lang w:val="en-US" w:eastAsia="en-US"/>
              </w:rPr>
              <w:tab/>
            </w:r>
          </w:ins>
          <w:ins w:id="140" w:author="rapporteur16" w:date="2020-06-23T12:48:00Z">
            <w:r>
              <w:rPr/>
              <w:t>Key Issues</w:t>
              <w:tab/>
            </w:r>
          </w:ins>
          <w:hyperlink w:anchor="__RefHeading___Toc43808921">
            <w:ins w:id="141" w:author="rapporteur16" w:date="2020-06-23T12:48:00Z">
              <w:r>
                <w:rPr>
                  <w:rStyle w:val="IndexLink"/>
                </w:rPr>
                <w:t>11</w:t>
              </w:r>
            </w:ins>
          </w:hyperlink>
        </w:p>
        <w:p>
          <w:pPr>
            <w:pStyle w:val="Contents2"/>
            <w:rPr>
              <w:rFonts w:ascii="Calibri" w:hAnsi="Calibri" w:cs="Calibri"/>
              <w:sz w:val="22"/>
              <w:szCs w:val="22"/>
              <w:lang w:val="en-US" w:eastAsia="en-US"/>
              <w:ins w:id="147" w:author="rapporteur16" w:date="2020-06-23T12:48:00Z"/>
            </w:rPr>
          </w:pPr>
          <w:ins w:id="143" w:author="rapporteur16" w:date="2020-06-23T12:48:00Z">
            <w:r>
              <w:rPr/>
              <w:t>5.1</w:t>
            </w:r>
          </w:ins>
          <w:ins w:id="144" w:author="rapporteur16" w:date="2020-06-23T12:48:00Z">
            <w:r>
              <w:rPr>
                <w:rFonts w:cs="Calibri" w:ascii="Calibri" w:hAnsi="Calibri"/>
                <w:sz w:val="22"/>
                <w:szCs w:val="22"/>
                <w:lang w:val="en-US" w:eastAsia="en-US"/>
              </w:rPr>
              <w:tab/>
            </w:r>
          </w:ins>
          <w:ins w:id="145" w:author="rapporteur16" w:date="2020-06-23T12:48:00Z">
            <w:r>
              <w:rPr/>
              <w:t>Key Issue 1: Information in the location report</w:t>
              <w:tab/>
            </w:r>
          </w:ins>
          <w:hyperlink w:anchor="__RefHeading___Toc43808922">
            <w:ins w:id="146" w:author="rapporteur16" w:date="2020-06-23T12:48:00Z">
              <w:r>
                <w:rPr>
                  <w:rStyle w:val="IndexLink"/>
                </w:rPr>
                <w:t>11</w:t>
              </w:r>
            </w:ins>
          </w:hyperlink>
        </w:p>
        <w:p>
          <w:pPr>
            <w:pStyle w:val="Contents3"/>
            <w:rPr>
              <w:rFonts w:ascii="Calibri" w:hAnsi="Calibri" w:cs="Calibri"/>
              <w:sz w:val="22"/>
              <w:szCs w:val="22"/>
              <w:lang w:val="en-US" w:eastAsia="en-US"/>
              <w:ins w:id="152" w:author="rapporteur16" w:date="2020-06-23T12:48:00Z"/>
            </w:rPr>
          </w:pPr>
          <w:ins w:id="148" w:author="rapporteur16" w:date="2020-06-23T12:48:00Z">
            <w:r>
              <w:rPr/>
              <w:t>5.1.1</w:t>
            </w:r>
          </w:ins>
          <w:ins w:id="149" w:author="rapporteur16" w:date="2020-06-23T12:48:00Z">
            <w:r>
              <w:rPr>
                <w:rFonts w:cs="Calibri" w:ascii="Calibri" w:hAnsi="Calibri"/>
                <w:sz w:val="22"/>
                <w:szCs w:val="22"/>
                <w:lang w:val="en-US" w:eastAsia="en-US"/>
              </w:rPr>
              <w:tab/>
            </w:r>
          </w:ins>
          <w:ins w:id="150" w:author="rapporteur16" w:date="2020-06-23T12:48:00Z">
            <w:r>
              <w:rPr/>
              <w:t>Description</w:t>
              <w:tab/>
            </w:r>
          </w:ins>
          <w:hyperlink w:anchor="__RefHeading___Toc43808923">
            <w:ins w:id="151" w:author="rapporteur16" w:date="2020-06-23T12:48:00Z">
              <w:r>
                <w:rPr>
                  <w:rStyle w:val="IndexLink"/>
                </w:rPr>
                <w:t>11</w:t>
              </w:r>
            </w:ins>
          </w:hyperlink>
        </w:p>
        <w:p>
          <w:pPr>
            <w:pStyle w:val="Contents3"/>
            <w:rPr>
              <w:rFonts w:ascii="Calibri" w:hAnsi="Calibri" w:cs="Calibri"/>
              <w:sz w:val="22"/>
              <w:szCs w:val="22"/>
              <w:lang w:val="en-US" w:eastAsia="en-US"/>
              <w:ins w:id="157" w:author="rapporteur16" w:date="2020-06-23T12:48:00Z"/>
            </w:rPr>
          </w:pPr>
          <w:ins w:id="153" w:author="rapporteur16" w:date="2020-06-23T12:48:00Z">
            <w:r>
              <w:rPr/>
              <w:t>5.1.2</w:t>
            </w:r>
          </w:ins>
          <w:ins w:id="154" w:author="rapporteur16" w:date="2020-06-23T12:48:00Z">
            <w:r>
              <w:rPr>
                <w:rFonts w:cs="Calibri" w:ascii="Calibri" w:hAnsi="Calibri"/>
                <w:sz w:val="22"/>
                <w:szCs w:val="22"/>
                <w:lang w:val="en-US" w:eastAsia="en-US"/>
              </w:rPr>
              <w:tab/>
            </w:r>
          </w:ins>
          <w:ins w:id="155" w:author="rapporteur16" w:date="2020-06-23T12:48:00Z">
            <w:r>
              <w:rPr/>
              <w:t>Architectural Requirements</w:t>
              <w:tab/>
            </w:r>
          </w:ins>
          <w:hyperlink w:anchor="__RefHeading___Toc43808924">
            <w:ins w:id="156" w:author="rapporteur16" w:date="2020-06-23T12:48:00Z">
              <w:r>
                <w:rPr>
                  <w:rStyle w:val="IndexLink"/>
                </w:rPr>
                <w:t>11</w:t>
              </w:r>
            </w:ins>
          </w:hyperlink>
        </w:p>
        <w:p>
          <w:pPr>
            <w:pStyle w:val="Contents2"/>
            <w:rPr>
              <w:rFonts w:ascii="Calibri" w:hAnsi="Calibri" w:cs="Calibri"/>
              <w:sz w:val="22"/>
              <w:szCs w:val="22"/>
              <w:lang w:val="en-US" w:eastAsia="en-US"/>
              <w:ins w:id="167" w:author="rapporteur16" w:date="2020-06-23T12:48:00Z"/>
            </w:rPr>
          </w:pPr>
          <w:ins w:id="158" w:author="rapporteur16" w:date="2020-06-23T12:48:00Z">
            <w:r>
              <w:rPr/>
              <w:t>5.</w:t>
            </w:r>
          </w:ins>
          <w:ins w:id="159" w:author="rapporteur16" w:date="2020-06-23T12:48:00Z">
            <w:r>
              <w:rPr>
                <w:lang w:val="en-US" w:eastAsia="en-US"/>
              </w:rPr>
              <w:t>2</w:t>
            </w:r>
          </w:ins>
          <w:ins w:id="160" w:author="rapporteur16" w:date="2020-06-23T12:48:00Z">
            <w:r>
              <w:rPr>
                <w:rFonts w:cs="Calibri" w:ascii="Calibri" w:hAnsi="Calibri"/>
                <w:sz w:val="22"/>
                <w:szCs w:val="22"/>
                <w:lang w:val="en-US" w:eastAsia="en-US"/>
              </w:rPr>
              <w:tab/>
            </w:r>
          </w:ins>
          <w:ins w:id="161" w:author="rapporteur16" w:date="2020-06-23T12:48:00Z">
            <w:r>
              <w:rPr/>
              <w:t xml:space="preserve">Key Issue </w:t>
            </w:r>
          </w:ins>
          <w:ins w:id="162" w:author="rapporteur16" w:date="2020-06-23T12:48:00Z">
            <w:r>
              <w:rPr>
                <w:lang w:val="en-US" w:eastAsia="en-US"/>
              </w:rPr>
              <w:t>2</w:t>
            </w:r>
          </w:ins>
          <w:ins w:id="163" w:author="rapporteur16" w:date="2020-06-23T12:48:00Z">
            <w:r>
              <w:rPr/>
              <w:t xml:space="preserve">: </w:t>
            </w:r>
          </w:ins>
          <w:ins w:id="164" w:author="rapporteur16" w:date="2020-06-23T12:48:00Z">
            <w:r>
              <w:rPr>
                <w:lang w:val="en-US" w:eastAsia="en-US"/>
              </w:rPr>
              <w:t>Location History Reporting</w:t>
            </w:r>
          </w:ins>
          <w:ins w:id="165" w:author="rapporteur16" w:date="2020-06-23T12:48:00Z">
            <w:r>
              <w:rPr/>
              <w:tab/>
            </w:r>
          </w:ins>
          <w:hyperlink w:anchor="__RefHeading___Toc43808925">
            <w:ins w:id="166" w:author="rapporteur16" w:date="2020-06-23T12:48:00Z">
              <w:r>
                <w:rPr>
                  <w:rStyle w:val="IndexLink"/>
                </w:rPr>
                <w:t>11</w:t>
              </w:r>
            </w:ins>
          </w:hyperlink>
        </w:p>
        <w:p>
          <w:pPr>
            <w:pStyle w:val="Contents3"/>
            <w:rPr>
              <w:rFonts w:ascii="Calibri" w:hAnsi="Calibri" w:cs="Calibri"/>
              <w:sz w:val="22"/>
              <w:szCs w:val="22"/>
              <w:lang w:val="en-US" w:eastAsia="en-US"/>
              <w:ins w:id="174" w:author="rapporteur16" w:date="2020-06-23T12:48:00Z"/>
            </w:rPr>
          </w:pPr>
          <w:ins w:id="168" w:author="rapporteur16" w:date="2020-06-23T12:48:00Z">
            <w:r>
              <w:rPr/>
              <w:t>5.</w:t>
            </w:r>
          </w:ins>
          <w:ins w:id="169" w:author="rapporteur16" w:date="2020-06-23T12:48:00Z">
            <w:r>
              <w:rPr>
                <w:lang w:val="en-US" w:eastAsia="en-US"/>
              </w:rPr>
              <w:t>2</w:t>
            </w:r>
          </w:ins>
          <w:ins w:id="170" w:author="rapporteur16" w:date="2020-06-23T12:48:00Z">
            <w:r>
              <w:rPr/>
              <w:t>.1</w:t>
            </w:r>
          </w:ins>
          <w:ins w:id="171" w:author="rapporteur16" w:date="2020-06-23T12:48:00Z">
            <w:r>
              <w:rPr>
                <w:rFonts w:cs="Calibri" w:ascii="Calibri" w:hAnsi="Calibri"/>
                <w:sz w:val="22"/>
                <w:szCs w:val="22"/>
                <w:lang w:val="en-US" w:eastAsia="en-US"/>
              </w:rPr>
              <w:tab/>
            </w:r>
          </w:ins>
          <w:ins w:id="172" w:author="rapporteur16" w:date="2020-06-23T12:48:00Z">
            <w:r>
              <w:rPr/>
              <w:t>Description</w:t>
              <w:tab/>
            </w:r>
          </w:ins>
          <w:hyperlink w:anchor="__RefHeading___Toc43808926">
            <w:ins w:id="173" w:author="rapporteur16" w:date="2020-06-23T12:48:00Z">
              <w:r>
                <w:rPr>
                  <w:rStyle w:val="IndexLink"/>
                </w:rPr>
                <w:t>11</w:t>
              </w:r>
            </w:ins>
          </w:hyperlink>
        </w:p>
        <w:p>
          <w:pPr>
            <w:pStyle w:val="Contents3"/>
            <w:rPr>
              <w:rFonts w:ascii="Calibri" w:hAnsi="Calibri" w:cs="Calibri"/>
              <w:sz w:val="22"/>
              <w:szCs w:val="22"/>
              <w:lang w:val="en-US" w:eastAsia="en-US"/>
              <w:ins w:id="181" w:author="rapporteur16" w:date="2020-06-23T12:48:00Z"/>
            </w:rPr>
          </w:pPr>
          <w:ins w:id="175" w:author="rapporteur16" w:date="2020-06-23T12:48:00Z">
            <w:r>
              <w:rPr/>
              <w:t>5.</w:t>
            </w:r>
          </w:ins>
          <w:ins w:id="176" w:author="rapporteur16" w:date="2020-06-23T12:48:00Z">
            <w:r>
              <w:rPr>
                <w:lang w:val="en-US" w:eastAsia="en-US"/>
              </w:rPr>
              <w:t>2</w:t>
            </w:r>
          </w:ins>
          <w:ins w:id="177" w:author="rapporteur16" w:date="2020-06-23T12:48:00Z">
            <w:r>
              <w:rPr/>
              <w:t>.2</w:t>
            </w:r>
          </w:ins>
          <w:ins w:id="178" w:author="rapporteur16" w:date="2020-06-23T12:48:00Z">
            <w:r>
              <w:rPr>
                <w:rFonts w:cs="Calibri" w:ascii="Calibri" w:hAnsi="Calibri"/>
                <w:sz w:val="22"/>
                <w:szCs w:val="22"/>
                <w:lang w:val="en-US" w:eastAsia="en-US"/>
              </w:rPr>
              <w:tab/>
            </w:r>
          </w:ins>
          <w:ins w:id="179" w:author="rapporteur16" w:date="2020-06-23T12:48:00Z">
            <w:r>
              <w:rPr/>
              <w:t>Architectural Requirements</w:t>
              <w:tab/>
            </w:r>
          </w:ins>
          <w:hyperlink w:anchor="__RefHeading___Toc43808927">
            <w:ins w:id="180" w:author="rapporteur16" w:date="2020-06-23T12:48:00Z">
              <w:r>
                <w:rPr>
                  <w:rStyle w:val="IndexLink"/>
                </w:rPr>
                <w:t>11</w:t>
              </w:r>
            </w:ins>
          </w:hyperlink>
        </w:p>
        <w:p>
          <w:pPr>
            <w:pStyle w:val="Contents2"/>
            <w:rPr>
              <w:rFonts w:ascii="Calibri" w:hAnsi="Calibri" w:cs="Calibri"/>
              <w:sz w:val="22"/>
              <w:szCs w:val="22"/>
              <w:lang w:val="en-US" w:eastAsia="en-US"/>
              <w:ins w:id="187" w:author="rapporteur16" w:date="2020-06-23T12:48:00Z"/>
            </w:rPr>
          </w:pPr>
          <w:ins w:id="182" w:author="rapporteur16" w:date="2020-06-23T12:48:00Z">
            <w:r>
              <w:rPr/>
              <w:t>5.</w:t>
            </w:r>
          </w:ins>
          <w:ins w:id="183" w:author="rapporteur16" w:date="2020-06-23T12:48:00Z">
            <w:r>
              <w:rPr>
                <w:lang w:val="en-US" w:eastAsia="en-US"/>
              </w:rPr>
              <w:t>3</w:t>
            </w:r>
          </w:ins>
          <w:ins w:id="184" w:author="rapporteur16" w:date="2020-06-23T12:48:00Z">
            <w:r>
              <w:rPr>
                <w:rFonts w:cs="Calibri" w:ascii="Calibri" w:hAnsi="Calibri"/>
                <w:sz w:val="22"/>
                <w:szCs w:val="22"/>
                <w:lang w:val="en-US" w:eastAsia="en-US"/>
              </w:rPr>
              <w:tab/>
            </w:r>
          </w:ins>
          <w:ins w:id="185" w:author="rapporteur16" w:date="2020-06-23T12:48:00Z">
            <w:r>
              <w:rPr/>
              <w:t>Key Issue 3: Handling of triggering criteria in emergency cases</w:t>
              <w:tab/>
            </w:r>
          </w:ins>
          <w:hyperlink w:anchor="__RefHeading___Toc43808928">
            <w:ins w:id="186" w:author="rapporteur16" w:date="2020-06-23T12:48:00Z">
              <w:r>
                <w:rPr>
                  <w:rStyle w:val="IndexLink"/>
                </w:rPr>
                <w:t>11</w:t>
              </w:r>
            </w:ins>
          </w:hyperlink>
        </w:p>
        <w:p>
          <w:pPr>
            <w:pStyle w:val="Contents3"/>
            <w:rPr>
              <w:rFonts w:ascii="Calibri" w:hAnsi="Calibri" w:cs="Calibri"/>
              <w:sz w:val="22"/>
              <w:szCs w:val="22"/>
              <w:lang w:val="en-US" w:eastAsia="en-US"/>
              <w:ins w:id="195" w:author="rapporteur16" w:date="2020-06-23T12:48:00Z"/>
            </w:rPr>
          </w:pPr>
          <w:ins w:id="188" w:author="rapporteur16" w:date="2020-06-23T12:48:00Z">
            <w:r>
              <w:rPr/>
              <w:t>5.</w:t>
            </w:r>
          </w:ins>
          <w:ins w:id="189" w:author="rapporteur16" w:date="2020-06-23T12:48:00Z">
            <w:r>
              <w:rPr>
                <w:lang w:val="en-US" w:eastAsia="en-US"/>
              </w:rPr>
              <w:t>3</w:t>
            </w:r>
          </w:ins>
          <w:ins w:id="190" w:author="rapporteur16" w:date="2020-06-23T12:48:00Z">
            <w:r>
              <w:rPr/>
              <w:t>.</w:t>
            </w:r>
          </w:ins>
          <w:ins w:id="191" w:author="rapporteur16" w:date="2020-06-23T12:48:00Z">
            <w:r>
              <w:rPr>
                <w:lang w:val="en-US" w:eastAsia="en-US"/>
              </w:rPr>
              <w:t>1</w:t>
            </w:r>
          </w:ins>
          <w:ins w:id="192" w:author="rapporteur16" w:date="2020-06-23T12:48:00Z">
            <w:r>
              <w:rPr>
                <w:rFonts w:cs="Calibri" w:ascii="Calibri" w:hAnsi="Calibri"/>
                <w:sz w:val="22"/>
                <w:szCs w:val="22"/>
                <w:lang w:val="en-US" w:eastAsia="en-US"/>
              </w:rPr>
              <w:tab/>
            </w:r>
          </w:ins>
          <w:ins w:id="193" w:author="rapporteur16" w:date="2020-06-23T12:48:00Z">
            <w:r>
              <w:rPr/>
              <w:t>Description</w:t>
              <w:tab/>
            </w:r>
          </w:ins>
          <w:hyperlink w:anchor="__RefHeading___Toc43808929">
            <w:ins w:id="194" w:author="rapporteur16" w:date="2020-06-23T12:48:00Z">
              <w:r>
                <w:rPr>
                  <w:rStyle w:val="IndexLink"/>
                </w:rPr>
                <w:t>11</w:t>
              </w:r>
            </w:ins>
          </w:hyperlink>
        </w:p>
        <w:p>
          <w:pPr>
            <w:pStyle w:val="Contents2"/>
            <w:rPr>
              <w:rFonts w:ascii="Calibri" w:hAnsi="Calibri" w:cs="Calibri"/>
              <w:sz w:val="22"/>
              <w:szCs w:val="22"/>
              <w:lang w:val="en-US" w:eastAsia="en-US"/>
              <w:ins w:id="200" w:author="rapporteur16" w:date="2020-06-23T12:48:00Z"/>
            </w:rPr>
          </w:pPr>
          <w:ins w:id="196" w:author="rapporteur16" w:date="2020-06-23T12:48:00Z">
            <w:r>
              <w:rPr/>
              <w:t>5.4</w:t>
            </w:r>
          </w:ins>
          <w:ins w:id="197" w:author="rapporteur16" w:date="2020-06-23T12:48:00Z">
            <w:r>
              <w:rPr>
                <w:rFonts w:cs="Calibri" w:ascii="Calibri" w:hAnsi="Calibri"/>
                <w:sz w:val="22"/>
                <w:szCs w:val="22"/>
                <w:lang w:val="en-US" w:eastAsia="en-US"/>
              </w:rPr>
              <w:tab/>
            </w:r>
          </w:ins>
          <w:ins w:id="198" w:author="rapporteur16" w:date="2020-06-23T12:48:00Z">
            <w:r>
              <w:rPr/>
              <w:t>Key Issue 4: Location mechanism compatibility for MCPTT</w:t>
              <w:tab/>
            </w:r>
          </w:ins>
          <w:hyperlink w:anchor="__RefHeading___Toc43808930">
            <w:ins w:id="199" w:author="rapporteur16" w:date="2020-06-23T12:48:00Z">
              <w:r>
                <w:rPr>
                  <w:rStyle w:val="IndexLink"/>
                </w:rPr>
                <w:t>11</w:t>
              </w:r>
            </w:ins>
          </w:hyperlink>
        </w:p>
        <w:p>
          <w:pPr>
            <w:pStyle w:val="Contents3"/>
            <w:rPr>
              <w:rFonts w:ascii="Calibri" w:hAnsi="Calibri" w:cs="Calibri"/>
              <w:sz w:val="22"/>
              <w:szCs w:val="22"/>
              <w:lang w:val="en-US" w:eastAsia="en-US"/>
              <w:ins w:id="208" w:author="rapporteur16" w:date="2020-06-23T12:48:00Z"/>
            </w:rPr>
          </w:pPr>
          <w:ins w:id="201" w:author="rapporteur16" w:date="2020-06-23T12:48:00Z">
            <w:r>
              <w:rPr/>
              <w:t>5.</w:t>
            </w:r>
          </w:ins>
          <w:ins w:id="202" w:author="rapporteur16" w:date="2020-06-23T12:48:00Z">
            <w:r>
              <w:rPr>
                <w:lang w:val="en-US" w:eastAsia="en-US"/>
              </w:rPr>
              <w:t>4</w:t>
            </w:r>
          </w:ins>
          <w:ins w:id="203" w:author="rapporteur16" w:date="2020-06-23T12:48:00Z">
            <w:r>
              <w:rPr/>
              <w:t>.</w:t>
            </w:r>
          </w:ins>
          <w:ins w:id="204" w:author="rapporteur16" w:date="2020-06-23T12:48:00Z">
            <w:r>
              <w:rPr>
                <w:lang w:val="en-US" w:eastAsia="en-US"/>
              </w:rPr>
              <w:t>1</w:t>
            </w:r>
          </w:ins>
          <w:ins w:id="205" w:author="rapporteur16" w:date="2020-06-23T12:48:00Z">
            <w:r>
              <w:rPr>
                <w:rFonts w:cs="Calibri" w:ascii="Calibri" w:hAnsi="Calibri"/>
                <w:sz w:val="22"/>
                <w:szCs w:val="22"/>
                <w:lang w:val="en-US" w:eastAsia="en-US"/>
              </w:rPr>
              <w:tab/>
            </w:r>
          </w:ins>
          <w:ins w:id="206" w:author="rapporteur16" w:date="2020-06-23T12:48:00Z">
            <w:r>
              <w:rPr/>
              <w:t>Description</w:t>
              <w:tab/>
            </w:r>
          </w:ins>
          <w:hyperlink w:anchor="__RefHeading___Toc43808931">
            <w:ins w:id="207" w:author="rapporteur16" w:date="2020-06-23T12:48:00Z">
              <w:r>
                <w:rPr>
                  <w:rStyle w:val="IndexLink"/>
                </w:rPr>
                <w:t>11</w:t>
              </w:r>
            </w:ins>
          </w:hyperlink>
        </w:p>
        <w:p>
          <w:pPr>
            <w:pStyle w:val="Contents3"/>
            <w:rPr>
              <w:rFonts w:ascii="Calibri" w:hAnsi="Calibri" w:cs="Calibri"/>
              <w:sz w:val="22"/>
              <w:szCs w:val="22"/>
              <w:lang w:val="en-US" w:eastAsia="en-US"/>
              <w:ins w:id="215" w:author="rapporteur16" w:date="2020-06-23T12:48:00Z"/>
            </w:rPr>
          </w:pPr>
          <w:ins w:id="209" w:author="rapporteur16" w:date="2020-06-23T12:48:00Z">
            <w:r>
              <w:rPr/>
              <w:t>5.</w:t>
            </w:r>
          </w:ins>
          <w:ins w:id="210" w:author="rapporteur16" w:date="2020-06-23T12:48:00Z">
            <w:r>
              <w:rPr>
                <w:lang w:val="en-US" w:eastAsia="en-US"/>
              </w:rPr>
              <w:t>4</w:t>
            </w:r>
          </w:ins>
          <w:ins w:id="211" w:author="rapporteur16" w:date="2020-06-23T12:48:00Z">
            <w:r>
              <w:rPr/>
              <w:t>.2</w:t>
            </w:r>
          </w:ins>
          <w:ins w:id="212" w:author="rapporteur16" w:date="2020-06-23T12:48:00Z">
            <w:r>
              <w:rPr>
                <w:rFonts w:cs="Calibri" w:ascii="Calibri" w:hAnsi="Calibri"/>
                <w:sz w:val="22"/>
                <w:szCs w:val="22"/>
                <w:lang w:val="en-US" w:eastAsia="en-US"/>
              </w:rPr>
              <w:tab/>
            </w:r>
          </w:ins>
          <w:ins w:id="213" w:author="rapporteur16" w:date="2020-06-23T12:48:00Z">
            <w:r>
              <w:rPr/>
              <w:t>Architectural Requirements</w:t>
              <w:tab/>
            </w:r>
          </w:ins>
          <w:hyperlink w:anchor="__RefHeading___Toc43808932">
            <w:ins w:id="214" w:author="rapporteur16" w:date="2020-06-23T12:48:00Z">
              <w:r>
                <w:rPr>
                  <w:rStyle w:val="IndexLink"/>
                </w:rPr>
                <w:t>12</w:t>
              </w:r>
            </w:ins>
          </w:hyperlink>
        </w:p>
        <w:p>
          <w:pPr>
            <w:pStyle w:val="Contents2"/>
            <w:rPr>
              <w:rFonts w:ascii="Calibri" w:hAnsi="Calibri" w:cs="Calibri"/>
              <w:sz w:val="22"/>
              <w:szCs w:val="22"/>
              <w:lang w:val="en-US" w:eastAsia="en-US"/>
              <w:ins w:id="225" w:author="rapporteur16" w:date="2020-06-23T12:48:00Z"/>
            </w:rPr>
          </w:pPr>
          <w:ins w:id="216" w:author="rapporteur16" w:date="2020-06-23T12:48:00Z">
            <w:r>
              <w:rPr/>
              <w:t>5.</w:t>
            </w:r>
          </w:ins>
          <w:ins w:id="217" w:author="rapporteur16" w:date="2020-06-23T12:48:00Z">
            <w:r>
              <w:rPr>
                <w:lang w:val="en-US" w:eastAsia="en-US"/>
              </w:rPr>
              <w:t>5</w:t>
            </w:r>
          </w:ins>
          <w:ins w:id="218" w:author="rapporteur16" w:date="2020-06-23T12:48:00Z">
            <w:r>
              <w:rPr>
                <w:rFonts w:cs="Calibri" w:ascii="Calibri" w:hAnsi="Calibri"/>
                <w:sz w:val="22"/>
                <w:szCs w:val="22"/>
                <w:lang w:val="en-US" w:eastAsia="en-US"/>
              </w:rPr>
              <w:tab/>
            </w:r>
          </w:ins>
          <w:ins w:id="219" w:author="rapporteur16" w:date="2020-06-23T12:48:00Z">
            <w:r>
              <w:rPr/>
              <w:t xml:space="preserve">Key Issue </w:t>
            </w:r>
          </w:ins>
          <w:ins w:id="220" w:author="rapporteur16" w:date="2020-06-23T12:48:00Z">
            <w:r>
              <w:rPr>
                <w:lang w:val="en-US" w:eastAsia="en-US"/>
              </w:rPr>
              <w:t>5</w:t>
            </w:r>
          </w:ins>
          <w:ins w:id="221" w:author="rapporteur16" w:date="2020-06-23T12:48:00Z">
            <w:r>
              <w:rPr/>
              <w:t xml:space="preserve">: </w:t>
            </w:r>
          </w:ins>
          <w:ins w:id="222" w:author="rapporteur16" w:date="2020-06-23T12:48:00Z">
            <w:r>
              <w:rPr>
                <w:lang w:val="en-US" w:eastAsia="en-US"/>
              </w:rPr>
              <w:t>Sharing of location information</w:t>
            </w:r>
          </w:ins>
          <w:ins w:id="223" w:author="rapporteur16" w:date="2020-06-23T12:48:00Z">
            <w:r>
              <w:rPr/>
              <w:tab/>
            </w:r>
          </w:ins>
          <w:hyperlink w:anchor="__RefHeading___Toc43808933">
            <w:ins w:id="224" w:author="rapporteur16" w:date="2020-06-23T12:48:00Z">
              <w:r>
                <w:rPr>
                  <w:rStyle w:val="IndexLink"/>
                </w:rPr>
                <w:t>12</w:t>
              </w:r>
            </w:ins>
          </w:hyperlink>
        </w:p>
        <w:p>
          <w:pPr>
            <w:pStyle w:val="Contents3"/>
            <w:rPr>
              <w:rFonts w:ascii="Calibri" w:hAnsi="Calibri" w:cs="Calibri"/>
              <w:sz w:val="22"/>
              <w:szCs w:val="22"/>
              <w:lang w:val="en-US" w:eastAsia="en-US"/>
              <w:ins w:id="232" w:author="rapporteur16" w:date="2020-06-23T12:48:00Z"/>
            </w:rPr>
          </w:pPr>
          <w:ins w:id="226" w:author="rapporteur16" w:date="2020-06-23T12:48:00Z">
            <w:r>
              <w:rPr/>
              <w:t>5.</w:t>
            </w:r>
          </w:ins>
          <w:ins w:id="227" w:author="rapporteur16" w:date="2020-06-23T12:48:00Z">
            <w:r>
              <w:rPr>
                <w:lang w:val="en-US" w:eastAsia="en-US"/>
              </w:rPr>
              <w:t>5</w:t>
            </w:r>
          </w:ins>
          <w:ins w:id="228" w:author="rapporteur16" w:date="2020-06-23T12:48:00Z">
            <w:r>
              <w:rPr/>
              <w:t>.1</w:t>
            </w:r>
          </w:ins>
          <w:ins w:id="229" w:author="rapporteur16" w:date="2020-06-23T12:48:00Z">
            <w:r>
              <w:rPr>
                <w:rFonts w:cs="Calibri" w:ascii="Calibri" w:hAnsi="Calibri"/>
                <w:sz w:val="22"/>
                <w:szCs w:val="22"/>
                <w:lang w:val="en-US" w:eastAsia="en-US"/>
              </w:rPr>
              <w:tab/>
            </w:r>
          </w:ins>
          <w:ins w:id="230" w:author="rapporteur16" w:date="2020-06-23T12:48:00Z">
            <w:r>
              <w:rPr/>
              <w:t>Description</w:t>
              <w:tab/>
            </w:r>
          </w:ins>
          <w:hyperlink w:anchor="__RefHeading___Toc43808934">
            <w:ins w:id="231" w:author="rapporteur16" w:date="2020-06-23T12:48:00Z">
              <w:r>
                <w:rPr>
                  <w:rStyle w:val="IndexLink"/>
                </w:rPr>
                <w:t>12</w:t>
              </w:r>
            </w:ins>
          </w:hyperlink>
        </w:p>
        <w:p>
          <w:pPr>
            <w:pStyle w:val="Contents3"/>
            <w:rPr>
              <w:rFonts w:ascii="Calibri" w:hAnsi="Calibri" w:cs="Calibri"/>
              <w:sz w:val="22"/>
              <w:szCs w:val="22"/>
              <w:lang w:val="en-US" w:eastAsia="en-US"/>
              <w:ins w:id="239" w:author="rapporteur16" w:date="2020-06-23T12:48:00Z"/>
            </w:rPr>
          </w:pPr>
          <w:ins w:id="233" w:author="rapporteur16" w:date="2020-06-23T12:48:00Z">
            <w:r>
              <w:rPr/>
              <w:t>5.</w:t>
            </w:r>
          </w:ins>
          <w:ins w:id="234" w:author="rapporteur16" w:date="2020-06-23T12:48:00Z">
            <w:r>
              <w:rPr>
                <w:lang w:val="en-US" w:eastAsia="en-US"/>
              </w:rPr>
              <w:t>5</w:t>
            </w:r>
          </w:ins>
          <w:ins w:id="235" w:author="rapporteur16" w:date="2020-06-23T12:48:00Z">
            <w:r>
              <w:rPr/>
              <w:t>.2</w:t>
            </w:r>
          </w:ins>
          <w:ins w:id="236" w:author="rapporteur16" w:date="2020-06-23T12:48:00Z">
            <w:r>
              <w:rPr>
                <w:rFonts w:cs="Calibri" w:ascii="Calibri" w:hAnsi="Calibri"/>
                <w:sz w:val="22"/>
                <w:szCs w:val="22"/>
                <w:lang w:val="en-US" w:eastAsia="en-US"/>
              </w:rPr>
              <w:tab/>
            </w:r>
          </w:ins>
          <w:ins w:id="237" w:author="rapporteur16" w:date="2020-06-23T12:48:00Z">
            <w:r>
              <w:rPr/>
              <w:t>Architectural Requirements</w:t>
              <w:tab/>
            </w:r>
          </w:ins>
          <w:hyperlink w:anchor="__RefHeading___Toc43808935">
            <w:ins w:id="238" w:author="rapporteur16" w:date="2020-06-23T12:48:00Z">
              <w:r>
                <w:rPr>
                  <w:rStyle w:val="IndexLink"/>
                </w:rPr>
                <w:t>13</w:t>
              </w:r>
            </w:ins>
          </w:hyperlink>
        </w:p>
        <w:p>
          <w:pPr>
            <w:pStyle w:val="Contents2"/>
            <w:rPr>
              <w:rFonts w:ascii="Calibri" w:hAnsi="Calibri" w:cs="Calibri"/>
              <w:sz w:val="22"/>
              <w:szCs w:val="22"/>
              <w:lang w:val="en-US" w:eastAsia="en-US"/>
              <w:ins w:id="249" w:author="rapporteur16" w:date="2020-06-23T12:48:00Z"/>
            </w:rPr>
          </w:pPr>
          <w:ins w:id="240" w:author="rapporteur16" w:date="2020-06-23T12:48:00Z">
            <w:r>
              <w:rPr/>
              <w:t>5.</w:t>
            </w:r>
          </w:ins>
          <w:ins w:id="241" w:author="rapporteur16" w:date="2020-06-23T12:48:00Z">
            <w:r>
              <w:rPr>
                <w:lang w:val="en-US" w:eastAsia="en-US"/>
              </w:rPr>
              <w:t>6</w:t>
            </w:r>
          </w:ins>
          <w:ins w:id="242" w:author="rapporteur16" w:date="2020-06-23T12:48:00Z">
            <w:r>
              <w:rPr>
                <w:rFonts w:cs="Calibri" w:ascii="Calibri" w:hAnsi="Calibri"/>
                <w:sz w:val="22"/>
                <w:szCs w:val="22"/>
                <w:lang w:val="en-US" w:eastAsia="en-US"/>
              </w:rPr>
              <w:tab/>
            </w:r>
          </w:ins>
          <w:ins w:id="243" w:author="rapporteur16" w:date="2020-06-23T12:48:00Z">
            <w:r>
              <w:rPr/>
              <w:t xml:space="preserve">Key Issue </w:t>
            </w:r>
          </w:ins>
          <w:ins w:id="244" w:author="rapporteur16" w:date="2020-06-23T12:48:00Z">
            <w:r>
              <w:rPr>
                <w:lang w:val="en-US" w:eastAsia="en-US"/>
              </w:rPr>
              <w:t>6</w:t>
            </w:r>
          </w:ins>
          <w:ins w:id="245" w:author="rapporteur16" w:date="2020-06-23T12:48:00Z">
            <w:r>
              <w:rPr/>
              <w:t xml:space="preserve">: </w:t>
            </w:r>
          </w:ins>
          <w:ins w:id="246" w:author="rapporteur16" w:date="2020-06-23T12:48:00Z">
            <w:r>
              <w:rPr>
                <w:lang w:val="en-US" w:eastAsia="en-US"/>
              </w:rPr>
              <w:t>Individual UE addressing</w:t>
            </w:r>
          </w:ins>
          <w:ins w:id="247" w:author="rapporteur16" w:date="2020-06-23T12:48:00Z">
            <w:r>
              <w:rPr/>
              <w:tab/>
            </w:r>
          </w:ins>
          <w:hyperlink w:anchor="__RefHeading___Toc43808936">
            <w:ins w:id="248" w:author="rapporteur16" w:date="2020-06-23T12:48:00Z">
              <w:r>
                <w:rPr>
                  <w:rStyle w:val="IndexLink"/>
                </w:rPr>
                <w:t>13</w:t>
              </w:r>
            </w:ins>
          </w:hyperlink>
        </w:p>
        <w:p>
          <w:pPr>
            <w:pStyle w:val="Contents3"/>
            <w:rPr>
              <w:rFonts w:ascii="Calibri" w:hAnsi="Calibri" w:cs="Calibri"/>
              <w:sz w:val="22"/>
              <w:szCs w:val="22"/>
              <w:lang w:val="en-US" w:eastAsia="en-US"/>
              <w:ins w:id="256" w:author="rapporteur16" w:date="2020-06-23T12:48:00Z"/>
            </w:rPr>
          </w:pPr>
          <w:ins w:id="250" w:author="rapporteur16" w:date="2020-06-23T12:48:00Z">
            <w:r>
              <w:rPr/>
              <w:t>5.</w:t>
            </w:r>
          </w:ins>
          <w:ins w:id="251" w:author="rapporteur16" w:date="2020-06-23T12:48:00Z">
            <w:r>
              <w:rPr>
                <w:lang w:val="en-US" w:eastAsia="en-US"/>
              </w:rPr>
              <w:t>6</w:t>
            </w:r>
          </w:ins>
          <w:ins w:id="252" w:author="rapporteur16" w:date="2020-06-23T12:48:00Z">
            <w:r>
              <w:rPr/>
              <w:t>.1</w:t>
            </w:r>
          </w:ins>
          <w:ins w:id="253" w:author="rapporteur16" w:date="2020-06-23T12:48:00Z">
            <w:r>
              <w:rPr>
                <w:rFonts w:cs="Calibri" w:ascii="Calibri" w:hAnsi="Calibri"/>
                <w:sz w:val="22"/>
                <w:szCs w:val="22"/>
                <w:lang w:val="en-US" w:eastAsia="en-US"/>
              </w:rPr>
              <w:tab/>
            </w:r>
          </w:ins>
          <w:ins w:id="254" w:author="rapporteur16" w:date="2020-06-23T12:48:00Z">
            <w:r>
              <w:rPr/>
              <w:t>Description</w:t>
              <w:tab/>
            </w:r>
          </w:ins>
          <w:hyperlink w:anchor="__RefHeading___Toc43808937">
            <w:ins w:id="255" w:author="rapporteur16" w:date="2020-06-23T12:48:00Z">
              <w:r>
                <w:rPr>
                  <w:rStyle w:val="IndexLink"/>
                </w:rPr>
                <w:t>13</w:t>
              </w:r>
            </w:ins>
          </w:hyperlink>
        </w:p>
        <w:p>
          <w:pPr>
            <w:pStyle w:val="Contents3"/>
            <w:rPr>
              <w:rFonts w:ascii="Calibri" w:hAnsi="Calibri" w:cs="Calibri"/>
              <w:sz w:val="22"/>
              <w:szCs w:val="22"/>
              <w:lang w:val="en-US" w:eastAsia="en-US"/>
              <w:ins w:id="263" w:author="rapporteur16" w:date="2020-06-23T12:48:00Z"/>
            </w:rPr>
          </w:pPr>
          <w:ins w:id="257" w:author="rapporteur16" w:date="2020-06-23T12:48:00Z">
            <w:r>
              <w:rPr/>
              <w:t>5.</w:t>
            </w:r>
          </w:ins>
          <w:ins w:id="258" w:author="rapporteur16" w:date="2020-06-23T12:48:00Z">
            <w:r>
              <w:rPr>
                <w:lang w:val="en-US" w:eastAsia="en-US"/>
              </w:rPr>
              <w:t>6</w:t>
            </w:r>
          </w:ins>
          <w:ins w:id="259" w:author="rapporteur16" w:date="2020-06-23T12:48:00Z">
            <w:r>
              <w:rPr/>
              <w:t>.2</w:t>
            </w:r>
          </w:ins>
          <w:ins w:id="260" w:author="rapporteur16" w:date="2020-06-23T12:48:00Z">
            <w:r>
              <w:rPr>
                <w:rFonts w:cs="Calibri" w:ascii="Calibri" w:hAnsi="Calibri"/>
                <w:sz w:val="22"/>
                <w:szCs w:val="22"/>
                <w:lang w:val="en-US" w:eastAsia="en-US"/>
              </w:rPr>
              <w:tab/>
            </w:r>
          </w:ins>
          <w:ins w:id="261" w:author="rapporteur16" w:date="2020-06-23T12:48:00Z">
            <w:r>
              <w:rPr/>
              <w:t>Architectural Requirements</w:t>
              <w:tab/>
            </w:r>
          </w:ins>
          <w:hyperlink w:anchor="__RefHeading___Toc43808938">
            <w:ins w:id="262" w:author="rapporteur16" w:date="2020-06-23T12:48:00Z">
              <w:r>
                <w:rPr>
                  <w:rStyle w:val="IndexLink"/>
                </w:rPr>
                <w:t>13</w:t>
              </w:r>
            </w:ins>
          </w:hyperlink>
        </w:p>
        <w:p>
          <w:pPr>
            <w:pStyle w:val="Contents2"/>
            <w:rPr>
              <w:rFonts w:ascii="Calibri" w:hAnsi="Calibri" w:cs="Calibri"/>
              <w:sz w:val="22"/>
              <w:szCs w:val="22"/>
              <w:lang w:val="en-US" w:eastAsia="en-US"/>
              <w:ins w:id="273" w:author="rapporteur16" w:date="2020-06-23T12:48:00Z"/>
            </w:rPr>
          </w:pPr>
          <w:ins w:id="264" w:author="rapporteur16" w:date="2020-06-23T12:48:00Z">
            <w:r>
              <w:rPr/>
              <w:t>5.</w:t>
            </w:r>
          </w:ins>
          <w:ins w:id="265" w:author="rapporteur16" w:date="2020-06-23T12:48:00Z">
            <w:r>
              <w:rPr>
                <w:lang w:val="en-US" w:eastAsia="en-US"/>
              </w:rPr>
              <w:t>7</w:t>
            </w:r>
          </w:ins>
          <w:ins w:id="266" w:author="rapporteur16" w:date="2020-06-23T12:48:00Z">
            <w:r>
              <w:rPr>
                <w:rFonts w:cs="Calibri" w:ascii="Calibri" w:hAnsi="Calibri"/>
                <w:sz w:val="22"/>
                <w:szCs w:val="22"/>
                <w:lang w:val="en-US" w:eastAsia="en-US"/>
              </w:rPr>
              <w:tab/>
            </w:r>
          </w:ins>
          <w:ins w:id="267" w:author="rapporteur16" w:date="2020-06-23T12:48:00Z">
            <w:r>
              <w:rPr/>
              <w:t xml:space="preserve">Key Issue </w:t>
            </w:r>
          </w:ins>
          <w:ins w:id="268" w:author="rapporteur16" w:date="2020-06-23T12:48:00Z">
            <w:r>
              <w:rPr>
                <w:lang w:val="en-US" w:eastAsia="en-US"/>
              </w:rPr>
              <w:t>7</w:t>
            </w:r>
          </w:ins>
          <w:ins w:id="269" w:author="rapporteur16" w:date="2020-06-23T12:48:00Z">
            <w:r>
              <w:rPr/>
              <w:t xml:space="preserve">: </w:t>
            </w:r>
          </w:ins>
          <w:ins w:id="270" w:author="rapporteur16" w:date="2020-06-23T12:48:00Z">
            <w:r>
              <w:rPr>
                <w:lang w:val="en-US" w:eastAsia="en-US"/>
              </w:rPr>
              <w:t>Location information of unauthenticated user</w:t>
            </w:r>
          </w:ins>
          <w:ins w:id="271" w:author="rapporteur16" w:date="2020-06-23T12:48:00Z">
            <w:r>
              <w:rPr/>
              <w:tab/>
            </w:r>
          </w:ins>
          <w:hyperlink w:anchor="__RefHeading___Toc43808939">
            <w:ins w:id="272" w:author="rapporteur16" w:date="2020-06-23T12:48:00Z">
              <w:r>
                <w:rPr>
                  <w:rStyle w:val="IndexLink"/>
                </w:rPr>
                <w:t>13</w:t>
              </w:r>
            </w:ins>
          </w:hyperlink>
        </w:p>
        <w:p>
          <w:pPr>
            <w:pStyle w:val="Contents3"/>
            <w:rPr>
              <w:rFonts w:ascii="Calibri" w:hAnsi="Calibri" w:cs="Calibri"/>
              <w:sz w:val="22"/>
              <w:szCs w:val="22"/>
              <w:lang w:val="en-US" w:eastAsia="en-US"/>
              <w:ins w:id="280" w:author="rapporteur16" w:date="2020-06-23T12:48:00Z"/>
            </w:rPr>
          </w:pPr>
          <w:ins w:id="274" w:author="rapporteur16" w:date="2020-06-23T12:48:00Z">
            <w:r>
              <w:rPr/>
              <w:t>5.</w:t>
            </w:r>
          </w:ins>
          <w:ins w:id="275" w:author="rapporteur16" w:date="2020-06-23T12:48:00Z">
            <w:r>
              <w:rPr>
                <w:lang w:val="en-US" w:eastAsia="en-US"/>
              </w:rPr>
              <w:t>7</w:t>
            </w:r>
          </w:ins>
          <w:ins w:id="276" w:author="rapporteur16" w:date="2020-06-23T12:48:00Z">
            <w:r>
              <w:rPr/>
              <w:t>.1</w:t>
            </w:r>
          </w:ins>
          <w:ins w:id="277" w:author="rapporteur16" w:date="2020-06-23T12:48:00Z">
            <w:r>
              <w:rPr>
                <w:rFonts w:cs="Calibri" w:ascii="Calibri" w:hAnsi="Calibri"/>
                <w:sz w:val="22"/>
                <w:szCs w:val="22"/>
                <w:lang w:val="en-US" w:eastAsia="en-US"/>
              </w:rPr>
              <w:tab/>
            </w:r>
          </w:ins>
          <w:ins w:id="278" w:author="rapporteur16" w:date="2020-06-23T12:48:00Z">
            <w:r>
              <w:rPr/>
              <w:t>Description</w:t>
              <w:tab/>
            </w:r>
          </w:ins>
          <w:hyperlink w:anchor="__RefHeading___Toc43808940">
            <w:ins w:id="279" w:author="rapporteur16" w:date="2020-06-23T12:48:00Z">
              <w:r>
                <w:rPr>
                  <w:rStyle w:val="IndexLink"/>
                </w:rPr>
                <w:t>13</w:t>
              </w:r>
            </w:ins>
          </w:hyperlink>
        </w:p>
        <w:p>
          <w:pPr>
            <w:pStyle w:val="Contents3"/>
            <w:rPr>
              <w:rFonts w:ascii="Calibri" w:hAnsi="Calibri" w:cs="Calibri"/>
              <w:sz w:val="22"/>
              <w:szCs w:val="22"/>
              <w:lang w:val="en-US" w:eastAsia="en-US"/>
              <w:ins w:id="287" w:author="rapporteur16" w:date="2020-06-23T12:48:00Z"/>
            </w:rPr>
          </w:pPr>
          <w:ins w:id="281" w:author="rapporteur16" w:date="2020-06-23T12:48:00Z">
            <w:r>
              <w:rPr/>
              <w:t>5.</w:t>
            </w:r>
          </w:ins>
          <w:ins w:id="282" w:author="rapporteur16" w:date="2020-06-23T12:48:00Z">
            <w:r>
              <w:rPr>
                <w:lang w:val="en-US" w:eastAsia="en-US"/>
              </w:rPr>
              <w:t>7</w:t>
            </w:r>
          </w:ins>
          <w:ins w:id="283" w:author="rapporteur16" w:date="2020-06-23T12:48:00Z">
            <w:r>
              <w:rPr/>
              <w:t>.2</w:t>
            </w:r>
          </w:ins>
          <w:ins w:id="284" w:author="rapporteur16" w:date="2020-06-23T12:48:00Z">
            <w:r>
              <w:rPr>
                <w:rFonts w:cs="Calibri" w:ascii="Calibri" w:hAnsi="Calibri"/>
                <w:sz w:val="22"/>
                <w:szCs w:val="22"/>
                <w:lang w:val="en-US" w:eastAsia="en-US"/>
              </w:rPr>
              <w:tab/>
            </w:r>
          </w:ins>
          <w:ins w:id="285" w:author="rapporteur16" w:date="2020-06-23T12:48:00Z">
            <w:r>
              <w:rPr/>
              <w:t>Architectural Requirements</w:t>
              <w:tab/>
            </w:r>
          </w:ins>
          <w:hyperlink w:anchor="__RefHeading___Toc43808941">
            <w:ins w:id="286" w:author="rapporteur16" w:date="2020-06-23T12:48:00Z">
              <w:r>
                <w:rPr>
                  <w:rStyle w:val="IndexLink"/>
                </w:rPr>
                <w:t>14</w:t>
              </w:r>
            </w:ins>
          </w:hyperlink>
        </w:p>
        <w:p>
          <w:pPr>
            <w:pStyle w:val="Contents2"/>
            <w:rPr>
              <w:rFonts w:ascii="Calibri" w:hAnsi="Calibri" w:cs="Calibri"/>
              <w:sz w:val="22"/>
              <w:szCs w:val="22"/>
              <w:lang w:val="en-US" w:eastAsia="en-US"/>
              <w:ins w:id="297" w:author="rapporteur16" w:date="2020-06-23T12:48:00Z"/>
            </w:rPr>
          </w:pPr>
          <w:ins w:id="288" w:author="rapporteur16" w:date="2020-06-23T12:48:00Z">
            <w:r>
              <w:rPr/>
              <w:t>5.</w:t>
            </w:r>
          </w:ins>
          <w:ins w:id="289" w:author="rapporteur16" w:date="2020-06-23T12:48:00Z">
            <w:r>
              <w:rPr>
                <w:lang w:val="en-US" w:eastAsia="en-US"/>
              </w:rPr>
              <w:t>8</w:t>
            </w:r>
          </w:ins>
          <w:ins w:id="290" w:author="rapporteur16" w:date="2020-06-23T12:48:00Z">
            <w:r>
              <w:rPr>
                <w:rFonts w:cs="Calibri" w:ascii="Calibri" w:hAnsi="Calibri"/>
                <w:sz w:val="22"/>
                <w:szCs w:val="22"/>
                <w:lang w:val="en-US" w:eastAsia="en-US"/>
              </w:rPr>
              <w:tab/>
            </w:r>
          </w:ins>
          <w:ins w:id="291" w:author="rapporteur16" w:date="2020-06-23T12:48:00Z">
            <w:r>
              <w:rPr/>
              <w:t xml:space="preserve">Key Issue </w:t>
            </w:r>
          </w:ins>
          <w:ins w:id="292" w:author="rapporteur16" w:date="2020-06-23T12:48:00Z">
            <w:r>
              <w:rPr>
                <w:lang w:val="en-US" w:eastAsia="en-US"/>
              </w:rPr>
              <w:t>8</w:t>
            </w:r>
          </w:ins>
          <w:ins w:id="293" w:author="rapporteur16" w:date="2020-06-23T12:48:00Z">
            <w:r>
              <w:rPr/>
              <w:t xml:space="preserve">: </w:t>
            </w:r>
          </w:ins>
          <w:ins w:id="294" w:author="rapporteur16" w:date="2020-06-23T12:48:00Z">
            <w:r>
              <w:rPr>
                <w:lang w:val="en-US" w:eastAsia="en-US"/>
              </w:rPr>
              <w:t>Location information in off-network operation</w:t>
            </w:r>
          </w:ins>
          <w:ins w:id="295" w:author="rapporteur16" w:date="2020-06-23T12:48:00Z">
            <w:r>
              <w:rPr/>
              <w:tab/>
            </w:r>
          </w:ins>
          <w:hyperlink w:anchor="__RefHeading___Toc43808942">
            <w:ins w:id="296" w:author="rapporteur16" w:date="2020-06-23T12:48:00Z">
              <w:r>
                <w:rPr>
                  <w:rStyle w:val="IndexLink"/>
                </w:rPr>
                <w:t>14</w:t>
              </w:r>
            </w:ins>
          </w:hyperlink>
        </w:p>
        <w:p>
          <w:pPr>
            <w:pStyle w:val="Contents3"/>
            <w:rPr>
              <w:rFonts w:ascii="Calibri" w:hAnsi="Calibri" w:cs="Calibri"/>
              <w:sz w:val="22"/>
              <w:szCs w:val="22"/>
              <w:lang w:val="en-US" w:eastAsia="en-US"/>
              <w:ins w:id="304" w:author="rapporteur16" w:date="2020-06-23T12:48:00Z"/>
            </w:rPr>
          </w:pPr>
          <w:ins w:id="298" w:author="rapporteur16" w:date="2020-06-23T12:48:00Z">
            <w:r>
              <w:rPr/>
              <w:t>5.</w:t>
            </w:r>
          </w:ins>
          <w:ins w:id="299" w:author="rapporteur16" w:date="2020-06-23T12:48:00Z">
            <w:r>
              <w:rPr>
                <w:lang w:val="en-US" w:eastAsia="en-US"/>
              </w:rPr>
              <w:t>8</w:t>
            </w:r>
          </w:ins>
          <w:ins w:id="300" w:author="rapporteur16" w:date="2020-06-23T12:48:00Z">
            <w:r>
              <w:rPr/>
              <w:t>.1</w:t>
            </w:r>
          </w:ins>
          <w:ins w:id="301" w:author="rapporteur16" w:date="2020-06-23T12:48:00Z">
            <w:r>
              <w:rPr>
                <w:rFonts w:cs="Calibri" w:ascii="Calibri" w:hAnsi="Calibri"/>
                <w:sz w:val="22"/>
                <w:szCs w:val="22"/>
                <w:lang w:val="en-US" w:eastAsia="en-US"/>
              </w:rPr>
              <w:tab/>
            </w:r>
          </w:ins>
          <w:ins w:id="302" w:author="rapporteur16" w:date="2020-06-23T12:48:00Z">
            <w:r>
              <w:rPr/>
              <w:t>Description</w:t>
              <w:tab/>
            </w:r>
          </w:ins>
          <w:hyperlink w:anchor="__RefHeading___Toc43808943">
            <w:ins w:id="303" w:author="rapporteur16" w:date="2020-06-23T12:48:00Z">
              <w:r>
                <w:rPr>
                  <w:rStyle w:val="IndexLink"/>
                </w:rPr>
                <w:t>14</w:t>
              </w:r>
            </w:ins>
          </w:hyperlink>
        </w:p>
        <w:p>
          <w:pPr>
            <w:pStyle w:val="Contents2"/>
            <w:rPr>
              <w:rFonts w:ascii="Calibri" w:hAnsi="Calibri" w:cs="Calibri"/>
              <w:sz w:val="22"/>
              <w:szCs w:val="22"/>
              <w:lang w:val="en-US" w:eastAsia="en-US"/>
              <w:ins w:id="312" w:author="rapporteur16" w:date="2020-06-23T12:48:00Z"/>
            </w:rPr>
          </w:pPr>
          <w:ins w:id="305" w:author="rapporteur16" w:date="2020-06-23T12:48:00Z">
            <w:r>
              <w:rPr/>
              <w:t>5.</w:t>
            </w:r>
          </w:ins>
          <w:ins w:id="306" w:author="rapporteur16" w:date="2020-06-23T12:48:00Z">
            <w:r>
              <w:rPr>
                <w:lang w:val="en-US" w:eastAsia="en-US"/>
              </w:rPr>
              <w:t>9</w:t>
            </w:r>
          </w:ins>
          <w:ins w:id="307" w:author="rapporteur16" w:date="2020-06-23T12:48:00Z">
            <w:r>
              <w:rPr>
                <w:rFonts w:cs="Calibri" w:ascii="Calibri" w:hAnsi="Calibri"/>
                <w:sz w:val="22"/>
                <w:szCs w:val="22"/>
                <w:lang w:val="en-US" w:eastAsia="en-US"/>
              </w:rPr>
              <w:tab/>
            </w:r>
          </w:ins>
          <w:ins w:id="308" w:author="rapporteur16" w:date="2020-06-23T12:48:00Z">
            <w:r>
              <w:rPr/>
              <w:t xml:space="preserve">Key Issue </w:t>
            </w:r>
          </w:ins>
          <w:ins w:id="309" w:author="rapporteur16" w:date="2020-06-23T12:48:00Z">
            <w:r>
              <w:rPr>
                <w:lang w:val="en-US" w:eastAsia="en-US"/>
              </w:rPr>
              <w:t>9</w:t>
            </w:r>
          </w:ins>
          <w:ins w:id="310" w:author="rapporteur16" w:date="2020-06-23T12:48:00Z">
            <w:r>
              <w:rPr/>
              <w:t>: Sharing of past location information</w:t>
              <w:tab/>
            </w:r>
          </w:ins>
          <w:hyperlink w:anchor="__RefHeading___Toc43808944">
            <w:ins w:id="311" w:author="rapporteur16" w:date="2020-06-23T12:48:00Z">
              <w:r>
                <w:rPr>
                  <w:rStyle w:val="IndexLink"/>
                </w:rPr>
                <w:t>14</w:t>
              </w:r>
            </w:ins>
          </w:hyperlink>
        </w:p>
        <w:p>
          <w:pPr>
            <w:pStyle w:val="Contents3"/>
            <w:rPr>
              <w:rFonts w:ascii="Calibri" w:hAnsi="Calibri" w:cs="Calibri"/>
              <w:sz w:val="22"/>
              <w:szCs w:val="22"/>
              <w:lang w:val="en-US" w:eastAsia="en-US"/>
              <w:ins w:id="319" w:author="rapporteur16" w:date="2020-06-23T12:48:00Z"/>
            </w:rPr>
          </w:pPr>
          <w:ins w:id="313" w:author="rapporteur16" w:date="2020-06-23T12:48:00Z">
            <w:r>
              <w:rPr/>
              <w:t>5.</w:t>
            </w:r>
          </w:ins>
          <w:ins w:id="314" w:author="rapporteur16" w:date="2020-06-23T12:48:00Z">
            <w:r>
              <w:rPr>
                <w:lang w:val="en-US" w:eastAsia="en-US"/>
              </w:rPr>
              <w:t>9</w:t>
            </w:r>
          </w:ins>
          <w:ins w:id="315" w:author="rapporteur16" w:date="2020-06-23T12:48:00Z">
            <w:r>
              <w:rPr/>
              <w:t>.1</w:t>
            </w:r>
          </w:ins>
          <w:ins w:id="316" w:author="rapporteur16" w:date="2020-06-23T12:48:00Z">
            <w:r>
              <w:rPr>
                <w:rFonts w:cs="Calibri" w:ascii="Calibri" w:hAnsi="Calibri"/>
                <w:sz w:val="22"/>
                <w:szCs w:val="22"/>
                <w:lang w:val="en-US" w:eastAsia="en-US"/>
              </w:rPr>
              <w:tab/>
            </w:r>
          </w:ins>
          <w:ins w:id="317" w:author="rapporteur16" w:date="2020-06-23T12:48:00Z">
            <w:r>
              <w:rPr/>
              <w:t>Description</w:t>
              <w:tab/>
            </w:r>
          </w:ins>
          <w:hyperlink w:anchor="__RefHeading___Toc43808945">
            <w:ins w:id="318" w:author="rapporteur16" w:date="2020-06-23T12:48:00Z">
              <w:r>
                <w:rPr>
                  <w:rStyle w:val="IndexLink"/>
                </w:rPr>
                <w:t>14</w:t>
              </w:r>
            </w:ins>
          </w:hyperlink>
        </w:p>
        <w:p>
          <w:pPr>
            <w:pStyle w:val="Contents3"/>
            <w:rPr>
              <w:rFonts w:ascii="Calibri" w:hAnsi="Calibri" w:cs="Calibri"/>
              <w:sz w:val="22"/>
              <w:szCs w:val="22"/>
              <w:lang w:val="en-US" w:eastAsia="en-US"/>
              <w:ins w:id="326" w:author="rapporteur16" w:date="2020-06-23T12:48:00Z"/>
            </w:rPr>
          </w:pPr>
          <w:ins w:id="320" w:author="rapporteur16" w:date="2020-06-23T12:48:00Z">
            <w:r>
              <w:rPr/>
              <w:t>5.</w:t>
            </w:r>
          </w:ins>
          <w:ins w:id="321" w:author="rapporteur16" w:date="2020-06-23T12:48:00Z">
            <w:r>
              <w:rPr>
                <w:lang w:val="en-US" w:eastAsia="en-US"/>
              </w:rPr>
              <w:t>9</w:t>
            </w:r>
          </w:ins>
          <w:ins w:id="322" w:author="rapporteur16" w:date="2020-06-23T12:48:00Z">
            <w:r>
              <w:rPr/>
              <w:t>.2</w:t>
            </w:r>
          </w:ins>
          <w:ins w:id="323" w:author="rapporteur16" w:date="2020-06-23T12:48:00Z">
            <w:r>
              <w:rPr>
                <w:rFonts w:cs="Calibri" w:ascii="Calibri" w:hAnsi="Calibri"/>
                <w:sz w:val="22"/>
                <w:szCs w:val="22"/>
                <w:lang w:val="en-US" w:eastAsia="en-US"/>
              </w:rPr>
              <w:tab/>
            </w:r>
          </w:ins>
          <w:ins w:id="324" w:author="rapporteur16" w:date="2020-06-23T12:48:00Z">
            <w:r>
              <w:rPr/>
              <w:t>Architectural Requirements</w:t>
              <w:tab/>
            </w:r>
          </w:ins>
          <w:hyperlink w:anchor="__RefHeading___Toc43808946">
            <w:ins w:id="325" w:author="rapporteur16" w:date="2020-06-23T12:48:00Z">
              <w:r>
                <w:rPr>
                  <w:rStyle w:val="IndexLink"/>
                </w:rPr>
                <w:t>14</w:t>
              </w:r>
            </w:ins>
          </w:hyperlink>
        </w:p>
        <w:p>
          <w:pPr>
            <w:pStyle w:val="Contents1"/>
            <w:rPr>
              <w:rFonts w:ascii="Calibri" w:hAnsi="Calibri" w:cs="Calibri"/>
              <w:szCs w:val="22"/>
              <w:lang w:val="en-US" w:eastAsia="en-US"/>
              <w:ins w:id="331" w:author="rapporteur16" w:date="2020-06-23T12:48:00Z"/>
            </w:rPr>
          </w:pPr>
          <w:ins w:id="327" w:author="rapporteur16" w:date="2020-06-23T12:48:00Z">
            <w:r>
              <w:rPr/>
              <w:t>6</w:t>
            </w:r>
          </w:ins>
          <w:ins w:id="328" w:author="rapporteur16" w:date="2020-06-23T12:48:00Z">
            <w:r>
              <w:rPr>
                <w:rFonts w:cs="Calibri" w:ascii="Calibri" w:hAnsi="Calibri"/>
                <w:szCs w:val="22"/>
                <w:lang w:val="en-US" w:eastAsia="en-US"/>
              </w:rPr>
              <w:tab/>
            </w:r>
          </w:ins>
          <w:ins w:id="329" w:author="rapporteur16" w:date="2020-06-23T12:48:00Z">
            <w:r>
              <w:rPr/>
              <w:t>Solutions</w:t>
              <w:tab/>
            </w:r>
          </w:ins>
          <w:hyperlink w:anchor="__RefHeading___Toc43808947">
            <w:ins w:id="330" w:author="rapporteur16" w:date="2020-06-23T12:48:00Z">
              <w:r>
                <w:rPr>
                  <w:rStyle w:val="IndexLink"/>
                </w:rPr>
                <w:t>15</w:t>
              </w:r>
            </w:ins>
          </w:hyperlink>
        </w:p>
        <w:p>
          <w:pPr>
            <w:pStyle w:val="Contents2"/>
            <w:rPr>
              <w:rFonts w:ascii="Calibri" w:hAnsi="Calibri" w:cs="Calibri"/>
              <w:sz w:val="22"/>
              <w:szCs w:val="22"/>
              <w:lang w:val="en-US" w:eastAsia="en-US"/>
              <w:ins w:id="340" w:author="rapporteur16" w:date="2020-06-23T12:48:00Z"/>
            </w:rPr>
          </w:pPr>
          <w:ins w:id="332" w:author="rapporteur16" w:date="2020-06-23T12:48:00Z">
            <w:r>
              <w:rPr/>
              <w:t>6.1</w:t>
            </w:r>
          </w:ins>
          <w:ins w:id="333" w:author="rapporteur16" w:date="2020-06-23T12:48:00Z">
            <w:r>
              <w:rPr>
                <w:rFonts w:cs="Calibri" w:ascii="Calibri" w:hAnsi="Calibri"/>
                <w:sz w:val="22"/>
                <w:szCs w:val="22"/>
                <w:lang w:val="en-US" w:eastAsia="en-US"/>
              </w:rPr>
              <w:tab/>
            </w:r>
          </w:ins>
          <w:ins w:id="334" w:author="rapporteur16" w:date="2020-06-23T12:48:00Z">
            <w:r>
              <w:rPr/>
              <w:t>Solution 1: Addition</w:t>
            </w:r>
          </w:ins>
          <w:ins w:id="335" w:author="rapporteur16" w:date="2020-06-23T12:48:00Z">
            <w:r>
              <w:rPr>
                <w:lang w:val="en-US" w:eastAsia="en-US"/>
              </w:rPr>
              <w:t>al details within the</w:t>
            </w:r>
          </w:ins>
          <w:ins w:id="336" w:author="rapporteur16" w:date="2020-06-23T12:48:00Z">
            <w:r>
              <w:rPr/>
              <w:t xml:space="preserve"> location information</w:t>
            </w:r>
          </w:ins>
          <w:ins w:id="337" w:author="rapporteur16" w:date="2020-06-23T12:48:00Z">
            <w:r>
              <w:rPr>
                <w:lang w:val="en-US" w:eastAsia="en-US"/>
              </w:rPr>
              <w:t xml:space="preserve"> report</w:t>
            </w:r>
          </w:ins>
          <w:ins w:id="338" w:author="rapporteur16" w:date="2020-06-23T12:48:00Z">
            <w:r>
              <w:rPr/>
              <w:tab/>
            </w:r>
          </w:ins>
          <w:hyperlink w:anchor="__RefHeading___Toc43808948">
            <w:ins w:id="339" w:author="rapporteur16" w:date="2020-06-23T12:48:00Z">
              <w:r>
                <w:rPr>
                  <w:rStyle w:val="IndexLink"/>
                </w:rPr>
                <w:t>15</w:t>
              </w:r>
            </w:ins>
          </w:hyperlink>
        </w:p>
        <w:p>
          <w:pPr>
            <w:pStyle w:val="Contents3"/>
            <w:rPr>
              <w:rFonts w:ascii="Calibri" w:hAnsi="Calibri" w:cs="Calibri"/>
              <w:sz w:val="22"/>
              <w:szCs w:val="22"/>
              <w:lang w:val="en-US" w:eastAsia="en-US"/>
              <w:ins w:id="345" w:author="rapporteur16" w:date="2020-06-23T12:48:00Z"/>
            </w:rPr>
          </w:pPr>
          <w:ins w:id="341" w:author="rapporteur16" w:date="2020-06-23T12:48:00Z">
            <w:r>
              <w:rPr/>
              <w:t>6.1.1</w:t>
            </w:r>
          </w:ins>
          <w:ins w:id="342" w:author="rapporteur16" w:date="2020-06-23T12:48:00Z">
            <w:r>
              <w:rPr>
                <w:rFonts w:cs="Calibri" w:ascii="Calibri" w:hAnsi="Calibri"/>
                <w:sz w:val="22"/>
                <w:szCs w:val="22"/>
                <w:lang w:val="en-US" w:eastAsia="en-US"/>
              </w:rPr>
              <w:tab/>
            </w:r>
          </w:ins>
          <w:ins w:id="343" w:author="rapporteur16" w:date="2020-06-23T12:48:00Z">
            <w:r>
              <w:rPr/>
              <w:t>Description</w:t>
              <w:tab/>
            </w:r>
          </w:ins>
          <w:hyperlink w:anchor="__RefHeading___Toc43808949">
            <w:ins w:id="344" w:author="rapporteur16" w:date="2020-06-23T12:48:00Z">
              <w:r>
                <w:rPr>
                  <w:rStyle w:val="IndexLink"/>
                </w:rPr>
                <w:t>15</w:t>
              </w:r>
            </w:ins>
          </w:hyperlink>
        </w:p>
        <w:p>
          <w:pPr>
            <w:pStyle w:val="Contents3"/>
            <w:rPr>
              <w:rFonts w:ascii="Calibri" w:hAnsi="Calibri" w:cs="Calibri"/>
              <w:sz w:val="22"/>
              <w:szCs w:val="22"/>
              <w:lang w:val="en-US" w:eastAsia="en-US"/>
              <w:ins w:id="350" w:author="rapporteur16" w:date="2020-06-23T12:48:00Z"/>
            </w:rPr>
          </w:pPr>
          <w:ins w:id="346" w:author="rapporteur16" w:date="2020-06-23T12:48:00Z">
            <w:r>
              <w:rPr/>
              <w:t>6.1.2</w:t>
            </w:r>
          </w:ins>
          <w:ins w:id="347" w:author="rapporteur16" w:date="2020-06-23T12:48:00Z">
            <w:r>
              <w:rPr>
                <w:rFonts w:cs="Calibri" w:ascii="Calibri" w:hAnsi="Calibri"/>
                <w:sz w:val="22"/>
                <w:szCs w:val="22"/>
                <w:lang w:val="en-US" w:eastAsia="en-US"/>
              </w:rPr>
              <w:tab/>
            </w:r>
          </w:ins>
          <w:ins w:id="348" w:author="rapporteur16" w:date="2020-06-23T12:48:00Z">
            <w:r>
              <w:rPr/>
              <w:t>Impacts on existing nodes and functionality</w:t>
              <w:tab/>
            </w:r>
          </w:ins>
          <w:hyperlink w:anchor="__RefHeading___Toc43808950">
            <w:ins w:id="349" w:author="rapporteur16" w:date="2020-06-23T12:48:00Z">
              <w:r>
                <w:rPr>
                  <w:rStyle w:val="IndexLink"/>
                </w:rPr>
                <w:t>15</w:t>
              </w:r>
            </w:ins>
          </w:hyperlink>
        </w:p>
        <w:p>
          <w:pPr>
            <w:pStyle w:val="Contents4"/>
            <w:rPr>
              <w:rFonts w:ascii="Calibri" w:hAnsi="Calibri" w:cs="Calibri"/>
              <w:sz w:val="22"/>
              <w:szCs w:val="22"/>
              <w:lang w:val="en-US" w:eastAsia="en-US"/>
              <w:ins w:id="356" w:author="rapporteur16" w:date="2020-06-23T12:48:00Z"/>
            </w:rPr>
          </w:pPr>
          <w:ins w:id="351" w:author="rapporteur16" w:date="2020-06-23T12:48:00Z">
            <w:r>
              <w:rPr>
                <w:rFonts w:eastAsia="SimSun;宋体"/>
              </w:rPr>
              <w:t>6.1.2.1</w:t>
            </w:r>
          </w:ins>
          <w:ins w:id="352" w:author="rapporteur16" w:date="2020-06-23T12:48:00Z">
            <w:r>
              <w:rPr>
                <w:rFonts w:cs="Calibri" w:ascii="Calibri" w:hAnsi="Calibri"/>
                <w:sz w:val="22"/>
                <w:szCs w:val="22"/>
                <w:lang w:val="en-US" w:eastAsia="en-US"/>
              </w:rPr>
              <w:tab/>
            </w:r>
          </w:ins>
          <w:ins w:id="353" w:author="rapporteur16" w:date="2020-06-23T12:48:00Z">
            <w:r>
              <w:rPr>
                <w:rFonts w:eastAsia="SimSun;宋体"/>
              </w:rPr>
              <w:t>Location information report</w:t>
            </w:r>
          </w:ins>
          <w:ins w:id="354" w:author="rapporteur16" w:date="2020-06-23T12:48:00Z">
            <w:r>
              <w:rPr/>
              <w:tab/>
            </w:r>
          </w:ins>
          <w:hyperlink w:anchor="__RefHeading___Toc43808951">
            <w:ins w:id="355" w:author="rapporteur16" w:date="2020-06-23T12:48:00Z">
              <w:r>
                <w:rPr>
                  <w:rStyle w:val="IndexLink"/>
                </w:rPr>
                <w:t>15</w:t>
              </w:r>
            </w:ins>
          </w:hyperlink>
        </w:p>
        <w:p>
          <w:pPr>
            <w:pStyle w:val="Contents3"/>
            <w:rPr>
              <w:rFonts w:ascii="Calibri" w:hAnsi="Calibri" w:cs="Calibri"/>
              <w:sz w:val="22"/>
              <w:szCs w:val="22"/>
              <w:lang w:val="en-US" w:eastAsia="en-US"/>
              <w:ins w:id="361" w:author="rapporteur16" w:date="2020-06-23T12:48:00Z"/>
            </w:rPr>
          </w:pPr>
          <w:ins w:id="357" w:author="rapporteur16" w:date="2020-06-23T12:48:00Z">
            <w:r>
              <w:rPr/>
              <w:t>6.1.3</w:t>
            </w:r>
          </w:ins>
          <w:ins w:id="358" w:author="rapporteur16" w:date="2020-06-23T12:48:00Z">
            <w:r>
              <w:rPr>
                <w:rFonts w:cs="Calibri" w:ascii="Calibri" w:hAnsi="Calibri"/>
                <w:sz w:val="22"/>
                <w:szCs w:val="22"/>
                <w:lang w:val="en-US" w:eastAsia="en-US"/>
              </w:rPr>
              <w:tab/>
            </w:r>
          </w:ins>
          <w:ins w:id="359" w:author="rapporteur16" w:date="2020-06-23T12:48:00Z">
            <w:r>
              <w:rPr/>
              <w:t>Solution Evaluation</w:t>
              <w:tab/>
            </w:r>
          </w:ins>
          <w:hyperlink w:anchor="__RefHeading___Toc43808952">
            <w:ins w:id="360" w:author="rapporteur16" w:date="2020-06-23T12:48:00Z">
              <w:r>
                <w:rPr>
                  <w:rStyle w:val="IndexLink"/>
                </w:rPr>
                <w:t>16</w:t>
              </w:r>
            </w:ins>
          </w:hyperlink>
        </w:p>
        <w:p>
          <w:pPr>
            <w:pStyle w:val="Contents2"/>
            <w:rPr>
              <w:rFonts w:ascii="Calibri" w:hAnsi="Calibri" w:cs="Calibri"/>
              <w:sz w:val="22"/>
              <w:szCs w:val="22"/>
              <w:lang w:val="en-US" w:eastAsia="en-US"/>
              <w:ins w:id="375" w:author="rapporteur16" w:date="2020-06-23T12:48:00Z"/>
            </w:rPr>
          </w:pPr>
          <w:ins w:id="362" w:author="rapporteur16" w:date="2020-06-23T12:48:00Z">
            <w:r>
              <w:rPr/>
              <w:t>6.</w:t>
            </w:r>
          </w:ins>
          <w:ins w:id="363" w:author="rapporteur16" w:date="2020-06-23T12:48:00Z">
            <w:r>
              <w:rPr>
                <w:lang w:val="en-US" w:eastAsia="en-US"/>
              </w:rPr>
              <w:t>2</w:t>
            </w:r>
          </w:ins>
          <w:ins w:id="364" w:author="rapporteur16" w:date="2020-06-23T12:48:00Z">
            <w:r>
              <w:rPr>
                <w:rFonts w:cs="Calibri" w:ascii="Calibri" w:hAnsi="Calibri"/>
                <w:sz w:val="22"/>
                <w:szCs w:val="22"/>
                <w:lang w:val="en-US" w:eastAsia="en-US"/>
              </w:rPr>
              <w:tab/>
            </w:r>
          </w:ins>
          <w:ins w:id="365" w:author="rapporteur16" w:date="2020-06-23T12:48:00Z">
            <w:r>
              <w:rPr/>
              <w:t xml:space="preserve">Solution </w:t>
            </w:r>
          </w:ins>
          <w:ins w:id="366" w:author="rapporteur16" w:date="2020-06-23T12:48:00Z">
            <w:r>
              <w:rPr>
                <w:lang w:val="en-US" w:eastAsia="en-US"/>
              </w:rPr>
              <w:t>2</w:t>
            </w:r>
          </w:ins>
          <w:ins w:id="367" w:author="rapporteur16" w:date="2020-06-23T12:48:00Z">
            <w:r>
              <w:rPr/>
              <w:t>: Addition</w:t>
            </w:r>
          </w:ins>
          <w:ins w:id="368" w:author="rapporteur16" w:date="2020-06-23T12:48:00Z">
            <w:r>
              <w:rPr>
                <w:lang w:val="en-US" w:eastAsia="en-US"/>
              </w:rPr>
              <w:t>al details within</w:t>
            </w:r>
          </w:ins>
          <w:ins w:id="369" w:author="rapporteur16" w:date="2020-06-23T12:48:00Z">
            <w:r>
              <w:rPr/>
              <w:t xml:space="preserve"> </w:t>
            </w:r>
          </w:ins>
          <w:ins w:id="370" w:author="rapporteur16" w:date="2020-06-23T12:48:00Z">
            <w:r>
              <w:rPr>
                <w:lang w:val="en-US" w:eastAsia="en-US"/>
              </w:rPr>
              <w:t>the</w:t>
            </w:r>
          </w:ins>
          <w:ins w:id="371" w:author="rapporteur16" w:date="2020-06-23T12:48:00Z">
            <w:r>
              <w:rPr/>
              <w:t xml:space="preserve"> location information</w:t>
            </w:r>
          </w:ins>
          <w:ins w:id="372" w:author="rapporteur16" w:date="2020-06-23T12:48:00Z">
            <w:r>
              <w:rPr>
                <w:lang w:val="en-US" w:eastAsia="en-US"/>
              </w:rPr>
              <w:t xml:space="preserve"> notification</w:t>
            </w:r>
          </w:ins>
          <w:ins w:id="373" w:author="rapporteur16" w:date="2020-06-23T12:48:00Z">
            <w:r>
              <w:rPr/>
              <w:tab/>
            </w:r>
          </w:ins>
          <w:hyperlink w:anchor="__RefHeading___Toc43808953">
            <w:ins w:id="374" w:author="rapporteur16" w:date="2020-06-23T12:48:00Z">
              <w:r>
                <w:rPr>
                  <w:rStyle w:val="IndexLink"/>
                </w:rPr>
                <w:t>16</w:t>
              </w:r>
            </w:ins>
          </w:hyperlink>
        </w:p>
        <w:p>
          <w:pPr>
            <w:pStyle w:val="Contents3"/>
            <w:rPr>
              <w:rFonts w:ascii="Calibri" w:hAnsi="Calibri" w:cs="Calibri"/>
              <w:sz w:val="22"/>
              <w:szCs w:val="22"/>
              <w:lang w:val="en-US" w:eastAsia="en-US"/>
              <w:ins w:id="382" w:author="rapporteur16" w:date="2020-06-23T12:48:00Z"/>
            </w:rPr>
          </w:pPr>
          <w:ins w:id="376" w:author="rapporteur16" w:date="2020-06-23T12:48:00Z">
            <w:r>
              <w:rPr/>
              <w:t>6.</w:t>
            </w:r>
          </w:ins>
          <w:ins w:id="377" w:author="rapporteur16" w:date="2020-06-23T12:48:00Z">
            <w:r>
              <w:rPr>
                <w:lang w:val="en-US" w:eastAsia="en-US"/>
              </w:rPr>
              <w:t>2</w:t>
            </w:r>
          </w:ins>
          <w:ins w:id="378" w:author="rapporteur16" w:date="2020-06-23T12:48:00Z">
            <w:r>
              <w:rPr/>
              <w:t>.1</w:t>
            </w:r>
          </w:ins>
          <w:ins w:id="379" w:author="rapporteur16" w:date="2020-06-23T12:48:00Z">
            <w:r>
              <w:rPr>
                <w:rFonts w:cs="Calibri" w:ascii="Calibri" w:hAnsi="Calibri"/>
                <w:sz w:val="22"/>
                <w:szCs w:val="22"/>
                <w:lang w:val="en-US" w:eastAsia="en-US"/>
              </w:rPr>
              <w:tab/>
            </w:r>
          </w:ins>
          <w:ins w:id="380" w:author="rapporteur16" w:date="2020-06-23T12:48:00Z">
            <w:r>
              <w:rPr/>
              <w:t>Description</w:t>
              <w:tab/>
            </w:r>
          </w:ins>
          <w:hyperlink w:anchor="__RefHeading___Toc43808954">
            <w:ins w:id="381" w:author="rapporteur16" w:date="2020-06-23T12:48:00Z">
              <w:r>
                <w:rPr>
                  <w:rStyle w:val="IndexLink"/>
                </w:rPr>
                <w:t>16</w:t>
              </w:r>
            </w:ins>
          </w:hyperlink>
        </w:p>
        <w:p>
          <w:pPr>
            <w:pStyle w:val="Contents3"/>
            <w:rPr>
              <w:rFonts w:ascii="Calibri" w:hAnsi="Calibri" w:cs="Calibri"/>
              <w:sz w:val="22"/>
              <w:szCs w:val="22"/>
              <w:lang w:val="en-US" w:eastAsia="en-US"/>
              <w:ins w:id="389" w:author="rapporteur16" w:date="2020-06-23T12:48:00Z"/>
            </w:rPr>
          </w:pPr>
          <w:ins w:id="383" w:author="rapporteur16" w:date="2020-06-23T12:48:00Z">
            <w:r>
              <w:rPr/>
              <w:t>6.</w:t>
            </w:r>
          </w:ins>
          <w:ins w:id="384" w:author="rapporteur16" w:date="2020-06-23T12:48:00Z">
            <w:r>
              <w:rPr>
                <w:lang w:val="en-US" w:eastAsia="en-US"/>
              </w:rPr>
              <w:t>2</w:t>
            </w:r>
          </w:ins>
          <w:ins w:id="385" w:author="rapporteur16" w:date="2020-06-23T12:48:00Z">
            <w:r>
              <w:rPr/>
              <w:t>.2</w:t>
            </w:r>
          </w:ins>
          <w:ins w:id="386" w:author="rapporteur16" w:date="2020-06-23T12:48:00Z">
            <w:r>
              <w:rPr>
                <w:rFonts w:cs="Calibri" w:ascii="Calibri" w:hAnsi="Calibri"/>
                <w:sz w:val="22"/>
                <w:szCs w:val="22"/>
                <w:lang w:val="en-US" w:eastAsia="en-US"/>
              </w:rPr>
              <w:tab/>
            </w:r>
          </w:ins>
          <w:ins w:id="387" w:author="rapporteur16" w:date="2020-06-23T12:48:00Z">
            <w:r>
              <w:rPr/>
              <w:t>Impacts on existing nodes and functionality</w:t>
              <w:tab/>
            </w:r>
          </w:ins>
          <w:hyperlink w:anchor="__RefHeading___Toc43808955">
            <w:ins w:id="388" w:author="rapporteur16" w:date="2020-06-23T12:48:00Z">
              <w:r>
                <w:rPr>
                  <w:rStyle w:val="IndexLink"/>
                </w:rPr>
                <w:t>16</w:t>
              </w:r>
            </w:ins>
          </w:hyperlink>
        </w:p>
        <w:p>
          <w:pPr>
            <w:pStyle w:val="Contents4"/>
            <w:rPr>
              <w:rFonts w:ascii="Calibri" w:hAnsi="Calibri" w:cs="Calibri"/>
              <w:sz w:val="22"/>
              <w:szCs w:val="22"/>
              <w:lang w:val="en-US" w:eastAsia="en-US"/>
              <w:ins w:id="395" w:author="rapporteur16" w:date="2020-06-23T12:48:00Z"/>
            </w:rPr>
          </w:pPr>
          <w:ins w:id="390" w:author="rapporteur16" w:date="2020-06-23T12:48:00Z">
            <w:r>
              <w:rPr>
                <w:rFonts w:eastAsia="SimSun;宋体"/>
              </w:rPr>
              <w:t>6.2.2.1</w:t>
            </w:r>
          </w:ins>
          <w:ins w:id="391" w:author="rapporteur16" w:date="2020-06-23T12:48:00Z">
            <w:r>
              <w:rPr>
                <w:rFonts w:cs="Calibri" w:ascii="Calibri" w:hAnsi="Calibri"/>
                <w:sz w:val="22"/>
                <w:szCs w:val="22"/>
                <w:lang w:val="en-US" w:eastAsia="en-US"/>
              </w:rPr>
              <w:tab/>
            </w:r>
          </w:ins>
          <w:ins w:id="392" w:author="rapporteur16" w:date="2020-06-23T12:48:00Z">
            <w:r>
              <w:rPr>
                <w:rFonts w:eastAsia="SimSun;宋体"/>
              </w:rPr>
              <w:t>Location information notification</w:t>
            </w:r>
          </w:ins>
          <w:ins w:id="393" w:author="rapporteur16" w:date="2020-06-23T12:48:00Z">
            <w:r>
              <w:rPr/>
              <w:tab/>
            </w:r>
          </w:ins>
          <w:hyperlink w:anchor="__RefHeading___Toc43808956">
            <w:ins w:id="394" w:author="rapporteur16" w:date="2020-06-23T12:48:00Z">
              <w:r>
                <w:rPr>
                  <w:rStyle w:val="IndexLink"/>
                </w:rPr>
                <w:t>16</w:t>
              </w:r>
            </w:ins>
          </w:hyperlink>
        </w:p>
        <w:p>
          <w:pPr>
            <w:pStyle w:val="Contents3"/>
            <w:rPr>
              <w:rFonts w:ascii="Calibri" w:hAnsi="Calibri" w:cs="Calibri"/>
              <w:sz w:val="22"/>
              <w:szCs w:val="22"/>
              <w:lang w:val="en-US" w:eastAsia="en-US"/>
              <w:ins w:id="402" w:author="rapporteur16" w:date="2020-06-23T12:48:00Z"/>
            </w:rPr>
          </w:pPr>
          <w:ins w:id="396" w:author="rapporteur16" w:date="2020-06-23T12:48:00Z">
            <w:r>
              <w:rPr/>
              <w:t>6.</w:t>
            </w:r>
          </w:ins>
          <w:ins w:id="397" w:author="rapporteur16" w:date="2020-06-23T12:48:00Z">
            <w:r>
              <w:rPr>
                <w:lang w:val="en-US" w:eastAsia="en-US"/>
              </w:rPr>
              <w:t>2</w:t>
            </w:r>
          </w:ins>
          <w:ins w:id="398" w:author="rapporteur16" w:date="2020-06-23T12:48:00Z">
            <w:r>
              <w:rPr/>
              <w:t>.3</w:t>
            </w:r>
          </w:ins>
          <w:ins w:id="399" w:author="rapporteur16" w:date="2020-06-23T12:48:00Z">
            <w:r>
              <w:rPr>
                <w:rFonts w:cs="Calibri" w:ascii="Calibri" w:hAnsi="Calibri"/>
                <w:sz w:val="22"/>
                <w:szCs w:val="22"/>
                <w:lang w:val="en-US" w:eastAsia="en-US"/>
              </w:rPr>
              <w:tab/>
            </w:r>
          </w:ins>
          <w:ins w:id="400" w:author="rapporteur16" w:date="2020-06-23T12:48:00Z">
            <w:r>
              <w:rPr/>
              <w:t>Solution Evaluation</w:t>
              <w:tab/>
            </w:r>
          </w:ins>
          <w:hyperlink w:anchor="__RefHeading___Toc43808957">
            <w:ins w:id="401" w:author="rapporteur16" w:date="2020-06-23T12:48:00Z">
              <w:r>
                <w:rPr>
                  <w:rStyle w:val="IndexLink"/>
                </w:rPr>
                <w:t>17</w:t>
              </w:r>
            </w:ins>
          </w:hyperlink>
        </w:p>
        <w:p>
          <w:pPr>
            <w:pStyle w:val="Contents2"/>
            <w:rPr>
              <w:rFonts w:ascii="Calibri" w:hAnsi="Calibri" w:cs="Calibri"/>
              <w:sz w:val="22"/>
              <w:szCs w:val="22"/>
              <w:lang w:val="en-US" w:eastAsia="en-US"/>
              <w:ins w:id="410" w:author="rapporteur16" w:date="2020-06-23T12:48:00Z"/>
            </w:rPr>
          </w:pPr>
          <w:ins w:id="403" w:author="rapporteur16" w:date="2020-06-23T12:48:00Z">
            <w:r>
              <w:rPr/>
              <w:t>6.</w:t>
            </w:r>
          </w:ins>
          <w:ins w:id="404" w:author="rapporteur16" w:date="2020-06-23T12:48:00Z">
            <w:r>
              <w:rPr>
                <w:lang w:val="en-US" w:eastAsia="en-US"/>
              </w:rPr>
              <w:t>3</w:t>
            </w:r>
          </w:ins>
          <w:ins w:id="405" w:author="rapporteur16" w:date="2020-06-23T12:48:00Z">
            <w:r>
              <w:rPr>
                <w:rFonts w:cs="Calibri" w:ascii="Calibri" w:hAnsi="Calibri"/>
                <w:sz w:val="22"/>
                <w:szCs w:val="22"/>
                <w:lang w:val="en-US" w:eastAsia="en-US"/>
              </w:rPr>
              <w:tab/>
            </w:r>
          </w:ins>
          <w:ins w:id="406" w:author="rapporteur16" w:date="2020-06-23T12:48:00Z">
            <w:r>
              <w:rPr/>
              <w:t xml:space="preserve">Solution </w:t>
            </w:r>
          </w:ins>
          <w:ins w:id="407" w:author="rapporteur16" w:date="2020-06-23T12:48:00Z">
            <w:r>
              <w:rPr>
                <w:lang w:val="en-US" w:eastAsia="en-US"/>
              </w:rPr>
              <w:t>3</w:t>
            </w:r>
          </w:ins>
          <w:ins w:id="408" w:author="rapporteur16" w:date="2020-06-23T12:48:00Z">
            <w:r>
              <w:rPr/>
              <w:t>: Adjusting the location reporting procedure</w:t>
              <w:tab/>
            </w:r>
          </w:ins>
          <w:hyperlink w:anchor="__RefHeading___Toc43808958">
            <w:ins w:id="409" w:author="rapporteur16" w:date="2020-06-23T12:48:00Z">
              <w:r>
                <w:rPr>
                  <w:rStyle w:val="IndexLink"/>
                </w:rPr>
                <w:t>17</w:t>
              </w:r>
            </w:ins>
          </w:hyperlink>
        </w:p>
        <w:p>
          <w:pPr>
            <w:pStyle w:val="Contents3"/>
            <w:rPr>
              <w:rFonts w:ascii="Calibri" w:hAnsi="Calibri" w:cs="Calibri"/>
              <w:sz w:val="22"/>
              <w:szCs w:val="22"/>
              <w:lang w:val="en-US" w:eastAsia="en-US"/>
              <w:ins w:id="417" w:author="rapporteur16" w:date="2020-06-23T12:48:00Z"/>
            </w:rPr>
          </w:pPr>
          <w:ins w:id="411" w:author="rapporteur16" w:date="2020-06-23T12:48:00Z">
            <w:r>
              <w:rPr/>
              <w:t>6.</w:t>
            </w:r>
          </w:ins>
          <w:ins w:id="412" w:author="rapporteur16" w:date="2020-06-23T12:48:00Z">
            <w:r>
              <w:rPr>
                <w:lang w:val="en-US" w:eastAsia="en-US"/>
              </w:rPr>
              <w:t>3</w:t>
            </w:r>
          </w:ins>
          <w:ins w:id="413" w:author="rapporteur16" w:date="2020-06-23T12:48:00Z">
            <w:r>
              <w:rPr/>
              <w:t>.1</w:t>
            </w:r>
          </w:ins>
          <w:ins w:id="414" w:author="rapporteur16" w:date="2020-06-23T12:48:00Z">
            <w:r>
              <w:rPr>
                <w:rFonts w:cs="Calibri" w:ascii="Calibri" w:hAnsi="Calibri"/>
                <w:sz w:val="22"/>
                <w:szCs w:val="22"/>
                <w:lang w:val="en-US" w:eastAsia="en-US"/>
              </w:rPr>
              <w:tab/>
            </w:r>
          </w:ins>
          <w:ins w:id="415" w:author="rapporteur16" w:date="2020-06-23T12:48:00Z">
            <w:r>
              <w:rPr/>
              <w:t>Description</w:t>
              <w:tab/>
            </w:r>
          </w:ins>
          <w:hyperlink w:anchor="__RefHeading___Toc43808959">
            <w:ins w:id="416" w:author="rapporteur16" w:date="2020-06-23T12:48:00Z">
              <w:r>
                <w:rPr>
                  <w:rStyle w:val="IndexLink"/>
                </w:rPr>
                <w:t>17</w:t>
              </w:r>
            </w:ins>
          </w:hyperlink>
        </w:p>
        <w:p>
          <w:pPr>
            <w:pStyle w:val="Contents3"/>
            <w:rPr>
              <w:rFonts w:ascii="Calibri" w:hAnsi="Calibri" w:cs="Calibri"/>
              <w:sz w:val="22"/>
              <w:szCs w:val="22"/>
              <w:lang w:val="en-US" w:eastAsia="en-US"/>
              <w:ins w:id="424" w:author="rapporteur16" w:date="2020-06-23T12:48:00Z"/>
            </w:rPr>
          </w:pPr>
          <w:ins w:id="418" w:author="rapporteur16" w:date="2020-06-23T12:48:00Z">
            <w:r>
              <w:rPr/>
              <w:t>6.</w:t>
            </w:r>
          </w:ins>
          <w:ins w:id="419" w:author="rapporteur16" w:date="2020-06-23T12:48:00Z">
            <w:r>
              <w:rPr>
                <w:lang w:val="en-US" w:eastAsia="en-US"/>
              </w:rPr>
              <w:t>3</w:t>
            </w:r>
          </w:ins>
          <w:ins w:id="420" w:author="rapporteur16" w:date="2020-06-23T12:48:00Z">
            <w:r>
              <w:rPr/>
              <w:t>.2</w:t>
            </w:r>
          </w:ins>
          <w:ins w:id="421" w:author="rapporteur16" w:date="2020-06-23T12:48:00Z">
            <w:r>
              <w:rPr>
                <w:rFonts w:cs="Calibri" w:ascii="Calibri" w:hAnsi="Calibri"/>
                <w:sz w:val="22"/>
                <w:szCs w:val="22"/>
                <w:lang w:val="en-US" w:eastAsia="en-US"/>
              </w:rPr>
              <w:tab/>
            </w:r>
          </w:ins>
          <w:ins w:id="422" w:author="rapporteur16" w:date="2020-06-23T12:48:00Z">
            <w:r>
              <w:rPr/>
              <w:t>Impacts on existing nodes and functionality</w:t>
              <w:tab/>
            </w:r>
          </w:ins>
          <w:hyperlink w:anchor="__RefHeading___Toc43808960">
            <w:ins w:id="423" w:author="rapporteur16" w:date="2020-06-23T12:48:00Z">
              <w:r>
                <w:rPr>
                  <w:rStyle w:val="IndexLink"/>
                </w:rPr>
                <w:t>17</w:t>
              </w:r>
            </w:ins>
          </w:hyperlink>
        </w:p>
        <w:p>
          <w:pPr>
            <w:pStyle w:val="Contents4"/>
            <w:rPr>
              <w:rFonts w:ascii="Calibri" w:hAnsi="Calibri" w:cs="Calibri"/>
              <w:sz w:val="22"/>
              <w:szCs w:val="22"/>
              <w:lang w:val="en-US" w:eastAsia="en-US"/>
              <w:ins w:id="430" w:author="rapporteur16" w:date="2020-06-23T12:48:00Z"/>
            </w:rPr>
          </w:pPr>
          <w:ins w:id="425" w:author="rapporteur16" w:date="2020-06-23T12:48:00Z">
            <w:r>
              <w:rPr>
                <w:rFonts w:eastAsia="SimSun;宋体"/>
              </w:rPr>
              <w:t>6.3.2.1</w:t>
            </w:r>
          </w:ins>
          <w:ins w:id="426" w:author="rapporteur16" w:date="2020-06-23T12:48:00Z">
            <w:r>
              <w:rPr>
                <w:rFonts w:cs="Calibri" w:ascii="Calibri" w:hAnsi="Calibri"/>
                <w:sz w:val="22"/>
                <w:szCs w:val="22"/>
                <w:lang w:val="en-US" w:eastAsia="en-US"/>
              </w:rPr>
              <w:tab/>
            </w:r>
          </w:ins>
          <w:ins w:id="427" w:author="rapporteur16" w:date="2020-06-23T12:48:00Z">
            <w:r>
              <w:rPr>
                <w:rFonts w:eastAsia="SimSun;宋体"/>
              </w:rPr>
              <w:t>Event-triggered location reporting procedure</w:t>
            </w:r>
          </w:ins>
          <w:ins w:id="428" w:author="rapporteur16" w:date="2020-06-23T12:48:00Z">
            <w:r>
              <w:rPr/>
              <w:tab/>
            </w:r>
          </w:ins>
          <w:hyperlink w:anchor="__RefHeading___Toc43808961">
            <w:ins w:id="429" w:author="rapporteur16" w:date="2020-06-23T12:48:00Z">
              <w:r>
                <w:rPr>
                  <w:rStyle w:val="IndexLink"/>
                </w:rPr>
                <w:t>17</w:t>
              </w:r>
            </w:ins>
          </w:hyperlink>
        </w:p>
        <w:p>
          <w:pPr>
            <w:pStyle w:val="Contents3"/>
            <w:rPr>
              <w:rFonts w:ascii="Calibri" w:hAnsi="Calibri" w:cs="Calibri"/>
              <w:sz w:val="22"/>
              <w:szCs w:val="22"/>
              <w:lang w:val="en-US" w:eastAsia="en-US"/>
              <w:ins w:id="437" w:author="rapporteur16" w:date="2020-06-23T12:48:00Z"/>
            </w:rPr>
          </w:pPr>
          <w:ins w:id="431" w:author="rapporteur16" w:date="2020-06-23T12:48:00Z">
            <w:r>
              <w:rPr/>
              <w:t>6.</w:t>
            </w:r>
          </w:ins>
          <w:ins w:id="432" w:author="rapporteur16" w:date="2020-06-23T12:48:00Z">
            <w:r>
              <w:rPr>
                <w:lang w:val="en-US" w:eastAsia="en-US"/>
              </w:rPr>
              <w:t>3</w:t>
            </w:r>
          </w:ins>
          <w:ins w:id="433" w:author="rapporteur16" w:date="2020-06-23T12:48:00Z">
            <w:r>
              <w:rPr/>
              <w:t>.3</w:t>
            </w:r>
          </w:ins>
          <w:ins w:id="434" w:author="rapporteur16" w:date="2020-06-23T12:48:00Z">
            <w:r>
              <w:rPr>
                <w:rFonts w:cs="Calibri" w:ascii="Calibri" w:hAnsi="Calibri"/>
                <w:sz w:val="22"/>
                <w:szCs w:val="22"/>
                <w:lang w:val="en-US" w:eastAsia="en-US"/>
              </w:rPr>
              <w:tab/>
            </w:r>
          </w:ins>
          <w:ins w:id="435" w:author="rapporteur16" w:date="2020-06-23T12:48:00Z">
            <w:r>
              <w:rPr/>
              <w:t>Solution Evaluation</w:t>
              <w:tab/>
            </w:r>
          </w:ins>
          <w:hyperlink w:anchor="__RefHeading___Toc43808962">
            <w:ins w:id="436" w:author="rapporteur16" w:date="2020-06-23T12:48:00Z">
              <w:r>
                <w:rPr>
                  <w:rStyle w:val="IndexLink"/>
                </w:rPr>
                <w:t>17</w:t>
              </w:r>
            </w:ins>
          </w:hyperlink>
        </w:p>
        <w:p>
          <w:pPr>
            <w:pStyle w:val="Contents2"/>
            <w:rPr>
              <w:rFonts w:ascii="Calibri" w:hAnsi="Calibri" w:cs="Calibri"/>
              <w:sz w:val="22"/>
              <w:szCs w:val="22"/>
              <w:lang w:val="en-US" w:eastAsia="en-US"/>
              <w:ins w:id="445" w:author="rapporteur16" w:date="2020-06-23T12:48:00Z"/>
            </w:rPr>
          </w:pPr>
          <w:ins w:id="438" w:author="rapporteur16" w:date="2020-06-23T12:48:00Z">
            <w:r>
              <w:rPr/>
              <w:t>6.</w:t>
            </w:r>
          </w:ins>
          <w:ins w:id="439" w:author="rapporteur16" w:date="2020-06-23T12:48:00Z">
            <w:r>
              <w:rPr>
                <w:lang w:val="en-US" w:eastAsia="en-US"/>
              </w:rPr>
              <w:t>4</w:t>
            </w:r>
          </w:ins>
          <w:ins w:id="440" w:author="rapporteur16" w:date="2020-06-23T12:48:00Z">
            <w:r>
              <w:rPr>
                <w:rFonts w:cs="Calibri" w:ascii="Calibri" w:hAnsi="Calibri"/>
                <w:sz w:val="22"/>
                <w:szCs w:val="22"/>
                <w:lang w:val="en-US" w:eastAsia="en-US"/>
              </w:rPr>
              <w:tab/>
            </w:r>
          </w:ins>
          <w:ins w:id="441" w:author="rapporteur16" w:date="2020-06-23T12:48:00Z">
            <w:r>
              <w:rPr/>
              <w:t xml:space="preserve">Solution </w:t>
            </w:r>
          </w:ins>
          <w:ins w:id="442" w:author="rapporteur16" w:date="2020-06-23T12:48:00Z">
            <w:r>
              <w:rPr>
                <w:lang w:val="en-US" w:eastAsia="en-US"/>
              </w:rPr>
              <w:t>4</w:t>
            </w:r>
          </w:ins>
          <w:ins w:id="443" w:author="rapporteur16" w:date="2020-06-23T12:48:00Z">
            <w:r>
              <w:rPr/>
              <w:t>: Handling of triggering criteria in emergency cases</w:t>
              <w:tab/>
            </w:r>
          </w:ins>
          <w:hyperlink w:anchor="__RefHeading___Toc43808963">
            <w:ins w:id="444" w:author="rapporteur16" w:date="2020-06-23T12:48:00Z">
              <w:r>
                <w:rPr>
                  <w:rStyle w:val="IndexLink"/>
                </w:rPr>
                <w:t>17</w:t>
              </w:r>
            </w:ins>
          </w:hyperlink>
        </w:p>
        <w:p>
          <w:pPr>
            <w:pStyle w:val="Contents3"/>
            <w:rPr>
              <w:rFonts w:ascii="Calibri" w:hAnsi="Calibri" w:cs="Calibri"/>
              <w:sz w:val="22"/>
              <w:szCs w:val="22"/>
              <w:lang w:val="en-US" w:eastAsia="en-US"/>
              <w:ins w:id="452" w:author="rapporteur16" w:date="2020-06-23T12:48:00Z"/>
            </w:rPr>
          </w:pPr>
          <w:ins w:id="446" w:author="rapporteur16" w:date="2020-06-23T12:48:00Z">
            <w:r>
              <w:rPr/>
              <w:t>6.</w:t>
            </w:r>
          </w:ins>
          <w:ins w:id="447" w:author="rapporteur16" w:date="2020-06-23T12:48:00Z">
            <w:r>
              <w:rPr>
                <w:lang w:val="en-US" w:eastAsia="en-US"/>
              </w:rPr>
              <w:t>4</w:t>
            </w:r>
          </w:ins>
          <w:ins w:id="448" w:author="rapporteur16" w:date="2020-06-23T12:48:00Z">
            <w:r>
              <w:rPr/>
              <w:t>.1</w:t>
            </w:r>
          </w:ins>
          <w:ins w:id="449" w:author="rapporteur16" w:date="2020-06-23T12:48:00Z">
            <w:r>
              <w:rPr>
                <w:rFonts w:cs="Calibri" w:ascii="Calibri" w:hAnsi="Calibri"/>
                <w:sz w:val="22"/>
                <w:szCs w:val="22"/>
                <w:lang w:val="en-US" w:eastAsia="en-US"/>
              </w:rPr>
              <w:tab/>
            </w:r>
          </w:ins>
          <w:ins w:id="450" w:author="rapporteur16" w:date="2020-06-23T12:48:00Z">
            <w:r>
              <w:rPr/>
              <w:t>Description</w:t>
              <w:tab/>
            </w:r>
          </w:ins>
          <w:hyperlink w:anchor="__RefHeading___Toc43808964">
            <w:ins w:id="451" w:author="rapporteur16" w:date="2020-06-23T12:48:00Z">
              <w:r>
                <w:rPr>
                  <w:rStyle w:val="IndexLink"/>
                </w:rPr>
                <w:t>17</w:t>
              </w:r>
            </w:ins>
          </w:hyperlink>
        </w:p>
        <w:p>
          <w:pPr>
            <w:pStyle w:val="Contents3"/>
            <w:rPr>
              <w:rFonts w:ascii="Calibri" w:hAnsi="Calibri" w:cs="Calibri"/>
              <w:sz w:val="22"/>
              <w:szCs w:val="22"/>
              <w:lang w:val="en-US" w:eastAsia="en-US"/>
              <w:ins w:id="459" w:author="rapporteur16" w:date="2020-06-23T12:48:00Z"/>
            </w:rPr>
          </w:pPr>
          <w:ins w:id="453" w:author="rapporteur16" w:date="2020-06-23T12:48:00Z">
            <w:r>
              <w:rPr/>
              <w:t>6.</w:t>
            </w:r>
          </w:ins>
          <w:ins w:id="454" w:author="rapporteur16" w:date="2020-06-23T12:48:00Z">
            <w:r>
              <w:rPr>
                <w:lang w:val="en-US" w:eastAsia="en-US"/>
              </w:rPr>
              <w:t>4</w:t>
            </w:r>
          </w:ins>
          <w:ins w:id="455" w:author="rapporteur16" w:date="2020-06-23T12:48:00Z">
            <w:r>
              <w:rPr/>
              <w:t>.2</w:t>
            </w:r>
          </w:ins>
          <w:ins w:id="456" w:author="rapporteur16" w:date="2020-06-23T12:48:00Z">
            <w:r>
              <w:rPr>
                <w:rFonts w:cs="Calibri" w:ascii="Calibri" w:hAnsi="Calibri"/>
                <w:sz w:val="22"/>
                <w:szCs w:val="22"/>
                <w:lang w:val="en-US" w:eastAsia="en-US"/>
              </w:rPr>
              <w:tab/>
            </w:r>
          </w:ins>
          <w:ins w:id="457" w:author="rapporteur16" w:date="2020-06-23T12:48:00Z">
            <w:r>
              <w:rPr/>
              <w:t>Impacts on existing nodes and functionality</w:t>
              <w:tab/>
            </w:r>
          </w:ins>
          <w:hyperlink w:anchor="__RefHeading___Toc43808965">
            <w:ins w:id="458" w:author="rapporteur16" w:date="2020-06-23T12:48:00Z">
              <w:r>
                <w:rPr>
                  <w:rStyle w:val="IndexLink"/>
                </w:rPr>
                <w:t>18</w:t>
              </w:r>
            </w:ins>
          </w:hyperlink>
        </w:p>
        <w:p>
          <w:pPr>
            <w:pStyle w:val="Contents4"/>
            <w:rPr>
              <w:rFonts w:ascii="Calibri" w:hAnsi="Calibri" w:cs="Calibri"/>
              <w:sz w:val="22"/>
              <w:szCs w:val="22"/>
              <w:lang w:val="en-US" w:eastAsia="en-US"/>
              <w:ins w:id="467" w:author="rapporteur16" w:date="2020-06-23T12:48:00Z"/>
            </w:rPr>
          </w:pPr>
          <w:ins w:id="460" w:author="rapporteur16" w:date="2020-06-23T12:48:00Z">
            <w:r>
              <w:rPr>
                <w:rFonts w:eastAsia="SimSun;宋体"/>
              </w:rPr>
              <w:t>6.</w:t>
            </w:r>
          </w:ins>
          <w:ins w:id="461" w:author="rapporteur16" w:date="2020-06-23T12:48:00Z">
            <w:r>
              <w:rPr>
                <w:rFonts w:eastAsia="SimSun;宋体"/>
                <w:lang w:val="en-US" w:eastAsia="en-US"/>
              </w:rPr>
              <w:t>4</w:t>
            </w:r>
          </w:ins>
          <w:ins w:id="462" w:author="rapporteur16" w:date="2020-06-23T12:48:00Z">
            <w:r>
              <w:rPr>
                <w:rFonts w:eastAsia="SimSun;宋体"/>
              </w:rPr>
              <w:t>.2.1</w:t>
            </w:r>
          </w:ins>
          <w:ins w:id="463" w:author="rapporteur16" w:date="2020-06-23T12:48:00Z">
            <w:r>
              <w:rPr>
                <w:rFonts w:cs="Calibri" w:ascii="Calibri" w:hAnsi="Calibri"/>
                <w:sz w:val="22"/>
                <w:szCs w:val="22"/>
                <w:lang w:val="en-US" w:eastAsia="en-US"/>
              </w:rPr>
              <w:tab/>
            </w:r>
          </w:ins>
          <w:ins w:id="464" w:author="rapporteur16" w:date="2020-06-23T12:48:00Z">
            <w:r>
              <w:rPr>
                <w:rFonts w:eastAsia="SimSun;宋体"/>
              </w:rPr>
              <w:t>Location reporting configuration</w:t>
            </w:r>
          </w:ins>
          <w:ins w:id="465" w:author="rapporteur16" w:date="2020-06-23T12:48:00Z">
            <w:r>
              <w:rPr/>
              <w:tab/>
            </w:r>
          </w:ins>
          <w:hyperlink w:anchor="__RefHeading___Toc43808966">
            <w:ins w:id="466" w:author="rapporteur16" w:date="2020-06-23T12:48:00Z">
              <w:r>
                <w:rPr>
                  <w:rStyle w:val="IndexLink"/>
                </w:rPr>
                <w:t>18</w:t>
              </w:r>
            </w:ins>
          </w:hyperlink>
        </w:p>
        <w:p>
          <w:pPr>
            <w:pStyle w:val="Contents4"/>
            <w:rPr>
              <w:rFonts w:ascii="Calibri" w:hAnsi="Calibri" w:cs="Calibri"/>
              <w:sz w:val="22"/>
              <w:szCs w:val="22"/>
              <w:lang w:val="en-US" w:eastAsia="en-US"/>
              <w:ins w:id="474" w:author="rapporteur16" w:date="2020-06-23T12:48:00Z"/>
            </w:rPr>
          </w:pPr>
          <w:ins w:id="468" w:author="rapporteur16" w:date="2020-06-23T12:48:00Z">
            <w:r>
              <w:rPr>
                <w:rFonts w:eastAsia="SimSun;宋体"/>
              </w:rPr>
              <w:t>6.4.2.</w:t>
            </w:r>
          </w:ins>
          <w:ins w:id="469" w:author="rapporteur16" w:date="2020-06-23T12:48:00Z">
            <w:r>
              <w:rPr>
                <w:rFonts w:eastAsia="SimSun;宋体"/>
                <w:lang w:val="en-US" w:eastAsia="en-US"/>
              </w:rPr>
              <w:t>2</w:t>
            </w:r>
          </w:ins>
          <w:ins w:id="470" w:author="rapporteur16" w:date="2020-06-23T12:48:00Z">
            <w:r>
              <w:rPr>
                <w:rFonts w:cs="Calibri" w:ascii="Calibri" w:hAnsi="Calibri"/>
                <w:sz w:val="22"/>
                <w:szCs w:val="22"/>
                <w:lang w:val="en-US" w:eastAsia="en-US"/>
              </w:rPr>
              <w:tab/>
            </w:r>
          </w:ins>
          <w:ins w:id="471" w:author="rapporteur16" w:date="2020-06-23T12:48:00Z">
            <w:r>
              <w:rPr>
                <w:rFonts w:eastAsia="SimSun;宋体"/>
              </w:rPr>
              <w:t>Location reporting trigger</w:t>
            </w:r>
          </w:ins>
          <w:ins w:id="472" w:author="rapporteur16" w:date="2020-06-23T12:48:00Z">
            <w:r>
              <w:rPr/>
              <w:tab/>
            </w:r>
          </w:ins>
          <w:hyperlink w:anchor="__RefHeading___Toc43808967">
            <w:ins w:id="473" w:author="rapporteur16" w:date="2020-06-23T12:48:00Z">
              <w:r>
                <w:rPr>
                  <w:rStyle w:val="IndexLink"/>
                </w:rPr>
                <w:t>19</w:t>
              </w:r>
            </w:ins>
          </w:hyperlink>
        </w:p>
        <w:p>
          <w:pPr>
            <w:pStyle w:val="Contents3"/>
            <w:rPr>
              <w:rFonts w:ascii="Calibri" w:hAnsi="Calibri" w:cs="Calibri"/>
              <w:sz w:val="22"/>
              <w:szCs w:val="22"/>
              <w:lang w:val="en-US" w:eastAsia="en-US"/>
              <w:ins w:id="481" w:author="rapporteur16" w:date="2020-06-23T12:48:00Z"/>
            </w:rPr>
          </w:pPr>
          <w:ins w:id="475" w:author="rapporteur16" w:date="2020-06-23T12:48:00Z">
            <w:r>
              <w:rPr/>
              <w:t>6.</w:t>
            </w:r>
          </w:ins>
          <w:ins w:id="476" w:author="rapporteur16" w:date="2020-06-23T12:48:00Z">
            <w:r>
              <w:rPr>
                <w:lang w:val="en-US" w:eastAsia="en-US"/>
              </w:rPr>
              <w:t>4</w:t>
            </w:r>
          </w:ins>
          <w:ins w:id="477" w:author="rapporteur16" w:date="2020-06-23T12:48:00Z">
            <w:r>
              <w:rPr/>
              <w:t>.3</w:t>
            </w:r>
          </w:ins>
          <w:ins w:id="478" w:author="rapporteur16" w:date="2020-06-23T12:48:00Z">
            <w:r>
              <w:rPr>
                <w:rFonts w:cs="Calibri" w:ascii="Calibri" w:hAnsi="Calibri"/>
                <w:sz w:val="22"/>
                <w:szCs w:val="22"/>
                <w:lang w:val="en-US" w:eastAsia="en-US"/>
              </w:rPr>
              <w:tab/>
            </w:r>
          </w:ins>
          <w:ins w:id="479" w:author="rapporteur16" w:date="2020-06-23T12:48:00Z">
            <w:r>
              <w:rPr/>
              <w:t>Solution Evaluation</w:t>
              <w:tab/>
            </w:r>
          </w:ins>
          <w:hyperlink w:anchor="__RefHeading___Toc43808968">
            <w:ins w:id="480" w:author="rapporteur16" w:date="2020-06-23T12:48:00Z">
              <w:r>
                <w:rPr>
                  <w:rStyle w:val="IndexLink"/>
                </w:rPr>
                <w:t>19</w:t>
              </w:r>
            </w:ins>
          </w:hyperlink>
        </w:p>
        <w:p>
          <w:pPr>
            <w:pStyle w:val="Contents2"/>
            <w:rPr>
              <w:rFonts w:ascii="Calibri" w:hAnsi="Calibri" w:cs="Calibri"/>
              <w:sz w:val="22"/>
              <w:szCs w:val="22"/>
              <w:lang w:val="en-US" w:eastAsia="en-US"/>
              <w:ins w:id="489" w:author="rapporteur16" w:date="2020-06-23T12:48:00Z"/>
            </w:rPr>
          </w:pPr>
          <w:ins w:id="482" w:author="rapporteur16" w:date="2020-06-23T12:48:00Z">
            <w:r>
              <w:rPr/>
              <w:t>6.</w:t>
            </w:r>
          </w:ins>
          <w:ins w:id="483" w:author="rapporteur16" w:date="2020-06-23T12:48:00Z">
            <w:r>
              <w:rPr>
                <w:lang w:val="en-US" w:eastAsia="en-US"/>
              </w:rPr>
              <w:t>5</w:t>
            </w:r>
          </w:ins>
          <w:ins w:id="484" w:author="rapporteur16" w:date="2020-06-23T12:48:00Z">
            <w:r>
              <w:rPr>
                <w:rFonts w:cs="Calibri" w:ascii="Calibri" w:hAnsi="Calibri"/>
                <w:sz w:val="22"/>
                <w:szCs w:val="22"/>
                <w:lang w:val="en-US" w:eastAsia="en-US"/>
              </w:rPr>
              <w:tab/>
            </w:r>
          </w:ins>
          <w:ins w:id="485" w:author="rapporteur16" w:date="2020-06-23T12:48:00Z">
            <w:r>
              <w:rPr/>
              <w:t xml:space="preserve">Solution </w:t>
            </w:r>
          </w:ins>
          <w:ins w:id="486" w:author="rapporteur16" w:date="2020-06-23T12:48:00Z">
            <w:r>
              <w:rPr>
                <w:lang w:val="en-US" w:eastAsia="en-US"/>
              </w:rPr>
              <w:t>5</w:t>
            </w:r>
          </w:ins>
          <w:ins w:id="487" w:author="rapporteur16" w:date="2020-06-23T12:48:00Z">
            <w:r>
              <w:rPr/>
              <w:t>: Location management mechanism backward compatibility for MCPTT</w:t>
              <w:tab/>
            </w:r>
          </w:ins>
          <w:hyperlink w:anchor="__RefHeading___Toc43808969">
            <w:ins w:id="488" w:author="rapporteur16" w:date="2020-06-23T12:48:00Z">
              <w:r>
                <w:rPr>
                  <w:rStyle w:val="IndexLink"/>
                </w:rPr>
                <w:t>20</w:t>
              </w:r>
            </w:ins>
          </w:hyperlink>
        </w:p>
        <w:p>
          <w:pPr>
            <w:pStyle w:val="Contents3"/>
            <w:rPr>
              <w:rFonts w:ascii="Calibri" w:hAnsi="Calibri" w:cs="Calibri"/>
              <w:sz w:val="22"/>
              <w:szCs w:val="22"/>
              <w:lang w:val="en-US" w:eastAsia="en-US"/>
              <w:ins w:id="496" w:author="rapporteur16" w:date="2020-06-23T12:48:00Z"/>
            </w:rPr>
          </w:pPr>
          <w:ins w:id="490" w:author="rapporteur16" w:date="2020-06-23T12:48:00Z">
            <w:r>
              <w:rPr/>
              <w:t>6.</w:t>
            </w:r>
          </w:ins>
          <w:ins w:id="491" w:author="rapporteur16" w:date="2020-06-23T12:48:00Z">
            <w:r>
              <w:rPr>
                <w:lang w:val="en-US" w:eastAsia="en-US"/>
              </w:rPr>
              <w:t>5</w:t>
            </w:r>
          </w:ins>
          <w:ins w:id="492" w:author="rapporteur16" w:date="2020-06-23T12:48:00Z">
            <w:r>
              <w:rPr/>
              <w:t>.1</w:t>
            </w:r>
          </w:ins>
          <w:ins w:id="493" w:author="rapporteur16" w:date="2020-06-23T12:48:00Z">
            <w:r>
              <w:rPr>
                <w:rFonts w:cs="Calibri" w:ascii="Calibri" w:hAnsi="Calibri"/>
                <w:sz w:val="22"/>
                <w:szCs w:val="22"/>
                <w:lang w:val="en-US" w:eastAsia="en-US"/>
              </w:rPr>
              <w:tab/>
            </w:r>
          </w:ins>
          <w:ins w:id="494" w:author="rapporteur16" w:date="2020-06-23T12:48:00Z">
            <w:r>
              <w:rPr/>
              <w:t>Description</w:t>
              <w:tab/>
            </w:r>
          </w:ins>
          <w:hyperlink w:anchor="__RefHeading___Toc43808970">
            <w:ins w:id="495" w:author="rapporteur16" w:date="2020-06-23T12:48:00Z">
              <w:r>
                <w:rPr>
                  <w:rStyle w:val="IndexLink"/>
                </w:rPr>
                <w:t>20</w:t>
              </w:r>
            </w:ins>
          </w:hyperlink>
        </w:p>
        <w:p>
          <w:pPr>
            <w:pStyle w:val="Contents3"/>
            <w:rPr>
              <w:rFonts w:ascii="Calibri" w:hAnsi="Calibri" w:cs="Calibri"/>
              <w:sz w:val="22"/>
              <w:szCs w:val="22"/>
              <w:lang w:val="en-US" w:eastAsia="en-US"/>
              <w:ins w:id="503" w:author="rapporteur16" w:date="2020-06-23T12:48:00Z"/>
            </w:rPr>
          </w:pPr>
          <w:ins w:id="497" w:author="rapporteur16" w:date="2020-06-23T12:48:00Z">
            <w:r>
              <w:rPr/>
              <w:t>6.</w:t>
            </w:r>
          </w:ins>
          <w:ins w:id="498" w:author="rapporteur16" w:date="2020-06-23T12:48:00Z">
            <w:r>
              <w:rPr>
                <w:lang w:val="en-US" w:eastAsia="en-US"/>
              </w:rPr>
              <w:t>5</w:t>
            </w:r>
          </w:ins>
          <w:ins w:id="499" w:author="rapporteur16" w:date="2020-06-23T12:48:00Z">
            <w:r>
              <w:rPr/>
              <w:t>.2</w:t>
            </w:r>
          </w:ins>
          <w:ins w:id="500" w:author="rapporteur16" w:date="2020-06-23T12:48:00Z">
            <w:r>
              <w:rPr>
                <w:rFonts w:cs="Calibri" w:ascii="Calibri" w:hAnsi="Calibri"/>
                <w:sz w:val="22"/>
                <w:szCs w:val="22"/>
                <w:lang w:val="en-US" w:eastAsia="en-US"/>
              </w:rPr>
              <w:tab/>
            </w:r>
          </w:ins>
          <w:ins w:id="501" w:author="rapporteur16" w:date="2020-06-23T12:48:00Z">
            <w:r>
              <w:rPr/>
              <w:t>Impacts on existing nodes and functionality</w:t>
              <w:tab/>
            </w:r>
          </w:ins>
          <w:hyperlink w:anchor="__RefHeading___Toc43808971">
            <w:ins w:id="502" w:author="rapporteur16" w:date="2020-06-23T12:48:00Z">
              <w:r>
                <w:rPr>
                  <w:rStyle w:val="IndexLink"/>
                </w:rPr>
                <w:t>20</w:t>
              </w:r>
            </w:ins>
          </w:hyperlink>
        </w:p>
        <w:p>
          <w:pPr>
            <w:pStyle w:val="Contents3"/>
            <w:rPr>
              <w:rFonts w:ascii="Calibri" w:hAnsi="Calibri" w:cs="Calibri"/>
              <w:sz w:val="22"/>
              <w:szCs w:val="22"/>
              <w:lang w:val="en-US" w:eastAsia="en-US"/>
              <w:ins w:id="510" w:author="rapporteur16" w:date="2020-06-23T12:48:00Z"/>
            </w:rPr>
          </w:pPr>
          <w:ins w:id="504" w:author="rapporteur16" w:date="2020-06-23T12:48:00Z">
            <w:r>
              <w:rPr/>
              <w:t>6.</w:t>
            </w:r>
          </w:ins>
          <w:ins w:id="505" w:author="rapporteur16" w:date="2020-06-23T12:48:00Z">
            <w:r>
              <w:rPr>
                <w:lang w:val="en-US" w:eastAsia="en-US"/>
              </w:rPr>
              <w:t>5</w:t>
            </w:r>
          </w:ins>
          <w:ins w:id="506" w:author="rapporteur16" w:date="2020-06-23T12:48:00Z">
            <w:r>
              <w:rPr/>
              <w:t>.3</w:t>
            </w:r>
          </w:ins>
          <w:ins w:id="507" w:author="rapporteur16" w:date="2020-06-23T12:48:00Z">
            <w:r>
              <w:rPr>
                <w:rFonts w:cs="Calibri" w:ascii="Calibri" w:hAnsi="Calibri"/>
                <w:sz w:val="22"/>
                <w:szCs w:val="22"/>
                <w:lang w:val="en-US" w:eastAsia="en-US"/>
              </w:rPr>
              <w:tab/>
            </w:r>
          </w:ins>
          <w:ins w:id="508" w:author="rapporteur16" w:date="2020-06-23T12:48:00Z">
            <w:r>
              <w:rPr/>
              <w:t>Solution Evaluation</w:t>
              <w:tab/>
            </w:r>
          </w:ins>
          <w:hyperlink w:anchor="__RefHeading___Toc43808972">
            <w:ins w:id="509" w:author="rapporteur16" w:date="2020-06-23T12:48:00Z">
              <w:r>
                <w:rPr>
                  <w:rStyle w:val="IndexLink"/>
                </w:rPr>
                <w:t>20</w:t>
              </w:r>
            </w:ins>
          </w:hyperlink>
        </w:p>
        <w:p>
          <w:pPr>
            <w:pStyle w:val="Contents2"/>
            <w:rPr>
              <w:rFonts w:ascii="Calibri" w:hAnsi="Calibri" w:cs="Calibri"/>
              <w:sz w:val="22"/>
              <w:szCs w:val="22"/>
              <w:lang w:val="en-US" w:eastAsia="en-US"/>
              <w:ins w:id="518" w:author="rapporteur16" w:date="2020-06-23T12:48:00Z"/>
            </w:rPr>
          </w:pPr>
          <w:ins w:id="511" w:author="rapporteur16" w:date="2020-06-23T12:48:00Z">
            <w:r>
              <w:rPr/>
              <w:t>6.</w:t>
            </w:r>
          </w:ins>
          <w:ins w:id="512" w:author="rapporteur16" w:date="2020-06-23T12:48:00Z">
            <w:r>
              <w:rPr>
                <w:lang w:val="en-US" w:eastAsia="en-US"/>
              </w:rPr>
              <w:t>6</w:t>
            </w:r>
          </w:ins>
          <w:ins w:id="513" w:author="rapporteur16" w:date="2020-06-23T12:48:00Z">
            <w:r>
              <w:rPr>
                <w:rFonts w:cs="Calibri" w:ascii="Calibri" w:hAnsi="Calibri"/>
                <w:sz w:val="22"/>
                <w:szCs w:val="22"/>
                <w:lang w:val="en-US" w:eastAsia="en-US"/>
              </w:rPr>
              <w:tab/>
            </w:r>
          </w:ins>
          <w:ins w:id="514" w:author="rapporteur16" w:date="2020-06-23T12:48:00Z">
            <w:r>
              <w:rPr/>
              <w:t xml:space="preserve">Solution </w:t>
            </w:r>
          </w:ins>
          <w:ins w:id="515" w:author="rapporteur16" w:date="2020-06-23T12:48:00Z">
            <w:r>
              <w:rPr>
                <w:lang w:val="en-US" w:eastAsia="en-US"/>
              </w:rPr>
              <w:t>6</w:t>
            </w:r>
          </w:ins>
          <w:ins w:id="516" w:author="rapporteur16" w:date="2020-06-23T12:48:00Z">
            <w:r>
              <w:rPr/>
              <w:t>: Off-network storing of event-triggered location information</w:t>
              <w:tab/>
            </w:r>
          </w:ins>
          <w:hyperlink w:anchor="__RefHeading___Toc43808973">
            <w:ins w:id="517" w:author="rapporteur16" w:date="2020-06-23T12:48:00Z">
              <w:r>
                <w:rPr>
                  <w:rStyle w:val="IndexLink"/>
                </w:rPr>
                <w:t>20</w:t>
              </w:r>
            </w:ins>
          </w:hyperlink>
        </w:p>
        <w:p>
          <w:pPr>
            <w:pStyle w:val="Contents3"/>
            <w:rPr>
              <w:rFonts w:ascii="Calibri" w:hAnsi="Calibri" w:cs="Calibri"/>
              <w:sz w:val="22"/>
              <w:szCs w:val="22"/>
              <w:lang w:val="en-US" w:eastAsia="en-US"/>
              <w:ins w:id="525" w:author="rapporteur16" w:date="2020-06-23T12:48:00Z"/>
            </w:rPr>
          </w:pPr>
          <w:ins w:id="519" w:author="rapporteur16" w:date="2020-06-23T12:48:00Z">
            <w:r>
              <w:rPr/>
              <w:t>6.</w:t>
            </w:r>
          </w:ins>
          <w:ins w:id="520" w:author="rapporteur16" w:date="2020-06-23T12:48:00Z">
            <w:r>
              <w:rPr>
                <w:lang w:val="en-US" w:eastAsia="en-US"/>
              </w:rPr>
              <w:t>6</w:t>
            </w:r>
          </w:ins>
          <w:ins w:id="521" w:author="rapporteur16" w:date="2020-06-23T12:48:00Z">
            <w:r>
              <w:rPr/>
              <w:t>.1</w:t>
            </w:r>
          </w:ins>
          <w:ins w:id="522" w:author="rapporteur16" w:date="2020-06-23T12:48:00Z">
            <w:r>
              <w:rPr>
                <w:rFonts w:cs="Calibri" w:ascii="Calibri" w:hAnsi="Calibri"/>
                <w:sz w:val="22"/>
                <w:szCs w:val="22"/>
                <w:lang w:val="en-US" w:eastAsia="en-US"/>
              </w:rPr>
              <w:tab/>
            </w:r>
          </w:ins>
          <w:ins w:id="523" w:author="rapporteur16" w:date="2020-06-23T12:48:00Z">
            <w:r>
              <w:rPr/>
              <w:t>Description</w:t>
              <w:tab/>
            </w:r>
          </w:ins>
          <w:hyperlink w:anchor="__RefHeading___Toc43808974">
            <w:ins w:id="524" w:author="rapporteur16" w:date="2020-06-23T12:48:00Z">
              <w:r>
                <w:rPr>
                  <w:rStyle w:val="IndexLink"/>
                </w:rPr>
                <w:t>20</w:t>
              </w:r>
            </w:ins>
          </w:hyperlink>
        </w:p>
        <w:p>
          <w:pPr>
            <w:pStyle w:val="Contents3"/>
            <w:rPr>
              <w:rFonts w:ascii="Calibri" w:hAnsi="Calibri" w:cs="Calibri"/>
              <w:sz w:val="22"/>
              <w:szCs w:val="22"/>
              <w:lang w:val="en-US" w:eastAsia="en-US"/>
              <w:ins w:id="532" w:author="rapporteur16" w:date="2020-06-23T12:48:00Z"/>
            </w:rPr>
          </w:pPr>
          <w:ins w:id="526" w:author="rapporteur16" w:date="2020-06-23T12:48:00Z">
            <w:r>
              <w:rPr/>
              <w:t>6.</w:t>
            </w:r>
          </w:ins>
          <w:ins w:id="527" w:author="rapporteur16" w:date="2020-06-23T12:48:00Z">
            <w:r>
              <w:rPr>
                <w:lang w:val="en-US" w:eastAsia="en-US"/>
              </w:rPr>
              <w:t>6</w:t>
            </w:r>
          </w:ins>
          <w:ins w:id="528" w:author="rapporteur16" w:date="2020-06-23T12:48:00Z">
            <w:r>
              <w:rPr/>
              <w:t>.2</w:t>
            </w:r>
          </w:ins>
          <w:ins w:id="529" w:author="rapporteur16" w:date="2020-06-23T12:48:00Z">
            <w:r>
              <w:rPr>
                <w:rFonts w:cs="Calibri" w:ascii="Calibri" w:hAnsi="Calibri"/>
                <w:sz w:val="22"/>
                <w:szCs w:val="22"/>
                <w:lang w:val="en-US" w:eastAsia="en-US"/>
              </w:rPr>
              <w:tab/>
            </w:r>
          </w:ins>
          <w:ins w:id="530" w:author="rapporteur16" w:date="2020-06-23T12:48:00Z">
            <w:r>
              <w:rPr/>
              <w:t>Impacts on existing nodes and functionality</w:t>
              <w:tab/>
            </w:r>
          </w:ins>
          <w:hyperlink w:anchor="__RefHeading___Toc43808975">
            <w:ins w:id="531" w:author="rapporteur16" w:date="2020-06-23T12:48:00Z">
              <w:r>
                <w:rPr>
                  <w:rStyle w:val="IndexLink"/>
                </w:rPr>
                <w:t>20</w:t>
              </w:r>
            </w:ins>
          </w:hyperlink>
        </w:p>
        <w:p>
          <w:pPr>
            <w:pStyle w:val="Contents4"/>
            <w:rPr>
              <w:rFonts w:ascii="Calibri" w:hAnsi="Calibri" w:cs="Calibri"/>
              <w:sz w:val="22"/>
              <w:szCs w:val="22"/>
              <w:lang w:val="en-US" w:eastAsia="en-US"/>
              <w:ins w:id="540" w:author="rapporteur16" w:date="2020-06-23T12:48:00Z"/>
            </w:rPr>
          </w:pPr>
          <w:ins w:id="533" w:author="rapporteur16" w:date="2020-06-23T12:48:00Z">
            <w:r>
              <w:rPr>
                <w:rFonts w:eastAsia="SimSun;宋体"/>
              </w:rPr>
              <w:t>6.</w:t>
            </w:r>
          </w:ins>
          <w:ins w:id="534" w:author="rapporteur16" w:date="2020-06-23T12:48:00Z">
            <w:r>
              <w:rPr>
                <w:rFonts w:eastAsia="SimSun;宋体"/>
                <w:lang w:val="en-US" w:eastAsia="en-US"/>
              </w:rPr>
              <w:t>6</w:t>
            </w:r>
          </w:ins>
          <w:ins w:id="535" w:author="rapporteur16" w:date="2020-06-23T12:48:00Z">
            <w:r>
              <w:rPr>
                <w:rFonts w:eastAsia="SimSun;宋体"/>
              </w:rPr>
              <w:t>.2.1</w:t>
            </w:r>
          </w:ins>
          <w:ins w:id="536" w:author="rapporteur16" w:date="2020-06-23T12:48:00Z">
            <w:r>
              <w:rPr>
                <w:rFonts w:cs="Calibri" w:ascii="Calibri" w:hAnsi="Calibri"/>
                <w:sz w:val="22"/>
                <w:szCs w:val="22"/>
                <w:lang w:val="en-US" w:eastAsia="en-US"/>
              </w:rPr>
              <w:tab/>
            </w:r>
          </w:ins>
          <w:ins w:id="537" w:author="rapporteur16" w:date="2020-06-23T12:48:00Z">
            <w:r>
              <w:rPr>
                <w:rFonts w:eastAsia="SimSun;宋体"/>
              </w:rPr>
              <w:t>Off-network storing of event-triggered location information procedure</w:t>
            </w:r>
          </w:ins>
          <w:ins w:id="538" w:author="rapporteur16" w:date="2020-06-23T12:48:00Z">
            <w:r>
              <w:rPr/>
              <w:tab/>
            </w:r>
          </w:ins>
          <w:hyperlink w:anchor="__RefHeading___Toc43808976">
            <w:ins w:id="539" w:author="rapporteur16" w:date="2020-06-23T12:48:00Z">
              <w:r>
                <w:rPr>
                  <w:rStyle w:val="IndexLink"/>
                </w:rPr>
                <w:t>20</w:t>
              </w:r>
            </w:ins>
          </w:hyperlink>
        </w:p>
        <w:p>
          <w:pPr>
            <w:pStyle w:val="Contents3"/>
            <w:rPr>
              <w:rFonts w:ascii="Calibri" w:hAnsi="Calibri" w:cs="Calibri"/>
              <w:sz w:val="22"/>
              <w:szCs w:val="22"/>
              <w:lang w:val="en-US" w:eastAsia="en-US"/>
              <w:ins w:id="547" w:author="rapporteur16" w:date="2020-06-23T12:48:00Z"/>
            </w:rPr>
          </w:pPr>
          <w:ins w:id="541" w:author="rapporteur16" w:date="2020-06-23T12:48:00Z">
            <w:r>
              <w:rPr/>
              <w:t>6.</w:t>
            </w:r>
          </w:ins>
          <w:ins w:id="542" w:author="rapporteur16" w:date="2020-06-23T12:48:00Z">
            <w:r>
              <w:rPr>
                <w:lang w:val="en-US" w:eastAsia="en-US"/>
              </w:rPr>
              <w:t>6</w:t>
            </w:r>
          </w:ins>
          <w:ins w:id="543" w:author="rapporteur16" w:date="2020-06-23T12:48:00Z">
            <w:r>
              <w:rPr/>
              <w:t>.3</w:t>
            </w:r>
          </w:ins>
          <w:ins w:id="544" w:author="rapporteur16" w:date="2020-06-23T12:48:00Z">
            <w:r>
              <w:rPr>
                <w:rFonts w:cs="Calibri" w:ascii="Calibri" w:hAnsi="Calibri"/>
                <w:sz w:val="22"/>
                <w:szCs w:val="22"/>
                <w:lang w:val="en-US" w:eastAsia="en-US"/>
              </w:rPr>
              <w:tab/>
            </w:r>
          </w:ins>
          <w:ins w:id="545" w:author="rapporteur16" w:date="2020-06-23T12:48:00Z">
            <w:r>
              <w:rPr/>
              <w:t>Solution Evaluation</w:t>
              <w:tab/>
            </w:r>
          </w:ins>
          <w:hyperlink w:anchor="__RefHeading___Toc43808977">
            <w:ins w:id="546" w:author="rapporteur16" w:date="2020-06-23T12:48:00Z">
              <w:r>
                <w:rPr>
                  <w:rStyle w:val="IndexLink"/>
                </w:rPr>
                <w:t>21</w:t>
              </w:r>
            </w:ins>
          </w:hyperlink>
        </w:p>
        <w:p>
          <w:pPr>
            <w:pStyle w:val="Contents2"/>
            <w:rPr>
              <w:rFonts w:ascii="Calibri" w:hAnsi="Calibri" w:cs="Calibri"/>
              <w:sz w:val="22"/>
              <w:szCs w:val="22"/>
              <w:lang w:val="en-US" w:eastAsia="en-US"/>
              <w:ins w:id="555" w:author="rapporteur16" w:date="2020-06-23T12:48:00Z"/>
            </w:rPr>
          </w:pPr>
          <w:ins w:id="548" w:author="rapporteur16" w:date="2020-06-23T12:48:00Z">
            <w:r>
              <w:rPr/>
              <w:t>6.</w:t>
            </w:r>
          </w:ins>
          <w:ins w:id="549" w:author="rapporteur16" w:date="2020-06-23T12:48:00Z">
            <w:r>
              <w:rPr>
                <w:lang w:val="en-US" w:eastAsia="en-US"/>
              </w:rPr>
              <w:t>7</w:t>
            </w:r>
          </w:ins>
          <w:ins w:id="550" w:author="rapporteur16" w:date="2020-06-23T12:48:00Z">
            <w:r>
              <w:rPr>
                <w:rFonts w:cs="Calibri" w:ascii="Calibri" w:hAnsi="Calibri"/>
                <w:sz w:val="22"/>
                <w:szCs w:val="22"/>
                <w:lang w:val="en-US" w:eastAsia="en-US"/>
              </w:rPr>
              <w:tab/>
            </w:r>
          </w:ins>
          <w:ins w:id="551" w:author="rapporteur16" w:date="2020-06-23T12:48:00Z">
            <w:r>
              <w:rPr/>
              <w:t xml:space="preserve">Solution </w:t>
            </w:r>
          </w:ins>
          <w:ins w:id="552" w:author="rapporteur16" w:date="2020-06-23T12:48:00Z">
            <w:r>
              <w:rPr>
                <w:lang w:val="en-US" w:eastAsia="en-US"/>
              </w:rPr>
              <w:t>7</w:t>
            </w:r>
          </w:ins>
          <w:ins w:id="553" w:author="rapporteur16" w:date="2020-06-23T12:48:00Z">
            <w:r>
              <w:rPr/>
              <w:t>: On-demand location history reporting</w:t>
              <w:tab/>
            </w:r>
          </w:ins>
          <w:hyperlink w:anchor="__RefHeading___Toc43808978">
            <w:ins w:id="554" w:author="rapporteur16" w:date="2020-06-23T12:48:00Z">
              <w:r>
                <w:rPr>
                  <w:rStyle w:val="IndexLink"/>
                </w:rPr>
                <w:t>22</w:t>
              </w:r>
            </w:ins>
          </w:hyperlink>
        </w:p>
        <w:p>
          <w:pPr>
            <w:pStyle w:val="Contents3"/>
            <w:rPr>
              <w:rFonts w:ascii="Calibri" w:hAnsi="Calibri" w:cs="Calibri"/>
              <w:sz w:val="22"/>
              <w:szCs w:val="22"/>
              <w:lang w:val="en-US" w:eastAsia="en-US"/>
              <w:ins w:id="562" w:author="rapporteur16" w:date="2020-06-23T12:48:00Z"/>
            </w:rPr>
          </w:pPr>
          <w:ins w:id="556" w:author="rapporteur16" w:date="2020-06-23T12:48:00Z">
            <w:r>
              <w:rPr/>
              <w:t>6.</w:t>
            </w:r>
          </w:ins>
          <w:ins w:id="557" w:author="rapporteur16" w:date="2020-06-23T12:48:00Z">
            <w:r>
              <w:rPr>
                <w:lang w:val="en-US" w:eastAsia="en-US"/>
              </w:rPr>
              <w:t>7</w:t>
            </w:r>
          </w:ins>
          <w:ins w:id="558" w:author="rapporteur16" w:date="2020-06-23T12:48:00Z">
            <w:r>
              <w:rPr/>
              <w:t>.1</w:t>
            </w:r>
          </w:ins>
          <w:ins w:id="559" w:author="rapporteur16" w:date="2020-06-23T12:48:00Z">
            <w:r>
              <w:rPr>
                <w:rFonts w:cs="Calibri" w:ascii="Calibri" w:hAnsi="Calibri"/>
                <w:sz w:val="22"/>
                <w:szCs w:val="22"/>
                <w:lang w:val="en-US" w:eastAsia="en-US"/>
              </w:rPr>
              <w:tab/>
            </w:r>
          </w:ins>
          <w:ins w:id="560" w:author="rapporteur16" w:date="2020-06-23T12:48:00Z">
            <w:r>
              <w:rPr/>
              <w:t>Description</w:t>
              <w:tab/>
            </w:r>
          </w:ins>
          <w:hyperlink w:anchor="__RefHeading___Toc43808979">
            <w:ins w:id="561" w:author="rapporteur16" w:date="2020-06-23T12:48:00Z">
              <w:r>
                <w:rPr>
                  <w:rStyle w:val="IndexLink"/>
                </w:rPr>
                <w:t>22</w:t>
              </w:r>
            </w:ins>
          </w:hyperlink>
        </w:p>
        <w:p>
          <w:pPr>
            <w:pStyle w:val="Contents3"/>
            <w:rPr>
              <w:rFonts w:ascii="Calibri" w:hAnsi="Calibri" w:cs="Calibri"/>
              <w:sz w:val="22"/>
              <w:szCs w:val="22"/>
              <w:lang w:val="en-US" w:eastAsia="en-US"/>
              <w:ins w:id="569" w:author="rapporteur16" w:date="2020-06-23T12:48:00Z"/>
            </w:rPr>
          </w:pPr>
          <w:ins w:id="563" w:author="rapporteur16" w:date="2020-06-23T12:48:00Z">
            <w:r>
              <w:rPr/>
              <w:t>6.</w:t>
            </w:r>
          </w:ins>
          <w:ins w:id="564" w:author="rapporteur16" w:date="2020-06-23T12:48:00Z">
            <w:r>
              <w:rPr>
                <w:lang w:val="en-US" w:eastAsia="en-US"/>
              </w:rPr>
              <w:t>7</w:t>
            </w:r>
          </w:ins>
          <w:ins w:id="565" w:author="rapporteur16" w:date="2020-06-23T12:48:00Z">
            <w:r>
              <w:rPr/>
              <w:t>.2</w:t>
            </w:r>
          </w:ins>
          <w:ins w:id="566" w:author="rapporteur16" w:date="2020-06-23T12:48:00Z">
            <w:r>
              <w:rPr>
                <w:rFonts w:cs="Calibri" w:ascii="Calibri" w:hAnsi="Calibri"/>
                <w:sz w:val="22"/>
                <w:szCs w:val="22"/>
                <w:lang w:val="en-US" w:eastAsia="en-US"/>
              </w:rPr>
              <w:tab/>
            </w:r>
          </w:ins>
          <w:ins w:id="567" w:author="rapporteur16" w:date="2020-06-23T12:48:00Z">
            <w:r>
              <w:rPr/>
              <w:t>Impacts on existing nodes and functionality</w:t>
              <w:tab/>
            </w:r>
          </w:ins>
          <w:hyperlink w:anchor="__RefHeading___Toc43808980">
            <w:ins w:id="568" w:author="rapporteur16" w:date="2020-06-23T12:48:00Z">
              <w:r>
                <w:rPr>
                  <w:rStyle w:val="IndexLink"/>
                </w:rPr>
                <w:t>22</w:t>
              </w:r>
            </w:ins>
          </w:hyperlink>
        </w:p>
        <w:p>
          <w:pPr>
            <w:pStyle w:val="Contents4"/>
            <w:rPr>
              <w:rFonts w:ascii="Calibri" w:hAnsi="Calibri" w:cs="Calibri"/>
              <w:sz w:val="22"/>
              <w:szCs w:val="22"/>
              <w:lang w:val="en-US" w:eastAsia="en-US"/>
              <w:ins w:id="577" w:author="rapporteur16" w:date="2020-06-23T12:48:00Z"/>
            </w:rPr>
          </w:pPr>
          <w:ins w:id="570" w:author="rapporteur16" w:date="2020-06-23T12:48:00Z">
            <w:r>
              <w:rPr>
                <w:rFonts w:eastAsia="SimSun;宋体"/>
              </w:rPr>
              <w:t>6.</w:t>
            </w:r>
          </w:ins>
          <w:ins w:id="571" w:author="rapporteur16" w:date="2020-06-23T12:48:00Z">
            <w:r>
              <w:rPr>
                <w:rFonts w:eastAsia="SimSun;宋体"/>
                <w:lang w:val="en-US" w:eastAsia="en-US"/>
              </w:rPr>
              <w:t>7</w:t>
            </w:r>
          </w:ins>
          <w:ins w:id="572" w:author="rapporteur16" w:date="2020-06-23T12:48:00Z">
            <w:r>
              <w:rPr>
                <w:rFonts w:eastAsia="SimSun;宋体"/>
              </w:rPr>
              <w:t>.2.1</w:t>
            </w:r>
          </w:ins>
          <w:ins w:id="573" w:author="rapporteur16" w:date="2020-06-23T12:48:00Z">
            <w:r>
              <w:rPr>
                <w:rFonts w:cs="Calibri" w:ascii="Calibri" w:hAnsi="Calibri"/>
                <w:sz w:val="22"/>
                <w:szCs w:val="22"/>
                <w:lang w:val="en-US" w:eastAsia="en-US"/>
              </w:rPr>
              <w:tab/>
            </w:r>
          </w:ins>
          <w:ins w:id="574" w:author="rapporteur16" w:date="2020-06-23T12:48:00Z">
            <w:r>
              <w:rPr>
                <w:rFonts w:eastAsia="SimSun;宋体"/>
              </w:rPr>
              <w:t>Location information history request</w:t>
            </w:r>
          </w:ins>
          <w:ins w:id="575" w:author="rapporteur16" w:date="2020-06-23T12:48:00Z">
            <w:r>
              <w:rPr/>
              <w:tab/>
            </w:r>
          </w:ins>
          <w:hyperlink w:anchor="__RefHeading___Toc43808981">
            <w:ins w:id="576" w:author="rapporteur16" w:date="2020-06-23T12:48:00Z">
              <w:r>
                <w:rPr>
                  <w:rStyle w:val="IndexLink"/>
                </w:rPr>
                <w:t>22</w:t>
              </w:r>
            </w:ins>
          </w:hyperlink>
        </w:p>
        <w:p>
          <w:pPr>
            <w:pStyle w:val="Contents4"/>
            <w:rPr>
              <w:rFonts w:ascii="Calibri" w:hAnsi="Calibri" w:cs="Calibri"/>
              <w:sz w:val="22"/>
              <w:szCs w:val="22"/>
              <w:lang w:val="en-US" w:eastAsia="en-US"/>
              <w:ins w:id="584" w:author="rapporteur16" w:date="2020-06-23T12:48:00Z"/>
            </w:rPr>
          </w:pPr>
          <w:ins w:id="578" w:author="rapporteur16" w:date="2020-06-23T12:48:00Z">
            <w:r>
              <w:rPr/>
              <w:t>6.</w:t>
            </w:r>
          </w:ins>
          <w:ins w:id="579" w:author="rapporteur16" w:date="2020-06-23T12:48:00Z">
            <w:r>
              <w:rPr>
                <w:lang w:val="en-US" w:eastAsia="en-US"/>
              </w:rPr>
              <w:t>7</w:t>
            </w:r>
          </w:ins>
          <w:ins w:id="580" w:author="rapporteur16" w:date="2020-06-23T12:48:00Z">
            <w:r>
              <w:rPr/>
              <w:t>.2.2</w:t>
            </w:r>
          </w:ins>
          <w:ins w:id="581" w:author="rapporteur16" w:date="2020-06-23T12:48:00Z">
            <w:r>
              <w:rPr>
                <w:rFonts w:cs="Calibri" w:ascii="Calibri" w:hAnsi="Calibri"/>
                <w:sz w:val="22"/>
                <w:szCs w:val="22"/>
                <w:lang w:val="en-US" w:eastAsia="en-US"/>
              </w:rPr>
              <w:tab/>
            </w:r>
          </w:ins>
          <w:ins w:id="582" w:author="rapporteur16" w:date="2020-06-23T12:48:00Z">
            <w:r>
              <w:rPr/>
              <w:t>On-demand location history reporting procedure</w:t>
              <w:tab/>
            </w:r>
          </w:ins>
          <w:hyperlink w:anchor="__RefHeading___Toc43808982">
            <w:ins w:id="583" w:author="rapporteur16" w:date="2020-06-23T12:48:00Z">
              <w:r>
                <w:rPr>
                  <w:rStyle w:val="IndexLink"/>
                </w:rPr>
                <w:t>22</w:t>
              </w:r>
            </w:ins>
          </w:hyperlink>
        </w:p>
        <w:p>
          <w:pPr>
            <w:pStyle w:val="Contents4"/>
            <w:rPr>
              <w:rFonts w:ascii="Calibri" w:hAnsi="Calibri" w:cs="Calibri"/>
              <w:sz w:val="22"/>
              <w:szCs w:val="22"/>
              <w:lang w:val="en-US" w:eastAsia="en-US"/>
              <w:ins w:id="592" w:author="rapporteur16" w:date="2020-06-23T12:48:00Z"/>
            </w:rPr>
          </w:pPr>
          <w:ins w:id="585" w:author="rapporteur16" w:date="2020-06-23T12:48:00Z">
            <w:r>
              <w:rPr/>
              <w:t>6.</w:t>
            </w:r>
          </w:ins>
          <w:ins w:id="586" w:author="rapporteur16" w:date="2020-06-23T12:48:00Z">
            <w:r>
              <w:rPr>
                <w:lang w:val="en-US" w:eastAsia="en-US"/>
              </w:rPr>
              <w:t>7</w:t>
            </w:r>
          </w:ins>
          <w:ins w:id="587" w:author="rapporteur16" w:date="2020-06-23T12:48:00Z">
            <w:r>
              <w:rPr/>
              <w:t>.2.</w:t>
            </w:r>
          </w:ins>
          <w:ins w:id="588" w:author="rapporteur16" w:date="2020-06-23T12:48:00Z">
            <w:r>
              <w:rPr>
                <w:lang w:val="en-US" w:eastAsia="en-US"/>
              </w:rPr>
              <w:t>3</w:t>
            </w:r>
          </w:ins>
          <w:ins w:id="589" w:author="rapporteur16" w:date="2020-06-23T12:48:00Z">
            <w:r>
              <w:rPr>
                <w:rFonts w:cs="Calibri" w:ascii="Calibri" w:hAnsi="Calibri"/>
                <w:sz w:val="22"/>
                <w:szCs w:val="22"/>
                <w:lang w:val="en-US" w:eastAsia="en-US"/>
              </w:rPr>
              <w:tab/>
            </w:r>
          </w:ins>
          <w:ins w:id="590" w:author="rapporteur16" w:date="2020-06-23T12:48:00Z">
            <w:r>
              <w:rPr/>
              <w:t>Location information report</w:t>
              <w:tab/>
            </w:r>
          </w:ins>
          <w:hyperlink w:anchor="__RefHeading___Toc43808983">
            <w:ins w:id="591" w:author="rapporteur16" w:date="2020-06-23T12:48:00Z">
              <w:r>
                <w:rPr>
                  <w:rStyle w:val="IndexLink"/>
                </w:rPr>
                <w:t>23</w:t>
              </w:r>
            </w:ins>
          </w:hyperlink>
        </w:p>
        <w:p>
          <w:pPr>
            <w:pStyle w:val="Contents3"/>
            <w:rPr>
              <w:rFonts w:ascii="Calibri" w:hAnsi="Calibri" w:cs="Calibri"/>
              <w:sz w:val="22"/>
              <w:szCs w:val="22"/>
              <w:lang w:val="en-US" w:eastAsia="en-US"/>
              <w:ins w:id="599" w:author="rapporteur16" w:date="2020-06-23T12:48:00Z"/>
            </w:rPr>
          </w:pPr>
          <w:ins w:id="593" w:author="rapporteur16" w:date="2020-06-23T12:48:00Z">
            <w:r>
              <w:rPr/>
              <w:t>6.</w:t>
            </w:r>
          </w:ins>
          <w:ins w:id="594" w:author="rapporteur16" w:date="2020-06-23T12:48:00Z">
            <w:r>
              <w:rPr>
                <w:lang w:val="en-US" w:eastAsia="en-US"/>
              </w:rPr>
              <w:t>7</w:t>
            </w:r>
          </w:ins>
          <w:ins w:id="595" w:author="rapporteur16" w:date="2020-06-23T12:48:00Z">
            <w:r>
              <w:rPr/>
              <w:t>.3</w:t>
            </w:r>
          </w:ins>
          <w:ins w:id="596" w:author="rapporteur16" w:date="2020-06-23T12:48:00Z">
            <w:r>
              <w:rPr>
                <w:rFonts w:cs="Calibri" w:ascii="Calibri" w:hAnsi="Calibri"/>
                <w:sz w:val="22"/>
                <w:szCs w:val="22"/>
                <w:lang w:val="en-US" w:eastAsia="en-US"/>
              </w:rPr>
              <w:tab/>
            </w:r>
          </w:ins>
          <w:ins w:id="597" w:author="rapporteur16" w:date="2020-06-23T12:48:00Z">
            <w:r>
              <w:rPr/>
              <w:t>Solution Evaluation</w:t>
              <w:tab/>
            </w:r>
          </w:ins>
          <w:hyperlink w:anchor="__RefHeading___Toc43808984">
            <w:ins w:id="598" w:author="rapporteur16" w:date="2020-06-23T12:48:00Z">
              <w:r>
                <w:rPr>
                  <w:rStyle w:val="IndexLink"/>
                </w:rPr>
                <w:t>24</w:t>
              </w:r>
            </w:ins>
          </w:hyperlink>
        </w:p>
        <w:p>
          <w:pPr>
            <w:pStyle w:val="Contents2"/>
            <w:rPr>
              <w:rFonts w:ascii="Calibri" w:hAnsi="Calibri" w:cs="Calibri"/>
              <w:sz w:val="22"/>
              <w:szCs w:val="22"/>
              <w:lang w:val="en-US" w:eastAsia="en-US"/>
              <w:ins w:id="607" w:author="rapporteur16" w:date="2020-06-23T12:48:00Z"/>
            </w:rPr>
          </w:pPr>
          <w:ins w:id="600" w:author="rapporteur16" w:date="2020-06-23T12:48:00Z">
            <w:r>
              <w:rPr/>
              <w:t>6.</w:t>
            </w:r>
          </w:ins>
          <w:ins w:id="601" w:author="rapporteur16" w:date="2020-06-23T12:48:00Z">
            <w:r>
              <w:rPr>
                <w:lang w:val="en-US" w:eastAsia="en-US"/>
              </w:rPr>
              <w:t>8</w:t>
            </w:r>
          </w:ins>
          <w:ins w:id="602" w:author="rapporteur16" w:date="2020-06-23T12:48:00Z">
            <w:r>
              <w:rPr>
                <w:rFonts w:cs="Calibri" w:ascii="Calibri" w:hAnsi="Calibri"/>
                <w:sz w:val="22"/>
                <w:szCs w:val="22"/>
                <w:lang w:val="en-US" w:eastAsia="en-US"/>
              </w:rPr>
              <w:tab/>
            </w:r>
          </w:ins>
          <w:ins w:id="603" w:author="rapporteur16" w:date="2020-06-23T12:48:00Z">
            <w:r>
              <w:rPr/>
              <w:t xml:space="preserve">Solution </w:t>
            </w:r>
          </w:ins>
          <w:ins w:id="604" w:author="rapporteur16" w:date="2020-06-23T12:48:00Z">
            <w:r>
              <w:rPr>
                <w:lang w:val="en-US" w:eastAsia="en-US"/>
              </w:rPr>
              <w:t>8</w:t>
            </w:r>
          </w:ins>
          <w:ins w:id="605" w:author="rapporteur16" w:date="2020-06-23T12:48:00Z">
            <w:r>
              <w:rPr/>
              <w:t>: Triggered location history reporting</w:t>
              <w:tab/>
            </w:r>
          </w:ins>
          <w:hyperlink w:anchor="__RefHeading___Toc43808985">
            <w:ins w:id="606" w:author="rapporteur16" w:date="2020-06-23T12:48:00Z">
              <w:r>
                <w:rPr>
                  <w:rStyle w:val="IndexLink"/>
                </w:rPr>
                <w:t>24</w:t>
              </w:r>
            </w:ins>
          </w:hyperlink>
        </w:p>
        <w:p>
          <w:pPr>
            <w:pStyle w:val="Contents3"/>
            <w:rPr>
              <w:rFonts w:ascii="Calibri" w:hAnsi="Calibri" w:cs="Calibri"/>
              <w:sz w:val="22"/>
              <w:szCs w:val="22"/>
              <w:lang w:val="en-US" w:eastAsia="en-US"/>
              <w:ins w:id="614" w:author="rapporteur16" w:date="2020-06-23T12:48:00Z"/>
            </w:rPr>
          </w:pPr>
          <w:ins w:id="608" w:author="rapporteur16" w:date="2020-06-23T12:48:00Z">
            <w:r>
              <w:rPr/>
              <w:t>6.</w:t>
            </w:r>
          </w:ins>
          <w:ins w:id="609" w:author="rapporteur16" w:date="2020-06-23T12:48:00Z">
            <w:r>
              <w:rPr>
                <w:lang w:val="en-US" w:eastAsia="en-US"/>
              </w:rPr>
              <w:t>8</w:t>
            </w:r>
          </w:ins>
          <w:ins w:id="610" w:author="rapporteur16" w:date="2020-06-23T12:48:00Z">
            <w:r>
              <w:rPr/>
              <w:t>.1</w:t>
            </w:r>
          </w:ins>
          <w:ins w:id="611" w:author="rapporteur16" w:date="2020-06-23T12:48:00Z">
            <w:r>
              <w:rPr>
                <w:rFonts w:cs="Calibri" w:ascii="Calibri" w:hAnsi="Calibri"/>
                <w:sz w:val="22"/>
                <w:szCs w:val="22"/>
                <w:lang w:val="en-US" w:eastAsia="en-US"/>
              </w:rPr>
              <w:tab/>
            </w:r>
          </w:ins>
          <w:ins w:id="612" w:author="rapporteur16" w:date="2020-06-23T12:48:00Z">
            <w:r>
              <w:rPr/>
              <w:t>Description</w:t>
              <w:tab/>
            </w:r>
          </w:ins>
          <w:hyperlink w:anchor="__RefHeading___Toc43808986">
            <w:ins w:id="613" w:author="rapporteur16" w:date="2020-06-23T12:48:00Z">
              <w:r>
                <w:rPr>
                  <w:rStyle w:val="IndexLink"/>
                </w:rPr>
                <w:t>24</w:t>
              </w:r>
            </w:ins>
          </w:hyperlink>
        </w:p>
        <w:p>
          <w:pPr>
            <w:pStyle w:val="Contents3"/>
            <w:rPr>
              <w:rFonts w:ascii="Calibri" w:hAnsi="Calibri" w:cs="Calibri"/>
              <w:sz w:val="22"/>
              <w:szCs w:val="22"/>
              <w:lang w:val="en-US" w:eastAsia="en-US"/>
              <w:ins w:id="621" w:author="rapporteur16" w:date="2020-06-23T12:48:00Z"/>
            </w:rPr>
          </w:pPr>
          <w:ins w:id="615" w:author="rapporteur16" w:date="2020-06-23T12:48:00Z">
            <w:r>
              <w:rPr/>
              <w:t>6.</w:t>
            </w:r>
          </w:ins>
          <w:ins w:id="616" w:author="rapporteur16" w:date="2020-06-23T12:48:00Z">
            <w:r>
              <w:rPr>
                <w:lang w:val="en-US" w:eastAsia="en-US"/>
              </w:rPr>
              <w:t>8</w:t>
            </w:r>
          </w:ins>
          <w:ins w:id="617" w:author="rapporteur16" w:date="2020-06-23T12:48:00Z">
            <w:r>
              <w:rPr/>
              <w:t>.2</w:t>
            </w:r>
          </w:ins>
          <w:ins w:id="618" w:author="rapporteur16" w:date="2020-06-23T12:48:00Z">
            <w:r>
              <w:rPr>
                <w:rFonts w:cs="Calibri" w:ascii="Calibri" w:hAnsi="Calibri"/>
                <w:sz w:val="22"/>
                <w:szCs w:val="22"/>
                <w:lang w:val="en-US" w:eastAsia="en-US"/>
              </w:rPr>
              <w:tab/>
            </w:r>
          </w:ins>
          <w:ins w:id="619" w:author="rapporteur16" w:date="2020-06-23T12:48:00Z">
            <w:r>
              <w:rPr/>
              <w:t>Impacts on existing nodes and functionality</w:t>
              <w:tab/>
            </w:r>
          </w:ins>
          <w:hyperlink w:anchor="__RefHeading___Toc43808987">
            <w:ins w:id="620" w:author="rapporteur16" w:date="2020-06-23T12:48:00Z">
              <w:r>
                <w:rPr>
                  <w:rStyle w:val="IndexLink"/>
                </w:rPr>
                <w:t>24</w:t>
              </w:r>
            </w:ins>
          </w:hyperlink>
        </w:p>
        <w:p>
          <w:pPr>
            <w:pStyle w:val="Contents4"/>
            <w:rPr>
              <w:rFonts w:ascii="Calibri" w:hAnsi="Calibri" w:cs="Calibri"/>
              <w:sz w:val="22"/>
              <w:szCs w:val="22"/>
              <w:lang w:val="en-US" w:eastAsia="en-US"/>
              <w:ins w:id="629" w:author="rapporteur16" w:date="2020-06-23T12:48:00Z"/>
            </w:rPr>
          </w:pPr>
          <w:ins w:id="622" w:author="rapporteur16" w:date="2020-06-23T12:48:00Z">
            <w:r>
              <w:rPr>
                <w:rFonts w:eastAsia="SimSun;宋体"/>
              </w:rPr>
              <w:t>6.</w:t>
            </w:r>
          </w:ins>
          <w:ins w:id="623" w:author="rapporteur16" w:date="2020-06-23T12:48:00Z">
            <w:r>
              <w:rPr>
                <w:rFonts w:eastAsia="SimSun;宋体"/>
                <w:lang w:val="en-US" w:eastAsia="en-US"/>
              </w:rPr>
              <w:t>8</w:t>
            </w:r>
          </w:ins>
          <w:ins w:id="624" w:author="rapporteur16" w:date="2020-06-23T12:48:00Z">
            <w:r>
              <w:rPr>
                <w:rFonts w:eastAsia="SimSun;宋体"/>
              </w:rPr>
              <w:t>.2.1</w:t>
            </w:r>
          </w:ins>
          <w:ins w:id="625" w:author="rapporteur16" w:date="2020-06-23T12:48:00Z">
            <w:r>
              <w:rPr>
                <w:rFonts w:cs="Calibri" w:ascii="Calibri" w:hAnsi="Calibri"/>
                <w:sz w:val="22"/>
                <w:szCs w:val="22"/>
                <w:lang w:val="en-US" w:eastAsia="en-US"/>
              </w:rPr>
              <w:tab/>
            </w:r>
          </w:ins>
          <w:ins w:id="626" w:author="rapporteur16" w:date="2020-06-23T12:48:00Z">
            <w:r>
              <w:rPr>
                <w:rFonts w:eastAsia="SimSun;宋体"/>
              </w:rPr>
              <w:t>Triggered location history reporting procedure</w:t>
            </w:r>
          </w:ins>
          <w:ins w:id="627" w:author="rapporteur16" w:date="2020-06-23T12:48:00Z">
            <w:r>
              <w:rPr/>
              <w:tab/>
            </w:r>
          </w:ins>
          <w:hyperlink w:anchor="__RefHeading___Toc43808988">
            <w:ins w:id="628" w:author="rapporteur16" w:date="2020-06-23T12:48:00Z">
              <w:r>
                <w:rPr>
                  <w:rStyle w:val="IndexLink"/>
                </w:rPr>
                <w:t>24</w:t>
              </w:r>
            </w:ins>
          </w:hyperlink>
        </w:p>
        <w:p>
          <w:pPr>
            <w:pStyle w:val="Contents4"/>
            <w:rPr>
              <w:rFonts w:ascii="Calibri" w:hAnsi="Calibri" w:cs="Calibri"/>
              <w:sz w:val="22"/>
              <w:szCs w:val="22"/>
              <w:lang w:val="en-US" w:eastAsia="en-US"/>
              <w:ins w:id="638" w:author="rapporteur16" w:date="2020-06-23T12:48:00Z"/>
            </w:rPr>
          </w:pPr>
          <w:ins w:id="630" w:author="rapporteur16" w:date="2020-06-23T12:48:00Z">
            <w:r>
              <w:rPr>
                <w:rFonts w:eastAsia="SimSun;宋体"/>
              </w:rPr>
              <w:t>6.</w:t>
            </w:r>
          </w:ins>
          <w:ins w:id="631" w:author="rapporteur16" w:date="2020-06-23T12:48:00Z">
            <w:r>
              <w:rPr>
                <w:rFonts w:eastAsia="SimSun;宋体"/>
                <w:lang w:val="en-US" w:eastAsia="en-US"/>
              </w:rPr>
              <w:t>8</w:t>
            </w:r>
          </w:ins>
          <w:ins w:id="632" w:author="rapporteur16" w:date="2020-06-23T12:48:00Z">
            <w:r>
              <w:rPr>
                <w:rFonts w:eastAsia="SimSun;宋体"/>
              </w:rPr>
              <w:t>.2.</w:t>
            </w:r>
          </w:ins>
          <w:ins w:id="633" w:author="rapporteur16" w:date="2020-06-23T12:48:00Z">
            <w:r>
              <w:rPr>
                <w:rFonts w:eastAsia="SimSun;宋体"/>
                <w:lang w:val="en-US" w:eastAsia="en-US"/>
              </w:rPr>
              <w:t>2</w:t>
            </w:r>
          </w:ins>
          <w:ins w:id="634" w:author="rapporteur16" w:date="2020-06-23T12:48:00Z">
            <w:r>
              <w:rPr>
                <w:rFonts w:cs="Calibri" w:ascii="Calibri" w:hAnsi="Calibri"/>
                <w:sz w:val="22"/>
                <w:szCs w:val="22"/>
                <w:lang w:val="en-US" w:eastAsia="en-US"/>
              </w:rPr>
              <w:tab/>
            </w:r>
          </w:ins>
          <w:ins w:id="635" w:author="rapporteur16" w:date="2020-06-23T12:48:00Z">
            <w:r>
              <w:rPr>
                <w:rFonts w:eastAsia="SimSun;宋体"/>
              </w:rPr>
              <w:t>Location information report</w:t>
            </w:r>
          </w:ins>
          <w:ins w:id="636" w:author="rapporteur16" w:date="2020-06-23T12:48:00Z">
            <w:r>
              <w:rPr/>
              <w:tab/>
            </w:r>
          </w:ins>
          <w:hyperlink w:anchor="__RefHeading___Toc43808989">
            <w:ins w:id="637" w:author="rapporteur16" w:date="2020-06-23T12:48:00Z">
              <w:r>
                <w:rPr>
                  <w:rStyle w:val="IndexLink"/>
                </w:rPr>
                <w:t>25</w:t>
              </w:r>
            </w:ins>
          </w:hyperlink>
        </w:p>
        <w:p>
          <w:pPr>
            <w:pStyle w:val="Contents3"/>
            <w:rPr>
              <w:rFonts w:ascii="Calibri" w:hAnsi="Calibri" w:cs="Calibri"/>
              <w:sz w:val="22"/>
              <w:szCs w:val="22"/>
              <w:lang w:val="en-US" w:eastAsia="en-US"/>
              <w:ins w:id="645" w:author="rapporteur16" w:date="2020-06-23T12:48:00Z"/>
            </w:rPr>
          </w:pPr>
          <w:ins w:id="639" w:author="rapporteur16" w:date="2020-06-23T12:48:00Z">
            <w:r>
              <w:rPr/>
              <w:t>6.</w:t>
            </w:r>
          </w:ins>
          <w:ins w:id="640" w:author="rapporteur16" w:date="2020-06-23T12:48:00Z">
            <w:r>
              <w:rPr>
                <w:lang w:val="en-US" w:eastAsia="en-US"/>
              </w:rPr>
              <w:t>8</w:t>
            </w:r>
          </w:ins>
          <w:ins w:id="641" w:author="rapporteur16" w:date="2020-06-23T12:48:00Z">
            <w:r>
              <w:rPr/>
              <w:t>.3</w:t>
            </w:r>
          </w:ins>
          <w:ins w:id="642" w:author="rapporteur16" w:date="2020-06-23T12:48:00Z">
            <w:r>
              <w:rPr>
                <w:rFonts w:cs="Calibri" w:ascii="Calibri" w:hAnsi="Calibri"/>
                <w:sz w:val="22"/>
                <w:szCs w:val="22"/>
                <w:lang w:val="en-US" w:eastAsia="en-US"/>
              </w:rPr>
              <w:tab/>
            </w:r>
          </w:ins>
          <w:ins w:id="643" w:author="rapporteur16" w:date="2020-06-23T12:48:00Z">
            <w:r>
              <w:rPr/>
              <w:t>Solution Evaluation</w:t>
              <w:tab/>
            </w:r>
          </w:ins>
          <w:hyperlink w:anchor="__RefHeading___Toc43808990">
            <w:ins w:id="644" w:author="rapporteur16" w:date="2020-06-23T12:48:00Z">
              <w:r>
                <w:rPr>
                  <w:rStyle w:val="IndexLink"/>
                </w:rPr>
                <w:t>25</w:t>
              </w:r>
            </w:ins>
          </w:hyperlink>
        </w:p>
        <w:p>
          <w:pPr>
            <w:pStyle w:val="Contents2"/>
            <w:rPr>
              <w:rFonts w:ascii="Calibri" w:hAnsi="Calibri" w:cs="Calibri"/>
              <w:sz w:val="22"/>
              <w:szCs w:val="22"/>
              <w:lang w:val="en-US" w:eastAsia="en-US"/>
              <w:ins w:id="653" w:author="rapporteur16" w:date="2020-06-23T12:48:00Z"/>
            </w:rPr>
          </w:pPr>
          <w:ins w:id="646" w:author="rapporteur16" w:date="2020-06-23T12:48:00Z">
            <w:r>
              <w:rPr/>
              <w:t>6.</w:t>
            </w:r>
          </w:ins>
          <w:ins w:id="647" w:author="rapporteur16" w:date="2020-06-23T12:48:00Z">
            <w:r>
              <w:rPr>
                <w:lang w:val="en-US" w:eastAsia="en-US"/>
              </w:rPr>
              <w:t>9</w:t>
            </w:r>
          </w:ins>
          <w:ins w:id="648" w:author="rapporteur16" w:date="2020-06-23T12:48:00Z">
            <w:r>
              <w:rPr>
                <w:rFonts w:cs="Calibri" w:ascii="Calibri" w:hAnsi="Calibri"/>
                <w:sz w:val="22"/>
                <w:szCs w:val="22"/>
                <w:lang w:val="en-US" w:eastAsia="en-US"/>
              </w:rPr>
              <w:tab/>
            </w:r>
          </w:ins>
          <w:ins w:id="649" w:author="rapporteur16" w:date="2020-06-23T12:48:00Z">
            <w:r>
              <w:rPr/>
              <w:t xml:space="preserve">Solution </w:t>
            </w:r>
          </w:ins>
          <w:ins w:id="650" w:author="rapporteur16" w:date="2020-06-23T12:48:00Z">
            <w:r>
              <w:rPr>
                <w:lang w:val="en-US" w:eastAsia="en-US"/>
              </w:rPr>
              <w:t>9</w:t>
            </w:r>
          </w:ins>
          <w:ins w:id="651" w:author="rapporteur16" w:date="2020-06-23T12:48:00Z">
            <w:r>
              <w:rPr/>
              <w:t>: Adding a UE label to Initial MC service UE configuration</w:t>
              <w:tab/>
            </w:r>
          </w:ins>
          <w:hyperlink w:anchor="__RefHeading___Toc43808991">
            <w:ins w:id="652" w:author="rapporteur16" w:date="2020-06-23T12:48:00Z">
              <w:r>
                <w:rPr>
                  <w:rStyle w:val="IndexLink"/>
                </w:rPr>
                <w:t>25</w:t>
              </w:r>
            </w:ins>
          </w:hyperlink>
        </w:p>
        <w:p>
          <w:pPr>
            <w:pStyle w:val="Contents3"/>
            <w:rPr>
              <w:rFonts w:ascii="Calibri" w:hAnsi="Calibri" w:cs="Calibri"/>
              <w:sz w:val="22"/>
              <w:szCs w:val="22"/>
              <w:lang w:val="en-US" w:eastAsia="en-US"/>
              <w:ins w:id="660" w:author="rapporteur16" w:date="2020-06-23T12:48:00Z"/>
            </w:rPr>
          </w:pPr>
          <w:ins w:id="654" w:author="rapporteur16" w:date="2020-06-23T12:48:00Z">
            <w:r>
              <w:rPr/>
              <w:t>6.</w:t>
            </w:r>
          </w:ins>
          <w:ins w:id="655" w:author="rapporteur16" w:date="2020-06-23T12:48:00Z">
            <w:r>
              <w:rPr>
                <w:lang w:val="en-US" w:eastAsia="en-US"/>
              </w:rPr>
              <w:t>9</w:t>
            </w:r>
          </w:ins>
          <w:ins w:id="656" w:author="rapporteur16" w:date="2020-06-23T12:48:00Z">
            <w:r>
              <w:rPr/>
              <w:t>.1</w:t>
            </w:r>
          </w:ins>
          <w:ins w:id="657" w:author="rapporteur16" w:date="2020-06-23T12:48:00Z">
            <w:r>
              <w:rPr>
                <w:rFonts w:cs="Calibri" w:ascii="Calibri" w:hAnsi="Calibri"/>
                <w:sz w:val="22"/>
                <w:szCs w:val="22"/>
                <w:lang w:val="en-US" w:eastAsia="en-US"/>
              </w:rPr>
              <w:tab/>
            </w:r>
          </w:ins>
          <w:ins w:id="658" w:author="rapporteur16" w:date="2020-06-23T12:48:00Z">
            <w:r>
              <w:rPr/>
              <w:t>Description</w:t>
              <w:tab/>
            </w:r>
          </w:ins>
          <w:hyperlink w:anchor="__RefHeading___Toc43808992">
            <w:ins w:id="659" w:author="rapporteur16" w:date="2020-06-23T12:48:00Z">
              <w:r>
                <w:rPr>
                  <w:rStyle w:val="IndexLink"/>
                </w:rPr>
                <w:t>25</w:t>
              </w:r>
            </w:ins>
          </w:hyperlink>
        </w:p>
        <w:p>
          <w:pPr>
            <w:pStyle w:val="Contents3"/>
            <w:rPr>
              <w:rFonts w:ascii="Calibri" w:hAnsi="Calibri" w:cs="Calibri"/>
              <w:sz w:val="22"/>
              <w:szCs w:val="22"/>
              <w:lang w:val="en-US" w:eastAsia="en-US"/>
              <w:ins w:id="667" w:author="rapporteur16" w:date="2020-06-23T12:48:00Z"/>
            </w:rPr>
          </w:pPr>
          <w:ins w:id="661" w:author="rapporteur16" w:date="2020-06-23T12:48:00Z">
            <w:r>
              <w:rPr/>
              <w:t>6.</w:t>
            </w:r>
          </w:ins>
          <w:ins w:id="662" w:author="rapporteur16" w:date="2020-06-23T12:48:00Z">
            <w:r>
              <w:rPr>
                <w:lang w:val="en-US" w:eastAsia="en-US"/>
              </w:rPr>
              <w:t>9</w:t>
            </w:r>
          </w:ins>
          <w:ins w:id="663" w:author="rapporteur16" w:date="2020-06-23T12:48:00Z">
            <w:r>
              <w:rPr/>
              <w:t>.2</w:t>
            </w:r>
          </w:ins>
          <w:ins w:id="664" w:author="rapporteur16" w:date="2020-06-23T12:48:00Z">
            <w:r>
              <w:rPr>
                <w:rFonts w:cs="Calibri" w:ascii="Calibri" w:hAnsi="Calibri"/>
                <w:sz w:val="22"/>
                <w:szCs w:val="22"/>
                <w:lang w:val="en-US" w:eastAsia="en-US"/>
              </w:rPr>
              <w:tab/>
            </w:r>
          </w:ins>
          <w:ins w:id="665" w:author="rapporteur16" w:date="2020-06-23T12:48:00Z">
            <w:r>
              <w:rPr/>
              <w:t>Impacts on existing nodes and functionality</w:t>
              <w:tab/>
            </w:r>
          </w:ins>
          <w:hyperlink w:anchor="__RefHeading___Toc43808993">
            <w:ins w:id="666" w:author="rapporteur16" w:date="2020-06-23T12:48:00Z">
              <w:r>
                <w:rPr>
                  <w:rStyle w:val="IndexLink"/>
                </w:rPr>
                <w:t>26</w:t>
              </w:r>
            </w:ins>
          </w:hyperlink>
        </w:p>
        <w:p>
          <w:pPr>
            <w:pStyle w:val="Contents3"/>
            <w:rPr>
              <w:rFonts w:ascii="Calibri" w:hAnsi="Calibri" w:cs="Calibri"/>
              <w:sz w:val="22"/>
              <w:szCs w:val="22"/>
              <w:lang w:val="en-US" w:eastAsia="en-US"/>
              <w:ins w:id="674" w:author="rapporteur16" w:date="2020-06-23T12:48:00Z"/>
            </w:rPr>
          </w:pPr>
          <w:ins w:id="668" w:author="rapporteur16" w:date="2020-06-23T12:48:00Z">
            <w:r>
              <w:rPr/>
              <w:t>6.</w:t>
            </w:r>
          </w:ins>
          <w:ins w:id="669" w:author="rapporteur16" w:date="2020-06-23T12:48:00Z">
            <w:r>
              <w:rPr>
                <w:lang w:val="en-US" w:eastAsia="en-US"/>
              </w:rPr>
              <w:t>9</w:t>
            </w:r>
          </w:ins>
          <w:ins w:id="670" w:author="rapporteur16" w:date="2020-06-23T12:48:00Z">
            <w:r>
              <w:rPr/>
              <w:t>.3</w:t>
            </w:r>
          </w:ins>
          <w:ins w:id="671" w:author="rapporteur16" w:date="2020-06-23T12:48:00Z">
            <w:r>
              <w:rPr>
                <w:rFonts w:cs="Calibri" w:ascii="Calibri" w:hAnsi="Calibri"/>
                <w:sz w:val="22"/>
                <w:szCs w:val="22"/>
                <w:lang w:val="en-US" w:eastAsia="en-US"/>
              </w:rPr>
              <w:tab/>
            </w:r>
          </w:ins>
          <w:ins w:id="672" w:author="rapporteur16" w:date="2020-06-23T12:48:00Z">
            <w:r>
              <w:rPr/>
              <w:t>Solution Evaluation</w:t>
              <w:tab/>
            </w:r>
          </w:ins>
          <w:hyperlink w:anchor="__RefHeading___Toc43808994">
            <w:ins w:id="673" w:author="rapporteur16" w:date="2020-06-23T12:48:00Z">
              <w:r>
                <w:rPr>
                  <w:rStyle w:val="IndexLink"/>
                </w:rPr>
                <w:t>26</w:t>
              </w:r>
            </w:ins>
          </w:hyperlink>
        </w:p>
        <w:p>
          <w:pPr>
            <w:pStyle w:val="Contents2"/>
            <w:rPr>
              <w:rFonts w:ascii="Calibri" w:hAnsi="Calibri" w:cs="Calibri"/>
              <w:sz w:val="22"/>
              <w:szCs w:val="22"/>
              <w:lang w:val="en-US" w:eastAsia="en-US"/>
              <w:ins w:id="682" w:author="rapporteur16" w:date="2020-06-23T12:48:00Z"/>
            </w:rPr>
          </w:pPr>
          <w:ins w:id="675" w:author="rapporteur16" w:date="2020-06-23T12:48:00Z">
            <w:r>
              <w:rPr/>
              <w:t>6.</w:t>
            </w:r>
          </w:ins>
          <w:ins w:id="676" w:author="rapporteur16" w:date="2020-06-23T12:48:00Z">
            <w:r>
              <w:rPr>
                <w:lang w:val="en-US" w:eastAsia="en-US"/>
              </w:rPr>
              <w:t>10</w:t>
            </w:r>
          </w:ins>
          <w:ins w:id="677" w:author="rapporteur16" w:date="2020-06-23T12:48:00Z">
            <w:r>
              <w:rPr>
                <w:rFonts w:cs="Calibri" w:ascii="Calibri" w:hAnsi="Calibri"/>
                <w:sz w:val="22"/>
                <w:szCs w:val="22"/>
                <w:lang w:val="en-US" w:eastAsia="en-US"/>
              </w:rPr>
              <w:tab/>
            </w:r>
          </w:ins>
          <w:ins w:id="678" w:author="rapporteur16" w:date="2020-06-23T12:48:00Z">
            <w:r>
              <w:rPr/>
              <w:t xml:space="preserve">Solution </w:t>
            </w:r>
          </w:ins>
          <w:ins w:id="679" w:author="rapporteur16" w:date="2020-06-23T12:48:00Z">
            <w:r>
              <w:rPr>
                <w:lang w:val="en-US" w:eastAsia="en-US"/>
              </w:rPr>
              <w:t>10</w:t>
            </w:r>
          </w:ins>
          <w:ins w:id="680" w:author="rapporteur16" w:date="2020-06-23T12:48:00Z">
            <w:r>
              <w:rPr/>
              <w:t>: Associate a user profile per MC service UE</w:t>
              <w:tab/>
            </w:r>
          </w:ins>
          <w:hyperlink w:anchor="__RefHeading___Toc43808995">
            <w:ins w:id="681" w:author="rapporteur16" w:date="2020-06-23T12:48:00Z">
              <w:r>
                <w:rPr>
                  <w:rStyle w:val="IndexLink"/>
                </w:rPr>
                <w:t>26</w:t>
              </w:r>
            </w:ins>
          </w:hyperlink>
        </w:p>
        <w:p>
          <w:pPr>
            <w:pStyle w:val="Contents3"/>
            <w:rPr>
              <w:rFonts w:ascii="Calibri" w:hAnsi="Calibri" w:cs="Calibri"/>
              <w:sz w:val="22"/>
              <w:szCs w:val="22"/>
              <w:lang w:val="en-US" w:eastAsia="en-US"/>
              <w:ins w:id="689" w:author="rapporteur16" w:date="2020-06-23T12:48:00Z"/>
            </w:rPr>
          </w:pPr>
          <w:ins w:id="683" w:author="rapporteur16" w:date="2020-06-23T12:48:00Z">
            <w:r>
              <w:rPr/>
              <w:t>6.</w:t>
            </w:r>
          </w:ins>
          <w:ins w:id="684" w:author="rapporteur16" w:date="2020-06-23T12:48:00Z">
            <w:r>
              <w:rPr>
                <w:lang w:val="en-US" w:eastAsia="en-US"/>
              </w:rPr>
              <w:t>10</w:t>
            </w:r>
          </w:ins>
          <w:ins w:id="685" w:author="rapporteur16" w:date="2020-06-23T12:48:00Z">
            <w:r>
              <w:rPr/>
              <w:t>.1</w:t>
            </w:r>
          </w:ins>
          <w:ins w:id="686" w:author="rapporteur16" w:date="2020-06-23T12:48:00Z">
            <w:r>
              <w:rPr>
                <w:rFonts w:cs="Calibri" w:ascii="Calibri" w:hAnsi="Calibri"/>
                <w:sz w:val="22"/>
                <w:szCs w:val="22"/>
                <w:lang w:val="en-US" w:eastAsia="en-US"/>
              </w:rPr>
              <w:tab/>
            </w:r>
          </w:ins>
          <w:ins w:id="687" w:author="rapporteur16" w:date="2020-06-23T12:48:00Z">
            <w:r>
              <w:rPr/>
              <w:t>Description</w:t>
              <w:tab/>
            </w:r>
          </w:ins>
          <w:hyperlink w:anchor="__RefHeading___Toc43808996">
            <w:ins w:id="688" w:author="rapporteur16" w:date="2020-06-23T12:48:00Z">
              <w:r>
                <w:rPr>
                  <w:rStyle w:val="IndexLink"/>
                </w:rPr>
                <w:t>26</w:t>
              </w:r>
            </w:ins>
          </w:hyperlink>
        </w:p>
        <w:p>
          <w:pPr>
            <w:pStyle w:val="Contents3"/>
            <w:rPr>
              <w:rFonts w:ascii="Calibri" w:hAnsi="Calibri" w:cs="Calibri"/>
              <w:sz w:val="22"/>
              <w:szCs w:val="22"/>
              <w:lang w:val="en-US" w:eastAsia="en-US"/>
              <w:ins w:id="696" w:author="rapporteur16" w:date="2020-06-23T12:48:00Z"/>
            </w:rPr>
          </w:pPr>
          <w:ins w:id="690" w:author="rapporteur16" w:date="2020-06-23T12:48:00Z">
            <w:r>
              <w:rPr/>
              <w:t>6.</w:t>
            </w:r>
          </w:ins>
          <w:ins w:id="691" w:author="rapporteur16" w:date="2020-06-23T12:48:00Z">
            <w:r>
              <w:rPr>
                <w:lang w:val="en-US" w:eastAsia="en-US"/>
              </w:rPr>
              <w:t>10</w:t>
            </w:r>
          </w:ins>
          <w:ins w:id="692" w:author="rapporteur16" w:date="2020-06-23T12:48:00Z">
            <w:r>
              <w:rPr/>
              <w:t>.2</w:t>
            </w:r>
          </w:ins>
          <w:ins w:id="693" w:author="rapporteur16" w:date="2020-06-23T12:48:00Z">
            <w:r>
              <w:rPr>
                <w:rFonts w:cs="Calibri" w:ascii="Calibri" w:hAnsi="Calibri"/>
                <w:sz w:val="22"/>
                <w:szCs w:val="22"/>
                <w:lang w:val="en-US" w:eastAsia="en-US"/>
              </w:rPr>
              <w:tab/>
            </w:r>
          </w:ins>
          <w:ins w:id="694" w:author="rapporteur16" w:date="2020-06-23T12:48:00Z">
            <w:r>
              <w:rPr/>
              <w:t>Impacts on existing nodes and functionality</w:t>
              <w:tab/>
            </w:r>
          </w:ins>
          <w:hyperlink w:anchor="__RefHeading___Toc43808997">
            <w:ins w:id="695" w:author="rapporteur16" w:date="2020-06-23T12:48:00Z">
              <w:r>
                <w:rPr>
                  <w:rStyle w:val="IndexLink"/>
                </w:rPr>
                <w:t>26</w:t>
              </w:r>
            </w:ins>
          </w:hyperlink>
        </w:p>
        <w:p>
          <w:pPr>
            <w:pStyle w:val="Contents3"/>
            <w:rPr>
              <w:rFonts w:ascii="Calibri" w:hAnsi="Calibri" w:cs="Calibri"/>
              <w:sz w:val="22"/>
              <w:szCs w:val="22"/>
              <w:lang w:val="en-US" w:eastAsia="en-US"/>
              <w:ins w:id="703" w:author="rapporteur16" w:date="2020-06-23T12:48:00Z"/>
            </w:rPr>
          </w:pPr>
          <w:ins w:id="697" w:author="rapporteur16" w:date="2020-06-23T12:48:00Z">
            <w:r>
              <w:rPr/>
              <w:t>6.</w:t>
            </w:r>
          </w:ins>
          <w:ins w:id="698" w:author="rapporteur16" w:date="2020-06-23T12:48:00Z">
            <w:r>
              <w:rPr>
                <w:lang w:val="en-US" w:eastAsia="en-US"/>
              </w:rPr>
              <w:t>10</w:t>
            </w:r>
          </w:ins>
          <w:ins w:id="699" w:author="rapporteur16" w:date="2020-06-23T12:48:00Z">
            <w:r>
              <w:rPr/>
              <w:t>.3</w:t>
            </w:r>
          </w:ins>
          <w:ins w:id="700" w:author="rapporteur16" w:date="2020-06-23T12:48:00Z">
            <w:r>
              <w:rPr>
                <w:rFonts w:cs="Calibri" w:ascii="Calibri" w:hAnsi="Calibri"/>
                <w:sz w:val="22"/>
                <w:szCs w:val="22"/>
                <w:lang w:val="en-US" w:eastAsia="en-US"/>
              </w:rPr>
              <w:tab/>
            </w:r>
          </w:ins>
          <w:ins w:id="701" w:author="rapporteur16" w:date="2020-06-23T12:48:00Z">
            <w:r>
              <w:rPr/>
              <w:t>Solution Evaluation</w:t>
              <w:tab/>
            </w:r>
          </w:ins>
          <w:hyperlink w:anchor="__RefHeading___Toc43808998">
            <w:ins w:id="702" w:author="rapporteur16" w:date="2020-06-23T12:48:00Z">
              <w:r>
                <w:rPr>
                  <w:rStyle w:val="IndexLink"/>
                </w:rPr>
                <w:t>26</w:t>
              </w:r>
            </w:ins>
          </w:hyperlink>
        </w:p>
        <w:p>
          <w:pPr>
            <w:pStyle w:val="Contents2"/>
            <w:rPr>
              <w:rFonts w:ascii="Calibri" w:hAnsi="Calibri" w:cs="Calibri"/>
              <w:sz w:val="22"/>
              <w:szCs w:val="22"/>
              <w:lang w:val="en-US" w:eastAsia="en-US"/>
              <w:ins w:id="711" w:author="rapporteur16" w:date="2020-06-23T12:48:00Z"/>
            </w:rPr>
          </w:pPr>
          <w:ins w:id="704" w:author="rapporteur16" w:date="2020-06-23T12:48:00Z">
            <w:r>
              <w:rPr/>
              <w:t>6.</w:t>
            </w:r>
          </w:ins>
          <w:ins w:id="705" w:author="rapporteur16" w:date="2020-06-23T12:48:00Z">
            <w:r>
              <w:rPr>
                <w:lang w:val="en-US" w:eastAsia="en-US"/>
              </w:rPr>
              <w:t>11</w:t>
            </w:r>
          </w:ins>
          <w:ins w:id="706" w:author="rapporteur16" w:date="2020-06-23T12:48:00Z">
            <w:r>
              <w:rPr>
                <w:rFonts w:cs="Calibri" w:ascii="Calibri" w:hAnsi="Calibri"/>
                <w:sz w:val="22"/>
                <w:szCs w:val="22"/>
                <w:lang w:val="en-US" w:eastAsia="en-US"/>
              </w:rPr>
              <w:tab/>
            </w:r>
          </w:ins>
          <w:ins w:id="707" w:author="rapporteur16" w:date="2020-06-23T12:48:00Z">
            <w:r>
              <w:rPr/>
              <w:t xml:space="preserve">Solution </w:t>
            </w:r>
          </w:ins>
          <w:ins w:id="708" w:author="rapporteur16" w:date="2020-06-23T12:48:00Z">
            <w:r>
              <w:rPr>
                <w:lang w:val="en-US" w:eastAsia="en-US"/>
              </w:rPr>
              <w:t>11</w:t>
            </w:r>
          </w:ins>
          <w:ins w:id="709" w:author="rapporteur16" w:date="2020-06-23T12:48:00Z">
            <w:r>
              <w:rPr/>
              <w:t>: MC UE identity (new ID)</w:t>
              <w:tab/>
            </w:r>
          </w:ins>
          <w:hyperlink w:anchor="__RefHeading___Toc43808999">
            <w:ins w:id="710" w:author="rapporteur16" w:date="2020-06-23T12:48:00Z">
              <w:r>
                <w:rPr>
                  <w:rStyle w:val="IndexLink"/>
                </w:rPr>
                <w:t>27</w:t>
              </w:r>
            </w:ins>
          </w:hyperlink>
        </w:p>
        <w:p>
          <w:pPr>
            <w:pStyle w:val="Contents3"/>
            <w:rPr>
              <w:rFonts w:ascii="Calibri" w:hAnsi="Calibri" w:cs="Calibri"/>
              <w:sz w:val="22"/>
              <w:szCs w:val="22"/>
              <w:lang w:val="en-US" w:eastAsia="en-US"/>
              <w:ins w:id="718" w:author="rapporteur16" w:date="2020-06-23T12:48:00Z"/>
            </w:rPr>
          </w:pPr>
          <w:ins w:id="712" w:author="rapporteur16" w:date="2020-06-23T12:48:00Z">
            <w:r>
              <w:rPr/>
              <w:t>6.</w:t>
            </w:r>
          </w:ins>
          <w:ins w:id="713" w:author="rapporteur16" w:date="2020-06-23T12:48:00Z">
            <w:r>
              <w:rPr>
                <w:lang w:val="en-US" w:eastAsia="en-US"/>
              </w:rPr>
              <w:t>11</w:t>
            </w:r>
          </w:ins>
          <w:ins w:id="714" w:author="rapporteur16" w:date="2020-06-23T12:48:00Z">
            <w:r>
              <w:rPr/>
              <w:t>.1</w:t>
            </w:r>
          </w:ins>
          <w:ins w:id="715" w:author="rapporteur16" w:date="2020-06-23T12:48:00Z">
            <w:r>
              <w:rPr>
                <w:rFonts w:cs="Calibri" w:ascii="Calibri" w:hAnsi="Calibri"/>
                <w:sz w:val="22"/>
                <w:szCs w:val="22"/>
                <w:lang w:val="en-US" w:eastAsia="en-US"/>
              </w:rPr>
              <w:tab/>
            </w:r>
          </w:ins>
          <w:ins w:id="716" w:author="rapporteur16" w:date="2020-06-23T12:48:00Z">
            <w:r>
              <w:rPr/>
              <w:t>Description</w:t>
              <w:tab/>
            </w:r>
          </w:ins>
          <w:hyperlink w:anchor="__RefHeading___Toc43809000">
            <w:ins w:id="717" w:author="rapporteur16" w:date="2020-06-23T12:48:00Z">
              <w:r>
                <w:rPr>
                  <w:rStyle w:val="IndexLink"/>
                </w:rPr>
                <w:t>27</w:t>
              </w:r>
            </w:ins>
          </w:hyperlink>
        </w:p>
        <w:p>
          <w:pPr>
            <w:pStyle w:val="Contents3"/>
            <w:rPr>
              <w:rFonts w:ascii="Calibri" w:hAnsi="Calibri" w:cs="Calibri"/>
              <w:sz w:val="22"/>
              <w:szCs w:val="22"/>
              <w:lang w:val="en-US" w:eastAsia="en-US"/>
              <w:ins w:id="725" w:author="rapporteur16" w:date="2020-06-23T12:48:00Z"/>
            </w:rPr>
          </w:pPr>
          <w:ins w:id="719" w:author="rapporteur16" w:date="2020-06-23T12:48:00Z">
            <w:r>
              <w:rPr/>
              <w:t>6.</w:t>
            </w:r>
          </w:ins>
          <w:ins w:id="720" w:author="rapporteur16" w:date="2020-06-23T12:48:00Z">
            <w:r>
              <w:rPr>
                <w:lang w:val="en-US" w:eastAsia="en-US"/>
              </w:rPr>
              <w:t>11</w:t>
            </w:r>
          </w:ins>
          <w:ins w:id="721" w:author="rapporteur16" w:date="2020-06-23T12:48:00Z">
            <w:r>
              <w:rPr/>
              <w:t>.2</w:t>
            </w:r>
          </w:ins>
          <w:ins w:id="722" w:author="rapporteur16" w:date="2020-06-23T12:48:00Z">
            <w:r>
              <w:rPr>
                <w:rFonts w:cs="Calibri" w:ascii="Calibri" w:hAnsi="Calibri"/>
                <w:sz w:val="22"/>
                <w:szCs w:val="22"/>
                <w:lang w:val="en-US" w:eastAsia="en-US"/>
              </w:rPr>
              <w:tab/>
            </w:r>
          </w:ins>
          <w:ins w:id="723" w:author="rapporteur16" w:date="2020-06-23T12:48:00Z">
            <w:r>
              <w:rPr/>
              <w:t>Impacts on existing nodes and functionality</w:t>
              <w:tab/>
            </w:r>
          </w:ins>
          <w:hyperlink w:anchor="__RefHeading___Toc43809001">
            <w:ins w:id="724" w:author="rapporteur16" w:date="2020-06-23T12:48:00Z">
              <w:r>
                <w:rPr>
                  <w:rStyle w:val="IndexLink"/>
                </w:rPr>
                <w:t>27</w:t>
              </w:r>
            </w:ins>
          </w:hyperlink>
        </w:p>
        <w:p>
          <w:pPr>
            <w:pStyle w:val="Contents4"/>
            <w:rPr>
              <w:rFonts w:ascii="Calibri" w:hAnsi="Calibri" w:cs="Calibri"/>
              <w:sz w:val="22"/>
              <w:szCs w:val="22"/>
              <w:lang w:val="en-US" w:eastAsia="en-US"/>
              <w:ins w:id="733" w:author="rapporteur16" w:date="2020-06-23T12:48:00Z"/>
            </w:rPr>
          </w:pPr>
          <w:ins w:id="726" w:author="rapporteur16" w:date="2020-06-23T12:48:00Z">
            <w:r>
              <w:rPr>
                <w:rFonts w:eastAsia="SimSun;宋体"/>
              </w:rPr>
              <w:t>6.</w:t>
            </w:r>
          </w:ins>
          <w:ins w:id="727" w:author="rapporteur16" w:date="2020-06-23T12:48:00Z">
            <w:r>
              <w:rPr>
                <w:rFonts w:eastAsia="SimSun;宋体"/>
                <w:lang w:val="en-US" w:eastAsia="en-US"/>
              </w:rPr>
              <w:t>11</w:t>
            </w:r>
          </w:ins>
          <w:ins w:id="728" w:author="rapporteur16" w:date="2020-06-23T12:48:00Z">
            <w:r>
              <w:rPr>
                <w:rFonts w:eastAsia="SimSun;宋体"/>
              </w:rPr>
              <w:t>.2.1</w:t>
            </w:r>
          </w:ins>
          <w:ins w:id="729" w:author="rapporteur16" w:date="2020-06-23T12:48:00Z">
            <w:r>
              <w:rPr>
                <w:rFonts w:cs="Calibri" w:ascii="Calibri" w:hAnsi="Calibri"/>
                <w:sz w:val="22"/>
                <w:szCs w:val="22"/>
                <w:lang w:val="en-US" w:eastAsia="en-US"/>
              </w:rPr>
              <w:tab/>
            </w:r>
          </w:ins>
          <w:ins w:id="730" w:author="rapporteur16" w:date="2020-06-23T12:48:00Z">
            <w:r>
              <w:rPr>
                <w:rFonts w:eastAsia="SimSun;宋体"/>
              </w:rPr>
              <w:t>MC UE ID part of location information report</w:t>
            </w:r>
          </w:ins>
          <w:ins w:id="731" w:author="rapporteur16" w:date="2020-06-23T12:48:00Z">
            <w:r>
              <w:rPr/>
              <w:tab/>
            </w:r>
          </w:ins>
          <w:hyperlink w:anchor="__RefHeading___Toc43809002">
            <w:ins w:id="732" w:author="rapporteur16" w:date="2020-06-23T12:48:00Z">
              <w:r>
                <w:rPr>
                  <w:rStyle w:val="IndexLink"/>
                </w:rPr>
                <w:t>27</w:t>
              </w:r>
            </w:ins>
          </w:hyperlink>
        </w:p>
        <w:p>
          <w:pPr>
            <w:pStyle w:val="Contents4"/>
            <w:rPr>
              <w:rFonts w:ascii="Calibri" w:hAnsi="Calibri" w:cs="Calibri"/>
              <w:sz w:val="22"/>
              <w:szCs w:val="22"/>
              <w:lang w:val="en-US" w:eastAsia="en-US"/>
              <w:ins w:id="741" w:author="rapporteur16" w:date="2020-06-23T12:48:00Z"/>
            </w:rPr>
          </w:pPr>
          <w:ins w:id="734" w:author="rapporteur16" w:date="2020-06-23T12:48:00Z">
            <w:r>
              <w:rPr>
                <w:rFonts w:eastAsia="SimSun;宋体"/>
              </w:rPr>
              <w:t>6.</w:t>
            </w:r>
          </w:ins>
          <w:ins w:id="735" w:author="rapporteur16" w:date="2020-06-23T12:48:00Z">
            <w:r>
              <w:rPr>
                <w:rFonts w:eastAsia="SimSun;宋体"/>
                <w:lang w:val="en-US" w:eastAsia="en-US"/>
              </w:rPr>
              <w:t>11</w:t>
            </w:r>
          </w:ins>
          <w:ins w:id="736" w:author="rapporteur16" w:date="2020-06-23T12:48:00Z">
            <w:r>
              <w:rPr>
                <w:rFonts w:eastAsia="SimSun;宋体"/>
              </w:rPr>
              <w:t>.2.2</w:t>
            </w:r>
          </w:ins>
          <w:ins w:id="737" w:author="rapporteur16" w:date="2020-06-23T12:48:00Z">
            <w:r>
              <w:rPr>
                <w:rFonts w:cs="Calibri" w:ascii="Calibri" w:hAnsi="Calibri"/>
                <w:sz w:val="22"/>
                <w:szCs w:val="22"/>
                <w:lang w:val="en-US" w:eastAsia="en-US"/>
              </w:rPr>
              <w:tab/>
            </w:r>
          </w:ins>
          <w:ins w:id="738" w:author="rapporteur16" w:date="2020-06-23T12:48:00Z">
            <w:r>
              <w:rPr>
                <w:rFonts w:eastAsia="SimSun;宋体"/>
              </w:rPr>
              <w:t>MC UE ID part of location information request</w:t>
            </w:r>
          </w:ins>
          <w:ins w:id="739" w:author="rapporteur16" w:date="2020-06-23T12:48:00Z">
            <w:r>
              <w:rPr/>
              <w:tab/>
            </w:r>
          </w:ins>
          <w:hyperlink w:anchor="__RefHeading___Toc43809003">
            <w:ins w:id="740" w:author="rapporteur16" w:date="2020-06-23T12:48:00Z">
              <w:r>
                <w:rPr>
                  <w:rStyle w:val="IndexLink"/>
                </w:rPr>
                <w:t>27</w:t>
              </w:r>
            </w:ins>
          </w:hyperlink>
        </w:p>
        <w:p>
          <w:pPr>
            <w:pStyle w:val="Contents4"/>
            <w:rPr>
              <w:rFonts w:ascii="Calibri" w:hAnsi="Calibri" w:cs="Calibri"/>
              <w:sz w:val="22"/>
              <w:szCs w:val="22"/>
              <w:lang w:val="en-US" w:eastAsia="en-US"/>
              <w:ins w:id="747" w:author="rapporteur16" w:date="2020-06-23T12:48:00Z"/>
            </w:rPr>
          </w:pPr>
          <w:ins w:id="742" w:author="rapporteur16" w:date="2020-06-23T12:48:00Z">
            <w:r>
              <w:rPr>
                <w:rFonts w:eastAsia="SimSun;宋体"/>
              </w:rPr>
              <w:t>6.11.2.3</w:t>
            </w:r>
          </w:ins>
          <w:ins w:id="743" w:author="rapporteur16" w:date="2020-06-23T12:48:00Z">
            <w:r>
              <w:rPr>
                <w:rFonts w:cs="Calibri" w:ascii="Calibri" w:hAnsi="Calibri"/>
                <w:sz w:val="22"/>
                <w:szCs w:val="22"/>
                <w:lang w:val="en-US" w:eastAsia="en-US"/>
              </w:rPr>
              <w:tab/>
            </w:r>
          </w:ins>
          <w:ins w:id="744" w:author="rapporteur16" w:date="2020-06-23T12:48:00Z">
            <w:r>
              <w:rPr>
                <w:rFonts w:eastAsia="SimSun;宋体"/>
              </w:rPr>
              <w:t>Definition</w:t>
            </w:r>
          </w:ins>
          <w:ins w:id="745" w:author="rapporteur16" w:date="2020-06-23T12:48:00Z">
            <w:r>
              <w:rPr/>
              <w:tab/>
            </w:r>
          </w:ins>
          <w:hyperlink w:anchor="__RefHeading___Toc43809004">
            <w:ins w:id="746" w:author="rapporteur16" w:date="2020-06-23T12:48:00Z">
              <w:r>
                <w:rPr>
                  <w:rStyle w:val="IndexLink"/>
                </w:rPr>
                <w:t>27</w:t>
              </w:r>
            </w:ins>
          </w:hyperlink>
        </w:p>
        <w:p>
          <w:pPr>
            <w:pStyle w:val="Contents5"/>
            <w:rPr>
              <w:rFonts w:ascii="Calibri" w:hAnsi="Calibri" w:cs="Calibri"/>
              <w:sz w:val="22"/>
              <w:szCs w:val="22"/>
              <w:lang w:val="en-US" w:eastAsia="en-US"/>
              <w:ins w:id="753" w:author="rapporteur16" w:date="2020-06-23T12:48:00Z"/>
            </w:rPr>
          </w:pPr>
          <w:ins w:id="748" w:author="rapporteur16" w:date="2020-06-23T12:48:00Z">
            <w:r>
              <w:rPr>
                <w:rFonts w:eastAsia="SimSun;宋体"/>
              </w:rPr>
              <w:t>6.11.2.4</w:t>
            </w:r>
          </w:ins>
          <w:ins w:id="749" w:author="rapporteur16" w:date="2020-06-23T12:48:00Z">
            <w:r>
              <w:rPr>
                <w:rFonts w:cs="Calibri" w:ascii="Calibri" w:hAnsi="Calibri"/>
                <w:sz w:val="22"/>
                <w:szCs w:val="22"/>
                <w:lang w:val="en-US" w:eastAsia="en-US"/>
              </w:rPr>
              <w:tab/>
            </w:r>
          </w:ins>
          <w:ins w:id="750" w:author="rapporteur16" w:date="2020-06-23T12:48:00Z">
            <w:r>
              <w:rPr>
                <w:rFonts w:eastAsia="SimSun;宋体"/>
              </w:rPr>
              <w:t>MC service UE configuration data</w:t>
            </w:r>
          </w:ins>
          <w:ins w:id="751" w:author="rapporteur16" w:date="2020-06-23T12:48:00Z">
            <w:r>
              <w:rPr/>
              <w:tab/>
            </w:r>
          </w:ins>
          <w:hyperlink w:anchor="__RefHeading___Toc43809005">
            <w:ins w:id="752" w:author="rapporteur16" w:date="2020-06-23T12:48:00Z">
              <w:r>
                <w:rPr>
                  <w:rStyle w:val="IndexLink"/>
                </w:rPr>
                <w:t>28</w:t>
              </w:r>
            </w:ins>
          </w:hyperlink>
        </w:p>
        <w:p>
          <w:pPr>
            <w:pStyle w:val="Contents3"/>
            <w:rPr>
              <w:rFonts w:ascii="Calibri" w:hAnsi="Calibri" w:cs="Calibri"/>
              <w:sz w:val="22"/>
              <w:szCs w:val="22"/>
              <w:lang w:val="en-US" w:eastAsia="en-US"/>
              <w:ins w:id="760" w:author="rapporteur16" w:date="2020-06-23T12:48:00Z"/>
            </w:rPr>
          </w:pPr>
          <w:ins w:id="754" w:author="rapporteur16" w:date="2020-06-23T12:48:00Z">
            <w:r>
              <w:rPr/>
              <w:t>6.</w:t>
            </w:r>
          </w:ins>
          <w:ins w:id="755" w:author="rapporteur16" w:date="2020-06-23T12:48:00Z">
            <w:r>
              <w:rPr>
                <w:lang w:val="en-US" w:eastAsia="en-US"/>
              </w:rPr>
              <w:t>11</w:t>
            </w:r>
          </w:ins>
          <w:ins w:id="756" w:author="rapporteur16" w:date="2020-06-23T12:48:00Z">
            <w:r>
              <w:rPr/>
              <w:t>.3</w:t>
            </w:r>
          </w:ins>
          <w:ins w:id="757" w:author="rapporteur16" w:date="2020-06-23T12:48:00Z">
            <w:r>
              <w:rPr>
                <w:rFonts w:cs="Calibri" w:ascii="Calibri" w:hAnsi="Calibri"/>
                <w:sz w:val="22"/>
                <w:szCs w:val="22"/>
                <w:lang w:val="en-US" w:eastAsia="en-US"/>
              </w:rPr>
              <w:tab/>
            </w:r>
          </w:ins>
          <w:ins w:id="758" w:author="rapporteur16" w:date="2020-06-23T12:48:00Z">
            <w:r>
              <w:rPr/>
              <w:t>Solution Evaluation</w:t>
              <w:tab/>
            </w:r>
          </w:ins>
          <w:hyperlink w:anchor="__RefHeading___Toc43809006">
            <w:ins w:id="759" w:author="rapporteur16" w:date="2020-06-23T12:48:00Z">
              <w:r>
                <w:rPr>
                  <w:rStyle w:val="IndexLink"/>
                </w:rPr>
                <w:t>28</w:t>
              </w:r>
            </w:ins>
          </w:hyperlink>
        </w:p>
        <w:p>
          <w:pPr>
            <w:pStyle w:val="Contents2"/>
            <w:rPr>
              <w:rFonts w:ascii="Calibri" w:hAnsi="Calibri" w:cs="Calibri"/>
              <w:sz w:val="22"/>
              <w:szCs w:val="22"/>
              <w:lang w:val="en-US" w:eastAsia="en-US"/>
              <w:ins w:id="768" w:author="rapporteur16" w:date="2020-06-23T12:48:00Z"/>
            </w:rPr>
          </w:pPr>
          <w:ins w:id="761" w:author="rapporteur16" w:date="2020-06-23T12:48:00Z">
            <w:r>
              <w:rPr/>
              <w:t>6.</w:t>
            </w:r>
          </w:ins>
          <w:ins w:id="762" w:author="rapporteur16" w:date="2020-06-23T12:48:00Z">
            <w:r>
              <w:rPr>
                <w:lang w:val="en-US" w:eastAsia="en-US"/>
              </w:rPr>
              <w:t>12</w:t>
            </w:r>
          </w:ins>
          <w:ins w:id="763" w:author="rapporteur16" w:date="2020-06-23T12:48:00Z">
            <w:r>
              <w:rPr>
                <w:rFonts w:cs="Calibri" w:ascii="Calibri" w:hAnsi="Calibri"/>
                <w:sz w:val="22"/>
                <w:szCs w:val="22"/>
                <w:lang w:val="en-US" w:eastAsia="en-US"/>
              </w:rPr>
              <w:tab/>
            </w:r>
          </w:ins>
          <w:ins w:id="764" w:author="rapporteur16" w:date="2020-06-23T12:48:00Z">
            <w:r>
              <w:rPr/>
              <w:t xml:space="preserve">Solution </w:t>
            </w:r>
          </w:ins>
          <w:ins w:id="765" w:author="rapporteur16" w:date="2020-06-23T12:48:00Z">
            <w:r>
              <w:rPr>
                <w:lang w:val="en-US" w:eastAsia="en-US"/>
              </w:rPr>
              <w:t>12</w:t>
            </w:r>
          </w:ins>
          <w:ins w:id="766" w:author="rapporteur16" w:date="2020-06-23T12:48:00Z">
            <w:r>
              <w:rPr/>
              <w:t>: Obtaining location of UE in "limited MC service" state</w:t>
              <w:tab/>
            </w:r>
          </w:ins>
          <w:hyperlink w:anchor="__RefHeading___Toc43809007">
            <w:ins w:id="767" w:author="rapporteur16" w:date="2020-06-23T12:48:00Z">
              <w:r>
                <w:rPr>
                  <w:rStyle w:val="IndexLink"/>
                </w:rPr>
                <w:t>28</w:t>
              </w:r>
            </w:ins>
          </w:hyperlink>
        </w:p>
        <w:p>
          <w:pPr>
            <w:pStyle w:val="Contents3"/>
            <w:rPr>
              <w:rFonts w:ascii="Calibri" w:hAnsi="Calibri" w:cs="Calibri"/>
              <w:sz w:val="22"/>
              <w:szCs w:val="22"/>
              <w:lang w:val="en-US" w:eastAsia="en-US"/>
              <w:ins w:id="775" w:author="rapporteur16" w:date="2020-06-23T12:48:00Z"/>
            </w:rPr>
          </w:pPr>
          <w:ins w:id="769" w:author="rapporteur16" w:date="2020-06-23T12:48:00Z">
            <w:r>
              <w:rPr/>
              <w:t>6.</w:t>
            </w:r>
          </w:ins>
          <w:ins w:id="770" w:author="rapporteur16" w:date="2020-06-23T12:48:00Z">
            <w:r>
              <w:rPr>
                <w:lang w:val="en-US" w:eastAsia="en-US"/>
              </w:rPr>
              <w:t>12</w:t>
            </w:r>
          </w:ins>
          <w:ins w:id="771" w:author="rapporteur16" w:date="2020-06-23T12:48:00Z">
            <w:r>
              <w:rPr/>
              <w:t>.1</w:t>
            </w:r>
          </w:ins>
          <w:ins w:id="772" w:author="rapporteur16" w:date="2020-06-23T12:48:00Z">
            <w:r>
              <w:rPr>
                <w:rFonts w:cs="Calibri" w:ascii="Calibri" w:hAnsi="Calibri"/>
                <w:sz w:val="22"/>
                <w:szCs w:val="22"/>
                <w:lang w:val="en-US" w:eastAsia="en-US"/>
              </w:rPr>
              <w:tab/>
            </w:r>
          </w:ins>
          <w:ins w:id="773" w:author="rapporteur16" w:date="2020-06-23T12:48:00Z">
            <w:r>
              <w:rPr/>
              <w:t>Description</w:t>
              <w:tab/>
            </w:r>
          </w:ins>
          <w:hyperlink w:anchor="__RefHeading___Toc43809008">
            <w:ins w:id="774" w:author="rapporteur16" w:date="2020-06-23T12:48:00Z">
              <w:r>
                <w:rPr>
                  <w:rStyle w:val="IndexLink"/>
                </w:rPr>
                <w:t>28</w:t>
              </w:r>
            </w:ins>
          </w:hyperlink>
        </w:p>
        <w:p>
          <w:pPr>
            <w:pStyle w:val="Contents3"/>
            <w:rPr>
              <w:rFonts w:ascii="Calibri" w:hAnsi="Calibri" w:cs="Calibri"/>
              <w:sz w:val="22"/>
              <w:szCs w:val="22"/>
              <w:lang w:val="en-US" w:eastAsia="en-US"/>
              <w:ins w:id="782" w:author="rapporteur16" w:date="2020-06-23T12:48:00Z"/>
            </w:rPr>
          </w:pPr>
          <w:ins w:id="776" w:author="rapporteur16" w:date="2020-06-23T12:48:00Z">
            <w:r>
              <w:rPr/>
              <w:t>6.</w:t>
            </w:r>
          </w:ins>
          <w:ins w:id="777" w:author="rapporteur16" w:date="2020-06-23T12:48:00Z">
            <w:r>
              <w:rPr>
                <w:lang w:val="en-US" w:eastAsia="en-US"/>
              </w:rPr>
              <w:t>12</w:t>
            </w:r>
          </w:ins>
          <w:ins w:id="778" w:author="rapporteur16" w:date="2020-06-23T12:48:00Z">
            <w:r>
              <w:rPr/>
              <w:t>.2</w:t>
            </w:r>
          </w:ins>
          <w:ins w:id="779" w:author="rapporteur16" w:date="2020-06-23T12:48:00Z">
            <w:r>
              <w:rPr>
                <w:rFonts w:cs="Calibri" w:ascii="Calibri" w:hAnsi="Calibri"/>
                <w:sz w:val="22"/>
                <w:szCs w:val="22"/>
                <w:lang w:val="en-US" w:eastAsia="en-US"/>
              </w:rPr>
              <w:tab/>
            </w:r>
          </w:ins>
          <w:ins w:id="780" w:author="rapporteur16" w:date="2020-06-23T12:48:00Z">
            <w:r>
              <w:rPr/>
              <w:t>Impacts on existing nodes and functionality</w:t>
              <w:tab/>
            </w:r>
          </w:ins>
          <w:hyperlink w:anchor="__RefHeading___Toc43809009">
            <w:ins w:id="781" w:author="rapporteur16" w:date="2020-06-23T12:48:00Z">
              <w:r>
                <w:rPr>
                  <w:rStyle w:val="IndexLink"/>
                </w:rPr>
                <w:t>28</w:t>
              </w:r>
            </w:ins>
          </w:hyperlink>
        </w:p>
        <w:p>
          <w:pPr>
            <w:pStyle w:val="Contents2"/>
            <w:rPr>
              <w:rFonts w:ascii="Calibri" w:hAnsi="Calibri" w:cs="Calibri"/>
              <w:sz w:val="22"/>
              <w:szCs w:val="22"/>
              <w:lang w:val="en-US" w:eastAsia="en-US"/>
              <w:ins w:id="790" w:author="rapporteur16" w:date="2020-06-23T12:48:00Z"/>
            </w:rPr>
          </w:pPr>
          <w:ins w:id="783" w:author="rapporteur16" w:date="2020-06-23T12:48:00Z">
            <w:r>
              <w:rPr/>
              <w:t>6.</w:t>
            </w:r>
          </w:ins>
          <w:ins w:id="784" w:author="rapporteur16" w:date="2020-06-23T12:48:00Z">
            <w:r>
              <w:rPr>
                <w:lang w:val="en-US" w:eastAsia="en-US"/>
              </w:rPr>
              <w:t>13</w:t>
            </w:r>
          </w:ins>
          <w:ins w:id="785" w:author="rapporteur16" w:date="2020-06-23T12:48:00Z">
            <w:r>
              <w:rPr>
                <w:rFonts w:cs="Calibri" w:ascii="Calibri" w:hAnsi="Calibri"/>
                <w:sz w:val="22"/>
                <w:szCs w:val="22"/>
                <w:lang w:val="en-US" w:eastAsia="en-US"/>
              </w:rPr>
              <w:tab/>
            </w:r>
          </w:ins>
          <w:ins w:id="786" w:author="rapporteur16" w:date="2020-06-23T12:48:00Z">
            <w:r>
              <w:rPr/>
              <w:t xml:space="preserve">Solution </w:t>
            </w:r>
          </w:ins>
          <w:ins w:id="787" w:author="rapporteur16" w:date="2020-06-23T12:48:00Z">
            <w:r>
              <w:rPr>
                <w:lang w:val="en-US" w:eastAsia="en-US"/>
              </w:rPr>
              <w:t>13</w:t>
            </w:r>
          </w:ins>
          <w:ins w:id="788" w:author="rapporteur16" w:date="2020-06-23T12:48:00Z">
            <w:r>
              <w:rPr/>
              <w:t>: Sharing location information across MC service UEs</w:t>
              <w:tab/>
            </w:r>
          </w:ins>
          <w:hyperlink w:anchor="__RefHeading___Toc43809010">
            <w:ins w:id="789" w:author="rapporteur16" w:date="2020-06-23T12:48:00Z">
              <w:r>
                <w:rPr>
                  <w:rStyle w:val="IndexLink"/>
                </w:rPr>
                <w:t>28</w:t>
              </w:r>
            </w:ins>
          </w:hyperlink>
        </w:p>
        <w:p>
          <w:pPr>
            <w:pStyle w:val="Contents3"/>
            <w:rPr>
              <w:rFonts w:ascii="Calibri" w:hAnsi="Calibri" w:cs="Calibri"/>
              <w:sz w:val="22"/>
              <w:szCs w:val="22"/>
              <w:lang w:val="en-US" w:eastAsia="en-US"/>
              <w:ins w:id="797" w:author="rapporteur16" w:date="2020-06-23T12:48:00Z"/>
            </w:rPr>
          </w:pPr>
          <w:ins w:id="791" w:author="rapporteur16" w:date="2020-06-23T12:48:00Z">
            <w:r>
              <w:rPr/>
              <w:t>6.</w:t>
            </w:r>
          </w:ins>
          <w:ins w:id="792" w:author="rapporteur16" w:date="2020-06-23T12:48:00Z">
            <w:r>
              <w:rPr>
                <w:lang w:val="en-US" w:eastAsia="en-US"/>
              </w:rPr>
              <w:t>13</w:t>
            </w:r>
          </w:ins>
          <w:ins w:id="793" w:author="rapporteur16" w:date="2020-06-23T12:48:00Z">
            <w:r>
              <w:rPr/>
              <w:t>.1</w:t>
            </w:r>
          </w:ins>
          <w:ins w:id="794" w:author="rapporteur16" w:date="2020-06-23T12:48:00Z">
            <w:r>
              <w:rPr>
                <w:rFonts w:cs="Calibri" w:ascii="Calibri" w:hAnsi="Calibri"/>
                <w:sz w:val="22"/>
                <w:szCs w:val="22"/>
                <w:lang w:val="en-US" w:eastAsia="en-US"/>
              </w:rPr>
              <w:tab/>
            </w:r>
          </w:ins>
          <w:ins w:id="795" w:author="rapporteur16" w:date="2020-06-23T12:48:00Z">
            <w:r>
              <w:rPr/>
              <w:t>Description</w:t>
              <w:tab/>
            </w:r>
          </w:ins>
          <w:hyperlink w:anchor="__RefHeading___Toc43809011">
            <w:ins w:id="796" w:author="rapporteur16" w:date="2020-06-23T12:48:00Z">
              <w:r>
                <w:rPr>
                  <w:rStyle w:val="IndexLink"/>
                </w:rPr>
                <w:t>28</w:t>
              </w:r>
            </w:ins>
          </w:hyperlink>
        </w:p>
        <w:p>
          <w:pPr>
            <w:pStyle w:val="Contents3"/>
            <w:rPr>
              <w:rFonts w:ascii="Calibri" w:hAnsi="Calibri" w:cs="Calibri"/>
              <w:sz w:val="22"/>
              <w:szCs w:val="22"/>
              <w:lang w:val="en-US" w:eastAsia="en-US"/>
              <w:ins w:id="804" w:author="rapporteur16" w:date="2020-06-23T12:48:00Z"/>
            </w:rPr>
          </w:pPr>
          <w:ins w:id="798" w:author="rapporteur16" w:date="2020-06-23T12:48:00Z">
            <w:r>
              <w:rPr/>
              <w:t>6.</w:t>
            </w:r>
          </w:ins>
          <w:ins w:id="799" w:author="rapporteur16" w:date="2020-06-23T12:48:00Z">
            <w:r>
              <w:rPr>
                <w:lang w:val="en-US" w:eastAsia="en-US"/>
              </w:rPr>
              <w:t>13</w:t>
            </w:r>
          </w:ins>
          <w:ins w:id="800" w:author="rapporteur16" w:date="2020-06-23T12:48:00Z">
            <w:r>
              <w:rPr/>
              <w:t>.2</w:t>
            </w:r>
          </w:ins>
          <w:ins w:id="801" w:author="rapporteur16" w:date="2020-06-23T12:48:00Z">
            <w:r>
              <w:rPr>
                <w:rFonts w:cs="Calibri" w:ascii="Calibri" w:hAnsi="Calibri"/>
                <w:sz w:val="22"/>
                <w:szCs w:val="22"/>
                <w:lang w:val="en-US" w:eastAsia="en-US"/>
              </w:rPr>
              <w:tab/>
            </w:r>
          </w:ins>
          <w:ins w:id="802" w:author="rapporteur16" w:date="2020-06-23T12:48:00Z">
            <w:r>
              <w:rPr/>
              <w:t>Impacts on existing nodes and functionality</w:t>
              <w:tab/>
            </w:r>
          </w:ins>
          <w:hyperlink w:anchor="__RefHeading___Toc43809012">
            <w:ins w:id="803" w:author="rapporteur16" w:date="2020-06-23T12:48:00Z">
              <w:r>
                <w:rPr>
                  <w:rStyle w:val="IndexLink"/>
                </w:rPr>
                <w:t>28</w:t>
              </w:r>
            </w:ins>
          </w:hyperlink>
        </w:p>
        <w:p>
          <w:pPr>
            <w:pStyle w:val="Contents4"/>
            <w:rPr>
              <w:rFonts w:ascii="Calibri" w:hAnsi="Calibri" w:cs="Calibri"/>
              <w:sz w:val="22"/>
              <w:szCs w:val="22"/>
              <w:lang w:val="en-US" w:eastAsia="en-US"/>
              <w:ins w:id="809" w:author="rapporteur16" w:date="2020-06-23T12:48:00Z"/>
            </w:rPr>
          </w:pPr>
          <w:ins w:id="805" w:author="rapporteur16" w:date="2020-06-23T12:48:00Z">
            <w:r>
              <w:rPr/>
              <w:t>6.13.2.1</w:t>
            </w:r>
          </w:ins>
          <w:ins w:id="806" w:author="rapporteur16" w:date="2020-06-23T12:48:00Z">
            <w:r>
              <w:rPr>
                <w:rFonts w:cs="Calibri" w:ascii="Calibri" w:hAnsi="Calibri"/>
                <w:sz w:val="22"/>
                <w:szCs w:val="22"/>
                <w:lang w:val="en-US" w:eastAsia="en-US"/>
              </w:rPr>
              <w:tab/>
            </w:r>
          </w:ins>
          <w:ins w:id="807" w:author="rapporteur16" w:date="2020-06-23T12:48:00Z">
            <w:r>
              <w:rPr/>
              <w:t>Location information client subscription request</w:t>
              <w:tab/>
            </w:r>
          </w:ins>
          <w:hyperlink w:anchor="__RefHeading___Toc43809013">
            <w:ins w:id="808" w:author="rapporteur16" w:date="2020-06-23T12:48:00Z">
              <w:r>
                <w:rPr>
                  <w:rStyle w:val="IndexLink"/>
                </w:rPr>
                <w:t>29</w:t>
              </w:r>
            </w:ins>
          </w:hyperlink>
        </w:p>
        <w:p>
          <w:pPr>
            <w:pStyle w:val="Contents4"/>
            <w:rPr>
              <w:rFonts w:ascii="Calibri" w:hAnsi="Calibri" w:cs="Calibri"/>
              <w:sz w:val="22"/>
              <w:szCs w:val="22"/>
              <w:lang w:val="en-US" w:eastAsia="en-US"/>
              <w:ins w:id="816" w:author="rapporteur16" w:date="2020-06-23T12:48:00Z"/>
            </w:rPr>
          </w:pPr>
          <w:ins w:id="810" w:author="rapporteur16" w:date="2020-06-23T12:48:00Z">
            <w:r>
              <w:rPr/>
              <w:t>6.</w:t>
            </w:r>
          </w:ins>
          <w:ins w:id="811" w:author="rapporteur16" w:date="2020-06-23T12:48:00Z">
            <w:r>
              <w:rPr>
                <w:lang w:val="en-US" w:eastAsia="en-US"/>
              </w:rPr>
              <w:t>13</w:t>
            </w:r>
          </w:ins>
          <w:ins w:id="812" w:author="rapporteur16" w:date="2020-06-23T12:48:00Z">
            <w:r>
              <w:rPr/>
              <w:t>.2.2</w:t>
            </w:r>
          </w:ins>
          <w:ins w:id="813" w:author="rapporteur16" w:date="2020-06-23T12:48:00Z">
            <w:r>
              <w:rPr>
                <w:rFonts w:cs="Calibri" w:ascii="Calibri" w:hAnsi="Calibri"/>
                <w:sz w:val="22"/>
                <w:szCs w:val="22"/>
                <w:lang w:val="en-US" w:eastAsia="en-US"/>
              </w:rPr>
              <w:tab/>
            </w:r>
          </w:ins>
          <w:ins w:id="814" w:author="rapporteur16" w:date="2020-06-23T12:48:00Z">
            <w:r>
              <w:rPr/>
              <w:t>Location information client subscription response</w:t>
              <w:tab/>
            </w:r>
          </w:ins>
          <w:hyperlink w:anchor="__RefHeading___Toc43809014">
            <w:ins w:id="815" w:author="rapporteur16" w:date="2020-06-23T12:48:00Z">
              <w:r>
                <w:rPr>
                  <w:rStyle w:val="IndexLink"/>
                </w:rPr>
                <w:t>29</w:t>
              </w:r>
            </w:ins>
          </w:hyperlink>
        </w:p>
        <w:p>
          <w:pPr>
            <w:pStyle w:val="Contents4"/>
            <w:rPr>
              <w:rFonts w:ascii="Calibri" w:hAnsi="Calibri" w:cs="Calibri"/>
              <w:sz w:val="22"/>
              <w:szCs w:val="22"/>
              <w:lang w:val="en-US" w:eastAsia="en-US"/>
              <w:ins w:id="823" w:author="rapporteur16" w:date="2020-06-23T12:48:00Z"/>
            </w:rPr>
          </w:pPr>
          <w:ins w:id="817" w:author="rapporteur16" w:date="2020-06-23T12:48:00Z">
            <w:r>
              <w:rPr/>
              <w:t>6.</w:t>
            </w:r>
          </w:ins>
          <w:ins w:id="818" w:author="rapporteur16" w:date="2020-06-23T12:48:00Z">
            <w:r>
              <w:rPr>
                <w:lang w:val="en-US" w:eastAsia="en-US"/>
              </w:rPr>
              <w:t>13</w:t>
            </w:r>
          </w:ins>
          <w:ins w:id="819" w:author="rapporteur16" w:date="2020-06-23T12:48:00Z">
            <w:r>
              <w:rPr/>
              <w:t>.2.3</w:t>
            </w:r>
          </w:ins>
          <w:ins w:id="820" w:author="rapporteur16" w:date="2020-06-23T12:48:00Z">
            <w:r>
              <w:rPr>
                <w:rFonts w:cs="Calibri" w:ascii="Calibri" w:hAnsi="Calibri"/>
                <w:sz w:val="22"/>
                <w:szCs w:val="22"/>
                <w:lang w:val="en-US" w:eastAsia="en-US"/>
              </w:rPr>
              <w:tab/>
            </w:r>
          </w:ins>
          <w:ins w:id="821" w:author="rapporteur16" w:date="2020-06-23T12:48:00Z">
            <w:r>
              <w:rPr/>
              <w:t>Location information client notification</w:t>
              <w:tab/>
            </w:r>
          </w:ins>
          <w:hyperlink w:anchor="__RefHeading___Toc43809015">
            <w:ins w:id="822" w:author="rapporteur16" w:date="2020-06-23T12:48:00Z">
              <w:r>
                <w:rPr>
                  <w:rStyle w:val="IndexLink"/>
                </w:rPr>
                <w:t>29</w:t>
              </w:r>
            </w:ins>
          </w:hyperlink>
        </w:p>
        <w:p>
          <w:pPr>
            <w:pStyle w:val="Contents4"/>
            <w:rPr>
              <w:rFonts w:ascii="Calibri" w:hAnsi="Calibri" w:cs="Calibri"/>
              <w:sz w:val="22"/>
              <w:szCs w:val="22"/>
              <w:lang w:val="en-US" w:eastAsia="en-US"/>
              <w:ins w:id="830" w:author="rapporteur16" w:date="2020-06-23T12:48:00Z"/>
            </w:rPr>
          </w:pPr>
          <w:ins w:id="824" w:author="rapporteur16" w:date="2020-06-23T12:48:00Z">
            <w:r>
              <w:rPr/>
              <w:t>6.</w:t>
            </w:r>
          </w:ins>
          <w:ins w:id="825" w:author="rapporteur16" w:date="2020-06-23T12:48:00Z">
            <w:r>
              <w:rPr>
                <w:lang w:val="en-US" w:eastAsia="en-US"/>
              </w:rPr>
              <w:t>13</w:t>
            </w:r>
          </w:ins>
          <w:ins w:id="826" w:author="rapporteur16" w:date="2020-06-23T12:48:00Z">
            <w:r>
              <w:rPr/>
              <w:t>.2.4</w:t>
            </w:r>
          </w:ins>
          <w:ins w:id="827" w:author="rapporteur16" w:date="2020-06-23T12:48:00Z">
            <w:r>
              <w:rPr>
                <w:rFonts w:cs="Calibri" w:ascii="Calibri" w:hAnsi="Calibri"/>
                <w:sz w:val="22"/>
                <w:szCs w:val="22"/>
                <w:lang w:val="en-US" w:eastAsia="en-US"/>
              </w:rPr>
              <w:tab/>
            </w:r>
          </w:ins>
          <w:ins w:id="828" w:author="rapporteur16" w:date="2020-06-23T12:48:00Z">
            <w:r>
              <w:rPr/>
              <w:t>Location information client subscription procedure</w:t>
              <w:tab/>
            </w:r>
          </w:ins>
          <w:hyperlink w:anchor="__RefHeading___Toc43809016">
            <w:ins w:id="829" w:author="rapporteur16" w:date="2020-06-23T12:48:00Z">
              <w:r>
                <w:rPr>
                  <w:rStyle w:val="IndexLink"/>
                </w:rPr>
                <w:t>29</w:t>
              </w:r>
            </w:ins>
          </w:hyperlink>
        </w:p>
        <w:p>
          <w:pPr>
            <w:pStyle w:val="Contents4"/>
            <w:rPr>
              <w:rFonts w:ascii="Calibri" w:hAnsi="Calibri" w:cs="Calibri"/>
              <w:sz w:val="22"/>
              <w:szCs w:val="22"/>
              <w:lang w:val="en-US" w:eastAsia="en-US"/>
              <w:ins w:id="837" w:author="rapporteur16" w:date="2020-06-23T12:48:00Z"/>
            </w:rPr>
          </w:pPr>
          <w:ins w:id="831" w:author="rapporteur16" w:date="2020-06-23T12:48:00Z">
            <w:r>
              <w:rPr/>
              <w:t>6.</w:t>
            </w:r>
          </w:ins>
          <w:ins w:id="832" w:author="rapporteur16" w:date="2020-06-23T12:48:00Z">
            <w:r>
              <w:rPr>
                <w:lang w:val="en-US" w:eastAsia="en-US"/>
              </w:rPr>
              <w:t>13</w:t>
            </w:r>
          </w:ins>
          <w:ins w:id="833" w:author="rapporteur16" w:date="2020-06-23T12:48:00Z">
            <w:r>
              <w:rPr/>
              <w:t>.2.5</w:t>
            </w:r>
          </w:ins>
          <w:ins w:id="834" w:author="rapporteur16" w:date="2020-06-23T12:48:00Z">
            <w:r>
              <w:rPr>
                <w:rFonts w:cs="Calibri" w:ascii="Calibri" w:hAnsi="Calibri"/>
                <w:sz w:val="22"/>
                <w:szCs w:val="22"/>
                <w:lang w:val="en-US" w:eastAsia="en-US"/>
              </w:rPr>
              <w:tab/>
            </w:r>
          </w:ins>
          <w:ins w:id="835" w:author="rapporteur16" w:date="2020-06-23T12:48:00Z">
            <w:r>
              <w:rPr/>
              <w:t>Event-triggered location information notification procedure</w:t>
              <w:tab/>
            </w:r>
          </w:ins>
          <w:hyperlink w:anchor="__RefHeading___Toc43809017">
            <w:ins w:id="836" w:author="rapporteur16" w:date="2020-06-23T12:48:00Z">
              <w:r>
                <w:rPr>
                  <w:rStyle w:val="IndexLink"/>
                </w:rPr>
                <w:t>30</w:t>
              </w:r>
            </w:ins>
          </w:hyperlink>
        </w:p>
        <w:p>
          <w:pPr>
            <w:pStyle w:val="Contents4"/>
            <w:rPr>
              <w:rFonts w:ascii="Calibri" w:hAnsi="Calibri" w:cs="Calibri"/>
              <w:sz w:val="22"/>
              <w:szCs w:val="22"/>
              <w:lang w:val="en-US" w:eastAsia="en-US"/>
              <w:ins w:id="844" w:author="rapporteur16" w:date="2020-06-23T12:48:00Z"/>
            </w:rPr>
          </w:pPr>
          <w:ins w:id="838" w:author="rapporteur16" w:date="2020-06-23T12:48:00Z">
            <w:r>
              <w:rPr/>
              <w:t>6.</w:t>
            </w:r>
          </w:ins>
          <w:ins w:id="839" w:author="rapporteur16" w:date="2020-06-23T12:48:00Z">
            <w:r>
              <w:rPr>
                <w:lang w:val="en-US" w:eastAsia="en-US"/>
              </w:rPr>
              <w:t>13</w:t>
            </w:r>
          </w:ins>
          <w:ins w:id="840" w:author="rapporteur16" w:date="2020-06-23T12:48:00Z">
            <w:r>
              <w:rPr/>
              <w:t>.2.6</w:t>
            </w:r>
          </w:ins>
          <w:ins w:id="841" w:author="rapporteur16" w:date="2020-06-23T12:48:00Z">
            <w:r>
              <w:rPr>
                <w:rFonts w:cs="Calibri" w:ascii="Calibri" w:hAnsi="Calibri"/>
                <w:sz w:val="22"/>
                <w:szCs w:val="22"/>
                <w:lang w:val="en-US" w:eastAsia="en-US"/>
              </w:rPr>
              <w:tab/>
            </w:r>
          </w:ins>
          <w:ins w:id="842" w:author="rapporteur16" w:date="2020-06-23T12:48:00Z">
            <w:r>
              <w:rPr/>
              <w:t>On-demand request of location information procedure</w:t>
              <w:tab/>
            </w:r>
          </w:ins>
          <w:hyperlink w:anchor="__RefHeading___Toc43809018">
            <w:ins w:id="843" w:author="rapporteur16" w:date="2020-06-23T12:48:00Z">
              <w:r>
                <w:rPr>
                  <w:rStyle w:val="IndexLink"/>
                </w:rPr>
                <w:t>31</w:t>
              </w:r>
            </w:ins>
          </w:hyperlink>
        </w:p>
        <w:p>
          <w:pPr>
            <w:pStyle w:val="Contents3"/>
            <w:rPr>
              <w:rFonts w:ascii="Calibri" w:hAnsi="Calibri" w:cs="Calibri"/>
              <w:sz w:val="22"/>
              <w:szCs w:val="22"/>
              <w:lang w:val="en-US" w:eastAsia="en-US"/>
              <w:ins w:id="851" w:author="rapporteur16" w:date="2020-06-23T12:48:00Z"/>
            </w:rPr>
          </w:pPr>
          <w:ins w:id="845" w:author="rapporteur16" w:date="2020-06-23T12:48:00Z">
            <w:r>
              <w:rPr/>
              <w:t>6.</w:t>
            </w:r>
          </w:ins>
          <w:ins w:id="846" w:author="rapporteur16" w:date="2020-06-23T12:48:00Z">
            <w:r>
              <w:rPr>
                <w:lang w:val="en-US" w:eastAsia="en-US"/>
              </w:rPr>
              <w:t>13</w:t>
            </w:r>
          </w:ins>
          <w:ins w:id="847" w:author="rapporteur16" w:date="2020-06-23T12:48:00Z">
            <w:r>
              <w:rPr/>
              <w:t>.3</w:t>
            </w:r>
          </w:ins>
          <w:ins w:id="848" w:author="rapporteur16" w:date="2020-06-23T12:48:00Z">
            <w:r>
              <w:rPr>
                <w:rFonts w:cs="Calibri" w:ascii="Calibri" w:hAnsi="Calibri"/>
                <w:sz w:val="22"/>
                <w:szCs w:val="22"/>
                <w:lang w:val="en-US" w:eastAsia="en-US"/>
              </w:rPr>
              <w:tab/>
            </w:r>
          </w:ins>
          <w:ins w:id="849" w:author="rapporteur16" w:date="2020-06-23T12:48:00Z">
            <w:r>
              <w:rPr/>
              <w:t>Solution Evaluation</w:t>
              <w:tab/>
            </w:r>
          </w:ins>
          <w:hyperlink w:anchor="__RefHeading___Toc43809019">
            <w:ins w:id="850" w:author="rapporteur16" w:date="2020-06-23T12:48:00Z">
              <w:r>
                <w:rPr>
                  <w:rStyle w:val="IndexLink"/>
                </w:rPr>
                <w:t>31</w:t>
              </w:r>
            </w:ins>
          </w:hyperlink>
        </w:p>
        <w:p>
          <w:pPr>
            <w:pStyle w:val="Contents2"/>
            <w:rPr>
              <w:rFonts w:ascii="Calibri" w:hAnsi="Calibri" w:cs="Calibri"/>
              <w:sz w:val="22"/>
              <w:szCs w:val="22"/>
              <w:lang w:val="en-US" w:eastAsia="en-US"/>
              <w:ins w:id="859" w:author="rapporteur16" w:date="2020-06-23T12:48:00Z"/>
            </w:rPr>
          </w:pPr>
          <w:ins w:id="852" w:author="rapporteur16" w:date="2020-06-23T12:48:00Z">
            <w:r>
              <w:rPr/>
              <w:t>6.</w:t>
            </w:r>
          </w:ins>
          <w:ins w:id="853" w:author="rapporteur16" w:date="2020-06-23T12:48:00Z">
            <w:r>
              <w:rPr>
                <w:lang w:val="en-US" w:eastAsia="en-US"/>
              </w:rPr>
              <w:t>14</w:t>
            </w:r>
          </w:ins>
          <w:ins w:id="854" w:author="rapporteur16" w:date="2020-06-23T12:48:00Z">
            <w:r>
              <w:rPr>
                <w:rFonts w:cs="Calibri" w:ascii="Calibri" w:hAnsi="Calibri"/>
                <w:sz w:val="22"/>
                <w:szCs w:val="22"/>
                <w:lang w:val="en-US" w:eastAsia="en-US"/>
              </w:rPr>
              <w:tab/>
            </w:r>
          </w:ins>
          <w:ins w:id="855" w:author="rapporteur16" w:date="2020-06-23T12:48:00Z">
            <w:r>
              <w:rPr/>
              <w:t xml:space="preserve">Solution </w:t>
            </w:r>
          </w:ins>
          <w:ins w:id="856" w:author="rapporteur16" w:date="2020-06-23T12:48:00Z">
            <w:r>
              <w:rPr>
                <w:lang w:val="en-US" w:eastAsia="en-US"/>
              </w:rPr>
              <w:t>14</w:t>
            </w:r>
          </w:ins>
          <w:ins w:id="857" w:author="rapporteur16" w:date="2020-06-23T12:48:00Z">
            <w:r>
              <w:rPr/>
              <w:t>: Functional model for sharing location information across MC systems</w:t>
              <w:tab/>
            </w:r>
          </w:ins>
          <w:hyperlink w:anchor="__RefHeading___Toc43809020">
            <w:ins w:id="858" w:author="rapporteur16" w:date="2020-06-23T12:48:00Z">
              <w:r>
                <w:rPr>
                  <w:rStyle w:val="IndexLink"/>
                </w:rPr>
                <w:t>32</w:t>
              </w:r>
            </w:ins>
          </w:hyperlink>
        </w:p>
        <w:p>
          <w:pPr>
            <w:pStyle w:val="Contents3"/>
            <w:rPr>
              <w:rFonts w:ascii="Calibri" w:hAnsi="Calibri" w:cs="Calibri"/>
              <w:sz w:val="22"/>
              <w:szCs w:val="22"/>
              <w:lang w:val="en-US" w:eastAsia="en-US"/>
              <w:ins w:id="866" w:author="rapporteur16" w:date="2020-06-23T12:48:00Z"/>
            </w:rPr>
          </w:pPr>
          <w:ins w:id="860" w:author="rapporteur16" w:date="2020-06-23T12:48:00Z">
            <w:r>
              <w:rPr/>
              <w:t>6.</w:t>
            </w:r>
          </w:ins>
          <w:ins w:id="861" w:author="rapporteur16" w:date="2020-06-23T12:48:00Z">
            <w:r>
              <w:rPr>
                <w:lang w:val="en-US" w:eastAsia="en-US"/>
              </w:rPr>
              <w:t>14</w:t>
            </w:r>
          </w:ins>
          <w:ins w:id="862" w:author="rapporteur16" w:date="2020-06-23T12:48:00Z">
            <w:r>
              <w:rPr/>
              <w:t>.1</w:t>
            </w:r>
          </w:ins>
          <w:ins w:id="863" w:author="rapporteur16" w:date="2020-06-23T12:48:00Z">
            <w:r>
              <w:rPr>
                <w:rFonts w:cs="Calibri" w:ascii="Calibri" w:hAnsi="Calibri"/>
                <w:sz w:val="22"/>
                <w:szCs w:val="22"/>
                <w:lang w:val="en-US" w:eastAsia="en-US"/>
              </w:rPr>
              <w:tab/>
            </w:r>
          </w:ins>
          <w:ins w:id="864" w:author="rapporteur16" w:date="2020-06-23T12:48:00Z">
            <w:r>
              <w:rPr/>
              <w:t>Description</w:t>
              <w:tab/>
            </w:r>
          </w:ins>
          <w:hyperlink w:anchor="__RefHeading___Toc43809021">
            <w:ins w:id="865" w:author="rapporteur16" w:date="2020-06-23T12:48:00Z">
              <w:r>
                <w:rPr>
                  <w:rStyle w:val="IndexLink"/>
                </w:rPr>
                <w:t>32</w:t>
              </w:r>
            </w:ins>
          </w:hyperlink>
        </w:p>
        <w:p>
          <w:pPr>
            <w:pStyle w:val="Contents3"/>
            <w:rPr>
              <w:rFonts w:ascii="Calibri" w:hAnsi="Calibri" w:cs="Calibri"/>
              <w:sz w:val="22"/>
              <w:szCs w:val="22"/>
              <w:lang w:val="en-US" w:eastAsia="en-US"/>
              <w:ins w:id="873" w:author="rapporteur16" w:date="2020-06-23T12:48:00Z"/>
            </w:rPr>
          </w:pPr>
          <w:ins w:id="867" w:author="rapporteur16" w:date="2020-06-23T12:48:00Z">
            <w:r>
              <w:rPr/>
              <w:t>6.</w:t>
            </w:r>
          </w:ins>
          <w:ins w:id="868" w:author="rapporteur16" w:date="2020-06-23T12:48:00Z">
            <w:r>
              <w:rPr>
                <w:lang w:val="en-US" w:eastAsia="en-US"/>
              </w:rPr>
              <w:t>14</w:t>
            </w:r>
          </w:ins>
          <w:ins w:id="869" w:author="rapporteur16" w:date="2020-06-23T12:48:00Z">
            <w:r>
              <w:rPr/>
              <w:t>.2</w:t>
            </w:r>
          </w:ins>
          <w:ins w:id="870" w:author="rapporteur16" w:date="2020-06-23T12:48:00Z">
            <w:r>
              <w:rPr>
                <w:rFonts w:cs="Calibri" w:ascii="Calibri" w:hAnsi="Calibri"/>
                <w:sz w:val="22"/>
                <w:szCs w:val="22"/>
                <w:lang w:val="en-US" w:eastAsia="en-US"/>
              </w:rPr>
              <w:tab/>
            </w:r>
          </w:ins>
          <w:ins w:id="871" w:author="rapporteur16" w:date="2020-06-23T12:48:00Z">
            <w:r>
              <w:rPr/>
              <w:t>Impacts on existing nodes and functionality</w:t>
              <w:tab/>
            </w:r>
          </w:ins>
          <w:hyperlink w:anchor="__RefHeading___Toc43809022">
            <w:ins w:id="872" w:author="rapporteur16" w:date="2020-06-23T12:48:00Z">
              <w:r>
                <w:rPr>
                  <w:rStyle w:val="IndexLink"/>
                </w:rPr>
                <w:t>32</w:t>
              </w:r>
            </w:ins>
          </w:hyperlink>
        </w:p>
        <w:p>
          <w:pPr>
            <w:pStyle w:val="Contents4"/>
            <w:rPr>
              <w:rFonts w:ascii="Calibri" w:hAnsi="Calibri" w:cs="Calibri"/>
              <w:sz w:val="22"/>
              <w:szCs w:val="22"/>
              <w:lang w:val="en-US" w:eastAsia="en-US"/>
              <w:ins w:id="880" w:author="rapporteur16" w:date="2020-06-23T12:48:00Z"/>
            </w:rPr>
          </w:pPr>
          <w:ins w:id="874" w:author="rapporteur16" w:date="2020-06-23T12:48:00Z">
            <w:r>
              <w:rPr/>
              <w:t>6.</w:t>
            </w:r>
          </w:ins>
          <w:ins w:id="875" w:author="rapporteur16" w:date="2020-06-23T12:48:00Z">
            <w:r>
              <w:rPr>
                <w:lang w:val="en-US" w:eastAsia="en-US"/>
              </w:rPr>
              <w:t>14</w:t>
            </w:r>
          </w:ins>
          <w:ins w:id="876" w:author="rapporteur16" w:date="2020-06-23T12:48:00Z">
            <w:r>
              <w:rPr/>
              <w:t>.2.1</w:t>
            </w:r>
          </w:ins>
          <w:ins w:id="877" w:author="rapporteur16" w:date="2020-06-23T12:48:00Z">
            <w:r>
              <w:rPr>
                <w:rFonts w:cs="Calibri" w:ascii="Calibri" w:hAnsi="Calibri"/>
                <w:sz w:val="22"/>
                <w:szCs w:val="22"/>
                <w:lang w:val="en-US" w:eastAsia="en-US"/>
              </w:rPr>
              <w:tab/>
            </w:r>
          </w:ins>
          <w:ins w:id="878" w:author="rapporteur16" w:date="2020-06-23T12:48:00Z">
            <w:r>
              <w:rPr/>
              <w:t>On-network functional model</w:t>
              <w:tab/>
            </w:r>
          </w:ins>
          <w:hyperlink w:anchor="__RefHeading___Toc43809023">
            <w:ins w:id="879" w:author="rapporteur16" w:date="2020-06-23T12:48:00Z">
              <w:r>
                <w:rPr>
                  <w:rStyle w:val="IndexLink"/>
                </w:rPr>
                <w:t>32</w:t>
              </w:r>
            </w:ins>
          </w:hyperlink>
        </w:p>
        <w:p>
          <w:pPr>
            <w:pStyle w:val="Contents4"/>
            <w:rPr>
              <w:rFonts w:ascii="Calibri" w:hAnsi="Calibri" w:cs="Calibri"/>
              <w:sz w:val="22"/>
              <w:szCs w:val="22"/>
              <w:lang w:val="en-US" w:eastAsia="en-US"/>
              <w:ins w:id="890" w:author="rapporteur16" w:date="2020-06-23T12:48:00Z"/>
            </w:rPr>
          </w:pPr>
          <w:ins w:id="881" w:author="rapporteur16" w:date="2020-06-23T12:48:00Z">
            <w:r>
              <w:rPr/>
              <w:t>6.</w:t>
            </w:r>
          </w:ins>
          <w:ins w:id="882" w:author="rapporteur16" w:date="2020-06-23T12:48:00Z">
            <w:r>
              <w:rPr>
                <w:lang w:val="en-US" w:eastAsia="en-US"/>
              </w:rPr>
              <w:t>14</w:t>
            </w:r>
          </w:ins>
          <w:ins w:id="883" w:author="rapporteur16" w:date="2020-06-23T12:48:00Z">
            <w:r>
              <w:rPr/>
              <w:t>.2.</w:t>
            </w:r>
          </w:ins>
          <w:ins w:id="884" w:author="rapporteur16" w:date="2020-06-23T12:48:00Z">
            <w:r>
              <w:rPr>
                <w:lang w:val="en-US" w:eastAsia="en-US"/>
              </w:rPr>
              <w:t>2</w:t>
            </w:r>
          </w:ins>
          <w:ins w:id="885" w:author="rapporteur16" w:date="2020-06-23T12:48:00Z">
            <w:r>
              <w:rPr>
                <w:rFonts w:cs="Calibri" w:ascii="Calibri" w:hAnsi="Calibri"/>
                <w:sz w:val="22"/>
                <w:szCs w:val="22"/>
                <w:lang w:val="en-US" w:eastAsia="en-US"/>
              </w:rPr>
              <w:tab/>
            </w:r>
          </w:ins>
          <w:ins w:id="886" w:author="rapporteur16" w:date="2020-06-23T12:48:00Z">
            <w:r>
              <w:rPr/>
              <w:t>Reference point CSC-</w:t>
            </w:r>
          </w:ins>
          <w:ins w:id="887" w:author="rapporteur16" w:date="2020-06-23T12:48:00Z">
            <w:r>
              <w:rPr>
                <w:lang w:val="en-US" w:eastAsia="en-US"/>
              </w:rPr>
              <w:t>23</w:t>
            </w:r>
          </w:ins>
          <w:ins w:id="888" w:author="rapporteur16" w:date="2020-06-23T12:48:00Z">
            <w:r>
              <w:rPr/>
              <w:t xml:space="preserve"> (between location management servers in different MC systems)</w:t>
              <w:tab/>
            </w:r>
          </w:ins>
          <w:hyperlink w:anchor="__RefHeading___Toc43809024">
            <w:ins w:id="889" w:author="rapporteur16" w:date="2020-06-23T12:48:00Z">
              <w:r>
                <w:rPr>
                  <w:rStyle w:val="IndexLink"/>
                </w:rPr>
                <w:t>33</w:t>
              </w:r>
            </w:ins>
          </w:hyperlink>
        </w:p>
        <w:p>
          <w:pPr>
            <w:pStyle w:val="Contents4"/>
            <w:rPr>
              <w:rFonts w:ascii="Calibri" w:hAnsi="Calibri" w:cs="Calibri"/>
              <w:sz w:val="22"/>
              <w:szCs w:val="22"/>
              <w:lang w:val="en-US" w:eastAsia="en-US"/>
              <w:ins w:id="900" w:author="rapporteur16" w:date="2020-06-23T12:48:00Z"/>
            </w:rPr>
          </w:pPr>
          <w:ins w:id="891" w:author="rapporteur16" w:date="2020-06-23T12:48:00Z">
            <w:r>
              <w:rPr/>
              <w:t>6.</w:t>
            </w:r>
          </w:ins>
          <w:ins w:id="892" w:author="rapporteur16" w:date="2020-06-23T12:48:00Z">
            <w:r>
              <w:rPr>
                <w:lang w:val="en-US" w:eastAsia="en-US"/>
              </w:rPr>
              <w:t>14</w:t>
            </w:r>
          </w:ins>
          <w:ins w:id="893" w:author="rapporteur16" w:date="2020-06-23T12:48:00Z">
            <w:r>
              <w:rPr/>
              <w:t>.2.</w:t>
            </w:r>
          </w:ins>
          <w:ins w:id="894" w:author="rapporteur16" w:date="2020-06-23T12:48:00Z">
            <w:r>
              <w:rPr>
                <w:lang w:val="en-US" w:eastAsia="en-US"/>
              </w:rPr>
              <w:t>3</w:t>
            </w:r>
          </w:ins>
          <w:ins w:id="895" w:author="rapporteur16" w:date="2020-06-23T12:48:00Z">
            <w:r>
              <w:rPr>
                <w:rFonts w:cs="Calibri" w:ascii="Calibri" w:hAnsi="Calibri"/>
                <w:sz w:val="22"/>
                <w:szCs w:val="22"/>
                <w:lang w:val="en-US" w:eastAsia="en-US"/>
              </w:rPr>
              <w:tab/>
            </w:r>
          </w:ins>
          <w:ins w:id="896" w:author="rapporteur16" w:date="2020-06-23T12:48:00Z">
            <w:r>
              <w:rPr/>
              <w:t>Reference point CSC-</w:t>
            </w:r>
          </w:ins>
          <w:ins w:id="897" w:author="rapporteur16" w:date="2020-06-23T12:48:00Z">
            <w:r>
              <w:rPr>
                <w:lang w:val="en-US" w:eastAsia="en-US"/>
              </w:rPr>
              <w:t>22</w:t>
            </w:r>
          </w:ins>
          <w:ins w:id="898" w:author="rapporteur16" w:date="2020-06-23T12:48:00Z">
            <w:r>
              <w:rPr/>
              <w:t xml:space="preserve"> (between location management server and MC gateway server)</w:t>
              <w:tab/>
            </w:r>
          </w:ins>
          <w:hyperlink w:anchor="__RefHeading___Toc43809025">
            <w:ins w:id="899" w:author="rapporteur16" w:date="2020-06-23T12:48:00Z">
              <w:r>
                <w:rPr>
                  <w:rStyle w:val="IndexLink"/>
                </w:rPr>
                <w:t>33</w:t>
              </w:r>
            </w:ins>
          </w:hyperlink>
        </w:p>
        <w:p>
          <w:pPr>
            <w:pStyle w:val="Contents4"/>
            <w:rPr>
              <w:rFonts w:ascii="Calibri" w:hAnsi="Calibri" w:cs="Calibri"/>
              <w:sz w:val="22"/>
              <w:szCs w:val="22"/>
              <w:lang w:val="en-US" w:eastAsia="en-US"/>
              <w:ins w:id="910" w:author="rapporteur16" w:date="2020-06-23T12:48:00Z"/>
            </w:rPr>
          </w:pPr>
          <w:ins w:id="901" w:author="rapporteur16" w:date="2020-06-23T12:48:00Z">
            <w:r>
              <w:rPr/>
              <w:t>6.</w:t>
            </w:r>
          </w:ins>
          <w:ins w:id="902" w:author="rapporteur16" w:date="2020-06-23T12:48:00Z">
            <w:r>
              <w:rPr>
                <w:lang w:val="en-US" w:eastAsia="en-US"/>
              </w:rPr>
              <w:t>14</w:t>
            </w:r>
          </w:ins>
          <w:ins w:id="903" w:author="rapporteur16" w:date="2020-06-23T12:48:00Z">
            <w:r>
              <w:rPr/>
              <w:t>.2.</w:t>
            </w:r>
          </w:ins>
          <w:ins w:id="904" w:author="rapporteur16" w:date="2020-06-23T12:48:00Z">
            <w:r>
              <w:rPr>
                <w:lang w:val="en-US" w:eastAsia="en-US"/>
              </w:rPr>
              <w:t>4</w:t>
            </w:r>
          </w:ins>
          <w:ins w:id="905" w:author="rapporteur16" w:date="2020-06-23T12:48:00Z">
            <w:r>
              <w:rPr>
                <w:rFonts w:cs="Calibri" w:ascii="Calibri" w:hAnsi="Calibri"/>
                <w:sz w:val="22"/>
                <w:szCs w:val="22"/>
                <w:lang w:val="en-US" w:eastAsia="en-US"/>
              </w:rPr>
              <w:tab/>
            </w:r>
          </w:ins>
          <w:ins w:id="906" w:author="rapporteur16" w:date="2020-06-23T12:48:00Z">
            <w:r>
              <w:rPr/>
              <w:t>Reference point CSC-</w:t>
            </w:r>
          </w:ins>
          <w:ins w:id="907" w:author="rapporteur16" w:date="2020-06-23T12:48:00Z">
            <w:r>
              <w:rPr>
                <w:lang w:val="en-US" w:eastAsia="en-US"/>
              </w:rPr>
              <w:t>21</w:t>
            </w:r>
          </w:ins>
          <w:ins w:id="908" w:author="rapporteur16" w:date="2020-06-23T12:48:00Z">
            <w:r>
              <w:rPr/>
              <w:t xml:space="preserve"> (between MC gateway servers in different MC systems)</w:t>
              <w:tab/>
            </w:r>
          </w:ins>
          <w:hyperlink w:anchor="__RefHeading___Toc43809026">
            <w:ins w:id="909" w:author="rapporteur16" w:date="2020-06-23T12:48:00Z">
              <w:r>
                <w:rPr>
                  <w:rStyle w:val="IndexLink"/>
                </w:rPr>
                <w:t>34</w:t>
              </w:r>
            </w:ins>
          </w:hyperlink>
        </w:p>
        <w:p>
          <w:pPr>
            <w:pStyle w:val="Contents4"/>
            <w:rPr>
              <w:rFonts w:ascii="Calibri" w:hAnsi="Calibri" w:cs="Calibri"/>
              <w:sz w:val="22"/>
              <w:szCs w:val="22"/>
              <w:lang w:val="en-US" w:eastAsia="en-US"/>
              <w:ins w:id="918" w:author="rapporteur16" w:date="2020-06-23T12:48:00Z"/>
            </w:rPr>
          </w:pPr>
          <w:ins w:id="911" w:author="rapporteur16" w:date="2020-06-23T12:48:00Z">
            <w:r>
              <w:rPr/>
              <w:t>6.</w:t>
            </w:r>
          </w:ins>
          <w:ins w:id="912" w:author="rapporteur16" w:date="2020-06-23T12:48:00Z">
            <w:r>
              <w:rPr>
                <w:lang w:val="en-US" w:eastAsia="en-US"/>
              </w:rPr>
              <w:t>14</w:t>
            </w:r>
          </w:ins>
          <w:ins w:id="913" w:author="rapporteur16" w:date="2020-06-23T12:48:00Z">
            <w:r>
              <w:rPr/>
              <w:t>.2.</w:t>
            </w:r>
          </w:ins>
          <w:ins w:id="914" w:author="rapporteur16" w:date="2020-06-23T12:48:00Z">
            <w:r>
              <w:rPr>
                <w:lang w:val="en-US" w:eastAsia="en-US"/>
              </w:rPr>
              <w:t>5</w:t>
            </w:r>
          </w:ins>
          <w:ins w:id="915" w:author="rapporteur16" w:date="2020-06-23T12:48:00Z">
            <w:r>
              <w:rPr>
                <w:rFonts w:cs="Calibri" w:ascii="Calibri" w:hAnsi="Calibri"/>
                <w:sz w:val="22"/>
                <w:szCs w:val="22"/>
                <w:lang w:val="en-US" w:eastAsia="en-US"/>
              </w:rPr>
              <w:tab/>
            </w:r>
          </w:ins>
          <w:ins w:id="916" w:author="rapporteur16" w:date="2020-06-23T12:48:00Z">
            <w:r>
              <w:rPr/>
              <w:t>Information flows</w:t>
              <w:tab/>
            </w:r>
          </w:ins>
          <w:hyperlink w:anchor="__RefHeading___Toc43809027">
            <w:ins w:id="917" w:author="rapporteur16" w:date="2020-06-23T12:48:00Z">
              <w:r>
                <w:rPr>
                  <w:rStyle w:val="IndexLink"/>
                </w:rPr>
                <w:t>34</w:t>
              </w:r>
            </w:ins>
          </w:hyperlink>
        </w:p>
        <w:p>
          <w:pPr>
            <w:pStyle w:val="Contents3"/>
            <w:rPr>
              <w:rFonts w:ascii="Calibri" w:hAnsi="Calibri" w:cs="Calibri"/>
              <w:sz w:val="22"/>
              <w:szCs w:val="22"/>
              <w:lang w:val="en-US" w:eastAsia="en-US"/>
              <w:ins w:id="925" w:author="rapporteur16" w:date="2020-06-23T12:48:00Z"/>
            </w:rPr>
          </w:pPr>
          <w:ins w:id="919" w:author="rapporteur16" w:date="2020-06-23T12:48:00Z">
            <w:r>
              <w:rPr/>
              <w:t>6.</w:t>
            </w:r>
          </w:ins>
          <w:ins w:id="920" w:author="rapporteur16" w:date="2020-06-23T12:48:00Z">
            <w:r>
              <w:rPr>
                <w:lang w:val="en-US" w:eastAsia="en-US"/>
              </w:rPr>
              <w:t>14</w:t>
            </w:r>
          </w:ins>
          <w:ins w:id="921" w:author="rapporteur16" w:date="2020-06-23T12:48:00Z">
            <w:r>
              <w:rPr/>
              <w:t>.3</w:t>
            </w:r>
          </w:ins>
          <w:ins w:id="922" w:author="rapporteur16" w:date="2020-06-23T12:48:00Z">
            <w:r>
              <w:rPr>
                <w:rFonts w:cs="Calibri" w:ascii="Calibri" w:hAnsi="Calibri"/>
                <w:sz w:val="22"/>
                <w:szCs w:val="22"/>
                <w:lang w:val="en-US" w:eastAsia="en-US"/>
              </w:rPr>
              <w:tab/>
            </w:r>
          </w:ins>
          <w:ins w:id="923" w:author="rapporteur16" w:date="2020-06-23T12:48:00Z">
            <w:r>
              <w:rPr/>
              <w:t>Solution Evaluation</w:t>
              <w:tab/>
            </w:r>
          </w:ins>
          <w:hyperlink w:anchor="__RefHeading___Toc43809028">
            <w:ins w:id="924" w:author="rapporteur16" w:date="2020-06-23T12:48:00Z">
              <w:r>
                <w:rPr>
                  <w:rStyle w:val="IndexLink"/>
                </w:rPr>
                <w:t>34</w:t>
              </w:r>
            </w:ins>
          </w:hyperlink>
        </w:p>
        <w:p>
          <w:pPr>
            <w:pStyle w:val="Contents2"/>
            <w:rPr>
              <w:rFonts w:ascii="Calibri" w:hAnsi="Calibri" w:cs="Calibri"/>
              <w:sz w:val="22"/>
              <w:szCs w:val="22"/>
              <w:lang w:val="en-US" w:eastAsia="en-US"/>
              <w:ins w:id="933" w:author="rapporteur16" w:date="2020-06-23T12:48:00Z"/>
            </w:rPr>
          </w:pPr>
          <w:ins w:id="926" w:author="rapporteur16" w:date="2020-06-23T12:48:00Z">
            <w:r>
              <w:rPr/>
              <w:t>6.</w:t>
            </w:r>
          </w:ins>
          <w:ins w:id="927" w:author="rapporteur16" w:date="2020-06-23T12:48:00Z">
            <w:r>
              <w:rPr>
                <w:lang w:val="en-US" w:eastAsia="en-US"/>
              </w:rPr>
              <w:t>15</w:t>
            </w:r>
          </w:ins>
          <w:ins w:id="928" w:author="rapporteur16" w:date="2020-06-23T12:48:00Z">
            <w:r>
              <w:rPr>
                <w:rFonts w:cs="Calibri" w:ascii="Calibri" w:hAnsi="Calibri"/>
                <w:sz w:val="22"/>
                <w:szCs w:val="22"/>
                <w:lang w:val="en-US" w:eastAsia="en-US"/>
              </w:rPr>
              <w:tab/>
            </w:r>
          </w:ins>
          <w:ins w:id="929" w:author="rapporteur16" w:date="2020-06-23T12:48:00Z">
            <w:r>
              <w:rPr/>
              <w:t xml:space="preserve">Solution </w:t>
            </w:r>
          </w:ins>
          <w:ins w:id="930" w:author="rapporteur16" w:date="2020-06-23T12:48:00Z">
            <w:r>
              <w:rPr>
                <w:lang w:val="en-US" w:eastAsia="en-US"/>
              </w:rPr>
              <w:t>15</w:t>
            </w:r>
          </w:ins>
          <w:ins w:id="931" w:author="rapporteur16" w:date="2020-06-23T12:48:00Z">
            <w:r>
              <w:rPr/>
              <w:t>: Sharing location information for interconnected MC system</w:t>
              <w:tab/>
            </w:r>
          </w:ins>
          <w:hyperlink w:anchor="__RefHeading___Toc43809029">
            <w:ins w:id="932" w:author="rapporteur16" w:date="2020-06-23T12:48:00Z">
              <w:r>
                <w:rPr>
                  <w:rStyle w:val="IndexLink"/>
                </w:rPr>
                <w:t>34</w:t>
              </w:r>
            </w:ins>
          </w:hyperlink>
        </w:p>
        <w:p>
          <w:pPr>
            <w:pStyle w:val="Contents3"/>
            <w:rPr>
              <w:rFonts w:ascii="Calibri" w:hAnsi="Calibri" w:cs="Calibri"/>
              <w:sz w:val="22"/>
              <w:szCs w:val="22"/>
              <w:lang w:val="en-US" w:eastAsia="en-US"/>
              <w:ins w:id="940" w:author="rapporteur16" w:date="2020-06-23T12:48:00Z"/>
            </w:rPr>
          </w:pPr>
          <w:ins w:id="934" w:author="rapporteur16" w:date="2020-06-23T12:48:00Z">
            <w:r>
              <w:rPr/>
              <w:t>6.</w:t>
            </w:r>
          </w:ins>
          <w:ins w:id="935" w:author="rapporteur16" w:date="2020-06-23T12:48:00Z">
            <w:r>
              <w:rPr>
                <w:lang w:val="en-US" w:eastAsia="en-US"/>
              </w:rPr>
              <w:t>15</w:t>
            </w:r>
          </w:ins>
          <w:ins w:id="936" w:author="rapporteur16" w:date="2020-06-23T12:48:00Z">
            <w:r>
              <w:rPr/>
              <w:t>.1</w:t>
            </w:r>
          </w:ins>
          <w:ins w:id="937" w:author="rapporteur16" w:date="2020-06-23T12:48:00Z">
            <w:r>
              <w:rPr>
                <w:rFonts w:cs="Calibri" w:ascii="Calibri" w:hAnsi="Calibri"/>
                <w:sz w:val="22"/>
                <w:szCs w:val="22"/>
                <w:lang w:val="en-US" w:eastAsia="en-US"/>
              </w:rPr>
              <w:tab/>
            </w:r>
          </w:ins>
          <w:ins w:id="938" w:author="rapporteur16" w:date="2020-06-23T12:48:00Z">
            <w:r>
              <w:rPr/>
              <w:t>Description</w:t>
              <w:tab/>
            </w:r>
          </w:ins>
          <w:hyperlink w:anchor="__RefHeading___Toc43809030">
            <w:ins w:id="939" w:author="rapporteur16" w:date="2020-06-23T12:48:00Z">
              <w:r>
                <w:rPr>
                  <w:rStyle w:val="IndexLink"/>
                </w:rPr>
                <w:t>34</w:t>
              </w:r>
            </w:ins>
          </w:hyperlink>
        </w:p>
        <w:p>
          <w:pPr>
            <w:pStyle w:val="Contents3"/>
            <w:rPr>
              <w:rFonts w:ascii="Calibri" w:hAnsi="Calibri" w:cs="Calibri"/>
              <w:sz w:val="22"/>
              <w:szCs w:val="22"/>
              <w:lang w:val="en-US" w:eastAsia="en-US"/>
              <w:ins w:id="947" w:author="rapporteur16" w:date="2020-06-23T12:48:00Z"/>
            </w:rPr>
          </w:pPr>
          <w:ins w:id="941" w:author="rapporteur16" w:date="2020-06-23T12:48:00Z">
            <w:r>
              <w:rPr/>
              <w:t>6.</w:t>
            </w:r>
          </w:ins>
          <w:ins w:id="942" w:author="rapporteur16" w:date="2020-06-23T12:48:00Z">
            <w:r>
              <w:rPr>
                <w:lang w:val="en-US" w:eastAsia="en-US"/>
              </w:rPr>
              <w:t>15</w:t>
            </w:r>
          </w:ins>
          <w:ins w:id="943" w:author="rapporteur16" w:date="2020-06-23T12:48:00Z">
            <w:r>
              <w:rPr/>
              <w:t>.2</w:t>
            </w:r>
          </w:ins>
          <w:ins w:id="944" w:author="rapporteur16" w:date="2020-06-23T12:48:00Z">
            <w:r>
              <w:rPr>
                <w:rFonts w:cs="Calibri" w:ascii="Calibri" w:hAnsi="Calibri"/>
                <w:sz w:val="22"/>
                <w:szCs w:val="22"/>
                <w:lang w:val="en-US" w:eastAsia="en-US"/>
              </w:rPr>
              <w:tab/>
            </w:r>
          </w:ins>
          <w:ins w:id="945" w:author="rapporteur16" w:date="2020-06-23T12:48:00Z">
            <w:r>
              <w:rPr/>
              <w:t>Impacts on existing nodes and functionality</w:t>
              <w:tab/>
            </w:r>
          </w:ins>
          <w:hyperlink w:anchor="__RefHeading___Toc43809031">
            <w:ins w:id="946" w:author="rapporteur16" w:date="2020-06-23T12:48:00Z">
              <w:r>
                <w:rPr>
                  <w:rStyle w:val="IndexLink"/>
                </w:rPr>
                <w:t>34</w:t>
              </w:r>
            </w:ins>
          </w:hyperlink>
        </w:p>
        <w:p>
          <w:pPr>
            <w:pStyle w:val="Contents4"/>
            <w:rPr>
              <w:rFonts w:ascii="Calibri" w:hAnsi="Calibri" w:cs="Calibri"/>
              <w:sz w:val="22"/>
              <w:szCs w:val="22"/>
              <w:lang w:val="en-US" w:eastAsia="en-US"/>
              <w:ins w:id="954" w:author="rapporteur16" w:date="2020-06-23T12:48:00Z"/>
            </w:rPr>
          </w:pPr>
          <w:ins w:id="948" w:author="rapporteur16" w:date="2020-06-23T12:48:00Z">
            <w:r>
              <w:rPr/>
              <w:t>6.</w:t>
            </w:r>
          </w:ins>
          <w:ins w:id="949" w:author="rapporteur16" w:date="2020-06-23T12:48:00Z">
            <w:r>
              <w:rPr>
                <w:lang w:val="en-US" w:eastAsia="en-US"/>
              </w:rPr>
              <w:t>15</w:t>
            </w:r>
          </w:ins>
          <w:ins w:id="950" w:author="rapporteur16" w:date="2020-06-23T12:48:00Z">
            <w:r>
              <w:rPr/>
              <w:t>.2.1</w:t>
            </w:r>
          </w:ins>
          <w:ins w:id="951" w:author="rapporteur16" w:date="2020-06-23T12:48:00Z">
            <w:r>
              <w:rPr>
                <w:rFonts w:cs="Calibri" w:ascii="Calibri" w:hAnsi="Calibri"/>
                <w:sz w:val="22"/>
                <w:szCs w:val="22"/>
                <w:lang w:val="en-US" w:eastAsia="en-US"/>
              </w:rPr>
              <w:tab/>
            </w:r>
          </w:ins>
          <w:ins w:id="952" w:author="rapporteur16" w:date="2020-06-23T12:48:00Z">
            <w:r>
              <w:rPr/>
              <w:t>General</w:t>
              <w:tab/>
            </w:r>
          </w:ins>
          <w:hyperlink w:anchor="__RefHeading___Toc43809032">
            <w:ins w:id="953" w:author="rapporteur16" w:date="2020-06-23T12:48:00Z">
              <w:r>
                <w:rPr>
                  <w:rStyle w:val="IndexLink"/>
                </w:rPr>
                <w:t>34</w:t>
              </w:r>
            </w:ins>
          </w:hyperlink>
        </w:p>
        <w:p>
          <w:pPr>
            <w:pStyle w:val="Contents4"/>
            <w:rPr>
              <w:rFonts w:ascii="Calibri" w:hAnsi="Calibri" w:cs="Calibri"/>
              <w:sz w:val="22"/>
              <w:szCs w:val="22"/>
              <w:lang w:val="en-US" w:eastAsia="en-US"/>
              <w:ins w:id="961" w:author="rapporteur16" w:date="2020-06-23T12:48:00Z"/>
            </w:rPr>
          </w:pPr>
          <w:ins w:id="955" w:author="rapporteur16" w:date="2020-06-23T12:48:00Z">
            <w:r>
              <w:rPr/>
              <w:t>6.</w:t>
            </w:r>
          </w:ins>
          <w:ins w:id="956" w:author="rapporteur16" w:date="2020-06-23T12:48:00Z">
            <w:r>
              <w:rPr>
                <w:lang w:val="en-US" w:eastAsia="en-US"/>
              </w:rPr>
              <w:t>15</w:t>
            </w:r>
          </w:ins>
          <w:ins w:id="957" w:author="rapporteur16" w:date="2020-06-23T12:48:00Z">
            <w:r>
              <w:rPr/>
              <w:t>.2.2</w:t>
            </w:r>
          </w:ins>
          <w:ins w:id="958" w:author="rapporteur16" w:date="2020-06-23T12:48:00Z">
            <w:r>
              <w:rPr>
                <w:rFonts w:cs="Calibri" w:ascii="Calibri" w:hAnsi="Calibri"/>
                <w:sz w:val="22"/>
                <w:szCs w:val="22"/>
                <w:lang w:val="en-US" w:eastAsia="en-US"/>
              </w:rPr>
              <w:tab/>
            </w:r>
          </w:ins>
          <w:ins w:id="959" w:author="rapporteur16" w:date="2020-06-23T12:48:00Z">
            <w:r>
              <w:rPr/>
              <w:t>Location information subscription request</w:t>
              <w:tab/>
            </w:r>
          </w:ins>
          <w:hyperlink w:anchor="__RefHeading___Toc43809033">
            <w:ins w:id="960" w:author="rapporteur16" w:date="2020-06-23T12:48:00Z">
              <w:r>
                <w:rPr>
                  <w:rStyle w:val="IndexLink"/>
                </w:rPr>
                <w:t>34</w:t>
              </w:r>
            </w:ins>
          </w:hyperlink>
        </w:p>
        <w:p>
          <w:pPr>
            <w:pStyle w:val="Contents4"/>
            <w:rPr>
              <w:rFonts w:ascii="Calibri" w:hAnsi="Calibri" w:cs="Calibri"/>
              <w:sz w:val="22"/>
              <w:szCs w:val="22"/>
              <w:lang w:val="en-US" w:eastAsia="en-US"/>
              <w:ins w:id="968" w:author="rapporteur16" w:date="2020-06-23T12:48:00Z"/>
            </w:rPr>
          </w:pPr>
          <w:ins w:id="962" w:author="rapporteur16" w:date="2020-06-23T12:48:00Z">
            <w:r>
              <w:rPr/>
              <w:t>6.</w:t>
            </w:r>
          </w:ins>
          <w:ins w:id="963" w:author="rapporteur16" w:date="2020-06-23T12:48:00Z">
            <w:r>
              <w:rPr>
                <w:lang w:val="en-US" w:eastAsia="en-US"/>
              </w:rPr>
              <w:t>15</w:t>
            </w:r>
          </w:ins>
          <w:ins w:id="964" w:author="rapporteur16" w:date="2020-06-23T12:48:00Z">
            <w:r>
              <w:rPr/>
              <w:t>.2.3</w:t>
            </w:r>
          </w:ins>
          <w:ins w:id="965" w:author="rapporteur16" w:date="2020-06-23T12:48:00Z">
            <w:r>
              <w:rPr>
                <w:rFonts w:cs="Calibri" w:ascii="Calibri" w:hAnsi="Calibri"/>
                <w:sz w:val="22"/>
                <w:szCs w:val="22"/>
                <w:lang w:val="en-US" w:eastAsia="en-US"/>
              </w:rPr>
              <w:tab/>
            </w:r>
          </w:ins>
          <w:ins w:id="966" w:author="rapporteur16" w:date="2020-06-23T12:48:00Z">
            <w:r>
              <w:rPr/>
              <w:t>Location information subscription response</w:t>
              <w:tab/>
            </w:r>
          </w:ins>
          <w:hyperlink w:anchor="__RefHeading___Toc43809034">
            <w:ins w:id="967" w:author="rapporteur16" w:date="2020-06-23T12:48:00Z">
              <w:r>
                <w:rPr>
                  <w:rStyle w:val="IndexLink"/>
                </w:rPr>
                <w:t>35</w:t>
              </w:r>
            </w:ins>
          </w:hyperlink>
        </w:p>
        <w:p>
          <w:pPr>
            <w:pStyle w:val="Contents4"/>
            <w:rPr>
              <w:rFonts w:ascii="Calibri" w:hAnsi="Calibri" w:cs="Calibri"/>
              <w:sz w:val="22"/>
              <w:szCs w:val="22"/>
              <w:lang w:val="en-US" w:eastAsia="en-US"/>
              <w:ins w:id="975" w:author="rapporteur16" w:date="2020-06-23T12:48:00Z"/>
            </w:rPr>
          </w:pPr>
          <w:ins w:id="969" w:author="rapporteur16" w:date="2020-06-23T12:48:00Z">
            <w:r>
              <w:rPr/>
              <w:t>6.</w:t>
            </w:r>
          </w:ins>
          <w:ins w:id="970" w:author="rapporteur16" w:date="2020-06-23T12:48:00Z">
            <w:r>
              <w:rPr>
                <w:lang w:val="en-US" w:eastAsia="en-US"/>
              </w:rPr>
              <w:t>15</w:t>
            </w:r>
          </w:ins>
          <w:ins w:id="971" w:author="rapporteur16" w:date="2020-06-23T12:48:00Z">
            <w:r>
              <w:rPr/>
              <w:t>.2.4</w:t>
            </w:r>
          </w:ins>
          <w:ins w:id="972" w:author="rapporteur16" w:date="2020-06-23T12:48:00Z">
            <w:r>
              <w:rPr>
                <w:rFonts w:cs="Calibri" w:ascii="Calibri" w:hAnsi="Calibri"/>
                <w:sz w:val="22"/>
                <w:szCs w:val="22"/>
                <w:lang w:val="en-US" w:eastAsia="en-US"/>
              </w:rPr>
              <w:tab/>
            </w:r>
          </w:ins>
          <w:ins w:id="973" w:author="rapporteur16" w:date="2020-06-23T12:48:00Z">
            <w:r>
              <w:rPr/>
              <w:t>Location information notification</w:t>
              <w:tab/>
            </w:r>
          </w:ins>
          <w:hyperlink w:anchor="__RefHeading___Toc43809035">
            <w:ins w:id="974" w:author="rapporteur16" w:date="2020-06-23T12:48:00Z">
              <w:r>
                <w:rPr>
                  <w:rStyle w:val="IndexLink"/>
                </w:rPr>
                <w:t>35</w:t>
              </w:r>
            </w:ins>
          </w:hyperlink>
        </w:p>
        <w:p>
          <w:pPr>
            <w:pStyle w:val="Contents4"/>
            <w:rPr>
              <w:rFonts w:ascii="Calibri" w:hAnsi="Calibri" w:cs="Calibri"/>
              <w:sz w:val="22"/>
              <w:szCs w:val="22"/>
              <w:lang w:val="en-US" w:eastAsia="en-US"/>
              <w:ins w:id="982" w:author="rapporteur16" w:date="2020-06-23T12:48:00Z"/>
            </w:rPr>
          </w:pPr>
          <w:ins w:id="976" w:author="rapporteur16" w:date="2020-06-23T12:48:00Z">
            <w:r>
              <w:rPr/>
              <w:t>6.</w:t>
            </w:r>
          </w:ins>
          <w:ins w:id="977" w:author="rapporteur16" w:date="2020-06-23T12:48:00Z">
            <w:r>
              <w:rPr>
                <w:lang w:val="en-US" w:eastAsia="en-US"/>
              </w:rPr>
              <w:t>15</w:t>
            </w:r>
          </w:ins>
          <w:ins w:id="978" w:author="rapporteur16" w:date="2020-06-23T12:48:00Z">
            <w:r>
              <w:rPr/>
              <w:t>.2.5</w:t>
            </w:r>
          </w:ins>
          <w:ins w:id="979" w:author="rapporteur16" w:date="2020-06-23T12:48:00Z">
            <w:r>
              <w:rPr>
                <w:rFonts w:cs="Calibri" w:ascii="Calibri" w:hAnsi="Calibri"/>
                <w:sz w:val="22"/>
                <w:szCs w:val="22"/>
                <w:lang w:val="en-US" w:eastAsia="en-US"/>
              </w:rPr>
              <w:tab/>
            </w:r>
          </w:ins>
          <w:ins w:id="980" w:author="rapporteur16" w:date="2020-06-23T12:48:00Z">
            <w:r>
              <w:rPr/>
              <w:t>Location information subscription procedure</w:t>
              <w:tab/>
            </w:r>
          </w:ins>
          <w:hyperlink w:anchor="__RefHeading___Toc43809036">
            <w:ins w:id="981" w:author="rapporteur16" w:date="2020-06-23T12:48:00Z">
              <w:r>
                <w:rPr>
                  <w:rStyle w:val="IndexLink"/>
                </w:rPr>
                <w:t>35</w:t>
              </w:r>
            </w:ins>
          </w:hyperlink>
        </w:p>
        <w:p>
          <w:pPr>
            <w:pStyle w:val="Contents4"/>
            <w:rPr>
              <w:rFonts w:ascii="Calibri" w:hAnsi="Calibri" w:cs="Calibri"/>
              <w:sz w:val="22"/>
              <w:szCs w:val="22"/>
              <w:lang w:val="en-US" w:eastAsia="en-US"/>
              <w:ins w:id="989" w:author="rapporteur16" w:date="2020-06-23T12:48:00Z"/>
            </w:rPr>
          </w:pPr>
          <w:ins w:id="983" w:author="rapporteur16" w:date="2020-06-23T12:48:00Z">
            <w:r>
              <w:rPr/>
              <w:t>6.</w:t>
            </w:r>
          </w:ins>
          <w:ins w:id="984" w:author="rapporteur16" w:date="2020-06-23T12:48:00Z">
            <w:r>
              <w:rPr>
                <w:lang w:val="en-US" w:eastAsia="en-US"/>
              </w:rPr>
              <w:t>15</w:t>
            </w:r>
          </w:ins>
          <w:ins w:id="985" w:author="rapporteur16" w:date="2020-06-23T12:48:00Z">
            <w:r>
              <w:rPr/>
              <w:t>.2.6</w:t>
            </w:r>
          </w:ins>
          <w:ins w:id="986" w:author="rapporteur16" w:date="2020-06-23T12:48:00Z">
            <w:r>
              <w:rPr>
                <w:rFonts w:cs="Calibri" w:ascii="Calibri" w:hAnsi="Calibri"/>
                <w:sz w:val="22"/>
                <w:szCs w:val="22"/>
                <w:lang w:val="en-US" w:eastAsia="en-US"/>
              </w:rPr>
              <w:tab/>
            </w:r>
          </w:ins>
          <w:ins w:id="987" w:author="rapporteur16" w:date="2020-06-23T12:48:00Z">
            <w:r>
              <w:rPr/>
              <w:t>Event-triggered location information notification procedure</w:t>
              <w:tab/>
            </w:r>
          </w:ins>
          <w:hyperlink w:anchor="__RefHeading___Toc43809037">
            <w:ins w:id="988" w:author="rapporteur16" w:date="2020-06-23T12:48:00Z">
              <w:r>
                <w:rPr>
                  <w:rStyle w:val="IndexLink"/>
                </w:rPr>
                <w:t>36</w:t>
              </w:r>
            </w:ins>
          </w:hyperlink>
        </w:p>
        <w:p>
          <w:pPr>
            <w:pStyle w:val="Contents4"/>
            <w:rPr>
              <w:rFonts w:ascii="Calibri" w:hAnsi="Calibri" w:cs="Calibri"/>
              <w:sz w:val="22"/>
              <w:szCs w:val="22"/>
              <w:lang w:val="en-US" w:eastAsia="en-US"/>
              <w:ins w:id="994" w:author="rapporteur16" w:date="2020-06-23T12:48:00Z"/>
            </w:rPr>
          </w:pPr>
          <w:ins w:id="990" w:author="rapporteur16" w:date="2020-06-23T12:48:00Z">
            <w:r>
              <w:rPr/>
              <w:t>6.15.2.7</w:t>
            </w:r>
          </w:ins>
          <w:ins w:id="991" w:author="rapporteur16" w:date="2020-06-23T12:48:00Z">
            <w:r>
              <w:rPr>
                <w:rFonts w:cs="Calibri" w:ascii="Calibri" w:hAnsi="Calibri"/>
                <w:sz w:val="22"/>
                <w:szCs w:val="22"/>
                <w:lang w:val="en-US" w:eastAsia="en-US"/>
              </w:rPr>
              <w:tab/>
            </w:r>
          </w:ins>
          <w:ins w:id="992" w:author="rapporteur16" w:date="2020-06-23T12:48:00Z">
            <w:r>
              <w:rPr/>
              <w:t>Location information request</w:t>
              <w:tab/>
            </w:r>
          </w:ins>
          <w:hyperlink w:anchor="__RefHeading___Toc43809038">
            <w:ins w:id="993" w:author="rapporteur16" w:date="2020-06-23T12:48:00Z">
              <w:r>
                <w:rPr>
                  <w:rStyle w:val="IndexLink"/>
                </w:rPr>
                <w:t>37</w:t>
              </w:r>
            </w:ins>
          </w:hyperlink>
        </w:p>
        <w:p>
          <w:pPr>
            <w:pStyle w:val="Contents4"/>
            <w:rPr>
              <w:rFonts w:ascii="Calibri" w:hAnsi="Calibri" w:cs="Calibri"/>
              <w:sz w:val="22"/>
              <w:szCs w:val="22"/>
              <w:lang w:val="en-US" w:eastAsia="en-US"/>
              <w:ins w:id="999" w:author="rapporteur16" w:date="2020-06-23T12:48:00Z"/>
            </w:rPr>
          </w:pPr>
          <w:ins w:id="995" w:author="rapporteur16" w:date="2020-06-23T12:48:00Z">
            <w:r>
              <w:rPr/>
              <w:t>6.15.2.8</w:t>
            </w:r>
          </w:ins>
          <w:ins w:id="996" w:author="rapporteur16" w:date="2020-06-23T12:48:00Z">
            <w:r>
              <w:rPr>
                <w:rFonts w:cs="Calibri" w:ascii="Calibri" w:hAnsi="Calibri"/>
                <w:sz w:val="22"/>
                <w:szCs w:val="22"/>
                <w:lang w:val="en-US" w:eastAsia="en-US"/>
              </w:rPr>
              <w:tab/>
            </w:r>
          </w:ins>
          <w:ins w:id="997" w:author="rapporteur16" w:date="2020-06-23T12:48:00Z">
            <w:r>
              <w:rPr/>
              <w:t>Location information report</w:t>
              <w:tab/>
            </w:r>
          </w:ins>
          <w:hyperlink w:anchor="__RefHeading___Toc43809039">
            <w:ins w:id="998" w:author="rapporteur16" w:date="2020-06-23T12:48:00Z">
              <w:r>
                <w:rPr>
                  <w:rStyle w:val="IndexLink"/>
                </w:rPr>
                <w:t>37</w:t>
              </w:r>
            </w:ins>
          </w:hyperlink>
        </w:p>
        <w:p>
          <w:pPr>
            <w:pStyle w:val="Contents4"/>
            <w:rPr>
              <w:rFonts w:ascii="Calibri" w:hAnsi="Calibri" w:cs="Calibri"/>
              <w:sz w:val="22"/>
              <w:szCs w:val="22"/>
              <w:lang w:val="en-US" w:eastAsia="en-US"/>
              <w:ins w:id="1004" w:author="rapporteur16" w:date="2020-06-23T12:48:00Z"/>
            </w:rPr>
          </w:pPr>
          <w:ins w:id="1000" w:author="rapporteur16" w:date="2020-06-23T12:48:00Z">
            <w:r>
              <w:rPr/>
              <w:t>6.15.2.9</w:t>
            </w:r>
          </w:ins>
          <w:ins w:id="1001" w:author="rapporteur16" w:date="2020-06-23T12:48:00Z">
            <w:r>
              <w:rPr>
                <w:rFonts w:cs="Calibri" w:ascii="Calibri" w:hAnsi="Calibri"/>
                <w:sz w:val="22"/>
                <w:szCs w:val="22"/>
                <w:lang w:val="en-US" w:eastAsia="en-US"/>
              </w:rPr>
              <w:tab/>
            </w:r>
          </w:ins>
          <w:ins w:id="1002" w:author="rapporteur16" w:date="2020-06-23T12:48:00Z">
            <w:r>
              <w:rPr/>
              <w:t>On-demand request of location information procedure</w:t>
              <w:tab/>
            </w:r>
          </w:ins>
          <w:hyperlink w:anchor="__RefHeading___Toc43809040">
            <w:ins w:id="1003" w:author="rapporteur16" w:date="2020-06-23T12:48:00Z">
              <w:r>
                <w:rPr>
                  <w:rStyle w:val="IndexLink"/>
                </w:rPr>
                <w:t>38</w:t>
              </w:r>
            </w:ins>
          </w:hyperlink>
        </w:p>
        <w:p>
          <w:pPr>
            <w:pStyle w:val="Contents4"/>
            <w:rPr>
              <w:rFonts w:ascii="Calibri" w:hAnsi="Calibri" w:cs="Calibri"/>
              <w:sz w:val="22"/>
              <w:szCs w:val="22"/>
              <w:lang w:val="en-US" w:eastAsia="en-US"/>
              <w:ins w:id="1011" w:author="rapporteur16" w:date="2020-06-23T12:48:00Z"/>
            </w:rPr>
          </w:pPr>
          <w:ins w:id="1005" w:author="rapporteur16" w:date="2020-06-23T12:48:00Z">
            <w:r>
              <w:rPr/>
              <w:t>6.</w:t>
            </w:r>
          </w:ins>
          <w:ins w:id="1006" w:author="rapporteur16" w:date="2020-06-23T12:48:00Z">
            <w:r>
              <w:rPr>
                <w:lang w:val="en-US" w:eastAsia="en-US"/>
              </w:rPr>
              <w:t>15</w:t>
            </w:r>
          </w:ins>
          <w:ins w:id="1007" w:author="rapporteur16" w:date="2020-06-23T12:48:00Z">
            <w:r>
              <w:rPr/>
              <w:t>.2.10</w:t>
            </w:r>
          </w:ins>
          <w:ins w:id="1008" w:author="rapporteur16" w:date="2020-06-23T12:48:00Z">
            <w:r>
              <w:rPr>
                <w:rFonts w:cs="Calibri" w:ascii="Calibri" w:hAnsi="Calibri"/>
                <w:sz w:val="22"/>
                <w:szCs w:val="22"/>
                <w:lang w:val="en-US" w:eastAsia="en-US"/>
              </w:rPr>
              <w:tab/>
            </w:r>
          </w:ins>
          <w:ins w:id="1009" w:author="rapporteur16" w:date="2020-06-23T12:48:00Z">
            <w:r>
              <w:rPr/>
              <w:t>Authorization to share location information</w:t>
              <w:tab/>
            </w:r>
          </w:ins>
          <w:hyperlink w:anchor="__RefHeading___Toc43809041">
            <w:ins w:id="1010" w:author="rapporteur16" w:date="2020-06-23T12:48:00Z">
              <w:r>
                <w:rPr>
                  <w:rStyle w:val="IndexLink"/>
                </w:rPr>
                <w:t>39</w:t>
              </w:r>
            </w:ins>
          </w:hyperlink>
        </w:p>
        <w:p>
          <w:pPr>
            <w:pStyle w:val="Contents4"/>
            <w:rPr>
              <w:rFonts w:ascii="Calibri" w:hAnsi="Calibri" w:cs="Calibri"/>
              <w:sz w:val="22"/>
              <w:szCs w:val="22"/>
              <w:lang w:val="en-US" w:eastAsia="en-US"/>
              <w:ins w:id="1018" w:author="rapporteur16" w:date="2020-06-23T12:48:00Z"/>
            </w:rPr>
          </w:pPr>
          <w:ins w:id="1012" w:author="rapporteur16" w:date="2020-06-23T12:48:00Z">
            <w:r>
              <w:rPr/>
              <w:t>6.</w:t>
            </w:r>
          </w:ins>
          <w:ins w:id="1013" w:author="rapporteur16" w:date="2020-06-23T12:48:00Z">
            <w:r>
              <w:rPr>
                <w:lang w:val="en-US" w:eastAsia="en-US"/>
              </w:rPr>
              <w:t>15</w:t>
            </w:r>
          </w:ins>
          <w:ins w:id="1014" w:author="rapporteur16" w:date="2020-06-23T12:48:00Z">
            <w:r>
              <w:rPr/>
              <w:t>.2.11</w:t>
            </w:r>
          </w:ins>
          <w:ins w:id="1015" w:author="rapporteur16" w:date="2020-06-23T12:48:00Z">
            <w:r>
              <w:rPr>
                <w:rFonts w:cs="Calibri" w:ascii="Calibri" w:hAnsi="Calibri"/>
                <w:sz w:val="22"/>
                <w:szCs w:val="22"/>
                <w:lang w:val="en-US" w:eastAsia="en-US"/>
              </w:rPr>
              <w:tab/>
            </w:r>
          </w:ins>
          <w:ins w:id="1016" w:author="rapporteur16" w:date="2020-06-23T12:48:00Z">
            <w:r>
              <w:rPr/>
              <w:t>Location information cancel subscription request</w:t>
              <w:tab/>
            </w:r>
          </w:ins>
          <w:hyperlink w:anchor="__RefHeading___Toc43809042">
            <w:ins w:id="1017" w:author="rapporteur16" w:date="2020-06-23T12:48:00Z">
              <w:r>
                <w:rPr>
                  <w:rStyle w:val="IndexLink"/>
                </w:rPr>
                <w:t>39</w:t>
              </w:r>
            </w:ins>
          </w:hyperlink>
        </w:p>
        <w:p>
          <w:pPr>
            <w:pStyle w:val="Contents4"/>
            <w:rPr>
              <w:rFonts w:ascii="Calibri" w:hAnsi="Calibri" w:cs="Calibri"/>
              <w:sz w:val="22"/>
              <w:szCs w:val="22"/>
              <w:lang w:val="en-US" w:eastAsia="en-US"/>
              <w:ins w:id="1025" w:author="rapporteur16" w:date="2020-06-23T12:48:00Z"/>
            </w:rPr>
          </w:pPr>
          <w:ins w:id="1019" w:author="rapporteur16" w:date="2020-06-23T12:48:00Z">
            <w:r>
              <w:rPr/>
              <w:t>6.</w:t>
            </w:r>
          </w:ins>
          <w:ins w:id="1020" w:author="rapporteur16" w:date="2020-06-23T12:48:00Z">
            <w:r>
              <w:rPr>
                <w:lang w:val="en-US" w:eastAsia="en-US"/>
              </w:rPr>
              <w:t>15</w:t>
            </w:r>
          </w:ins>
          <w:ins w:id="1021" w:author="rapporteur16" w:date="2020-06-23T12:48:00Z">
            <w:r>
              <w:rPr/>
              <w:t>.2.12</w:t>
            </w:r>
          </w:ins>
          <w:ins w:id="1022" w:author="rapporteur16" w:date="2020-06-23T12:48:00Z">
            <w:r>
              <w:rPr>
                <w:rFonts w:cs="Calibri" w:ascii="Calibri" w:hAnsi="Calibri"/>
                <w:sz w:val="22"/>
                <w:szCs w:val="22"/>
                <w:lang w:val="en-US" w:eastAsia="en-US"/>
              </w:rPr>
              <w:tab/>
            </w:r>
          </w:ins>
          <w:ins w:id="1023" w:author="rapporteur16" w:date="2020-06-23T12:48:00Z">
            <w:r>
              <w:rPr/>
              <w:t>Location information cancel subscription response</w:t>
              <w:tab/>
            </w:r>
          </w:ins>
          <w:hyperlink w:anchor="__RefHeading___Toc43809043">
            <w:ins w:id="1024" w:author="rapporteur16" w:date="2020-06-23T12:48:00Z">
              <w:r>
                <w:rPr>
                  <w:rStyle w:val="IndexLink"/>
                </w:rPr>
                <w:t>40</w:t>
              </w:r>
            </w:ins>
          </w:hyperlink>
        </w:p>
        <w:p>
          <w:pPr>
            <w:pStyle w:val="Contents4"/>
            <w:rPr>
              <w:rFonts w:ascii="Calibri" w:hAnsi="Calibri" w:cs="Calibri"/>
              <w:sz w:val="22"/>
              <w:szCs w:val="22"/>
              <w:lang w:val="en-US" w:eastAsia="en-US"/>
              <w:ins w:id="1032" w:author="rapporteur16" w:date="2020-06-23T12:48:00Z"/>
            </w:rPr>
          </w:pPr>
          <w:ins w:id="1026" w:author="rapporteur16" w:date="2020-06-23T12:48:00Z">
            <w:r>
              <w:rPr/>
              <w:t>6.</w:t>
            </w:r>
          </w:ins>
          <w:ins w:id="1027" w:author="rapporteur16" w:date="2020-06-23T12:48:00Z">
            <w:r>
              <w:rPr>
                <w:lang w:val="en-US" w:eastAsia="en-US"/>
              </w:rPr>
              <w:t>15</w:t>
            </w:r>
          </w:ins>
          <w:ins w:id="1028" w:author="rapporteur16" w:date="2020-06-23T12:48:00Z">
            <w:r>
              <w:rPr/>
              <w:t>.2.13</w:t>
            </w:r>
          </w:ins>
          <w:ins w:id="1029" w:author="rapporteur16" w:date="2020-06-23T12:48:00Z">
            <w:r>
              <w:rPr>
                <w:rFonts w:cs="Calibri" w:ascii="Calibri" w:hAnsi="Calibri"/>
                <w:sz w:val="22"/>
                <w:szCs w:val="22"/>
                <w:lang w:val="en-US" w:eastAsia="en-US"/>
              </w:rPr>
              <w:tab/>
            </w:r>
          </w:ins>
          <w:ins w:id="1030" w:author="rapporteur16" w:date="2020-06-23T12:48:00Z">
            <w:r>
              <w:rPr/>
              <w:t>Location information cancel subscription procedure</w:t>
              <w:tab/>
            </w:r>
          </w:ins>
          <w:hyperlink w:anchor="__RefHeading___Toc43809044">
            <w:ins w:id="1031" w:author="rapporteur16" w:date="2020-06-23T12:48:00Z">
              <w:r>
                <w:rPr>
                  <w:rStyle w:val="IndexLink"/>
                </w:rPr>
                <w:t>40</w:t>
              </w:r>
            </w:ins>
          </w:hyperlink>
        </w:p>
        <w:p>
          <w:pPr>
            <w:pStyle w:val="Contents4"/>
            <w:rPr>
              <w:rFonts w:ascii="Calibri" w:hAnsi="Calibri" w:cs="Calibri"/>
              <w:sz w:val="22"/>
              <w:szCs w:val="22"/>
              <w:lang w:val="en-US" w:eastAsia="en-US"/>
              <w:ins w:id="1037" w:author="rapporteur16" w:date="2020-06-23T12:48:00Z"/>
            </w:rPr>
          </w:pPr>
          <w:ins w:id="1033" w:author="rapporteur16" w:date="2020-06-23T12:48:00Z">
            <w:r>
              <w:rPr/>
              <w:t>6.15.2.14</w:t>
            </w:r>
          </w:ins>
          <w:ins w:id="1034" w:author="rapporteur16" w:date="2020-06-23T12:48:00Z">
            <w:r>
              <w:rPr>
                <w:rFonts w:cs="Calibri" w:ascii="Calibri" w:hAnsi="Calibri"/>
                <w:sz w:val="22"/>
                <w:szCs w:val="22"/>
                <w:lang w:val="en-US" w:eastAsia="en-US"/>
              </w:rPr>
              <w:tab/>
            </w:r>
          </w:ins>
          <w:ins w:id="1035" w:author="rapporteur16" w:date="2020-06-23T12:48:00Z">
            <w:r>
              <w:rPr/>
              <w:t>Location reporting temporary configuration request</w:t>
              <w:tab/>
            </w:r>
          </w:ins>
          <w:hyperlink w:anchor="__RefHeading___Toc43809045">
            <w:ins w:id="1036" w:author="rapporteur16" w:date="2020-06-23T12:48:00Z">
              <w:r>
                <w:rPr>
                  <w:rStyle w:val="IndexLink"/>
                </w:rPr>
                <w:t>41</w:t>
              </w:r>
            </w:ins>
          </w:hyperlink>
        </w:p>
        <w:p>
          <w:pPr>
            <w:pStyle w:val="Contents4"/>
            <w:rPr>
              <w:rFonts w:ascii="Calibri" w:hAnsi="Calibri" w:cs="Calibri"/>
              <w:sz w:val="22"/>
              <w:szCs w:val="22"/>
              <w:lang w:val="en-US" w:eastAsia="en-US"/>
              <w:ins w:id="1043" w:author="rapporteur16" w:date="2020-06-23T12:48:00Z"/>
            </w:rPr>
          </w:pPr>
          <w:ins w:id="1038" w:author="rapporteur16" w:date="2020-06-23T12:48:00Z">
            <w:r>
              <w:rPr/>
              <w:t>6.15.2.</w:t>
            </w:r>
          </w:ins>
          <w:ins w:id="1039" w:author="rapporteur16" w:date="2020-06-23T12:48:00Z">
            <w:r>
              <w:rPr>
                <w:lang w:val="en-US" w:eastAsia="en-US"/>
              </w:rPr>
              <w:t>15</w:t>
            </w:r>
          </w:ins>
          <w:ins w:id="1040" w:author="rapporteur16" w:date="2020-06-23T12:48:00Z">
            <w:r>
              <w:rPr>
                <w:rFonts w:cs="Calibri" w:ascii="Calibri" w:hAnsi="Calibri"/>
                <w:sz w:val="22"/>
                <w:szCs w:val="22"/>
                <w:lang w:val="en-US" w:eastAsia="en-US"/>
              </w:rPr>
              <w:tab/>
            </w:r>
          </w:ins>
          <w:ins w:id="1041" w:author="rapporteur16" w:date="2020-06-23T12:48:00Z">
            <w:r>
              <w:rPr/>
              <w:t>Location reporting temporary configuration response</w:t>
              <w:tab/>
            </w:r>
          </w:ins>
          <w:hyperlink w:anchor="__RefHeading___Toc43809046">
            <w:ins w:id="1042" w:author="rapporteur16" w:date="2020-06-23T12:48:00Z">
              <w:r>
                <w:rPr>
                  <w:rStyle w:val="IndexLink"/>
                </w:rPr>
                <w:t>41</w:t>
              </w:r>
            </w:ins>
          </w:hyperlink>
        </w:p>
        <w:p>
          <w:pPr>
            <w:pStyle w:val="Contents4"/>
            <w:rPr>
              <w:rFonts w:ascii="Calibri" w:hAnsi="Calibri" w:cs="Calibri"/>
              <w:sz w:val="22"/>
              <w:szCs w:val="22"/>
              <w:lang w:val="en-US" w:eastAsia="en-US"/>
              <w:ins w:id="1049" w:author="rapporteur16" w:date="2020-06-23T12:48:00Z"/>
            </w:rPr>
          </w:pPr>
          <w:ins w:id="1044" w:author="rapporteur16" w:date="2020-06-23T12:48:00Z">
            <w:r>
              <w:rPr/>
              <w:t>6.15.2.</w:t>
            </w:r>
          </w:ins>
          <w:ins w:id="1045" w:author="rapporteur16" w:date="2020-06-23T12:48:00Z">
            <w:r>
              <w:rPr>
                <w:lang w:val="en-US" w:eastAsia="en-US"/>
              </w:rPr>
              <w:t>16</w:t>
            </w:r>
          </w:ins>
          <w:ins w:id="1046" w:author="rapporteur16" w:date="2020-06-23T12:48:00Z">
            <w:r>
              <w:rPr>
                <w:rFonts w:cs="Calibri" w:ascii="Calibri" w:hAnsi="Calibri"/>
                <w:sz w:val="22"/>
                <w:szCs w:val="22"/>
                <w:lang w:val="en-US" w:eastAsia="en-US"/>
              </w:rPr>
              <w:tab/>
            </w:r>
          </w:ins>
          <w:ins w:id="1047" w:author="rapporteur16" w:date="2020-06-23T12:48:00Z">
            <w:r>
              <w:rPr/>
              <w:t>Location reporting temporary configuration procedure</w:t>
              <w:tab/>
            </w:r>
          </w:ins>
          <w:hyperlink w:anchor="__RefHeading___Toc43809047">
            <w:ins w:id="1048" w:author="rapporteur16" w:date="2020-06-23T12:48:00Z">
              <w:r>
                <w:rPr>
                  <w:rStyle w:val="IndexLink"/>
                </w:rPr>
                <w:t>41</w:t>
              </w:r>
            </w:ins>
          </w:hyperlink>
        </w:p>
        <w:p>
          <w:pPr>
            <w:pStyle w:val="Contents3"/>
            <w:rPr>
              <w:rFonts w:ascii="Calibri" w:hAnsi="Calibri" w:cs="Calibri"/>
              <w:sz w:val="22"/>
              <w:szCs w:val="22"/>
              <w:lang w:val="en-US" w:eastAsia="en-US"/>
              <w:ins w:id="1056" w:author="rapporteur16" w:date="2020-06-23T12:48:00Z"/>
            </w:rPr>
          </w:pPr>
          <w:ins w:id="1050" w:author="rapporteur16" w:date="2020-06-23T12:48:00Z">
            <w:r>
              <w:rPr/>
              <w:t>6.</w:t>
            </w:r>
          </w:ins>
          <w:ins w:id="1051" w:author="rapporteur16" w:date="2020-06-23T12:48:00Z">
            <w:r>
              <w:rPr>
                <w:lang w:val="en-US" w:eastAsia="en-US"/>
              </w:rPr>
              <w:t>15</w:t>
            </w:r>
          </w:ins>
          <w:ins w:id="1052" w:author="rapporteur16" w:date="2020-06-23T12:48:00Z">
            <w:r>
              <w:rPr/>
              <w:t>.3</w:t>
            </w:r>
          </w:ins>
          <w:ins w:id="1053" w:author="rapporteur16" w:date="2020-06-23T12:48:00Z">
            <w:r>
              <w:rPr>
                <w:rFonts w:cs="Calibri" w:ascii="Calibri" w:hAnsi="Calibri"/>
                <w:sz w:val="22"/>
                <w:szCs w:val="22"/>
                <w:lang w:val="en-US" w:eastAsia="en-US"/>
              </w:rPr>
              <w:tab/>
            </w:r>
          </w:ins>
          <w:ins w:id="1054" w:author="rapporteur16" w:date="2020-06-23T12:48:00Z">
            <w:r>
              <w:rPr/>
              <w:t>Solution Evaluation</w:t>
              <w:tab/>
            </w:r>
          </w:ins>
          <w:hyperlink w:anchor="__RefHeading___Toc43809048">
            <w:ins w:id="1055" w:author="rapporteur16" w:date="2020-06-23T12:48:00Z">
              <w:r>
                <w:rPr>
                  <w:rStyle w:val="IndexLink"/>
                </w:rPr>
                <w:t>42</w:t>
              </w:r>
            </w:ins>
          </w:hyperlink>
        </w:p>
        <w:p>
          <w:pPr>
            <w:pStyle w:val="Contents2"/>
            <w:rPr>
              <w:rFonts w:ascii="Calibri" w:hAnsi="Calibri" w:cs="Calibri"/>
              <w:sz w:val="22"/>
              <w:szCs w:val="22"/>
              <w:lang w:val="en-US" w:eastAsia="en-US"/>
              <w:ins w:id="1061" w:author="rapporteur16" w:date="2020-06-23T12:48:00Z"/>
            </w:rPr>
          </w:pPr>
          <w:ins w:id="1057" w:author="rapporteur16" w:date="2020-06-23T12:48:00Z">
            <w:r>
              <w:rPr/>
              <w:t>6.16</w:t>
            </w:r>
          </w:ins>
          <w:ins w:id="1058" w:author="rapporteur16" w:date="2020-06-23T12:48:00Z">
            <w:r>
              <w:rPr>
                <w:rFonts w:cs="Calibri" w:ascii="Calibri" w:hAnsi="Calibri"/>
                <w:sz w:val="22"/>
                <w:szCs w:val="22"/>
                <w:lang w:val="en-US" w:eastAsia="en-US"/>
              </w:rPr>
              <w:tab/>
            </w:r>
          </w:ins>
          <w:ins w:id="1059" w:author="rapporteur16" w:date="2020-06-23T12:48:00Z">
            <w:r>
              <w:rPr/>
              <w:t>Solution 16: Sharing of past location information</w:t>
              <w:tab/>
            </w:r>
          </w:ins>
          <w:hyperlink w:anchor="__RefHeading___Toc43809049">
            <w:ins w:id="1060" w:author="rapporteur16" w:date="2020-06-23T12:48:00Z">
              <w:r>
                <w:rPr>
                  <w:rStyle w:val="IndexLink"/>
                </w:rPr>
                <w:t>43</w:t>
              </w:r>
            </w:ins>
          </w:hyperlink>
        </w:p>
        <w:p>
          <w:pPr>
            <w:pStyle w:val="Contents3"/>
            <w:rPr>
              <w:rFonts w:ascii="Calibri" w:hAnsi="Calibri" w:cs="Calibri"/>
              <w:sz w:val="22"/>
              <w:szCs w:val="22"/>
              <w:lang w:val="en-US" w:eastAsia="en-US"/>
              <w:ins w:id="1066" w:author="rapporteur16" w:date="2020-06-23T12:48:00Z"/>
            </w:rPr>
          </w:pPr>
          <w:ins w:id="1062" w:author="rapporteur16" w:date="2020-06-23T12:48:00Z">
            <w:r>
              <w:rPr/>
              <w:t>6.16.1</w:t>
            </w:r>
          </w:ins>
          <w:ins w:id="1063" w:author="rapporteur16" w:date="2020-06-23T12:48:00Z">
            <w:r>
              <w:rPr>
                <w:rFonts w:cs="Calibri" w:ascii="Calibri" w:hAnsi="Calibri"/>
                <w:sz w:val="22"/>
                <w:szCs w:val="22"/>
                <w:lang w:val="en-US" w:eastAsia="en-US"/>
              </w:rPr>
              <w:tab/>
            </w:r>
          </w:ins>
          <w:ins w:id="1064" w:author="rapporteur16" w:date="2020-06-23T12:48:00Z">
            <w:r>
              <w:rPr/>
              <w:t>Description</w:t>
              <w:tab/>
            </w:r>
          </w:ins>
          <w:hyperlink w:anchor="__RefHeading___Toc43809050">
            <w:ins w:id="1065" w:author="rapporteur16" w:date="2020-06-23T12:48:00Z">
              <w:r>
                <w:rPr>
                  <w:rStyle w:val="IndexLink"/>
                </w:rPr>
                <w:t>43</w:t>
              </w:r>
            </w:ins>
          </w:hyperlink>
        </w:p>
        <w:p>
          <w:pPr>
            <w:pStyle w:val="Contents3"/>
            <w:rPr>
              <w:rFonts w:ascii="Calibri" w:hAnsi="Calibri" w:cs="Calibri"/>
              <w:sz w:val="22"/>
              <w:szCs w:val="22"/>
              <w:lang w:val="en-US" w:eastAsia="en-US"/>
              <w:ins w:id="1071" w:author="rapporteur16" w:date="2020-06-23T12:48:00Z"/>
            </w:rPr>
          </w:pPr>
          <w:ins w:id="1067" w:author="rapporteur16" w:date="2020-06-23T12:48:00Z">
            <w:r>
              <w:rPr/>
              <w:t>6.16.2</w:t>
            </w:r>
          </w:ins>
          <w:ins w:id="1068" w:author="rapporteur16" w:date="2020-06-23T12:48:00Z">
            <w:r>
              <w:rPr>
                <w:rFonts w:cs="Calibri" w:ascii="Calibri" w:hAnsi="Calibri"/>
                <w:sz w:val="22"/>
                <w:szCs w:val="22"/>
                <w:lang w:val="en-US" w:eastAsia="en-US"/>
              </w:rPr>
              <w:tab/>
            </w:r>
          </w:ins>
          <w:ins w:id="1069" w:author="rapporteur16" w:date="2020-06-23T12:48:00Z">
            <w:r>
              <w:rPr/>
              <w:t>Impacts on existing nodes and functionality</w:t>
              <w:tab/>
            </w:r>
          </w:ins>
          <w:hyperlink w:anchor="__RefHeading___Toc43809051">
            <w:ins w:id="1070" w:author="rapporteur16" w:date="2020-06-23T12:48:00Z">
              <w:r>
                <w:rPr>
                  <w:rStyle w:val="IndexLink"/>
                </w:rPr>
                <w:t>43</w:t>
              </w:r>
            </w:ins>
          </w:hyperlink>
        </w:p>
        <w:p>
          <w:pPr>
            <w:pStyle w:val="Contents4"/>
            <w:rPr>
              <w:rFonts w:ascii="Calibri" w:hAnsi="Calibri" w:cs="Calibri"/>
              <w:sz w:val="22"/>
              <w:szCs w:val="22"/>
              <w:lang w:val="en-US" w:eastAsia="en-US"/>
              <w:ins w:id="1077" w:author="rapporteur16" w:date="2020-06-23T12:48:00Z"/>
            </w:rPr>
          </w:pPr>
          <w:ins w:id="1072" w:author="rapporteur16" w:date="2020-06-23T12:48:00Z">
            <w:r>
              <w:rPr>
                <w:rFonts w:eastAsia="SimSun;宋体"/>
              </w:rPr>
              <w:t>6.16.2.1</w:t>
            </w:r>
          </w:ins>
          <w:ins w:id="1073" w:author="rapporteur16" w:date="2020-06-23T12:48:00Z">
            <w:r>
              <w:rPr>
                <w:rFonts w:cs="Calibri" w:ascii="Calibri" w:hAnsi="Calibri"/>
                <w:sz w:val="22"/>
                <w:szCs w:val="22"/>
                <w:lang w:val="en-US" w:eastAsia="en-US"/>
              </w:rPr>
              <w:tab/>
            </w:r>
          </w:ins>
          <w:ins w:id="1074" w:author="rapporteur16" w:date="2020-06-23T12:48:00Z">
            <w:r>
              <w:rPr>
                <w:rFonts w:eastAsia="SimSun;宋体"/>
              </w:rPr>
              <w:t>Location information request</w:t>
            </w:r>
          </w:ins>
          <w:ins w:id="1075" w:author="rapporteur16" w:date="2020-06-23T12:48:00Z">
            <w:r>
              <w:rPr/>
              <w:tab/>
            </w:r>
          </w:ins>
          <w:hyperlink w:anchor="__RefHeading___Toc43809052">
            <w:ins w:id="1076" w:author="rapporteur16" w:date="2020-06-23T12:48:00Z">
              <w:r>
                <w:rPr>
                  <w:rStyle w:val="IndexLink"/>
                </w:rPr>
                <w:t>43</w:t>
              </w:r>
            </w:ins>
          </w:hyperlink>
        </w:p>
        <w:p>
          <w:pPr>
            <w:pStyle w:val="Contents4"/>
            <w:rPr>
              <w:rFonts w:ascii="Calibri" w:hAnsi="Calibri" w:cs="Calibri"/>
              <w:sz w:val="22"/>
              <w:szCs w:val="22"/>
              <w:lang w:val="en-US" w:eastAsia="en-US"/>
              <w:ins w:id="1083" w:author="rapporteur16" w:date="2020-06-23T12:48:00Z"/>
            </w:rPr>
          </w:pPr>
          <w:ins w:id="1078" w:author="rapporteur16" w:date="2020-06-23T12:48:00Z">
            <w:r>
              <w:rPr>
                <w:rFonts w:eastAsia="SimSun;宋体"/>
              </w:rPr>
              <w:t>6.16.2.2</w:t>
            </w:r>
          </w:ins>
          <w:ins w:id="1079" w:author="rapporteur16" w:date="2020-06-23T12:48:00Z">
            <w:r>
              <w:rPr>
                <w:rFonts w:cs="Calibri" w:ascii="Calibri" w:hAnsi="Calibri"/>
                <w:sz w:val="22"/>
                <w:szCs w:val="22"/>
                <w:lang w:val="en-US" w:eastAsia="en-US"/>
              </w:rPr>
              <w:tab/>
            </w:r>
          </w:ins>
          <w:ins w:id="1080" w:author="rapporteur16" w:date="2020-06-23T12:48:00Z">
            <w:r>
              <w:rPr>
                <w:rFonts w:eastAsia="SimSun;宋体"/>
              </w:rPr>
              <w:t>Providing past location information from the location management server</w:t>
            </w:r>
          </w:ins>
          <w:ins w:id="1081" w:author="rapporteur16" w:date="2020-06-23T12:48:00Z">
            <w:r>
              <w:rPr/>
              <w:tab/>
            </w:r>
          </w:ins>
          <w:hyperlink w:anchor="__RefHeading___Toc43809053">
            <w:ins w:id="1082" w:author="rapporteur16" w:date="2020-06-23T12:48:00Z">
              <w:r>
                <w:rPr>
                  <w:rStyle w:val="IndexLink"/>
                </w:rPr>
                <w:t>43</w:t>
              </w:r>
            </w:ins>
          </w:hyperlink>
        </w:p>
        <w:p>
          <w:pPr>
            <w:pStyle w:val="Contents4"/>
            <w:rPr>
              <w:rFonts w:ascii="Calibri" w:hAnsi="Calibri" w:cs="Calibri"/>
              <w:sz w:val="22"/>
              <w:szCs w:val="22"/>
              <w:lang w:val="en-US" w:eastAsia="en-US"/>
              <w:ins w:id="1089" w:author="rapporteur16" w:date="2020-06-23T12:48:00Z"/>
            </w:rPr>
          </w:pPr>
          <w:ins w:id="1084" w:author="rapporteur16" w:date="2020-06-23T12:48:00Z">
            <w:r>
              <w:rPr>
                <w:rFonts w:eastAsia="SimSun;宋体"/>
              </w:rPr>
              <w:t>6.16.2.3</w:t>
            </w:r>
          </w:ins>
          <w:ins w:id="1085" w:author="rapporteur16" w:date="2020-06-23T12:48:00Z">
            <w:r>
              <w:rPr>
                <w:rFonts w:cs="Calibri" w:ascii="Calibri" w:hAnsi="Calibri"/>
                <w:sz w:val="22"/>
                <w:szCs w:val="22"/>
                <w:lang w:val="en-US" w:eastAsia="en-US"/>
              </w:rPr>
              <w:tab/>
            </w:r>
          </w:ins>
          <w:ins w:id="1086" w:author="rapporteur16" w:date="2020-06-23T12:48:00Z">
            <w:r>
              <w:rPr>
                <w:rFonts w:eastAsia="SimSun;宋体"/>
              </w:rPr>
              <w:t>Identifying past location information</w:t>
            </w:r>
          </w:ins>
          <w:ins w:id="1087" w:author="rapporteur16" w:date="2020-06-23T12:48:00Z">
            <w:r>
              <w:rPr/>
              <w:tab/>
            </w:r>
          </w:ins>
          <w:hyperlink w:anchor="__RefHeading___Toc43809054">
            <w:ins w:id="1088" w:author="rapporteur16" w:date="2020-06-23T12:48:00Z">
              <w:r>
                <w:rPr>
                  <w:rStyle w:val="IndexLink"/>
                </w:rPr>
                <w:t>44</w:t>
              </w:r>
            </w:ins>
          </w:hyperlink>
        </w:p>
        <w:p>
          <w:pPr>
            <w:pStyle w:val="Contents4"/>
            <w:rPr>
              <w:rFonts w:ascii="Calibri" w:hAnsi="Calibri" w:cs="Calibri"/>
              <w:sz w:val="22"/>
              <w:szCs w:val="22"/>
              <w:lang w:val="en-US" w:eastAsia="en-US"/>
              <w:ins w:id="1096" w:author="rapporteur16" w:date="2020-06-23T12:48:00Z"/>
            </w:rPr>
          </w:pPr>
          <w:ins w:id="1090" w:author="rapporteur16" w:date="2020-06-23T12:48:00Z">
            <w:r>
              <w:rPr>
                <w:rFonts w:eastAsia="SimSun;宋体"/>
              </w:rPr>
              <w:t>6.16.2.</w:t>
            </w:r>
          </w:ins>
          <w:ins w:id="1091" w:author="rapporteur16" w:date="2020-06-23T12:48:00Z">
            <w:r>
              <w:rPr>
                <w:rFonts w:eastAsia="SimSun;宋体"/>
                <w:lang w:val="en-US" w:eastAsia="en-US"/>
              </w:rPr>
              <w:t>4</w:t>
            </w:r>
          </w:ins>
          <w:ins w:id="1092" w:author="rapporteur16" w:date="2020-06-23T12:48:00Z">
            <w:r>
              <w:rPr>
                <w:rFonts w:cs="Calibri" w:ascii="Calibri" w:hAnsi="Calibri"/>
                <w:sz w:val="22"/>
                <w:szCs w:val="22"/>
                <w:lang w:val="en-US" w:eastAsia="en-US"/>
              </w:rPr>
              <w:tab/>
            </w:r>
          </w:ins>
          <w:ins w:id="1093" w:author="rapporteur16" w:date="2020-06-23T12:48:00Z">
            <w:r>
              <w:rPr>
                <w:rFonts w:eastAsia="SimSun;宋体"/>
              </w:rPr>
              <w:t>Time period to retain past location information</w:t>
            </w:r>
          </w:ins>
          <w:ins w:id="1094" w:author="rapporteur16" w:date="2020-06-23T12:48:00Z">
            <w:r>
              <w:rPr/>
              <w:tab/>
            </w:r>
          </w:ins>
          <w:hyperlink w:anchor="__RefHeading___Toc43809055">
            <w:ins w:id="1095" w:author="rapporteur16" w:date="2020-06-23T12:48:00Z">
              <w:r>
                <w:rPr>
                  <w:rStyle w:val="IndexLink"/>
                </w:rPr>
                <w:t>44</w:t>
              </w:r>
            </w:ins>
          </w:hyperlink>
        </w:p>
        <w:p>
          <w:pPr>
            <w:pStyle w:val="Contents4"/>
            <w:rPr>
              <w:rFonts w:ascii="Calibri" w:hAnsi="Calibri" w:cs="Calibri"/>
              <w:sz w:val="22"/>
              <w:szCs w:val="22"/>
              <w:lang w:val="en-US" w:eastAsia="en-US"/>
              <w:ins w:id="1103" w:author="rapporteur16" w:date="2020-06-23T12:48:00Z"/>
            </w:rPr>
          </w:pPr>
          <w:ins w:id="1097" w:author="rapporteur16" w:date="2020-06-23T12:48:00Z">
            <w:r>
              <w:rPr>
                <w:rFonts w:eastAsia="SimSun;宋体"/>
              </w:rPr>
              <w:t>6.16.2.</w:t>
            </w:r>
          </w:ins>
          <w:ins w:id="1098" w:author="rapporteur16" w:date="2020-06-23T12:48:00Z">
            <w:r>
              <w:rPr>
                <w:rFonts w:eastAsia="SimSun;宋体"/>
                <w:lang w:val="en-US" w:eastAsia="en-US"/>
              </w:rPr>
              <w:t>5</w:t>
            </w:r>
          </w:ins>
          <w:ins w:id="1099" w:author="rapporteur16" w:date="2020-06-23T12:48:00Z">
            <w:r>
              <w:rPr>
                <w:rFonts w:cs="Calibri" w:ascii="Calibri" w:hAnsi="Calibri"/>
                <w:sz w:val="22"/>
                <w:szCs w:val="22"/>
                <w:lang w:val="en-US" w:eastAsia="en-US"/>
              </w:rPr>
              <w:tab/>
            </w:r>
          </w:ins>
          <w:ins w:id="1100" w:author="rapporteur16" w:date="2020-06-23T12:48:00Z">
            <w:r>
              <w:rPr>
                <w:rFonts w:eastAsia="SimSun;宋体"/>
              </w:rPr>
              <w:t>Authorization to request past location information</w:t>
            </w:r>
          </w:ins>
          <w:ins w:id="1101" w:author="rapporteur16" w:date="2020-06-23T12:48:00Z">
            <w:r>
              <w:rPr/>
              <w:tab/>
            </w:r>
          </w:ins>
          <w:hyperlink w:anchor="__RefHeading___Toc43809056">
            <w:ins w:id="1102" w:author="rapporteur16" w:date="2020-06-23T12:48:00Z">
              <w:r>
                <w:rPr>
                  <w:rStyle w:val="IndexLink"/>
                </w:rPr>
                <w:t>44</w:t>
              </w:r>
            </w:ins>
          </w:hyperlink>
        </w:p>
        <w:p>
          <w:pPr>
            <w:pStyle w:val="Contents3"/>
            <w:rPr>
              <w:rFonts w:ascii="Calibri" w:hAnsi="Calibri" w:cs="Calibri"/>
              <w:sz w:val="22"/>
              <w:szCs w:val="22"/>
              <w:lang w:val="en-US" w:eastAsia="en-US"/>
              <w:ins w:id="1108" w:author="rapporteur16" w:date="2020-06-23T12:48:00Z"/>
            </w:rPr>
          </w:pPr>
          <w:ins w:id="1104" w:author="rapporteur16" w:date="2020-06-23T12:48:00Z">
            <w:r>
              <w:rPr/>
              <w:t>6.16.3</w:t>
            </w:r>
          </w:ins>
          <w:ins w:id="1105" w:author="rapporteur16" w:date="2020-06-23T12:48:00Z">
            <w:r>
              <w:rPr>
                <w:rFonts w:cs="Calibri" w:ascii="Calibri" w:hAnsi="Calibri"/>
                <w:sz w:val="22"/>
                <w:szCs w:val="22"/>
                <w:lang w:val="en-US" w:eastAsia="en-US"/>
              </w:rPr>
              <w:tab/>
            </w:r>
          </w:ins>
          <w:ins w:id="1106" w:author="rapporteur16" w:date="2020-06-23T12:48:00Z">
            <w:r>
              <w:rPr/>
              <w:t>Solution Evaluation</w:t>
              <w:tab/>
            </w:r>
          </w:ins>
          <w:hyperlink w:anchor="__RefHeading___Toc43809057">
            <w:ins w:id="1107" w:author="rapporteur16" w:date="2020-06-23T12:48:00Z">
              <w:r>
                <w:rPr>
                  <w:rStyle w:val="IndexLink"/>
                </w:rPr>
                <w:t>45</w:t>
              </w:r>
            </w:ins>
          </w:hyperlink>
        </w:p>
        <w:p>
          <w:pPr>
            <w:pStyle w:val="Contents2"/>
            <w:rPr>
              <w:rFonts w:ascii="Calibri" w:hAnsi="Calibri" w:cs="Calibri"/>
              <w:sz w:val="22"/>
              <w:szCs w:val="22"/>
              <w:lang w:val="en-US" w:eastAsia="en-US"/>
              <w:ins w:id="1115" w:author="rapporteur16" w:date="2020-06-23T12:48:00Z"/>
            </w:rPr>
          </w:pPr>
          <w:ins w:id="1109" w:author="rapporteur16" w:date="2020-06-23T12:48:00Z">
            <w:r>
              <w:rPr/>
              <w:t>6.17</w:t>
            </w:r>
          </w:ins>
          <w:ins w:id="1110" w:author="rapporteur16" w:date="2020-06-23T12:48:00Z">
            <w:r>
              <w:rPr>
                <w:rFonts w:cs="Calibri" w:ascii="Calibri" w:hAnsi="Calibri"/>
                <w:sz w:val="22"/>
                <w:szCs w:val="22"/>
                <w:lang w:val="en-US" w:eastAsia="en-US"/>
              </w:rPr>
              <w:tab/>
            </w:r>
          </w:ins>
          <w:ins w:id="1111" w:author="rapporteur16" w:date="2020-06-23T12:48:00Z">
            <w:r>
              <w:rPr/>
              <w:t xml:space="preserve">Solution 17: </w:t>
            </w:r>
          </w:ins>
          <w:ins w:id="1112" w:author="rapporteur16" w:date="2020-06-23T12:48:00Z">
            <w:r>
              <w:rPr>
                <w:lang w:val="en-US" w:eastAsia="en-US"/>
              </w:rPr>
              <w:t>Location information in off-network mode operation</w:t>
            </w:r>
          </w:ins>
          <w:ins w:id="1113" w:author="rapporteur16" w:date="2020-06-23T12:48:00Z">
            <w:r>
              <w:rPr/>
              <w:tab/>
            </w:r>
          </w:ins>
          <w:hyperlink w:anchor="__RefHeading___Toc43809058">
            <w:ins w:id="1114" w:author="rapporteur16" w:date="2020-06-23T12:48:00Z">
              <w:r>
                <w:rPr>
                  <w:rStyle w:val="IndexLink"/>
                </w:rPr>
                <w:t>45</w:t>
              </w:r>
            </w:ins>
          </w:hyperlink>
        </w:p>
        <w:p>
          <w:pPr>
            <w:pStyle w:val="Contents3"/>
            <w:rPr>
              <w:rFonts w:ascii="Calibri" w:hAnsi="Calibri" w:cs="Calibri"/>
              <w:sz w:val="22"/>
              <w:szCs w:val="22"/>
              <w:lang w:val="en-US" w:eastAsia="en-US"/>
              <w:ins w:id="1120" w:author="rapporteur16" w:date="2020-06-23T12:48:00Z"/>
            </w:rPr>
          </w:pPr>
          <w:ins w:id="1116" w:author="rapporteur16" w:date="2020-06-23T12:48:00Z">
            <w:r>
              <w:rPr/>
              <w:t>6.17.1</w:t>
            </w:r>
          </w:ins>
          <w:ins w:id="1117" w:author="rapporteur16" w:date="2020-06-23T12:48:00Z">
            <w:r>
              <w:rPr>
                <w:rFonts w:cs="Calibri" w:ascii="Calibri" w:hAnsi="Calibri"/>
                <w:sz w:val="22"/>
                <w:szCs w:val="22"/>
                <w:lang w:val="en-US" w:eastAsia="en-US"/>
              </w:rPr>
              <w:tab/>
            </w:r>
          </w:ins>
          <w:ins w:id="1118" w:author="rapporteur16" w:date="2020-06-23T12:48:00Z">
            <w:r>
              <w:rPr/>
              <w:t>Description</w:t>
              <w:tab/>
            </w:r>
          </w:ins>
          <w:hyperlink w:anchor="__RefHeading___Toc43809059">
            <w:ins w:id="1119" w:author="rapporteur16" w:date="2020-06-23T12:48:00Z">
              <w:r>
                <w:rPr>
                  <w:rStyle w:val="IndexLink"/>
                </w:rPr>
                <w:t>45</w:t>
              </w:r>
            </w:ins>
          </w:hyperlink>
        </w:p>
        <w:p>
          <w:pPr>
            <w:pStyle w:val="Contents3"/>
            <w:rPr>
              <w:rFonts w:ascii="Calibri" w:hAnsi="Calibri" w:cs="Calibri"/>
              <w:sz w:val="22"/>
              <w:szCs w:val="22"/>
              <w:lang w:val="en-US" w:eastAsia="en-US"/>
              <w:ins w:id="1125" w:author="rapporteur16" w:date="2020-06-23T12:48:00Z"/>
            </w:rPr>
          </w:pPr>
          <w:ins w:id="1121" w:author="rapporteur16" w:date="2020-06-23T12:48:00Z">
            <w:r>
              <w:rPr/>
              <w:t>6.17.2</w:t>
            </w:r>
          </w:ins>
          <w:ins w:id="1122" w:author="rapporteur16" w:date="2020-06-23T12:48:00Z">
            <w:r>
              <w:rPr>
                <w:rFonts w:cs="Calibri" w:ascii="Calibri" w:hAnsi="Calibri"/>
                <w:sz w:val="22"/>
                <w:szCs w:val="22"/>
                <w:lang w:val="en-US" w:eastAsia="en-US"/>
              </w:rPr>
              <w:tab/>
            </w:r>
          </w:ins>
          <w:ins w:id="1123" w:author="rapporteur16" w:date="2020-06-23T12:48:00Z">
            <w:r>
              <w:rPr/>
              <w:t>Impacts on existing nodes and functionality</w:t>
              <w:tab/>
            </w:r>
          </w:ins>
          <w:hyperlink w:anchor="__RefHeading___Toc43809060">
            <w:ins w:id="1124" w:author="rapporteur16" w:date="2020-06-23T12:48:00Z">
              <w:r>
                <w:rPr>
                  <w:rStyle w:val="IndexLink"/>
                </w:rPr>
                <w:t>45</w:t>
              </w:r>
            </w:ins>
          </w:hyperlink>
        </w:p>
        <w:p>
          <w:pPr>
            <w:pStyle w:val="Contents4"/>
            <w:rPr>
              <w:rFonts w:ascii="Calibri" w:hAnsi="Calibri" w:cs="Calibri"/>
              <w:sz w:val="22"/>
              <w:szCs w:val="22"/>
              <w:lang w:val="en-US" w:eastAsia="en-US"/>
              <w:ins w:id="1130" w:author="rapporteur16" w:date="2020-06-23T12:48:00Z"/>
            </w:rPr>
          </w:pPr>
          <w:ins w:id="1126" w:author="rapporteur16" w:date="2020-06-23T12:48:00Z">
            <w:r>
              <w:rPr/>
              <w:t>6.17.2.1</w:t>
            </w:r>
          </w:ins>
          <w:ins w:id="1127" w:author="rapporteur16" w:date="2020-06-23T12:48:00Z">
            <w:r>
              <w:rPr>
                <w:rFonts w:cs="Calibri" w:ascii="Calibri" w:hAnsi="Calibri"/>
                <w:sz w:val="22"/>
                <w:szCs w:val="22"/>
                <w:lang w:val="en-US" w:eastAsia="en-US"/>
              </w:rPr>
              <w:tab/>
            </w:r>
          </w:ins>
          <w:ins w:id="1128" w:author="rapporteur16" w:date="2020-06-23T12:48:00Z">
            <w:r>
              <w:rPr/>
              <w:t>Location information report (off-network mode)</w:t>
              <w:tab/>
            </w:r>
          </w:ins>
          <w:hyperlink w:anchor="__RefHeading___Toc43809061">
            <w:ins w:id="1129" w:author="rapporteur16" w:date="2020-06-23T12:48:00Z">
              <w:r>
                <w:rPr>
                  <w:rStyle w:val="IndexLink"/>
                </w:rPr>
                <w:t>45</w:t>
              </w:r>
            </w:ins>
          </w:hyperlink>
        </w:p>
        <w:p>
          <w:pPr>
            <w:pStyle w:val="Contents4"/>
            <w:rPr>
              <w:rFonts w:ascii="Calibri" w:hAnsi="Calibri" w:cs="Calibri"/>
              <w:sz w:val="22"/>
              <w:szCs w:val="22"/>
              <w:lang w:val="en-US" w:eastAsia="en-US"/>
              <w:ins w:id="1135" w:author="rapporteur16" w:date="2020-06-23T12:48:00Z"/>
            </w:rPr>
          </w:pPr>
          <w:ins w:id="1131" w:author="rapporteur16" w:date="2020-06-23T12:48:00Z">
            <w:r>
              <w:rPr/>
              <w:t>6.17.2.2</w:t>
            </w:r>
          </w:ins>
          <w:ins w:id="1132" w:author="rapporteur16" w:date="2020-06-23T12:48:00Z">
            <w:r>
              <w:rPr>
                <w:rFonts w:cs="Calibri" w:ascii="Calibri" w:hAnsi="Calibri"/>
                <w:sz w:val="22"/>
                <w:szCs w:val="22"/>
                <w:lang w:val="en-US" w:eastAsia="en-US"/>
              </w:rPr>
              <w:tab/>
            </w:r>
          </w:ins>
          <w:ins w:id="1133" w:author="rapporteur16" w:date="2020-06-23T12:48:00Z">
            <w:r>
              <w:rPr/>
              <w:t>Location information report procedure (off-network mode)</w:t>
              <w:tab/>
            </w:r>
          </w:ins>
          <w:hyperlink w:anchor="__RefHeading___Toc43809062">
            <w:ins w:id="1134" w:author="rapporteur16" w:date="2020-06-23T12:48:00Z">
              <w:r>
                <w:rPr>
                  <w:rStyle w:val="IndexLink"/>
                </w:rPr>
                <w:t>46</w:t>
              </w:r>
            </w:ins>
          </w:hyperlink>
        </w:p>
        <w:p>
          <w:pPr>
            <w:pStyle w:val="Contents4"/>
            <w:rPr>
              <w:rFonts w:ascii="Calibri" w:hAnsi="Calibri" w:cs="Calibri"/>
              <w:sz w:val="22"/>
              <w:szCs w:val="22"/>
              <w:lang w:val="en-US" w:eastAsia="en-US"/>
              <w:ins w:id="1140" w:author="rapporteur16" w:date="2020-06-23T12:48:00Z"/>
            </w:rPr>
          </w:pPr>
          <w:ins w:id="1136" w:author="rapporteur16" w:date="2020-06-23T12:48:00Z">
            <w:r>
              <w:rPr/>
              <w:t>6.17.2.3</w:t>
            </w:r>
          </w:ins>
          <w:ins w:id="1137" w:author="rapporteur16" w:date="2020-06-23T12:48:00Z">
            <w:r>
              <w:rPr>
                <w:rFonts w:cs="Calibri" w:ascii="Calibri" w:hAnsi="Calibri"/>
                <w:sz w:val="22"/>
                <w:szCs w:val="22"/>
                <w:lang w:val="en-US" w:eastAsia="en-US"/>
              </w:rPr>
              <w:tab/>
            </w:r>
          </w:ins>
          <w:ins w:id="1138" w:author="rapporteur16" w:date="2020-06-23T12:48:00Z">
            <w:r>
              <w:rPr/>
              <w:t>Location information request (off-network mode)</w:t>
              <w:tab/>
            </w:r>
          </w:ins>
          <w:hyperlink w:anchor="__RefHeading___Toc43809063">
            <w:ins w:id="1139" w:author="rapporteur16" w:date="2020-06-23T12:48:00Z">
              <w:r>
                <w:rPr>
                  <w:rStyle w:val="IndexLink"/>
                </w:rPr>
                <w:t>46</w:t>
              </w:r>
            </w:ins>
          </w:hyperlink>
        </w:p>
        <w:p>
          <w:pPr>
            <w:pStyle w:val="Contents4"/>
            <w:rPr>
              <w:rFonts w:ascii="Calibri" w:hAnsi="Calibri" w:cs="Calibri"/>
              <w:sz w:val="22"/>
              <w:szCs w:val="22"/>
              <w:lang w:val="en-US" w:eastAsia="en-US"/>
              <w:ins w:id="1145" w:author="rapporteur16" w:date="2020-06-23T12:48:00Z"/>
            </w:rPr>
          </w:pPr>
          <w:ins w:id="1141" w:author="rapporteur16" w:date="2020-06-23T12:48:00Z">
            <w:r>
              <w:rPr/>
              <w:t>6.17.2.4</w:t>
            </w:r>
          </w:ins>
          <w:ins w:id="1142" w:author="rapporteur16" w:date="2020-06-23T12:48:00Z">
            <w:r>
              <w:rPr>
                <w:rFonts w:cs="Calibri" w:ascii="Calibri" w:hAnsi="Calibri"/>
                <w:sz w:val="22"/>
                <w:szCs w:val="22"/>
                <w:lang w:val="en-US" w:eastAsia="en-US"/>
              </w:rPr>
              <w:tab/>
            </w:r>
          </w:ins>
          <w:ins w:id="1143" w:author="rapporteur16" w:date="2020-06-23T12:48:00Z">
            <w:r>
              <w:rPr/>
              <w:t>Location information request procedure (off-network mode)</w:t>
              <w:tab/>
            </w:r>
          </w:ins>
          <w:hyperlink w:anchor="__RefHeading___Toc43809064">
            <w:ins w:id="1144" w:author="rapporteur16" w:date="2020-06-23T12:48:00Z">
              <w:r>
                <w:rPr>
                  <w:rStyle w:val="IndexLink"/>
                </w:rPr>
                <w:t>46</w:t>
              </w:r>
            </w:ins>
          </w:hyperlink>
        </w:p>
        <w:p>
          <w:pPr>
            <w:pStyle w:val="Contents3"/>
            <w:rPr>
              <w:rFonts w:ascii="Calibri" w:hAnsi="Calibri" w:cs="Calibri"/>
              <w:sz w:val="22"/>
              <w:szCs w:val="22"/>
              <w:lang w:val="en-US" w:eastAsia="en-US"/>
              <w:ins w:id="1150" w:author="rapporteur16" w:date="2020-06-23T12:48:00Z"/>
            </w:rPr>
          </w:pPr>
          <w:ins w:id="1146" w:author="rapporteur16" w:date="2020-06-23T12:48:00Z">
            <w:r>
              <w:rPr/>
              <w:t>6.17.3</w:t>
            </w:r>
          </w:ins>
          <w:ins w:id="1147" w:author="rapporteur16" w:date="2020-06-23T12:48:00Z">
            <w:r>
              <w:rPr>
                <w:rFonts w:cs="Calibri" w:ascii="Calibri" w:hAnsi="Calibri"/>
                <w:sz w:val="22"/>
                <w:szCs w:val="22"/>
                <w:lang w:val="en-US" w:eastAsia="en-US"/>
              </w:rPr>
              <w:tab/>
            </w:r>
          </w:ins>
          <w:ins w:id="1148" w:author="rapporteur16" w:date="2020-06-23T12:48:00Z">
            <w:r>
              <w:rPr/>
              <w:t>Solution Evaluation</w:t>
              <w:tab/>
            </w:r>
          </w:ins>
          <w:hyperlink w:anchor="__RefHeading___Toc43809065">
            <w:ins w:id="1149" w:author="rapporteur16" w:date="2020-06-23T12:48:00Z">
              <w:r>
                <w:rPr>
                  <w:rStyle w:val="IndexLink"/>
                </w:rPr>
                <w:t>47</w:t>
              </w:r>
            </w:ins>
          </w:hyperlink>
        </w:p>
        <w:p>
          <w:pPr>
            <w:pStyle w:val="Contents1"/>
            <w:rPr>
              <w:rFonts w:ascii="Calibri" w:hAnsi="Calibri" w:cs="Calibri"/>
              <w:szCs w:val="22"/>
              <w:lang w:val="en-US" w:eastAsia="en-US"/>
              <w:ins w:id="1155" w:author="rapporteur16" w:date="2020-06-23T12:48:00Z"/>
            </w:rPr>
          </w:pPr>
          <w:ins w:id="1151" w:author="rapporteur16" w:date="2020-06-23T12:48:00Z">
            <w:r>
              <w:rPr/>
              <w:t>7</w:t>
            </w:r>
          </w:ins>
          <w:ins w:id="1152" w:author="rapporteur16" w:date="2020-06-23T12:48:00Z">
            <w:r>
              <w:rPr>
                <w:rFonts w:cs="Calibri" w:ascii="Calibri" w:hAnsi="Calibri"/>
                <w:szCs w:val="22"/>
                <w:lang w:val="en-US" w:eastAsia="en-US"/>
              </w:rPr>
              <w:tab/>
            </w:r>
          </w:ins>
          <w:ins w:id="1153" w:author="rapporteur16" w:date="2020-06-23T12:48:00Z">
            <w:r>
              <w:rPr/>
              <w:t>Overall Evaluation</w:t>
              <w:tab/>
            </w:r>
          </w:ins>
          <w:hyperlink w:anchor="__RefHeading___Toc43809066">
            <w:ins w:id="1154" w:author="rapporteur16" w:date="2020-06-23T12:48:00Z">
              <w:r>
                <w:rPr>
                  <w:rStyle w:val="IndexLink"/>
                </w:rPr>
                <w:t>47</w:t>
              </w:r>
            </w:ins>
          </w:hyperlink>
        </w:p>
        <w:p>
          <w:pPr>
            <w:pStyle w:val="Contents2"/>
            <w:rPr>
              <w:rFonts w:ascii="Calibri" w:hAnsi="Calibri" w:cs="Calibri"/>
              <w:sz w:val="22"/>
              <w:szCs w:val="22"/>
              <w:lang w:val="en-US" w:eastAsia="en-US"/>
              <w:ins w:id="1160" w:author="rapporteur16" w:date="2020-06-23T12:48:00Z"/>
            </w:rPr>
          </w:pPr>
          <w:ins w:id="1156" w:author="rapporteur16" w:date="2020-06-23T12:48:00Z">
            <w:r>
              <w:rPr/>
              <w:t>7.1</w:t>
            </w:r>
          </w:ins>
          <w:ins w:id="1157" w:author="rapporteur16" w:date="2020-06-23T12:48:00Z">
            <w:r>
              <w:rPr>
                <w:rFonts w:cs="Calibri" w:ascii="Calibri" w:hAnsi="Calibri"/>
                <w:sz w:val="22"/>
                <w:szCs w:val="22"/>
                <w:lang w:val="en-US" w:eastAsia="en-US"/>
              </w:rPr>
              <w:tab/>
            </w:r>
          </w:ins>
          <w:ins w:id="1158" w:author="rapporteur16" w:date="2020-06-23T12:48:00Z">
            <w:r>
              <w:rPr/>
              <w:t>General</w:t>
              <w:tab/>
            </w:r>
          </w:ins>
          <w:hyperlink w:anchor="__RefHeading___Toc43809067">
            <w:ins w:id="1159" w:author="rapporteur16" w:date="2020-06-23T12:48:00Z">
              <w:r>
                <w:rPr>
                  <w:rStyle w:val="IndexLink"/>
                </w:rPr>
                <w:t>47</w:t>
              </w:r>
            </w:ins>
          </w:hyperlink>
        </w:p>
        <w:p>
          <w:pPr>
            <w:pStyle w:val="Contents2"/>
            <w:rPr>
              <w:rFonts w:ascii="Calibri" w:hAnsi="Calibri" w:cs="Calibri"/>
              <w:sz w:val="22"/>
              <w:szCs w:val="22"/>
              <w:lang w:val="en-US" w:eastAsia="en-US"/>
              <w:ins w:id="1165" w:author="rapporteur16" w:date="2020-06-23T12:48:00Z"/>
            </w:rPr>
          </w:pPr>
          <w:ins w:id="1161" w:author="rapporteur16" w:date="2020-06-23T12:48:00Z">
            <w:r>
              <w:rPr/>
              <w:t>7.2</w:t>
            </w:r>
          </w:ins>
          <w:ins w:id="1162" w:author="rapporteur16" w:date="2020-06-23T12:48:00Z">
            <w:r>
              <w:rPr>
                <w:rFonts w:cs="Calibri" w:ascii="Calibri" w:hAnsi="Calibri"/>
                <w:sz w:val="22"/>
                <w:szCs w:val="22"/>
                <w:lang w:val="en-US" w:eastAsia="en-US"/>
              </w:rPr>
              <w:tab/>
            </w:r>
          </w:ins>
          <w:ins w:id="1163" w:author="rapporteur16" w:date="2020-06-23T12:48:00Z">
            <w:r>
              <w:rPr/>
              <w:t>Solution evaluation</w:t>
              <w:tab/>
            </w:r>
          </w:ins>
          <w:hyperlink w:anchor="__RefHeading___Toc43809068">
            <w:ins w:id="1164" w:author="rapporteur16" w:date="2020-06-23T12:48:00Z">
              <w:r>
                <w:rPr>
                  <w:rStyle w:val="IndexLink"/>
                </w:rPr>
                <w:t>47</w:t>
              </w:r>
            </w:ins>
          </w:hyperlink>
        </w:p>
        <w:p>
          <w:pPr>
            <w:pStyle w:val="Contents2"/>
            <w:rPr>
              <w:rFonts w:ascii="Calibri" w:hAnsi="Calibri" w:cs="Calibri"/>
              <w:sz w:val="22"/>
              <w:szCs w:val="22"/>
              <w:lang w:val="en-US" w:eastAsia="en-US"/>
              <w:ins w:id="1171" w:author="rapporteur16" w:date="2020-06-23T12:48:00Z"/>
            </w:rPr>
          </w:pPr>
          <w:ins w:id="1166" w:author="rapporteur16" w:date="2020-06-23T12:48:00Z">
            <w:r>
              <w:rPr>
                <w:lang w:val="en-US" w:eastAsia="en-US"/>
              </w:rPr>
              <w:t>7.3</w:t>
            </w:r>
          </w:ins>
          <w:ins w:id="1167" w:author="rapporteur16" w:date="2020-06-23T12:48:00Z">
            <w:r>
              <w:rPr>
                <w:rFonts w:cs="Calibri" w:ascii="Calibri" w:hAnsi="Calibri"/>
                <w:sz w:val="22"/>
                <w:szCs w:val="22"/>
                <w:lang w:val="en-US" w:eastAsia="en-US"/>
              </w:rPr>
              <w:tab/>
            </w:r>
          </w:ins>
          <w:ins w:id="1168" w:author="rapporteur16" w:date="2020-06-23T12:48:00Z">
            <w:r>
              <w:rPr>
                <w:lang w:val="en-US" w:eastAsia="en-US"/>
              </w:rPr>
              <w:t>Key issues with security implications</w:t>
            </w:r>
          </w:ins>
          <w:ins w:id="1169" w:author="rapporteur16" w:date="2020-06-23T12:48:00Z">
            <w:r>
              <w:rPr/>
              <w:tab/>
            </w:r>
          </w:ins>
          <w:hyperlink w:anchor="__RefHeading___Toc43809069">
            <w:ins w:id="1170" w:author="rapporteur16" w:date="2020-06-23T12:48:00Z">
              <w:r>
                <w:rPr>
                  <w:rStyle w:val="IndexLink"/>
                </w:rPr>
                <w:t>52</w:t>
              </w:r>
            </w:ins>
          </w:hyperlink>
        </w:p>
        <w:p>
          <w:pPr>
            <w:pStyle w:val="Contents1"/>
            <w:rPr>
              <w:rFonts w:ascii="Calibri" w:hAnsi="Calibri" w:cs="Calibri"/>
              <w:szCs w:val="22"/>
              <w:lang w:val="en-US" w:eastAsia="en-US"/>
              <w:ins w:id="1176" w:author="rapporteur16" w:date="2020-06-23T12:48:00Z"/>
            </w:rPr>
          </w:pPr>
          <w:ins w:id="1172" w:author="rapporteur16" w:date="2020-06-23T12:48:00Z">
            <w:r>
              <w:rPr/>
              <w:t>8</w:t>
            </w:r>
          </w:ins>
          <w:ins w:id="1173" w:author="rapporteur16" w:date="2020-06-23T12:48:00Z">
            <w:r>
              <w:rPr>
                <w:rFonts w:cs="Calibri" w:ascii="Calibri" w:hAnsi="Calibri"/>
                <w:szCs w:val="22"/>
                <w:lang w:val="en-US" w:eastAsia="en-US"/>
              </w:rPr>
              <w:tab/>
            </w:r>
          </w:ins>
          <w:ins w:id="1174" w:author="rapporteur16" w:date="2020-06-23T12:48:00Z">
            <w:r>
              <w:rPr/>
              <w:t>Conclusions</w:t>
              <w:tab/>
            </w:r>
          </w:ins>
          <w:hyperlink w:anchor="__RefHeading___Toc43809070">
            <w:ins w:id="1175" w:author="rapporteur16" w:date="2020-06-23T12:48:00Z">
              <w:r>
                <w:rPr>
                  <w:rStyle w:val="IndexLink"/>
                </w:rPr>
                <w:t>52</w:t>
              </w:r>
            </w:ins>
          </w:hyperlink>
        </w:p>
        <w:p>
          <w:pPr>
            <w:pStyle w:val="Contents8"/>
            <w:rPr>
              <w:rFonts w:ascii="Calibri" w:hAnsi="Calibri" w:cs="Calibri"/>
              <w:b w:val="false"/>
              <w:b w:val="false"/>
              <w:szCs w:val="22"/>
              <w:lang w:val="en-US" w:eastAsia="en-US"/>
              <w:ins w:id="1179" w:author="rapporteur16" w:date="2020-06-23T12:48:00Z"/>
            </w:rPr>
          </w:pPr>
          <w:ins w:id="1177" w:author="rapporteur16" w:date="2020-06-23T12:48:00Z">
            <w:r>
              <w:rPr/>
              <w:t>Annex &lt;A&gt; (informative): Change history</w:t>
              <w:tab/>
            </w:r>
          </w:ins>
          <w:hyperlink w:anchor="__RefHeading___Toc43809071">
            <w:ins w:id="1178" w:author="rapporteur16" w:date="2020-06-23T12:48:00Z">
              <w:r>
                <w:rPr>
                  <w:rStyle w:val="IndexLink"/>
                </w:rPr>
                <w:t>53</w:t>
              </w:r>
            </w:ins>
          </w:hyperlink>
        </w:p>
        <w:p>
          <w:pPr>
            <w:pStyle w:val="Contents1"/>
            <w:rPr>
              <w:rFonts w:ascii="Calibri" w:hAnsi="Calibri" w:cs="Calibri"/>
              <w:szCs w:val="22"/>
              <w:lang w:val="en-US" w:eastAsia="en-US"/>
              <w:del w:id="1181" w:author="rapporteur16" w:date="2020-06-23T12:48:00Z"/>
            </w:rPr>
          </w:pPr>
          <w:del w:id="1180" w:author="rapporteur16" w:date="2020-06-23T12:48:00Z">
            <w:r>
              <w:rPr/>
              <w:delText>Foreword</w:delText>
              <w:tab/>
              <w:delText>6</w:delText>
            </w:r>
          </w:del>
        </w:p>
        <w:p>
          <w:pPr>
            <w:pStyle w:val="Contents1"/>
            <w:rPr>
              <w:rFonts w:ascii="Calibri" w:hAnsi="Calibri" w:cs="Calibri"/>
              <w:szCs w:val="22"/>
              <w:lang w:val="en-US" w:eastAsia="en-US"/>
              <w:del w:id="1183" w:author="rapporteur16" w:date="2020-06-23T12:48:00Z"/>
            </w:rPr>
          </w:pPr>
          <w:del w:id="1182" w:author="rapporteur16" w:date="2020-06-23T12:48:00Z">
            <w:r>
              <w:rPr/>
              <w:delText>Introduction</w:delText>
              <w:tab/>
              <w:delText>6</w:delText>
            </w:r>
          </w:del>
        </w:p>
        <w:p>
          <w:pPr>
            <w:pStyle w:val="Contents1"/>
            <w:rPr>
              <w:rFonts w:ascii="Calibri" w:hAnsi="Calibri" w:cs="Calibri"/>
              <w:szCs w:val="22"/>
              <w:lang w:val="en-US" w:eastAsia="en-US"/>
              <w:del w:id="1187" w:author="rapporteur16" w:date="2020-06-23T12:48:00Z"/>
            </w:rPr>
          </w:pPr>
          <w:del w:id="1184" w:author="rapporteur16" w:date="2020-06-23T12:48:00Z">
            <w:r>
              <w:rPr/>
              <w:delText>1</w:delText>
            </w:r>
          </w:del>
          <w:del w:id="1185" w:author="rapporteur16" w:date="2020-06-23T12:48:00Z">
            <w:r>
              <w:rPr>
                <w:rFonts w:cs="Calibri" w:ascii="Calibri" w:hAnsi="Calibri"/>
                <w:szCs w:val="22"/>
                <w:lang w:val="en-US" w:eastAsia="en-US"/>
              </w:rPr>
              <w:tab/>
            </w:r>
          </w:del>
          <w:del w:id="1186" w:author="rapporteur16" w:date="2020-06-23T12:48:00Z">
            <w:r>
              <w:rPr/>
              <w:delText>Scope</w:delText>
              <w:tab/>
              <w:delText>7</w:delText>
            </w:r>
          </w:del>
        </w:p>
        <w:p>
          <w:pPr>
            <w:pStyle w:val="Contents1"/>
            <w:rPr>
              <w:rFonts w:ascii="Calibri" w:hAnsi="Calibri" w:cs="Calibri"/>
              <w:szCs w:val="22"/>
              <w:lang w:val="en-US" w:eastAsia="en-US"/>
              <w:del w:id="1191" w:author="rapporteur16" w:date="2020-06-23T12:48:00Z"/>
            </w:rPr>
          </w:pPr>
          <w:del w:id="1188" w:author="rapporteur16" w:date="2020-06-23T12:48:00Z">
            <w:r>
              <w:rPr/>
              <w:delText>2</w:delText>
            </w:r>
          </w:del>
          <w:del w:id="1189" w:author="rapporteur16" w:date="2020-06-23T12:48:00Z">
            <w:r>
              <w:rPr>
                <w:rFonts w:cs="Calibri" w:ascii="Calibri" w:hAnsi="Calibri"/>
                <w:szCs w:val="22"/>
                <w:lang w:val="en-US" w:eastAsia="en-US"/>
              </w:rPr>
              <w:tab/>
            </w:r>
          </w:del>
          <w:del w:id="1190" w:author="rapporteur16" w:date="2020-06-23T12:48:00Z">
            <w:r>
              <w:rPr/>
              <w:delText>References</w:delText>
              <w:tab/>
              <w:delText>7</w:delText>
            </w:r>
          </w:del>
        </w:p>
        <w:p>
          <w:pPr>
            <w:pStyle w:val="Contents1"/>
            <w:rPr>
              <w:rFonts w:ascii="Calibri" w:hAnsi="Calibri" w:cs="Calibri"/>
              <w:szCs w:val="22"/>
              <w:lang w:val="en-US" w:eastAsia="en-US"/>
              <w:del w:id="1195" w:author="rapporteur16" w:date="2020-06-23T12:48:00Z"/>
            </w:rPr>
          </w:pPr>
          <w:del w:id="1192" w:author="rapporteur16" w:date="2020-06-23T12:48:00Z">
            <w:r>
              <w:rPr/>
              <w:delText>3</w:delText>
            </w:r>
          </w:del>
          <w:del w:id="1193" w:author="rapporteur16" w:date="2020-06-23T12:48:00Z">
            <w:r>
              <w:rPr>
                <w:rFonts w:cs="Calibri" w:ascii="Calibri" w:hAnsi="Calibri"/>
                <w:szCs w:val="22"/>
                <w:lang w:val="en-US" w:eastAsia="en-US"/>
              </w:rPr>
              <w:tab/>
            </w:r>
          </w:del>
          <w:del w:id="1194" w:author="rapporteur16" w:date="2020-06-23T12:48:00Z">
            <w:r>
              <w:rPr/>
              <w:delText>Definitions and abbreviations</w:delText>
              <w:tab/>
              <w:delText>8</w:delText>
            </w:r>
          </w:del>
        </w:p>
        <w:p>
          <w:pPr>
            <w:pStyle w:val="Contents1"/>
            <w:rPr>
              <w:rFonts w:ascii="Calibri" w:hAnsi="Calibri" w:cs="Calibri"/>
              <w:sz w:val="22"/>
              <w:szCs w:val="22"/>
              <w:lang w:val="en-US" w:eastAsia="en-US"/>
              <w:del w:id="1199" w:author="rapporteur16" w:date="2020-06-23T12:48:00Z"/>
            </w:rPr>
          </w:pPr>
          <w:del w:id="1196" w:author="rapporteur16" w:date="2020-06-23T12:48:00Z">
            <w:r>
              <w:rPr/>
              <w:delText>3.1</w:delText>
            </w:r>
          </w:del>
          <w:del w:id="1197" w:author="rapporteur16" w:date="2020-06-23T12:48:00Z">
            <w:r>
              <w:rPr>
                <w:rFonts w:cs="Calibri" w:ascii="Calibri" w:hAnsi="Calibri"/>
                <w:sz w:val="22"/>
                <w:szCs w:val="22"/>
                <w:lang w:val="en-US" w:eastAsia="en-US"/>
              </w:rPr>
              <w:tab/>
            </w:r>
          </w:del>
          <w:del w:id="1198" w:author="rapporteur16" w:date="2020-06-23T12:48:00Z">
            <w:r>
              <w:rPr/>
              <w:delText>Definitions</w:delText>
              <w:tab/>
              <w:delText>8</w:delText>
            </w:r>
          </w:del>
        </w:p>
        <w:p>
          <w:pPr>
            <w:pStyle w:val="Contents2"/>
            <w:rPr>
              <w:rFonts w:ascii="Calibri" w:hAnsi="Calibri" w:cs="Calibri"/>
              <w:sz w:val="22"/>
              <w:szCs w:val="22"/>
              <w:lang w:val="en-US" w:eastAsia="en-US"/>
              <w:del w:id="1203" w:author="rapporteur16" w:date="2020-06-23T12:48:00Z"/>
            </w:rPr>
          </w:pPr>
          <w:del w:id="1200" w:author="rapporteur16" w:date="2020-06-23T12:48:00Z">
            <w:r>
              <w:rPr/>
              <w:delText>3.2</w:delText>
            </w:r>
          </w:del>
          <w:del w:id="1201" w:author="rapporteur16" w:date="2020-06-23T12:48:00Z">
            <w:r>
              <w:rPr>
                <w:rFonts w:cs="Calibri" w:ascii="Calibri" w:hAnsi="Calibri"/>
                <w:sz w:val="22"/>
                <w:szCs w:val="22"/>
                <w:lang w:val="en-US" w:eastAsia="en-US"/>
              </w:rPr>
              <w:tab/>
            </w:r>
          </w:del>
          <w:del w:id="1202" w:author="rapporteur16" w:date="2020-06-23T12:48:00Z">
            <w:r>
              <w:rPr/>
              <w:delText>Abbreviations</w:delText>
              <w:tab/>
              <w:delText>8</w:delText>
            </w:r>
          </w:del>
        </w:p>
        <w:p>
          <w:pPr>
            <w:pStyle w:val="Contents2"/>
            <w:rPr>
              <w:rFonts w:ascii="Calibri" w:hAnsi="Calibri" w:cs="Calibri"/>
              <w:szCs w:val="22"/>
              <w:lang w:val="en-US" w:eastAsia="en-US"/>
              <w:del w:id="1207" w:author="rapporteur16" w:date="2020-06-23T12:48:00Z"/>
            </w:rPr>
          </w:pPr>
          <w:del w:id="1204" w:author="rapporteur16" w:date="2020-06-23T12:48:00Z">
            <w:r>
              <w:rPr/>
              <w:delText>4</w:delText>
            </w:r>
          </w:del>
          <w:del w:id="1205" w:author="rapporteur16" w:date="2020-06-23T12:48:00Z">
            <w:r>
              <w:rPr>
                <w:rFonts w:cs="Calibri" w:ascii="Calibri" w:hAnsi="Calibri"/>
                <w:szCs w:val="22"/>
                <w:lang w:val="en-US" w:eastAsia="en-US"/>
              </w:rPr>
              <w:tab/>
            </w:r>
          </w:del>
          <w:del w:id="1206" w:author="rapporteur16" w:date="2020-06-23T12:48:00Z">
            <w:r>
              <w:rPr/>
              <w:delText>Use cases</w:delText>
              <w:tab/>
              <w:delText>8</w:delText>
            </w:r>
          </w:del>
        </w:p>
        <w:p>
          <w:pPr>
            <w:pStyle w:val="Contents1"/>
            <w:rPr>
              <w:rFonts w:ascii="Calibri" w:hAnsi="Calibri" w:cs="Calibri"/>
              <w:sz w:val="22"/>
              <w:szCs w:val="22"/>
              <w:lang w:val="en-US" w:eastAsia="en-US"/>
              <w:del w:id="1211" w:author="rapporteur16" w:date="2020-06-23T12:48:00Z"/>
            </w:rPr>
          </w:pPr>
          <w:del w:id="1208" w:author="rapporteur16" w:date="2020-06-23T12:48:00Z">
            <w:r>
              <w:rPr/>
              <w:delText>4.1</w:delText>
            </w:r>
          </w:del>
          <w:del w:id="1209" w:author="rapporteur16" w:date="2020-06-23T12:48:00Z">
            <w:r>
              <w:rPr>
                <w:rFonts w:cs="Calibri" w:ascii="Calibri" w:hAnsi="Calibri"/>
                <w:sz w:val="22"/>
                <w:szCs w:val="22"/>
                <w:lang w:val="en-US" w:eastAsia="en-US"/>
              </w:rPr>
              <w:tab/>
            </w:r>
          </w:del>
          <w:del w:id="1210" w:author="rapporteur16" w:date="2020-06-23T12:48:00Z">
            <w:r>
              <w:rPr/>
              <w:delText>Use case #1: Location information - Timestamp</w:delText>
              <w:tab/>
              <w:delText>8</w:delText>
            </w:r>
          </w:del>
        </w:p>
        <w:p>
          <w:pPr>
            <w:pStyle w:val="Contents1"/>
            <w:rPr>
              <w:rFonts w:ascii="Calibri" w:hAnsi="Calibri" w:cs="Calibri"/>
              <w:sz w:val="22"/>
              <w:szCs w:val="22"/>
              <w:lang w:val="en-US" w:eastAsia="en-US"/>
              <w:del w:id="1218" w:author="rapporteur16" w:date="2020-06-23T12:48:00Z"/>
            </w:rPr>
          </w:pPr>
          <w:del w:id="1212" w:author="rapporteur16" w:date="2020-06-23T12:48:00Z">
            <w:r>
              <w:rPr/>
              <w:delText>4.</w:delText>
            </w:r>
          </w:del>
          <w:del w:id="1213" w:author="rapporteur16" w:date="2020-06-23T12:48:00Z">
            <w:r>
              <w:rPr>
                <w:lang w:val="en-US" w:eastAsia="en-US"/>
              </w:rPr>
              <w:delText>2</w:delText>
            </w:r>
          </w:del>
          <w:del w:id="1214" w:author="rapporteur16" w:date="2020-06-23T12:48:00Z">
            <w:r>
              <w:rPr>
                <w:rFonts w:cs="Calibri" w:ascii="Calibri" w:hAnsi="Calibri"/>
                <w:sz w:val="22"/>
                <w:szCs w:val="22"/>
                <w:lang w:val="en-US" w:eastAsia="en-US"/>
              </w:rPr>
              <w:tab/>
            </w:r>
          </w:del>
          <w:del w:id="1215" w:author="rapporteur16" w:date="2020-06-23T12:48:00Z">
            <w:r>
              <w:rPr/>
              <w:delText>Use case #</w:delText>
            </w:r>
          </w:del>
          <w:del w:id="1216" w:author="rapporteur16" w:date="2020-06-23T12:48:00Z">
            <w:r>
              <w:rPr>
                <w:lang w:val="en-US" w:eastAsia="en-US"/>
              </w:rPr>
              <w:delText>2</w:delText>
            </w:r>
          </w:del>
          <w:del w:id="1217" w:author="rapporteur16" w:date="2020-06-23T12:48:00Z">
            <w:r>
              <w:rPr/>
              <w:delText>: Location information - Speed and bearing</w:delText>
              <w:tab/>
              <w:delText>8</w:delText>
            </w:r>
          </w:del>
        </w:p>
        <w:p>
          <w:pPr>
            <w:pStyle w:val="Contents1"/>
            <w:rPr>
              <w:rFonts w:ascii="Calibri" w:hAnsi="Calibri" w:cs="Calibri"/>
              <w:sz w:val="22"/>
              <w:szCs w:val="22"/>
              <w:lang w:val="en-US" w:eastAsia="en-US"/>
              <w:del w:id="1222" w:author="rapporteur16" w:date="2020-06-23T12:48:00Z"/>
            </w:rPr>
          </w:pPr>
          <w:del w:id="1219" w:author="rapporteur16" w:date="2020-06-23T12:48:00Z">
            <w:r>
              <w:rPr/>
              <w:delText>4.3</w:delText>
            </w:r>
          </w:del>
          <w:del w:id="1220" w:author="rapporteur16" w:date="2020-06-23T12:48:00Z">
            <w:r>
              <w:rPr>
                <w:rFonts w:cs="Calibri" w:ascii="Calibri" w:hAnsi="Calibri"/>
                <w:sz w:val="22"/>
                <w:szCs w:val="22"/>
                <w:lang w:val="en-US" w:eastAsia="en-US"/>
              </w:rPr>
              <w:tab/>
            </w:r>
          </w:del>
          <w:del w:id="1221" w:author="rapporteur16" w:date="2020-06-23T12:48:00Z">
            <w:r>
              <w:rPr/>
              <w:delText>Use case #3: Location information - Accuracy</w:delText>
              <w:tab/>
              <w:delText>8</w:delText>
            </w:r>
          </w:del>
        </w:p>
        <w:p>
          <w:pPr>
            <w:pStyle w:val="Contents1"/>
            <w:rPr>
              <w:rFonts w:ascii="Calibri" w:hAnsi="Calibri" w:cs="Calibri"/>
              <w:sz w:val="22"/>
              <w:szCs w:val="22"/>
              <w:lang w:val="en-US" w:eastAsia="en-US"/>
              <w:del w:id="1226" w:author="rapporteur16" w:date="2020-06-23T12:48:00Z"/>
            </w:rPr>
          </w:pPr>
          <w:del w:id="1223" w:author="rapporteur16" w:date="2020-06-23T12:48:00Z">
            <w:r>
              <w:rPr/>
              <w:delText>4.4</w:delText>
            </w:r>
          </w:del>
          <w:del w:id="1224" w:author="rapporteur16" w:date="2020-06-23T12:48:00Z">
            <w:r>
              <w:rPr>
                <w:rFonts w:cs="Calibri" w:ascii="Calibri" w:hAnsi="Calibri"/>
                <w:sz w:val="22"/>
                <w:szCs w:val="22"/>
                <w:lang w:val="en-US" w:eastAsia="en-US"/>
              </w:rPr>
              <w:tab/>
            </w:r>
          </w:del>
          <w:del w:id="1225" w:author="rapporteur16" w:date="2020-06-23T12:48:00Z">
            <w:r>
              <w:rPr/>
              <w:delText>Use case #4: Location information - Altitude</w:delText>
              <w:tab/>
              <w:delText>8</w:delText>
            </w:r>
          </w:del>
        </w:p>
        <w:p>
          <w:pPr>
            <w:pStyle w:val="Contents1"/>
            <w:rPr>
              <w:rFonts w:ascii="Calibri" w:hAnsi="Calibri" w:cs="Calibri"/>
              <w:sz w:val="22"/>
              <w:szCs w:val="22"/>
              <w:lang w:val="en-US" w:eastAsia="en-US"/>
              <w:del w:id="1233" w:author="rapporteur16" w:date="2020-06-23T12:48:00Z"/>
            </w:rPr>
          </w:pPr>
          <w:del w:id="1227" w:author="rapporteur16" w:date="2020-06-23T12:48:00Z">
            <w:r>
              <w:rPr/>
              <w:delText>4.</w:delText>
            </w:r>
          </w:del>
          <w:del w:id="1228" w:author="rapporteur16" w:date="2020-06-23T12:48:00Z">
            <w:r>
              <w:rPr>
                <w:lang w:val="en-US" w:eastAsia="en-US"/>
              </w:rPr>
              <w:delText>5</w:delText>
            </w:r>
          </w:del>
          <w:del w:id="1229" w:author="rapporteur16" w:date="2020-06-23T12:48:00Z">
            <w:r>
              <w:rPr>
                <w:rFonts w:cs="Calibri" w:ascii="Calibri" w:hAnsi="Calibri"/>
                <w:sz w:val="22"/>
                <w:szCs w:val="22"/>
                <w:lang w:val="en-US" w:eastAsia="en-US"/>
              </w:rPr>
              <w:tab/>
            </w:r>
          </w:del>
          <w:del w:id="1230" w:author="rapporteur16" w:date="2020-06-23T12:48:00Z">
            <w:r>
              <w:rPr/>
              <w:delText>Use case #</w:delText>
            </w:r>
          </w:del>
          <w:del w:id="1231" w:author="rapporteur16" w:date="2020-06-23T12:48:00Z">
            <w:r>
              <w:rPr>
                <w:lang w:val="en-US" w:eastAsia="en-US"/>
              </w:rPr>
              <w:delText>5</w:delText>
            </w:r>
          </w:del>
          <w:del w:id="1232" w:author="rapporteur16" w:date="2020-06-23T12:48:00Z">
            <w:r>
              <w:rPr/>
              <w:delText>: Location History Reporting</w:delText>
              <w:tab/>
              <w:delText>9</w:delText>
            </w:r>
          </w:del>
        </w:p>
        <w:p>
          <w:pPr>
            <w:pStyle w:val="Contents1"/>
            <w:rPr>
              <w:rFonts w:ascii="Calibri" w:hAnsi="Calibri" w:cs="Calibri"/>
              <w:sz w:val="22"/>
              <w:szCs w:val="22"/>
              <w:lang w:val="en-US" w:eastAsia="en-US"/>
              <w:del w:id="1240" w:author="rapporteur16" w:date="2020-06-23T12:48:00Z"/>
            </w:rPr>
          </w:pPr>
          <w:del w:id="1234" w:author="rapporteur16" w:date="2020-06-23T12:48:00Z">
            <w:r>
              <w:rPr/>
              <w:delText>4.</w:delText>
            </w:r>
          </w:del>
          <w:del w:id="1235" w:author="rapporteur16" w:date="2020-06-23T12:48:00Z">
            <w:r>
              <w:rPr>
                <w:lang w:val="en-US" w:eastAsia="en-US"/>
              </w:rPr>
              <w:delText>6</w:delText>
            </w:r>
          </w:del>
          <w:del w:id="1236" w:author="rapporteur16" w:date="2020-06-23T12:48:00Z">
            <w:r>
              <w:rPr>
                <w:rFonts w:cs="Calibri" w:ascii="Calibri" w:hAnsi="Calibri"/>
                <w:sz w:val="22"/>
                <w:szCs w:val="22"/>
                <w:lang w:val="en-US" w:eastAsia="en-US"/>
              </w:rPr>
              <w:tab/>
            </w:r>
          </w:del>
          <w:del w:id="1237" w:author="rapporteur16" w:date="2020-06-23T12:48:00Z">
            <w:r>
              <w:rPr/>
              <w:delText>Use case #</w:delText>
            </w:r>
          </w:del>
          <w:del w:id="1238" w:author="rapporteur16" w:date="2020-06-23T12:48:00Z">
            <w:r>
              <w:rPr>
                <w:lang w:val="en-US" w:eastAsia="en-US"/>
              </w:rPr>
              <w:delText>6</w:delText>
            </w:r>
          </w:del>
          <w:del w:id="1239" w:author="rapporteur16" w:date="2020-06-23T12:48:00Z">
            <w:r>
              <w:rPr/>
              <w:delText>: Location triggering criteria for emergency state</w:delText>
              <w:tab/>
              <w:delText>9</w:delText>
            </w:r>
          </w:del>
        </w:p>
        <w:p>
          <w:pPr>
            <w:pStyle w:val="Contents1"/>
            <w:rPr>
              <w:rFonts w:ascii="Calibri" w:hAnsi="Calibri" w:cs="Calibri"/>
              <w:sz w:val="22"/>
              <w:szCs w:val="22"/>
              <w:lang w:val="en-US" w:eastAsia="en-US"/>
              <w:del w:id="1244" w:author="rapporteur16" w:date="2020-06-23T12:48:00Z"/>
            </w:rPr>
          </w:pPr>
          <w:del w:id="1241" w:author="rapporteur16" w:date="2020-06-23T12:48:00Z">
            <w:r>
              <w:rPr/>
              <w:delText>4.7</w:delText>
            </w:r>
          </w:del>
          <w:del w:id="1242" w:author="rapporteur16" w:date="2020-06-23T12:48:00Z">
            <w:r>
              <w:rPr>
                <w:rFonts w:cs="Calibri" w:ascii="Calibri" w:hAnsi="Calibri"/>
                <w:sz w:val="22"/>
                <w:szCs w:val="22"/>
                <w:lang w:val="en-US" w:eastAsia="en-US"/>
              </w:rPr>
              <w:tab/>
            </w:r>
          </w:del>
          <w:del w:id="1243" w:author="rapporteur16" w:date="2020-06-23T12:48:00Z">
            <w:r>
              <w:rPr/>
              <w:delText>Use case #7: Location information – individual receiving UE</w:delText>
              <w:tab/>
              <w:delText>9</w:delText>
            </w:r>
          </w:del>
        </w:p>
        <w:p>
          <w:pPr>
            <w:pStyle w:val="Contents1"/>
            <w:rPr>
              <w:rFonts w:ascii="Calibri" w:hAnsi="Calibri" w:cs="Calibri"/>
              <w:sz w:val="22"/>
              <w:szCs w:val="22"/>
              <w:lang w:val="en-US" w:eastAsia="en-US"/>
              <w:del w:id="1248" w:author="rapporteur16" w:date="2020-06-23T12:48:00Z"/>
            </w:rPr>
          </w:pPr>
          <w:del w:id="1245" w:author="rapporteur16" w:date="2020-06-23T12:48:00Z">
            <w:r>
              <w:rPr/>
              <w:delText>4.8</w:delText>
            </w:r>
          </w:del>
          <w:del w:id="1246" w:author="rapporteur16" w:date="2020-06-23T12:48:00Z">
            <w:r>
              <w:rPr>
                <w:rFonts w:cs="Calibri" w:ascii="Calibri" w:hAnsi="Calibri"/>
                <w:sz w:val="22"/>
                <w:szCs w:val="22"/>
                <w:lang w:val="en-US" w:eastAsia="en-US"/>
              </w:rPr>
              <w:tab/>
            </w:r>
          </w:del>
          <w:del w:id="1247" w:author="rapporteur16" w:date="2020-06-23T12:48:00Z">
            <w:r>
              <w:rPr/>
              <w:delText>Use case #8: Location information – individual addressable UE</w:delText>
              <w:tab/>
              <w:delText>9</w:delText>
            </w:r>
          </w:del>
        </w:p>
        <w:p>
          <w:pPr>
            <w:pStyle w:val="Contents1"/>
            <w:rPr>
              <w:rFonts w:ascii="Calibri" w:hAnsi="Calibri" w:cs="Calibri"/>
              <w:sz w:val="22"/>
              <w:szCs w:val="22"/>
              <w:lang w:val="en-US" w:eastAsia="en-US"/>
              <w:del w:id="1255" w:author="rapporteur16" w:date="2020-06-23T12:48:00Z"/>
            </w:rPr>
          </w:pPr>
          <w:del w:id="1249" w:author="rapporteur16" w:date="2020-06-23T12:48:00Z">
            <w:r>
              <w:rPr/>
              <w:delText>4.</w:delText>
            </w:r>
          </w:del>
          <w:del w:id="1250" w:author="rapporteur16" w:date="2020-06-23T12:48:00Z">
            <w:r>
              <w:rPr>
                <w:lang w:val="en-US" w:eastAsia="en-US"/>
              </w:rPr>
              <w:delText>9</w:delText>
            </w:r>
          </w:del>
          <w:del w:id="1251" w:author="rapporteur16" w:date="2020-06-23T12:48:00Z">
            <w:r>
              <w:rPr>
                <w:rFonts w:cs="Calibri" w:ascii="Calibri" w:hAnsi="Calibri"/>
                <w:sz w:val="22"/>
                <w:szCs w:val="22"/>
                <w:lang w:val="en-US" w:eastAsia="en-US"/>
              </w:rPr>
              <w:tab/>
            </w:r>
          </w:del>
          <w:del w:id="1252" w:author="rapporteur16" w:date="2020-06-23T12:48:00Z">
            <w:r>
              <w:rPr/>
              <w:delText>Use case #</w:delText>
            </w:r>
          </w:del>
          <w:del w:id="1253" w:author="rapporteur16" w:date="2020-06-23T12:48:00Z">
            <w:r>
              <w:rPr>
                <w:lang w:val="en-US" w:eastAsia="en-US"/>
              </w:rPr>
              <w:delText>9</w:delText>
            </w:r>
          </w:del>
          <w:del w:id="1254" w:author="rapporteur16" w:date="2020-06-23T12:48:00Z">
            <w:r>
              <w:rPr/>
              <w:delText>: Sharing of location information</w:delText>
              <w:tab/>
              <w:delText>9</w:delText>
            </w:r>
          </w:del>
        </w:p>
        <w:p>
          <w:pPr>
            <w:pStyle w:val="Contents1"/>
            <w:rPr>
              <w:rFonts w:ascii="Calibri" w:hAnsi="Calibri" w:cs="Calibri"/>
              <w:sz w:val="22"/>
              <w:szCs w:val="22"/>
              <w:lang w:val="en-US" w:eastAsia="en-US"/>
              <w:del w:id="1264" w:author="rapporteur16" w:date="2020-06-23T12:48:00Z"/>
            </w:rPr>
          </w:pPr>
          <w:del w:id="1256" w:author="rapporteur16" w:date="2020-06-23T12:48:00Z">
            <w:r>
              <w:rPr/>
              <w:delText>4.</w:delText>
            </w:r>
          </w:del>
          <w:del w:id="1257" w:author="rapporteur16" w:date="2020-06-23T12:48:00Z">
            <w:r>
              <w:rPr>
                <w:lang w:val="en-US" w:eastAsia="en-US"/>
              </w:rPr>
              <w:delText>10</w:delText>
            </w:r>
          </w:del>
          <w:del w:id="1258" w:author="rapporteur16" w:date="2020-06-23T12:48:00Z">
            <w:r>
              <w:rPr>
                <w:rFonts w:cs="Calibri" w:ascii="Calibri" w:hAnsi="Calibri"/>
                <w:sz w:val="22"/>
                <w:szCs w:val="22"/>
                <w:lang w:val="en-US" w:eastAsia="en-US"/>
              </w:rPr>
              <w:tab/>
            </w:r>
          </w:del>
          <w:del w:id="1259" w:author="rapporteur16" w:date="2020-06-23T12:48:00Z">
            <w:r>
              <w:rPr/>
              <w:delText>Use case #</w:delText>
            </w:r>
          </w:del>
          <w:del w:id="1260" w:author="rapporteur16" w:date="2020-06-23T12:48:00Z">
            <w:r>
              <w:rPr>
                <w:lang w:val="en-US" w:eastAsia="en-US"/>
              </w:rPr>
              <w:delText>10</w:delText>
            </w:r>
          </w:del>
          <w:del w:id="1261" w:author="rapporteur16" w:date="2020-06-23T12:48:00Z">
            <w:r>
              <w:rPr/>
              <w:delText>:</w:delText>
            </w:r>
          </w:del>
          <w:del w:id="1262" w:author="rapporteur16" w:date="2020-06-23T12:48:00Z">
            <w:r>
              <w:rPr>
                <w:lang w:val="en-US" w:eastAsia="en-US"/>
              </w:rPr>
              <w:delText xml:space="preserve"> Location information of unauthenticated user</w:delText>
            </w:r>
          </w:del>
          <w:del w:id="1263" w:author="rapporteur16" w:date="2020-06-23T12:48:00Z">
            <w:r>
              <w:rPr/>
              <w:tab/>
              <w:delText>10</w:delText>
            </w:r>
          </w:del>
        </w:p>
        <w:p>
          <w:pPr>
            <w:pStyle w:val="Contents1"/>
            <w:rPr>
              <w:rFonts w:ascii="Calibri" w:hAnsi="Calibri" w:cs="Calibri"/>
              <w:sz w:val="22"/>
              <w:szCs w:val="22"/>
              <w:lang w:val="en-US" w:eastAsia="en-US"/>
              <w:del w:id="1273" w:author="rapporteur16" w:date="2020-06-23T12:48:00Z"/>
            </w:rPr>
          </w:pPr>
          <w:del w:id="1265" w:author="rapporteur16" w:date="2020-06-23T12:48:00Z">
            <w:r>
              <w:rPr/>
              <w:delText>4.</w:delText>
            </w:r>
          </w:del>
          <w:del w:id="1266" w:author="rapporteur16" w:date="2020-06-23T12:48:00Z">
            <w:r>
              <w:rPr>
                <w:lang w:val="en-US" w:eastAsia="en-US"/>
              </w:rPr>
              <w:delText>11</w:delText>
            </w:r>
          </w:del>
          <w:del w:id="1267" w:author="rapporteur16" w:date="2020-06-23T12:48:00Z">
            <w:r>
              <w:rPr>
                <w:rFonts w:cs="Calibri" w:ascii="Calibri" w:hAnsi="Calibri"/>
                <w:sz w:val="22"/>
                <w:szCs w:val="22"/>
                <w:lang w:val="en-US" w:eastAsia="en-US"/>
              </w:rPr>
              <w:tab/>
            </w:r>
          </w:del>
          <w:del w:id="1268" w:author="rapporteur16" w:date="2020-06-23T12:48:00Z">
            <w:r>
              <w:rPr/>
              <w:delText>Use case #</w:delText>
            </w:r>
          </w:del>
          <w:del w:id="1269" w:author="rapporteur16" w:date="2020-06-23T12:48:00Z">
            <w:r>
              <w:rPr>
                <w:lang w:val="en-US" w:eastAsia="en-US"/>
              </w:rPr>
              <w:delText>11</w:delText>
            </w:r>
          </w:del>
          <w:del w:id="1270" w:author="rapporteur16" w:date="2020-06-23T12:48:00Z">
            <w:r>
              <w:rPr/>
              <w:delText>:</w:delText>
            </w:r>
          </w:del>
          <w:del w:id="1271" w:author="rapporteur16" w:date="2020-06-23T12:48:00Z">
            <w:r>
              <w:rPr>
                <w:lang w:val="en-US" w:eastAsia="en-US"/>
              </w:rPr>
              <w:delText xml:space="preserve"> Location information in off-network operation</w:delText>
            </w:r>
          </w:del>
          <w:del w:id="1272" w:author="rapporteur16" w:date="2020-06-23T12:48:00Z">
            <w:r>
              <w:rPr/>
              <w:tab/>
              <w:delText>10</w:delText>
            </w:r>
          </w:del>
        </w:p>
        <w:p>
          <w:pPr>
            <w:pStyle w:val="Contents1"/>
            <w:rPr>
              <w:rFonts w:ascii="Calibri" w:hAnsi="Calibri" w:cs="Calibri"/>
              <w:sz w:val="22"/>
              <w:szCs w:val="22"/>
              <w:lang w:val="en-US" w:eastAsia="en-US"/>
              <w:del w:id="1280" w:author="rapporteur16" w:date="2020-06-23T12:48:00Z"/>
            </w:rPr>
          </w:pPr>
          <w:del w:id="1274" w:author="rapporteur16" w:date="2020-06-23T12:48:00Z">
            <w:r>
              <w:rPr/>
              <w:delText>4.</w:delText>
            </w:r>
          </w:del>
          <w:del w:id="1275" w:author="rapporteur16" w:date="2020-06-23T12:48:00Z">
            <w:r>
              <w:rPr>
                <w:lang w:val="en-US" w:eastAsia="en-US"/>
              </w:rPr>
              <w:delText>12</w:delText>
            </w:r>
          </w:del>
          <w:del w:id="1276" w:author="rapporteur16" w:date="2020-06-23T12:48:00Z">
            <w:r>
              <w:rPr>
                <w:rFonts w:cs="Calibri" w:ascii="Calibri" w:hAnsi="Calibri"/>
                <w:sz w:val="22"/>
                <w:szCs w:val="22"/>
                <w:lang w:val="en-US" w:eastAsia="en-US"/>
              </w:rPr>
              <w:tab/>
            </w:r>
          </w:del>
          <w:del w:id="1277" w:author="rapporteur16" w:date="2020-06-23T12:48:00Z">
            <w:r>
              <w:rPr/>
              <w:delText>Use case #</w:delText>
            </w:r>
          </w:del>
          <w:del w:id="1278" w:author="rapporteur16" w:date="2020-06-23T12:48:00Z">
            <w:r>
              <w:rPr>
                <w:lang w:val="en-US" w:eastAsia="en-US"/>
              </w:rPr>
              <w:delText>12</w:delText>
            </w:r>
          </w:del>
          <w:del w:id="1279" w:author="rapporteur16" w:date="2020-06-23T12:48:00Z">
            <w:r>
              <w:rPr/>
              <w:delText>: Sharing of past location information</w:delText>
              <w:tab/>
              <w:delText>10</w:delText>
            </w:r>
          </w:del>
        </w:p>
        <w:p>
          <w:pPr>
            <w:pStyle w:val="Contents1"/>
            <w:rPr>
              <w:rFonts w:ascii="Calibri" w:hAnsi="Calibri" w:cs="Calibri"/>
              <w:sz w:val="22"/>
              <w:szCs w:val="22"/>
              <w:lang w:val="en-US" w:eastAsia="en-US"/>
              <w:del w:id="1287" w:author="rapporteur16" w:date="2020-06-23T12:48:00Z"/>
            </w:rPr>
          </w:pPr>
          <w:del w:id="1281" w:author="rapporteur16" w:date="2020-06-23T12:48:00Z">
            <w:r>
              <w:rPr/>
              <w:delText>4.</w:delText>
            </w:r>
          </w:del>
          <w:del w:id="1282" w:author="rapporteur16" w:date="2020-06-23T12:48:00Z">
            <w:r>
              <w:rPr>
                <w:lang w:val="en-US" w:eastAsia="en-US"/>
              </w:rPr>
              <w:delText>13</w:delText>
            </w:r>
          </w:del>
          <w:del w:id="1283" w:author="rapporteur16" w:date="2020-06-23T12:48:00Z">
            <w:r>
              <w:rPr>
                <w:rFonts w:cs="Calibri" w:ascii="Calibri" w:hAnsi="Calibri"/>
                <w:sz w:val="22"/>
                <w:szCs w:val="22"/>
                <w:lang w:val="en-US" w:eastAsia="en-US"/>
              </w:rPr>
              <w:tab/>
            </w:r>
          </w:del>
          <w:del w:id="1284" w:author="rapporteur16" w:date="2020-06-23T12:48:00Z">
            <w:r>
              <w:rPr/>
              <w:delText>Use case #</w:delText>
            </w:r>
          </w:del>
          <w:del w:id="1285" w:author="rapporteur16" w:date="2020-06-23T12:48:00Z">
            <w:r>
              <w:rPr>
                <w:lang w:val="en-US" w:eastAsia="en-US"/>
              </w:rPr>
              <w:delText>13</w:delText>
            </w:r>
          </w:del>
          <w:del w:id="1286" w:author="rapporteur16" w:date="2020-06-23T12:48:00Z">
            <w:r>
              <w:rPr/>
              <w:delText>: Location sharing and temporary location configuration between interconnected MC systems</w:delText>
              <w:tab/>
              <w:delText>10</w:delText>
            </w:r>
          </w:del>
        </w:p>
        <w:p>
          <w:pPr>
            <w:pStyle w:val="Contents2"/>
            <w:rPr>
              <w:rFonts w:ascii="Calibri" w:hAnsi="Calibri" w:cs="Calibri"/>
              <w:szCs w:val="22"/>
              <w:lang w:val="en-US" w:eastAsia="en-US"/>
              <w:del w:id="1291" w:author="rapporteur16" w:date="2020-06-23T12:48:00Z"/>
            </w:rPr>
          </w:pPr>
          <w:del w:id="1288" w:author="rapporteur16" w:date="2020-06-23T12:48:00Z">
            <w:r>
              <w:rPr/>
              <w:delText>5</w:delText>
            </w:r>
          </w:del>
          <w:del w:id="1289" w:author="rapporteur16" w:date="2020-06-23T12:48:00Z">
            <w:r>
              <w:rPr>
                <w:rFonts w:cs="Calibri" w:ascii="Calibri" w:hAnsi="Calibri"/>
                <w:szCs w:val="22"/>
                <w:lang w:val="en-US" w:eastAsia="en-US"/>
              </w:rPr>
              <w:tab/>
            </w:r>
          </w:del>
          <w:del w:id="1290" w:author="rapporteur16" w:date="2020-06-23T12:48:00Z">
            <w:r>
              <w:rPr/>
              <w:delText>Key Issues</w:delText>
              <w:tab/>
              <w:delText>11</w:delText>
            </w:r>
          </w:del>
        </w:p>
        <w:p>
          <w:pPr>
            <w:pStyle w:val="Contents1"/>
            <w:rPr>
              <w:rFonts w:ascii="Calibri" w:hAnsi="Calibri" w:cs="Calibri"/>
              <w:sz w:val="22"/>
              <w:szCs w:val="22"/>
              <w:lang w:val="en-US" w:eastAsia="en-US"/>
              <w:del w:id="1295" w:author="rapporteur16" w:date="2020-06-23T12:48:00Z"/>
            </w:rPr>
          </w:pPr>
          <w:del w:id="1292" w:author="rapporteur16" w:date="2020-06-23T12:48:00Z">
            <w:r>
              <w:rPr/>
              <w:delText>5.1</w:delText>
            </w:r>
          </w:del>
          <w:del w:id="1293" w:author="rapporteur16" w:date="2020-06-23T12:48:00Z">
            <w:r>
              <w:rPr>
                <w:rFonts w:cs="Calibri" w:ascii="Calibri" w:hAnsi="Calibri"/>
                <w:sz w:val="22"/>
                <w:szCs w:val="22"/>
                <w:lang w:val="en-US" w:eastAsia="en-US"/>
              </w:rPr>
              <w:tab/>
            </w:r>
          </w:del>
          <w:del w:id="1294" w:author="rapporteur16" w:date="2020-06-23T12:48:00Z">
            <w:r>
              <w:rPr/>
              <w:delText>Key Issue 1: Information in the location report</w:delText>
              <w:tab/>
              <w:delText>11</w:delText>
            </w:r>
          </w:del>
        </w:p>
        <w:p>
          <w:pPr>
            <w:pStyle w:val="Contents2"/>
            <w:rPr>
              <w:rFonts w:ascii="Calibri" w:hAnsi="Calibri" w:cs="Calibri"/>
              <w:sz w:val="22"/>
              <w:szCs w:val="22"/>
              <w:lang w:val="en-US" w:eastAsia="en-US"/>
              <w:del w:id="1299" w:author="rapporteur16" w:date="2020-06-23T12:48:00Z"/>
            </w:rPr>
          </w:pPr>
          <w:del w:id="1296" w:author="rapporteur16" w:date="2020-06-23T12:48:00Z">
            <w:r>
              <w:rPr/>
              <w:delText>5.1.1</w:delText>
            </w:r>
          </w:del>
          <w:del w:id="1297" w:author="rapporteur16" w:date="2020-06-23T12:48:00Z">
            <w:r>
              <w:rPr>
                <w:rFonts w:cs="Calibri" w:ascii="Calibri" w:hAnsi="Calibri"/>
                <w:sz w:val="22"/>
                <w:szCs w:val="22"/>
                <w:lang w:val="en-US" w:eastAsia="en-US"/>
              </w:rPr>
              <w:tab/>
            </w:r>
          </w:del>
          <w:del w:id="1298" w:author="rapporteur16" w:date="2020-06-23T12:48:00Z">
            <w:r>
              <w:rPr/>
              <w:delText>Description</w:delText>
              <w:tab/>
              <w:delText>11</w:delText>
            </w:r>
          </w:del>
        </w:p>
        <w:p>
          <w:pPr>
            <w:pStyle w:val="Contents2"/>
            <w:rPr>
              <w:rFonts w:ascii="Calibri" w:hAnsi="Calibri" w:cs="Calibri"/>
              <w:sz w:val="22"/>
              <w:szCs w:val="22"/>
              <w:lang w:val="en-US" w:eastAsia="en-US"/>
              <w:del w:id="1303" w:author="rapporteur16" w:date="2020-06-23T12:48:00Z"/>
            </w:rPr>
          </w:pPr>
          <w:del w:id="1300" w:author="rapporteur16" w:date="2020-06-23T12:48:00Z">
            <w:r>
              <w:rPr/>
              <w:delText>5.1.2</w:delText>
            </w:r>
          </w:del>
          <w:del w:id="1301" w:author="rapporteur16" w:date="2020-06-23T12:48:00Z">
            <w:r>
              <w:rPr>
                <w:rFonts w:cs="Calibri" w:ascii="Calibri" w:hAnsi="Calibri"/>
                <w:sz w:val="22"/>
                <w:szCs w:val="22"/>
                <w:lang w:val="en-US" w:eastAsia="en-US"/>
              </w:rPr>
              <w:tab/>
            </w:r>
          </w:del>
          <w:del w:id="1302" w:author="rapporteur16" w:date="2020-06-23T12:48:00Z">
            <w:r>
              <w:rPr/>
              <w:delText>Architectural Requirements</w:delText>
              <w:tab/>
              <w:delText>11</w:delText>
            </w:r>
          </w:del>
        </w:p>
        <w:p>
          <w:pPr>
            <w:pStyle w:val="Contents2"/>
            <w:rPr>
              <w:rFonts w:ascii="Calibri" w:hAnsi="Calibri" w:cs="Calibri"/>
              <w:sz w:val="22"/>
              <w:szCs w:val="22"/>
              <w:lang w:val="en-US" w:eastAsia="en-US"/>
              <w:del w:id="1312" w:author="rapporteur16" w:date="2020-06-23T12:48:00Z"/>
            </w:rPr>
          </w:pPr>
          <w:del w:id="1304" w:author="rapporteur16" w:date="2020-06-23T12:48:00Z">
            <w:r>
              <w:rPr/>
              <w:delText>5.</w:delText>
            </w:r>
          </w:del>
          <w:del w:id="1305" w:author="rapporteur16" w:date="2020-06-23T12:48:00Z">
            <w:r>
              <w:rPr>
                <w:lang w:val="en-US" w:eastAsia="en-US"/>
              </w:rPr>
              <w:delText>2</w:delText>
            </w:r>
          </w:del>
          <w:del w:id="1306" w:author="rapporteur16" w:date="2020-06-23T12:48:00Z">
            <w:r>
              <w:rPr>
                <w:rFonts w:cs="Calibri" w:ascii="Calibri" w:hAnsi="Calibri"/>
                <w:sz w:val="22"/>
                <w:szCs w:val="22"/>
                <w:lang w:val="en-US" w:eastAsia="en-US"/>
              </w:rPr>
              <w:tab/>
            </w:r>
          </w:del>
          <w:del w:id="1307" w:author="rapporteur16" w:date="2020-06-23T12:48:00Z">
            <w:r>
              <w:rPr/>
              <w:delText xml:space="preserve">Key Issue </w:delText>
            </w:r>
          </w:del>
          <w:del w:id="1308" w:author="rapporteur16" w:date="2020-06-23T12:48:00Z">
            <w:r>
              <w:rPr>
                <w:lang w:val="en-US" w:eastAsia="en-US"/>
              </w:rPr>
              <w:delText>2</w:delText>
            </w:r>
          </w:del>
          <w:del w:id="1309" w:author="rapporteur16" w:date="2020-06-23T12:48:00Z">
            <w:r>
              <w:rPr/>
              <w:delText xml:space="preserve">: </w:delText>
            </w:r>
          </w:del>
          <w:del w:id="1310" w:author="rapporteur16" w:date="2020-06-23T12:48:00Z">
            <w:r>
              <w:rPr>
                <w:lang w:val="en-US" w:eastAsia="en-US"/>
              </w:rPr>
              <w:delText>Location History Reporting</w:delText>
            </w:r>
          </w:del>
          <w:del w:id="1311" w:author="rapporteur16" w:date="2020-06-23T12:48:00Z">
            <w:r>
              <w:rPr/>
              <w:tab/>
              <w:delText>11</w:delText>
            </w:r>
          </w:del>
        </w:p>
        <w:p>
          <w:pPr>
            <w:pStyle w:val="Contents2"/>
            <w:rPr>
              <w:rFonts w:ascii="Calibri" w:hAnsi="Calibri" w:cs="Calibri"/>
              <w:sz w:val="22"/>
              <w:szCs w:val="22"/>
              <w:lang w:val="en-US" w:eastAsia="en-US"/>
              <w:del w:id="1318" w:author="rapporteur16" w:date="2020-06-23T12:48:00Z"/>
            </w:rPr>
          </w:pPr>
          <w:del w:id="1313" w:author="rapporteur16" w:date="2020-06-23T12:48:00Z">
            <w:r>
              <w:rPr/>
              <w:delText>5.</w:delText>
            </w:r>
          </w:del>
          <w:del w:id="1314" w:author="rapporteur16" w:date="2020-06-23T12:48:00Z">
            <w:r>
              <w:rPr>
                <w:lang w:val="en-US" w:eastAsia="en-US"/>
              </w:rPr>
              <w:delText>2</w:delText>
            </w:r>
          </w:del>
          <w:del w:id="1315" w:author="rapporteur16" w:date="2020-06-23T12:48:00Z">
            <w:r>
              <w:rPr/>
              <w:delText>.1</w:delText>
            </w:r>
          </w:del>
          <w:del w:id="1316" w:author="rapporteur16" w:date="2020-06-23T12:48:00Z">
            <w:r>
              <w:rPr>
                <w:rFonts w:cs="Calibri" w:ascii="Calibri" w:hAnsi="Calibri"/>
                <w:sz w:val="22"/>
                <w:szCs w:val="22"/>
                <w:lang w:val="en-US" w:eastAsia="en-US"/>
              </w:rPr>
              <w:tab/>
            </w:r>
          </w:del>
          <w:del w:id="1317" w:author="rapporteur16" w:date="2020-06-23T12:48:00Z">
            <w:r>
              <w:rPr/>
              <w:delText>Description</w:delText>
              <w:tab/>
              <w:delText>11</w:delText>
            </w:r>
          </w:del>
        </w:p>
        <w:p>
          <w:pPr>
            <w:pStyle w:val="Contents3"/>
            <w:rPr>
              <w:rFonts w:ascii="Calibri" w:hAnsi="Calibri" w:cs="Calibri"/>
              <w:sz w:val="22"/>
              <w:szCs w:val="22"/>
              <w:lang w:val="en-US" w:eastAsia="en-US"/>
              <w:del w:id="1324" w:author="rapporteur16" w:date="2020-06-23T12:48:00Z"/>
            </w:rPr>
          </w:pPr>
          <w:del w:id="1319" w:author="rapporteur16" w:date="2020-06-23T12:48:00Z">
            <w:r>
              <w:rPr/>
              <w:delText>5.</w:delText>
            </w:r>
          </w:del>
          <w:del w:id="1320" w:author="rapporteur16" w:date="2020-06-23T12:48:00Z">
            <w:r>
              <w:rPr>
                <w:lang w:val="en-US" w:eastAsia="en-US"/>
              </w:rPr>
              <w:delText>2</w:delText>
            </w:r>
          </w:del>
          <w:del w:id="1321" w:author="rapporteur16" w:date="2020-06-23T12:48:00Z">
            <w:r>
              <w:rPr/>
              <w:delText>.2</w:delText>
            </w:r>
          </w:del>
          <w:del w:id="1322" w:author="rapporteur16" w:date="2020-06-23T12:48:00Z">
            <w:r>
              <w:rPr>
                <w:rFonts w:cs="Calibri" w:ascii="Calibri" w:hAnsi="Calibri"/>
                <w:sz w:val="22"/>
                <w:szCs w:val="22"/>
                <w:lang w:val="en-US" w:eastAsia="en-US"/>
              </w:rPr>
              <w:tab/>
            </w:r>
          </w:del>
          <w:del w:id="1323" w:author="rapporteur16" w:date="2020-06-23T12:48:00Z">
            <w:r>
              <w:rPr/>
              <w:delText>Architectural Requirements</w:delText>
              <w:tab/>
              <w:delText>11</w:delText>
            </w:r>
          </w:del>
        </w:p>
        <w:p>
          <w:pPr>
            <w:pStyle w:val="Contents3"/>
            <w:rPr>
              <w:rFonts w:ascii="Calibri" w:hAnsi="Calibri" w:cs="Calibri"/>
              <w:sz w:val="22"/>
              <w:szCs w:val="22"/>
              <w:lang w:val="en-US" w:eastAsia="en-US"/>
              <w:del w:id="1329" w:author="rapporteur16" w:date="2020-06-23T12:48:00Z"/>
            </w:rPr>
          </w:pPr>
          <w:del w:id="1325" w:author="rapporteur16" w:date="2020-06-23T12:48:00Z">
            <w:r>
              <w:rPr/>
              <w:delText>5.</w:delText>
            </w:r>
          </w:del>
          <w:del w:id="1326" w:author="rapporteur16" w:date="2020-06-23T12:48:00Z">
            <w:r>
              <w:rPr>
                <w:lang w:val="en-US" w:eastAsia="en-US"/>
              </w:rPr>
              <w:delText>3</w:delText>
            </w:r>
          </w:del>
          <w:del w:id="1327" w:author="rapporteur16" w:date="2020-06-23T12:48:00Z">
            <w:r>
              <w:rPr>
                <w:rFonts w:cs="Calibri" w:ascii="Calibri" w:hAnsi="Calibri"/>
                <w:sz w:val="22"/>
                <w:szCs w:val="22"/>
                <w:lang w:val="en-US" w:eastAsia="en-US"/>
              </w:rPr>
              <w:tab/>
            </w:r>
          </w:del>
          <w:del w:id="1328" w:author="rapporteur16" w:date="2020-06-23T12:48:00Z">
            <w:r>
              <w:rPr/>
              <w:delText>Key Issue 3: Handling of triggering criteria in emergency cases</w:delText>
              <w:tab/>
              <w:delText>11</w:delText>
            </w:r>
          </w:del>
        </w:p>
        <w:p>
          <w:pPr>
            <w:pStyle w:val="Contents2"/>
            <w:rPr>
              <w:rFonts w:ascii="Calibri" w:hAnsi="Calibri" w:cs="Calibri"/>
              <w:sz w:val="22"/>
              <w:szCs w:val="22"/>
              <w:lang w:val="en-US" w:eastAsia="en-US"/>
              <w:del w:id="1336" w:author="rapporteur16" w:date="2020-06-23T12:48:00Z"/>
            </w:rPr>
          </w:pPr>
          <w:del w:id="1330" w:author="rapporteur16" w:date="2020-06-23T12:48:00Z">
            <w:r>
              <w:rPr/>
              <w:delText>5.</w:delText>
            </w:r>
          </w:del>
          <w:del w:id="1331" w:author="rapporteur16" w:date="2020-06-23T12:48:00Z">
            <w:r>
              <w:rPr>
                <w:lang w:val="en-US" w:eastAsia="en-US"/>
              </w:rPr>
              <w:delText>3</w:delText>
            </w:r>
          </w:del>
          <w:del w:id="1332" w:author="rapporteur16" w:date="2020-06-23T12:48:00Z">
            <w:r>
              <w:rPr/>
              <w:delText>.</w:delText>
            </w:r>
          </w:del>
          <w:del w:id="1333" w:author="rapporteur16" w:date="2020-06-23T12:48:00Z">
            <w:r>
              <w:rPr>
                <w:lang w:val="en-US" w:eastAsia="en-US"/>
              </w:rPr>
              <w:delText>1</w:delText>
            </w:r>
          </w:del>
          <w:del w:id="1334" w:author="rapporteur16" w:date="2020-06-23T12:48:00Z">
            <w:r>
              <w:rPr>
                <w:rFonts w:cs="Calibri" w:ascii="Calibri" w:hAnsi="Calibri"/>
                <w:sz w:val="22"/>
                <w:szCs w:val="22"/>
                <w:lang w:val="en-US" w:eastAsia="en-US"/>
              </w:rPr>
              <w:tab/>
            </w:r>
          </w:del>
          <w:del w:id="1335" w:author="rapporteur16" w:date="2020-06-23T12:48:00Z">
            <w:r>
              <w:rPr/>
              <w:delText>Description</w:delText>
              <w:tab/>
              <w:delText>11</w:delText>
            </w:r>
          </w:del>
        </w:p>
        <w:p>
          <w:pPr>
            <w:pStyle w:val="Contents3"/>
            <w:rPr>
              <w:rFonts w:ascii="Calibri" w:hAnsi="Calibri" w:cs="Calibri"/>
              <w:sz w:val="22"/>
              <w:szCs w:val="22"/>
              <w:lang w:val="en-US" w:eastAsia="en-US"/>
              <w:del w:id="1340" w:author="rapporteur16" w:date="2020-06-23T12:48:00Z"/>
            </w:rPr>
          </w:pPr>
          <w:del w:id="1337" w:author="rapporteur16" w:date="2020-06-23T12:48:00Z">
            <w:r>
              <w:rPr/>
              <w:delText>5.4</w:delText>
            </w:r>
          </w:del>
          <w:del w:id="1338" w:author="rapporteur16" w:date="2020-06-23T12:48:00Z">
            <w:r>
              <w:rPr>
                <w:rFonts w:cs="Calibri" w:ascii="Calibri" w:hAnsi="Calibri"/>
                <w:sz w:val="22"/>
                <w:szCs w:val="22"/>
                <w:lang w:val="en-US" w:eastAsia="en-US"/>
              </w:rPr>
              <w:tab/>
            </w:r>
          </w:del>
          <w:del w:id="1339" w:author="rapporteur16" w:date="2020-06-23T12:48:00Z">
            <w:r>
              <w:rPr/>
              <w:delText>Key Issue 4: Location mechanism compatibility for MCPTT</w:delText>
              <w:tab/>
              <w:delText>11</w:delText>
            </w:r>
          </w:del>
        </w:p>
        <w:p>
          <w:pPr>
            <w:pStyle w:val="Contents3"/>
            <w:rPr>
              <w:rFonts w:ascii="Calibri" w:hAnsi="Calibri" w:cs="Calibri"/>
              <w:sz w:val="22"/>
              <w:szCs w:val="22"/>
              <w:lang w:val="en-US" w:eastAsia="en-US"/>
              <w:del w:id="1347" w:author="rapporteur16" w:date="2020-06-23T12:48:00Z"/>
            </w:rPr>
          </w:pPr>
          <w:del w:id="1341" w:author="rapporteur16" w:date="2020-06-23T12:48:00Z">
            <w:r>
              <w:rPr/>
              <w:delText>5.</w:delText>
            </w:r>
          </w:del>
          <w:del w:id="1342" w:author="rapporteur16" w:date="2020-06-23T12:48:00Z">
            <w:r>
              <w:rPr>
                <w:lang w:val="en-US" w:eastAsia="en-US"/>
              </w:rPr>
              <w:delText>4</w:delText>
            </w:r>
          </w:del>
          <w:del w:id="1343" w:author="rapporteur16" w:date="2020-06-23T12:48:00Z">
            <w:r>
              <w:rPr/>
              <w:delText>.</w:delText>
            </w:r>
          </w:del>
          <w:del w:id="1344" w:author="rapporteur16" w:date="2020-06-23T12:48:00Z">
            <w:r>
              <w:rPr>
                <w:lang w:val="en-US" w:eastAsia="en-US"/>
              </w:rPr>
              <w:delText>1</w:delText>
            </w:r>
          </w:del>
          <w:del w:id="1345" w:author="rapporteur16" w:date="2020-06-23T12:48:00Z">
            <w:r>
              <w:rPr>
                <w:rFonts w:cs="Calibri" w:ascii="Calibri" w:hAnsi="Calibri"/>
                <w:sz w:val="22"/>
                <w:szCs w:val="22"/>
                <w:lang w:val="en-US" w:eastAsia="en-US"/>
              </w:rPr>
              <w:tab/>
            </w:r>
          </w:del>
          <w:del w:id="1346" w:author="rapporteur16" w:date="2020-06-23T12:48:00Z">
            <w:r>
              <w:rPr/>
              <w:delText>Description</w:delText>
              <w:tab/>
              <w:delText>11</w:delText>
            </w:r>
          </w:del>
        </w:p>
        <w:p>
          <w:pPr>
            <w:pStyle w:val="Contents3"/>
            <w:rPr>
              <w:rFonts w:ascii="Calibri" w:hAnsi="Calibri" w:cs="Calibri"/>
              <w:sz w:val="22"/>
              <w:szCs w:val="22"/>
              <w:lang w:val="en-US" w:eastAsia="en-US"/>
              <w:del w:id="1353" w:author="rapporteur16" w:date="2020-06-23T12:48:00Z"/>
            </w:rPr>
          </w:pPr>
          <w:del w:id="1348" w:author="rapporteur16" w:date="2020-06-23T12:48:00Z">
            <w:r>
              <w:rPr/>
              <w:delText>5.</w:delText>
            </w:r>
          </w:del>
          <w:del w:id="1349" w:author="rapporteur16" w:date="2020-06-23T12:48:00Z">
            <w:r>
              <w:rPr>
                <w:lang w:val="en-US" w:eastAsia="en-US"/>
              </w:rPr>
              <w:delText>4</w:delText>
            </w:r>
          </w:del>
          <w:del w:id="1350" w:author="rapporteur16" w:date="2020-06-23T12:48:00Z">
            <w:r>
              <w:rPr/>
              <w:delText>.2</w:delText>
            </w:r>
          </w:del>
          <w:del w:id="1351" w:author="rapporteur16" w:date="2020-06-23T12:48:00Z">
            <w:r>
              <w:rPr>
                <w:rFonts w:cs="Calibri" w:ascii="Calibri" w:hAnsi="Calibri"/>
                <w:sz w:val="22"/>
                <w:szCs w:val="22"/>
                <w:lang w:val="en-US" w:eastAsia="en-US"/>
              </w:rPr>
              <w:tab/>
            </w:r>
          </w:del>
          <w:del w:id="1352" w:author="rapporteur16" w:date="2020-06-23T12:48:00Z">
            <w:r>
              <w:rPr/>
              <w:delText>Architectural Requirements</w:delText>
              <w:tab/>
              <w:delText>12</w:delText>
            </w:r>
          </w:del>
        </w:p>
        <w:p>
          <w:pPr>
            <w:pStyle w:val="Contents3"/>
            <w:rPr>
              <w:rFonts w:ascii="Calibri" w:hAnsi="Calibri" w:cs="Calibri"/>
              <w:sz w:val="22"/>
              <w:szCs w:val="22"/>
              <w:lang w:val="en-US" w:eastAsia="en-US"/>
              <w:del w:id="1362" w:author="rapporteur16" w:date="2020-06-23T12:48:00Z"/>
            </w:rPr>
          </w:pPr>
          <w:del w:id="1354" w:author="rapporteur16" w:date="2020-06-23T12:48:00Z">
            <w:r>
              <w:rPr/>
              <w:delText>5.</w:delText>
            </w:r>
          </w:del>
          <w:del w:id="1355" w:author="rapporteur16" w:date="2020-06-23T12:48:00Z">
            <w:r>
              <w:rPr>
                <w:lang w:val="en-US" w:eastAsia="en-US"/>
              </w:rPr>
              <w:delText>5</w:delText>
            </w:r>
          </w:del>
          <w:del w:id="1356" w:author="rapporteur16" w:date="2020-06-23T12:48:00Z">
            <w:r>
              <w:rPr>
                <w:rFonts w:cs="Calibri" w:ascii="Calibri" w:hAnsi="Calibri"/>
                <w:sz w:val="22"/>
                <w:szCs w:val="22"/>
                <w:lang w:val="en-US" w:eastAsia="en-US"/>
              </w:rPr>
              <w:tab/>
            </w:r>
          </w:del>
          <w:del w:id="1357" w:author="rapporteur16" w:date="2020-06-23T12:48:00Z">
            <w:r>
              <w:rPr/>
              <w:delText xml:space="preserve">Key Issue </w:delText>
            </w:r>
          </w:del>
          <w:del w:id="1358" w:author="rapporteur16" w:date="2020-06-23T12:48:00Z">
            <w:r>
              <w:rPr>
                <w:lang w:val="en-US" w:eastAsia="en-US"/>
              </w:rPr>
              <w:delText>5</w:delText>
            </w:r>
          </w:del>
          <w:del w:id="1359" w:author="rapporteur16" w:date="2020-06-23T12:48:00Z">
            <w:r>
              <w:rPr/>
              <w:delText xml:space="preserve">: </w:delText>
            </w:r>
          </w:del>
          <w:del w:id="1360" w:author="rapporteur16" w:date="2020-06-23T12:48:00Z">
            <w:r>
              <w:rPr>
                <w:lang w:val="en-US" w:eastAsia="en-US"/>
              </w:rPr>
              <w:delText>Sharing of location information</w:delText>
            </w:r>
          </w:del>
          <w:del w:id="1361" w:author="rapporteur16" w:date="2020-06-23T12:48:00Z">
            <w:r>
              <w:rPr/>
              <w:tab/>
              <w:delText>12</w:delText>
            </w:r>
          </w:del>
        </w:p>
        <w:p>
          <w:pPr>
            <w:pStyle w:val="Contents3"/>
            <w:rPr>
              <w:rFonts w:ascii="Calibri" w:hAnsi="Calibri" w:cs="Calibri"/>
              <w:sz w:val="22"/>
              <w:szCs w:val="22"/>
              <w:lang w:val="en-US" w:eastAsia="en-US"/>
              <w:del w:id="1368" w:author="rapporteur16" w:date="2020-06-23T12:48:00Z"/>
            </w:rPr>
          </w:pPr>
          <w:del w:id="1363" w:author="rapporteur16" w:date="2020-06-23T12:48:00Z">
            <w:r>
              <w:rPr/>
              <w:delText>5.</w:delText>
            </w:r>
          </w:del>
          <w:del w:id="1364" w:author="rapporteur16" w:date="2020-06-23T12:48:00Z">
            <w:r>
              <w:rPr>
                <w:lang w:val="en-US" w:eastAsia="en-US"/>
              </w:rPr>
              <w:delText>5</w:delText>
            </w:r>
          </w:del>
          <w:del w:id="1365" w:author="rapporteur16" w:date="2020-06-23T12:48:00Z">
            <w:r>
              <w:rPr/>
              <w:delText>.1</w:delText>
            </w:r>
          </w:del>
          <w:del w:id="1366" w:author="rapporteur16" w:date="2020-06-23T12:48:00Z">
            <w:r>
              <w:rPr>
                <w:rFonts w:cs="Calibri" w:ascii="Calibri" w:hAnsi="Calibri"/>
                <w:sz w:val="22"/>
                <w:szCs w:val="22"/>
                <w:lang w:val="en-US" w:eastAsia="en-US"/>
              </w:rPr>
              <w:tab/>
            </w:r>
          </w:del>
          <w:del w:id="1367" w:author="rapporteur16" w:date="2020-06-23T12:48:00Z">
            <w:r>
              <w:rPr/>
              <w:delText>Description</w:delText>
              <w:tab/>
              <w:delText>12</w:delText>
            </w:r>
          </w:del>
        </w:p>
        <w:p>
          <w:pPr>
            <w:pStyle w:val="Contents3"/>
            <w:rPr>
              <w:rFonts w:ascii="Calibri" w:hAnsi="Calibri" w:cs="Calibri"/>
              <w:sz w:val="22"/>
              <w:szCs w:val="22"/>
              <w:lang w:val="en-US" w:eastAsia="en-US"/>
              <w:del w:id="1374" w:author="rapporteur16" w:date="2020-06-23T12:48:00Z"/>
            </w:rPr>
          </w:pPr>
          <w:del w:id="1369" w:author="rapporteur16" w:date="2020-06-23T12:48:00Z">
            <w:r>
              <w:rPr/>
              <w:delText>5.</w:delText>
            </w:r>
          </w:del>
          <w:del w:id="1370" w:author="rapporteur16" w:date="2020-06-23T12:48:00Z">
            <w:r>
              <w:rPr>
                <w:lang w:val="en-US" w:eastAsia="en-US"/>
              </w:rPr>
              <w:delText>5</w:delText>
            </w:r>
          </w:del>
          <w:del w:id="1371" w:author="rapporteur16" w:date="2020-06-23T12:48:00Z">
            <w:r>
              <w:rPr/>
              <w:delText>.2</w:delText>
            </w:r>
          </w:del>
          <w:del w:id="1372" w:author="rapporteur16" w:date="2020-06-23T12:48:00Z">
            <w:r>
              <w:rPr>
                <w:rFonts w:cs="Calibri" w:ascii="Calibri" w:hAnsi="Calibri"/>
                <w:sz w:val="22"/>
                <w:szCs w:val="22"/>
                <w:lang w:val="en-US" w:eastAsia="en-US"/>
              </w:rPr>
              <w:tab/>
            </w:r>
          </w:del>
          <w:del w:id="1373" w:author="rapporteur16" w:date="2020-06-23T12:48:00Z">
            <w:r>
              <w:rPr/>
              <w:delText>Architectural Requirements</w:delText>
              <w:tab/>
              <w:delText>13</w:delText>
            </w:r>
          </w:del>
        </w:p>
        <w:p>
          <w:pPr>
            <w:pStyle w:val="Contents3"/>
            <w:rPr>
              <w:rFonts w:ascii="Calibri" w:hAnsi="Calibri" w:cs="Calibri"/>
              <w:sz w:val="22"/>
              <w:szCs w:val="22"/>
              <w:lang w:val="en-US" w:eastAsia="en-US"/>
              <w:del w:id="1383" w:author="rapporteur16" w:date="2020-06-23T12:48:00Z"/>
            </w:rPr>
          </w:pPr>
          <w:del w:id="1375" w:author="rapporteur16" w:date="2020-06-23T12:48:00Z">
            <w:r>
              <w:rPr/>
              <w:delText>5.</w:delText>
            </w:r>
          </w:del>
          <w:del w:id="1376" w:author="rapporteur16" w:date="2020-06-23T12:48:00Z">
            <w:r>
              <w:rPr>
                <w:lang w:val="en-US" w:eastAsia="en-US"/>
              </w:rPr>
              <w:delText>6</w:delText>
            </w:r>
          </w:del>
          <w:del w:id="1377" w:author="rapporteur16" w:date="2020-06-23T12:48:00Z">
            <w:r>
              <w:rPr>
                <w:rFonts w:cs="Calibri" w:ascii="Calibri" w:hAnsi="Calibri"/>
                <w:sz w:val="22"/>
                <w:szCs w:val="22"/>
                <w:lang w:val="en-US" w:eastAsia="en-US"/>
              </w:rPr>
              <w:tab/>
            </w:r>
          </w:del>
          <w:del w:id="1378" w:author="rapporteur16" w:date="2020-06-23T12:48:00Z">
            <w:r>
              <w:rPr/>
              <w:delText xml:space="preserve">Key Issue </w:delText>
            </w:r>
          </w:del>
          <w:del w:id="1379" w:author="rapporteur16" w:date="2020-06-23T12:48:00Z">
            <w:r>
              <w:rPr>
                <w:lang w:val="en-US" w:eastAsia="en-US"/>
              </w:rPr>
              <w:delText>6</w:delText>
            </w:r>
          </w:del>
          <w:del w:id="1380" w:author="rapporteur16" w:date="2020-06-23T12:48:00Z">
            <w:r>
              <w:rPr/>
              <w:delText xml:space="preserve">: </w:delText>
            </w:r>
          </w:del>
          <w:del w:id="1381" w:author="rapporteur16" w:date="2020-06-23T12:48:00Z">
            <w:r>
              <w:rPr>
                <w:lang w:val="en-US" w:eastAsia="en-US"/>
              </w:rPr>
              <w:delText>Individual UE addressing</w:delText>
            </w:r>
          </w:del>
          <w:del w:id="1382" w:author="rapporteur16" w:date="2020-06-23T12:48:00Z">
            <w:r>
              <w:rPr/>
              <w:tab/>
              <w:delText>13</w:delText>
            </w:r>
          </w:del>
        </w:p>
        <w:p>
          <w:pPr>
            <w:pStyle w:val="Contents3"/>
            <w:rPr>
              <w:rFonts w:ascii="Calibri" w:hAnsi="Calibri" w:cs="Calibri"/>
              <w:sz w:val="22"/>
              <w:szCs w:val="22"/>
              <w:lang w:val="en-US" w:eastAsia="en-US"/>
              <w:del w:id="1389" w:author="rapporteur16" w:date="2020-06-23T12:48:00Z"/>
            </w:rPr>
          </w:pPr>
          <w:del w:id="1384" w:author="rapporteur16" w:date="2020-06-23T12:48:00Z">
            <w:r>
              <w:rPr/>
              <w:delText>5.</w:delText>
            </w:r>
          </w:del>
          <w:del w:id="1385" w:author="rapporteur16" w:date="2020-06-23T12:48:00Z">
            <w:r>
              <w:rPr>
                <w:lang w:val="en-US" w:eastAsia="en-US"/>
              </w:rPr>
              <w:delText>6</w:delText>
            </w:r>
          </w:del>
          <w:del w:id="1386" w:author="rapporteur16" w:date="2020-06-23T12:48:00Z">
            <w:r>
              <w:rPr/>
              <w:delText>.1</w:delText>
            </w:r>
          </w:del>
          <w:del w:id="1387" w:author="rapporteur16" w:date="2020-06-23T12:48:00Z">
            <w:r>
              <w:rPr>
                <w:rFonts w:cs="Calibri" w:ascii="Calibri" w:hAnsi="Calibri"/>
                <w:sz w:val="22"/>
                <w:szCs w:val="22"/>
                <w:lang w:val="en-US" w:eastAsia="en-US"/>
              </w:rPr>
              <w:tab/>
            </w:r>
          </w:del>
          <w:del w:id="1388" w:author="rapporteur16" w:date="2020-06-23T12:48:00Z">
            <w:r>
              <w:rPr/>
              <w:delText>Description</w:delText>
              <w:tab/>
              <w:delText>13</w:delText>
            </w:r>
          </w:del>
        </w:p>
        <w:p>
          <w:pPr>
            <w:pStyle w:val="Contents3"/>
            <w:rPr>
              <w:rFonts w:ascii="Calibri" w:hAnsi="Calibri" w:cs="Calibri"/>
              <w:sz w:val="22"/>
              <w:szCs w:val="22"/>
              <w:lang w:val="en-US" w:eastAsia="en-US"/>
              <w:del w:id="1395" w:author="rapporteur16" w:date="2020-06-23T12:48:00Z"/>
            </w:rPr>
          </w:pPr>
          <w:del w:id="1390" w:author="rapporteur16" w:date="2020-06-23T12:48:00Z">
            <w:r>
              <w:rPr/>
              <w:delText>5.</w:delText>
            </w:r>
          </w:del>
          <w:del w:id="1391" w:author="rapporteur16" w:date="2020-06-23T12:48:00Z">
            <w:r>
              <w:rPr>
                <w:lang w:val="en-US" w:eastAsia="en-US"/>
              </w:rPr>
              <w:delText>6</w:delText>
            </w:r>
          </w:del>
          <w:del w:id="1392" w:author="rapporteur16" w:date="2020-06-23T12:48:00Z">
            <w:r>
              <w:rPr/>
              <w:delText>.2</w:delText>
            </w:r>
          </w:del>
          <w:del w:id="1393" w:author="rapporteur16" w:date="2020-06-23T12:48:00Z">
            <w:r>
              <w:rPr>
                <w:rFonts w:cs="Calibri" w:ascii="Calibri" w:hAnsi="Calibri"/>
                <w:sz w:val="22"/>
                <w:szCs w:val="22"/>
                <w:lang w:val="en-US" w:eastAsia="en-US"/>
              </w:rPr>
              <w:tab/>
            </w:r>
          </w:del>
          <w:del w:id="1394" w:author="rapporteur16" w:date="2020-06-23T12:48:00Z">
            <w:r>
              <w:rPr/>
              <w:delText>Architectural Requirements</w:delText>
              <w:tab/>
              <w:delText>13</w:delText>
            </w:r>
          </w:del>
        </w:p>
        <w:p>
          <w:pPr>
            <w:pStyle w:val="Contents3"/>
            <w:rPr>
              <w:rFonts w:ascii="Calibri" w:hAnsi="Calibri" w:cs="Calibri"/>
              <w:sz w:val="22"/>
              <w:szCs w:val="22"/>
              <w:lang w:val="en-US" w:eastAsia="en-US"/>
              <w:del w:id="1404" w:author="rapporteur16" w:date="2020-06-23T12:48:00Z"/>
            </w:rPr>
          </w:pPr>
          <w:del w:id="1396" w:author="rapporteur16" w:date="2020-06-23T12:48:00Z">
            <w:r>
              <w:rPr/>
              <w:delText>5.</w:delText>
            </w:r>
          </w:del>
          <w:del w:id="1397" w:author="rapporteur16" w:date="2020-06-23T12:48:00Z">
            <w:r>
              <w:rPr>
                <w:lang w:val="en-US" w:eastAsia="en-US"/>
              </w:rPr>
              <w:delText>7</w:delText>
            </w:r>
          </w:del>
          <w:del w:id="1398" w:author="rapporteur16" w:date="2020-06-23T12:48:00Z">
            <w:r>
              <w:rPr>
                <w:rFonts w:cs="Calibri" w:ascii="Calibri" w:hAnsi="Calibri"/>
                <w:sz w:val="22"/>
                <w:szCs w:val="22"/>
                <w:lang w:val="en-US" w:eastAsia="en-US"/>
              </w:rPr>
              <w:tab/>
            </w:r>
          </w:del>
          <w:del w:id="1399" w:author="rapporteur16" w:date="2020-06-23T12:48:00Z">
            <w:r>
              <w:rPr/>
              <w:delText xml:space="preserve">Key Issue </w:delText>
            </w:r>
          </w:del>
          <w:del w:id="1400" w:author="rapporteur16" w:date="2020-06-23T12:48:00Z">
            <w:r>
              <w:rPr>
                <w:lang w:val="en-US" w:eastAsia="en-US"/>
              </w:rPr>
              <w:delText>7</w:delText>
            </w:r>
          </w:del>
          <w:del w:id="1401" w:author="rapporteur16" w:date="2020-06-23T12:48:00Z">
            <w:r>
              <w:rPr/>
              <w:delText xml:space="preserve">: </w:delText>
            </w:r>
          </w:del>
          <w:del w:id="1402" w:author="rapporteur16" w:date="2020-06-23T12:48:00Z">
            <w:r>
              <w:rPr>
                <w:lang w:val="en-US" w:eastAsia="en-US"/>
              </w:rPr>
              <w:delText>Location information of unauthenticated user</w:delText>
            </w:r>
          </w:del>
          <w:del w:id="1403" w:author="rapporteur16" w:date="2020-06-23T12:48:00Z">
            <w:r>
              <w:rPr/>
              <w:tab/>
              <w:delText>13</w:delText>
            </w:r>
          </w:del>
        </w:p>
        <w:p>
          <w:pPr>
            <w:pStyle w:val="Contents3"/>
            <w:rPr>
              <w:rFonts w:ascii="Calibri" w:hAnsi="Calibri" w:cs="Calibri"/>
              <w:sz w:val="22"/>
              <w:szCs w:val="22"/>
              <w:lang w:val="en-US" w:eastAsia="en-US"/>
              <w:del w:id="1410" w:author="rapporteur16" w:date="2020-06-23T12:48:00Z"/>
            </w:rPr>
          </w:pPr>
          <w:del w:id="1405" w:author="rapporteur16" w:date="2020-06-23T12:48:00Z">
            <w:r>
              <w:rPr/>
              <w:delText>5.</w:delText>
            </w:r>
          </w:del>
          <w:del w:id="1406" w:author="rapporteur16" w:date="2020-06-23T12:48:00Z">
            <w:r>
              <w:rPr>
                <w:lang w:val="en-US" w:eastAsia="en-US"/>
              </w:rPr>
              <w:delText>7</w:delText>
            </w:r>
          </w:del>
          <w:del w:id="1407" w:author="rapporteur16" w:date="2020-06-23T12:48:00Z">
            <w:r>
              <w:rPr/>
              <w:delText>.1</w:delText>
            </w:r>
          </w:del>
          <w:del w:id="1408" w:author="rapporteur16" w:date="2020-06-23T12:48:00Z">
            <w:r>
              <w:rPr>
                <w:rFonts w:cs="Calibri" w:ascii="Calibri" w:hAnsi="Calibri"/>
                <w:sz w:val="22"/>
                <w:szCs w:val="22"/>
                <w:lang w:val="en-US" w:eastAsia="en-US"/>
              </w:rPr>
              <w:tab/>
            </w:r>
          </w:del>
          <w:del w:id="1409" w:author="rapporteur16" w:date="2020-06-23T12:48:00Z">
            <w:r>
              <w:rPr/>
              <w:delText>Description</w:delText>
              <w:tab/>
              <w:delText>13</w:delText>
            </w:r>
          </w:del>
        </w:p>
        <w:p>
          <w:pPr>
            <w:pStyle w:val="Contents3"/>
            <w:rPr>
              <w:rFonts w:ascii="Calibri" w:hAnsi="Calibri" w:cs="Calibri"/>
              <w:sz w:val="22"/>
              <w:szCs w:val="22"/>
              <w:lang w:val="en-US" w:eastAsia="en-US"/>
              <w:del w:id="1416" w:author="rapporteur16" w:date="2020-06-23T12:48:00Z"/>
            </w:rPr>
          </w:pPr>
          <w:del w:id="1411" w:author="rapporteur16" w:date="2020-06-23T12:48:00Z">
            <w:r>
              <w:rPr/>
              <w:delText>5.</w:delText>
            </w:r>
          </w:del>
          <w:del w:id="1412" w:author="rapporteur16" w:date="2020-06-23T12:48:00Z">
            <w:r>
              <w:rPr>
                <w:lang w:val="en-US" w:eastAsia="en-US"/>
              </w:rPr>
              <w:delText>7</w:delText>
            </w:r>
          </w:del>
          <w:del w:id="1413" w:author="rapporteur16" w:date="2020-06-23T12:48:00Z">
            <w:r>
              <w:rPr/>
              <w:delText>.2</w:delText>
            </w:r>
          </w:del>
          <w:del w:id="1414" w:author="rapporteur16" w:date="2020-06-23T12:48:00Z">
            <w:r>
              <w:rPr>
                <w:rFonts w:cs="Calibri" w:ascii="Calibri" w:hAnsi="Calibri"/>
                <w:sz w:val="22"/>
                <w:szCs w:val="22"/>
                <w:lang w:val="en-US" w:eastAsia="en-US"/>
              </w:rPr>
              <w:tab/>
            </w:r>
          </w:del>
          <w:del w:id="1415" w:author="rapporteur16" w:date="2020-06-23T12:48:00Z">
            <w:r>
              <w:rPr/>
              <w:delText>Architectural Requirements</w:delText>
              <w:tab/>
              <w:delText>14</w:delText>
            </w:r>
          </w:del>
        </w:p>
        <w:p>
          <w:pPr>
            <w:pStyle w:val="Contents3"/>
            <w:rPr>
              <w:rFonts w:ascii="Calibri" w:hAnsi="Calibri" w:cs="Calibri"/>
              <w:sz w:val="22"/>
              <w:szCs w:val="22"/>
              <w:lang w:val="en-US" w:eastAsia="en-US"/>
              <w:del w:id="1425" w:author="rapporteur16" w:date="2020-06-23T12:48:00Z"/>
            </w:rPr>
          </w:pPr>
          <w:del w:id="1417" w:author="rapporteur16" w:date="2020-06-23T12:48:00Z">
            <w:r>
              <w:rPr/>
              <w:delText>5.</w:delText>
            </w:r>
          </w:del>
          <w:del w:id="1418" w:author="rapporteur16" w:date="2020-06-23T12:48:00Z">
            <w:r>
              <w:rPr>
                <w:lang w:val="en-US" w:eastAsia="en-US"/>
              </w:rPr>
              <w:delText>8</w:delText>
            </w:r>
          </w:del>
          <w:del w:id="1419" w:author="rapporteur16" w:date="2020-06-23T12:48:00Z">
            <w:r>
              <w:rPr>
                <w:rFonts w:cs="Calibri" w:ascii="Calibri" w:hAnsi="Calibri"/>
                <w:sz w:val="22"/>
                <w:szCs w:val="22"/>
                <w:lang w:val="en-US" w:eastAsia="en-US"/>
              </w:rPr>
              <w:tab/>
            </w:r>
          </w:del>
          <w:del w:id="1420" w:author="rapporteur16" w:date="2020-06-23T12:48:00Z">
            <w:r>
              <w:rPr/>
              <w:delText xml:space="preserve">Key Issue </w:delText>
            </w:r>
          </w:del>
          <w:del w:id="1421" w:author="rapporteur16" w:date="2020-06-23T12:48:00Z">
            <w:r>
              <w:rPr>
                <w:lang w:val="en-US" w:eastAsia="en-US"/>
              </w:rPr>
              <w:delText>8</w:delText>
            </w:r>
          </w:del>
          <w:del w:id="1422" w:author="rapporteur16" w:date="2020-06-23T12:48:00Z">
            <w:r>
              <w:rPr/>
              <w:delText xml:space="preserve">: </w:delText>
            </w:r>
          </w:del>
          <w:del w:id="1423" w:author="rapporteur16" w:date="2020-06-23T12:48:00Z">
            <w:r>
              <w:rPr>
                <w:lang w:val="en-US" w:eastAsia="en-US"/>
              </w:rPr>
              <w:delText>Location information in off-network operation</w:delText>
            </w:r>
          </w:del>
          <w:del w:id="1424" w:author="rapporteur16" w:date="2020-06-23T12:48:00Z">
            <w:r>
              <w:rPr/>
              <w:tab/>
              <w:delText>14</w:delText>
            </w:r>
          </w:del>
        </w:p>
        <w:p>
          <w:pPr>
            <w:pStyle w:val="Contents3"/>
            <w:rPr>
              <w:rFonts w:ascii="Calibri" w:hAnsi="Calibri" w:cs="Calibri"/>
              <w:sz w:val="22"/>
              <w:szCs w:val="22"/>
              <w:lang w:val="en-US" w:eastAsia="en-US"/>
              <w:del w:id="1431" w:author="rapporteur16" w:date="2020-06-23T12:48:00Z"/>
            </w:rPr>
          </w:pPr>
          <w:del w:id="1426" w:author="rapporteur16" w:date="2020-06-23T12:48:00Z">
            <w:r>
              <w:rPr/>
              <w:delText>5.</w:delText>
            </w:r>
          </w:del>
          <w:del w:id="1427" w:author="rapporteur16" w:date="2020-06-23T12:48:00Z">
            <w:r>
              <w:rPr>
                <w:lang w:val="en-US" w:eastAsia="en-US"/>
              </w:rPr>
              <w:delText>8</w:delText>
            </w:r>
          </w:del>
          <w:del w:id="1428" w:author="rapporteur16" w:date="2020-06-23T12:48:00Z">
            <w:r>
              <w:rPr/>
              <w:delText>.1</w:delText>
            </w:r>
          </w:del>
          <w:del w:id="1429" w:author="rapporteur16" w:date="2020-06-23T12:48:00Z">
            <w:r>
              <w:rPr>
                <w:rFonts w:cs="Calibri" w:ascii="Calibri" w:hAnsi="Calibri"/>
                <w:sz w:val="22"/>
                <w:szCs w:val="22"/>
                <w:lang w:val="en-US" w:eastAsia="en-US"/>
              </w:rPr>
              <w:tab/>
            </w:r>
          </w:del>
          <w:del w:id="1430" w:author="rapporteur16" w:date="2020-06-23T12:48:00Z">
            <w:r>
              <w:rPr/>
              <w:delText>Description</w:delText>
              <w:tab/>
              <w:delText>14</w:delText>
            </w:r>
          </w:del>
        </w:p>
        <w:p>
          <w:pPr>
            <w:pStyle w:val="Contents3"/>
            <w:rPr>
              <w:rFonts w:ascii="Calibri" w:hAnsi="Calibri" w:cs="Calibri"/>
              <w:sz w:val="22"/>
              <w:szCs w:val="22"/>
              <w:lang w:val="en-US" w:eastAsia="en-US"/>
              <w:del w:id="1438" w:author="rapporteur16" w:date="2020-06-23T12:48:00Z"/>
            </w:rPr>
          </w:pPr>
          <w:del w:id="1432" w:author="rapporteur16" w:date="2020-06-23T12:48:00Z">
            <w:r>
              <w:rPr/>
              <w:delText>5.</w:delText>
            </w:r>
          </w:del>
          <w:del w:id="1433" w:author="rapporteur16" w:date="2020-06-23T12:48:00Z">
            <w:r>
              <w:rPr>
                <w:lang w:val="en-US" w:eastAsia="en-US"/>
              </w:rPr>
              <w:delText>9</w:delText>
            </w:r>
          </w:del>
          <w:del w:id="1434" w:author="rapporteur16" w:date="2020-06-23T12:48:00Z">
            <w:r>
              <w:rPr>
                <w:rFonts w:cs="Calibri" w:ascii="Calibri" w:hAnsi="Calibri"/>
                <w:sz w:val="22"/>
                <w:szCs w:val="22"/>
                <w:lang w:val="en-US" w:eastAsia="en-US"/>
              </w:rPr>
              <w:tab/>
            </w:r>
          </w:del>
          <w:del w:id="1435" w:author="rapporteur16" w:date="2020-06-23T12:48:00Z">
            <w:r>
              <w:rPr/>
              <w:delText xml:space="preserve">Key Issue </w:delText>
            </w:r>
          </w:del>
          <w:del w:id="1436" w:author="rapporteur16" w:date="2020-06-23T12:48:00Z">
            <w:r>
              <w:rPr>
                <w:lang w:val="en-US" w:eastAsia="en-US"/>
              </w:rPr>
              <w:delText>9</w:delText>
            </w:r>
          </w:del>
          <w:del w:id="1437" w:author="rapporteur16" w:date="2020-06-23T12:48:00Z">
            <w:r>
              <w:rPr/>
              <w:delText>: Sharing of past location information</w:delText>
              <w:tab/>
              <w:delText>14</w:delText>
            </w:r>
          </w:del>
        </w:p>
        <w:p>
          <w:pPr>
            <w:pStyle w:val="Contents2"/>
            <w:rPr>
              <w:rFonts w:ascii="Calibri" w:hAnsi="Calibri" w:cs="Calibri"/>
              <w:sz w:val="22"/>
              <w:szCs w:val="22"/>
              <w:lang w:val="en-US" w:eastAsia="en-US"/>
              <w:del w:id="1444" w:author="rapporteur16" w:date="2020-06-23T12:48:00Z"/>
            </w:rPr>
          </w:pPr>
          <w:del w:id="1439" w:author="rapporteur16" w:date="2020-06-23T12:48:00Z">
            <w:r>
              <w:rPr/>
              <w:delText>5.</w:delText>
            </w:r>
          </w:del>
          <w:del w:id="1440" w:author="rapporteur16" w:date="2020-06-23T12:48:00Z">
            <w:r>
              <w:rPr>
                <w:lang w:val="en-US" w:eastAsia="en-US"/>
              </w:rPr>
              <w:delText>9</w:delText>
            </w:r>
          </w:del>
          <w:del w:id="1441" w:author="rapporteur16" w:date="2020-06-23T12:48:00Z">
            <w:r>
              <w:rPr/>
              <w:delText>.1</w:delText>
            </w:r>
          </w:del>
          <w:del w:id="1442" w:author="rapporteur16" w:date="2020-06-23T12:48:00Z">
            <w:r>
              <w:rPr>
                <w:rFonts w:cs="Calibri" w:ascii="Calibri" w:hAnsi="Calibri"/>
                <w:sz w:val="22"/>
                <w:szCs w:val="22"/>
                <w:lang w:val="en-US" w:eastAsia="en-US"/>
              </w:rPr>
              <w:tab/>
            </w:r>
          </w:del>
          <w:del w:id="1443" w:author="rapporteur16" w:date="2020-06-23T12:48:00Z">
            <w:r>
              <w:rPr/>
              <w:delText>Description</w:delText>
              <w:tab/>
              <w:delText>14</w:delText>
            </w:r>
          </w:del>
        </w:p>
        <w:p>
          <w:pPr>
            <w:pStyle w:val="Contents3"/>
            <w:rPr>
              <w:rFonts w:ascii="Calibri" w:hAnsi="Calibri" w:cs="Calibri"/>
              <w:sz w:val="22"/>
              <w:szCs w:val="22"/>
              <w:lang w:val="en-US" w:eastAsia="en-US"/>
              <w:del w:id="1450" w:author="rapporteur16" w:date="2020-06-23T12:48:00Z"/>
            </w:rPr>
          </w:pPr>
          <w:del w:id="1445" w:author="rapporteur16" w:date="2020-06-23T12:48:00Z">
            <w:r>
              <w:rPr/>
              <w:delText>5.</w:delText>
            </w:r>
          </w:del>
          <w:del w:id="1446" w:author="rapporteur16" w:date="2020-06-23T12:48:00Z">
            <w:r>
              <w:rPr>
                <w:lang w:val="en-US" w:eastAsia="en-US"/>
              </w:rPr>
              <w:delText>9</w:delText>
            </w:r>
          </w:del>
          <w:del w:id="1447" w:author="rapporteur16" w:date="2020-06-23T12:48:00Z">
            <w:r>
              <w:rPr/>
              <w:delText>.2</w:delText>
            </w:r>
          </w:del>
          <w:del w:id="1448" w:author="rapporteur16" w:date="2020-06-23T12:48:00Z">
            <w:r>
              <w:rPr>
                <w:rFonts w:cs="Calibri" w:ascii="Calibri" w:hAnsi="Calibri"/>
                <w:sz w:val="22"/>
                <w:szCs w:val="22"/>
                <w:lang w:val="en-US" w:eastAsia="en-US"/>
              </w:rPr>
              <w:tab/>
            </w:r>
          </w:del>
          <w:del w:id="1449" w:author="rapporteur16" w:date="2020-06-23T12:48:00Z">
            <w:r>
              <w:rPr/>
              <w:delText>Architectural Requirements</w:delText>
              <w:tab/>
              <w:delText>14</w:delText>
            </w:r>
          </w:del>
        </w:p>
        <w:p>
          <w:pPr>
            <w:pStyle w:val="Contents3"/>
            <w:rPr>
              <w:rFonts w:ascii="Calibri" w:hAnsi="Calibri" w:cs="Calibri"/>
              <w:szCs w:val="22"/>
              <w:lang w:val="en-US" w:eastAsia="en-US"/>
              <w:del w:id="1454" w:author="rapporteur16" w:date="2020-06-23T12:48:00Z"/>
            </w:rPr>
          </w:pPr>
          <w:del w:id="1451" w:author="rapporteur16" w:date="2020-06-23T12:48:00Z">
            <w:r>
              <w:rPr/>
              <w:delText>6</w:delText>
            </w:r>
          </w:del>
          <w:del w:id="1452" w:author="rapporteur16" w:date="2020-06-23T12:48:00Z">
            <w:r>
              <w:rPr>
                <w:rFonts w:cs="Calibri" w:ascii="Calibri" w:hAnsi="Calibri"/>
                <w:szCs w:val="22"/>
                <w:lang w:val="en-US" w:eastAsia="en-US"/>
              </w:rPr>
              <w:tab/>
            </w:r>
          </w:del>
          <w:del w:id="1453" w:author="rapporteur16" w:date="2020-06-23T12:48:00Z">
            <w:r>
              <w:rPr/>
              <w:delText>Solutions</w:delText>
              <w:tab/>
              <w:delText>15</w:delText>
            </w:r>
          </w:del>
        </w:p>
        <w:p>
          <w:pPr>
            <w:pStyle w:val="Contents3"/>
            <w:rPr>
              <w:rFonts w:ascii="Calibri" w:hAnsi="Calibri" w:cs="Calibri"/>
              <w:sz w:val="22"/>
              <w:szCs w:val="22"/>
              <w:lang w:val="en-US" w:eastAsia="en-US"/>
              <w:del w:id="1462" w:author="rapporteur16" w:date="2020-06-23T12:48:00Z"/>
            </w:rPr>
          </w:pPr>
          <w:del w:id="1455" w:author="rapporteur16" w:date="2020-06-23T12:48:00Z">
            <w:r>
              <w:rPr/>
              <w:delText>6.1</w:delText>
            </w:r>
          </w:del>
          <w:del w:id="1456" w:author="rapporteur16" w:date="2020-06-23T12:48:00Z">
            <w:r>
              <w:rPr>
                <w:rFonts w:cs="Calibri" w:ascii="Calibri" w:hAnsi="Calibri"/>
                <w:sz w:val="22"/>
                <w:szCs w:val="22"/>
                <w:lang w:val="en-US" w:eastAsia="en-US"/>
              </w:rPr>
              <w:tab/>
            </w:r>
          </w:del>
          <w:del w:id="1457" w:author="rapporteur16" w:date="2020-06-23T12:48:00Z">
            <w:r>
              <w:rPr/>
              <w:delText>Solution 1: Addition</w:delText>
            </w:r>
          </w:del>
          <w:del w:id="1458" w:author="rapporteur16" w:date="2020-06-23T12:48:00Z">
            <w:r>
              <w:rPr>
                <w:lang w:val="en-US" w:eastAsia="en-US"/>
              </w:rPr>
              <w:delText>al details within the</w:delText>
            </w:r>
          </w:del>
          <w:del w:id="1459" w:author="rapporteur16" w:date="2020-06-23T12:48:00Z">
            <w:r>
              <w:rPr/>
              <w:delText xml:space="preserve"> location information</w:delText>
            </w:r>
          </w:del>
          <w:del w:id="1460" w:author="rapporteur16" w:date="2020-06-23T12:48:00Z">
            <w:r>
              <w:rPr>
                <w:lang w:val="en-US" w:eastAsia="en-US"/>
              </w:rPr>
              <w:delText xml:space="preserve"> report</w:delText>
            </w:r>
          </w:del>
          <w:del w:id="1461" w:author="rapporteur16" w:date="2020-06-23T12:48:00Z">
            <w:r>
              <w:rPr/>
              <w:tab/>
              <w:delText>15</w:delText>
            </w:r>
          </w:del>
        </w:p>
        <w:p>
          <w:pPr>
            <w:pStyle w:val="Contents3"/>
            <w:rPr>
              <w:rFonts w:ascii="Calibri" w:hAnsi="Calibri" w:cs="Calibri"/>
              <w:sz w:val="22"/>
              <w:szCs w:val="22"/>
              <w:lang w:val="en-US" w:eastAsia="en-US"/>
              <w:del w:id="1466" w:author="rapporteur16" w:date="2020-06-23T12:48:00Z"/>
            </w:rPr>
          </w:pPr>
          <w:del w:id="1463" w:author="rapporteur16" w:date="2020-06-23T12:48:00Z">
            <w:r>
              <w:rPr/>
              <w:delText>6.1.1</w:delText>
            </w:r>
          </w:del>
          <w:del w:id="1464" w:author="rapporteur16" w:date="2020-06-23T12:48:00Z">
            <w:r>
              <w:rPr>
                <w:rFonts w:cs="Calibri" w:ascii="Calibri" w:hAnsi="Calibri"/>
                <w:sz w:val="22"/>
                <w:szCs w:val="22"/>
                <w:lang w:val="en-US" w:eastAsia="en-US"/>
              </w:rPr>
              <w:tab/>
            </w:r>
          </w:del>
          <w:del w:id="1465" w:author="rapporteur16" w:date="2020-06-23T12:48:00Z">
            <w:r>
              <w:rPr/>
              <w:delText>Description</w:delText>
              <w:tab/>
              <w:delText>15</w:delText>
            </w:r>
          </w:del>
        </w:p>
        <w:p>
          <w:pPr>
            <w:pStyle w:val="Contents3"/>
            <w:rPr>
              <w:rFonts w:ascii="Calibri" w:hAnsi="Calibri" w:cs="Calibri"/>
              <w:sz w:val="22"/>
              <w:szCs w:val="22"/>
              <w:lang w:val="en-US" w:eastAsia="en-US"/>
              <w:del w:id="1470" w:author="rapporteur16" w:date="2020-06-23T12:48:00Z"/>
            </w:rPr>
          </w:pPr>
          <w:del w:id="1467" w:author="rapporteur16" w:date="2020-06-23T12:48:00Z">
            <w:r>
              <w:rPr/>
              <w:delText>6.1.2</w:delText>
            </w:r>
          </w:del>
          <w:del w:id="1468" w:author="rapporteur16" w:date="2020-06-23T12:48:00Z">
            <w:r>
              <w:rPr>
                <w:rFonts w:cs="Calibri" w:ascii="Calibri" w:hAnsi="Calibri"/>
                <w:sz w:val="22"/>
                <w:szCs w:val="22"/>
                <w:lang w:val="en-US" w:eastAsia="en-US"/>
              </w:rPr>
              <w:tab/>
            </w:r>
          </w:del>
          <w:del w:id="1469" w:author="rapporteur16" w:date="2020-06-23T12:48:00Z">
            <w:r>
              <w:rPr/>
              <w:delText>Impacts on existing nodes and functionality</w:delText>
              <w:tab/>
              <w:delText>15</w:delText>
            </w:r>
          </w:del>
        </w:p>
        <w:p>
          <w:pPr>
            <w:pStyle w:val="Contents3"/>
            <w:rPr>
              <w:rFonts w:ascii="Calibri" w:hAnsi="Calibri" w:cs="Calibri"/>
              <w:sz w:val="22"/>
              <w:szCs w:val="22"/>
              <w:lang w:val="en-US" w:eastAsia="en-US"/>
              <w:del w:id="1475" w:author="rapporteur16" w:date="2020-06-23T12:48:00Z"/>
            </w:rPr>
          </w:pPr>
          <w:del w:id="1471" w:author="rapporteur16" w:date="2020-06-23T12:48:00Z">
            <w:r>
              <w:rPr>
                <w:rFonts w:eastAsia="SimSun;宋体"/>
              </w:rPr>
              <w:delText>6.1.2.1</w:delText>
            </w:r>
          </w:del>
          <w:del w:id="1472" w:author="rapporteur16" w:date="2020-06-23T12:48:00Z">
            <w:r>
              <w:rPr>
                <w:rFonts w:cs="Calibri" w:ascii="Calibri" w:hAnsi="Calibri"/>
                <w:sz w:val="22"/>
                <w:szCs w:val="22"/>
                <w:lang w:val="en-US" w:eastAsia="en-US"/>
              </w:rPr>
              <w:tab/>
            </w:r>
          </w:del>
          <w:del w:id="1473" w:author="rapporteur16" w:date="2020-06-23T12:48:00Z">
            <w:r>
              <w:rPr>
                <w:rFonts w:eastAsia="SimSun;宋体"/>
              </w:rPr>
              <w:delText>Location information report</w:delText>
            </w:r>
          </w:del>
          <w:del w:id="1474" w:author="rapporteur16" w:date="2020-06-23T12:48:00Z">
            <w:r>
              <w:rPr/>
              <w:tab/>
              <w:delText>15</w:delText>
            </w:r>
          </w:del>
        </w:p>
        <w:p>
          <w:pPr>
            <w:pStyle w:val="Contents4"/>
            <w:rPr>
              <w:rFonts w:ascii="Calibri" w:hAnsi="Calibri" w:cs="Calibri"/>
              <w:sz w:val="22"/>
              <w:szCs w:val="22"/>
              <w:lang w:val="en-US" w:eastAsia="en-US"/>
              <w:del w:id="1479" w:author="rapporteur16" w:date="2020-06-23T12:48:00Z"/>
            </w:rPr>
          </w:pPr>
          <w:del w:id="1476" w:author="rapporteur16" w:date="2020-06-23T12:48:00Z">
            <w:r>
              <w:rPr/>
              <w:delText>6.1.3</w:delText>
            </w:r>
          </w:del>
          <w:del w:id="1477" w:author="rapporteur16" w:date="2020-06-23T12:48:00Z">
            <w:r>
              <w:rPr>
                <w:rFonts w:cs="Calibri" w:ascii="Calibri" w:hAnsi="Calibri"/>
                <w:sz w:val="22"/>
                <w:szCs w:val="22"/>
                <w:lang w:val="en-US" w:eastAsia="en-US"/>
              </w:rPr>
              <w:tab/>
            </w:r>
          </w:del>
          <w:del w:id="1478" w:author="rapporteur16" w:date="2020-06-23T12:48:00Z">
            <w:r>
              <w:rPr/>
              <w:delText>Solution Evaluation</w:delText>
              <w:tab/>
              <w:delText>16</w:delText>
            </w:r>
          </w:del>
        </w:p>
        <w:p>
          <w:pPr>
            <w:pStyle w:val="Contents3"/>
            <w:rPr>
              <w:rFonts w:ascii="Calibri" w:hAnsi="Calibri" w:cs="Calibri"/>
              <w:sz w:val="22"/>
              <w:szCs w:val="22"/>
              <w:lang w:val="en-US" w:eastAsia="en-US"/>
              <w:del w:id="1492" w:author="rapporteur16" w:date="2020-06-23T12:48:00Z"/>
            </w:rPr>
          </w:pPr>
          <w:del w:id="1480" w:author="rapporteur16" w:date="2020-06-23T12:48:00Z">
            <w:r>
              <w:rPr/>
              <w:delText>6.</w:delText>
            </w:r>
          </w:del>
          <w:del w:id="1481" w:author="rapporteur16" w:date="2020-06-23T12:48:00Z">
            <w:r>
              <w:rPr>
                <w:lang w:val="en-US" w:eastAsia="en-US"/>
              </w:rPr>
              <w:delText>2</w:delText>
            </w:r>
          </w:del>
          <w:del w:id="1482" w:author="rapporteur16" w:date="2020-06-23T12:48:00Z">
            <w:r>
              <w:rPr>
                <w:rFonts w:cs="Calibri" w:ascii="Calibri" w:hAnsi="Calibri"/>
                <w:sz w:val="22"/>
                <w:szCs w:val="22"/>
                <w:lang w:val="en-US" w:eastAsia="en-US"/>
              </w:rPr>
              <w:tab/>
            </w:r>
          </w:del>
          <w:del w:id="1483" w:author="rapporteur16" w:date="2020-06-23T12:48:00Z">
            <w:r>
              <w:rPr/>
              <w:delText xml:space="preserve">Solution </w:delText>
            </w:r>
          </w:del>
          <w:del w:id="1484" w:author="rapporteur16" w:date="2020-06-23T12:48:00Z">
            <w:r>
              <w:rPr>
                <w:lang w:val="en-US" w:eastAsia="en-US"/>
              </w:rPr>
              <w:delText>2</w:delText>
            </w:r>
          </w:del>
          <w:del w:id="1485" w:author="rapporteur16" w:date="2020-06-23T12:48:00Z">
            <w:r>
              <w:rPr/>
              <w:delText>: Addition</w:delText>
            </w:r>
          </w:del>
          <w:del w:id="1486" w:author="rapporteur16" w:date="2020-06-23T12:48:00Z">
            <w:r>
              <w:rPr>
                <w:lang w:val="en-US" w:eastAsia="en-US"/>
              </w:rPr>
              <w:delText>al details within</w:delText>
            </w:r>
          </w:del>
          <w:del w:id="1487" w:author="rapporteur16" w:date="2020-06-23T12:48:00Z">
            <w:r>
              <w:rPr/>
              <w:delText xml:space="preserve"> </w:delText>
            </w:r>
          </w:del>
          <w:del w:id="1488" w:author="rapporteur16" w:date="2020-06-23T12:48:00Z">
            <w:r>
              <w:rPr>
                <w:lang w:val="en-US" w:eastAsia="en-US"/>
              </w:rPr>
              <w:delText>the</w:delText>
            </w:r>
          </w:del>
          <w:del w:id="1489" w:author="rapporteur16" w:date="2020-06-23T12:48:00Z">
            <w:r>
              <w:rPr/>
              <w:delText xml:space="preserve"> location information</w:delText>
            </w:r>
          </w:del>
          <w:del w:id="1490" w:author="rapporteur16" w:date="2020-06-23T12:48:00Z">
            <w:r>
              <w:rPr>
                <w:lang w:val="en-US" w:eastAsia="en-US"/>
              </w:rPr>
              <w:delText xml:space="preserve"> notification</w:delText>
            </w:r>
          </w:del>
          <w:del w:id="1491" w:author="rapporteur16" w:date="2020-06-23T12:48:00Z">
            <w:r>
              <w:rPr/>
              <w:tab/>
              <w:delText>16</w:delText>
            </w:r>
          </w:del>
        </w:p>
        <w:p>
          <w:pPr>
            <w:pStyle w:val="Contents3"/>
            <w:rPr>
              <w:rFonts w:ascii="Calibri" w:hAnsi="Calibri" w:cs="Calibri"/>
              <w:sz w:val="22"/>
              <w:szCs w:val="22"/>
              <w:lang w:val="en-US" w:eastAsia="en-US"/>
              <w:del w:id="1498" w:author="rapporteur16" w:date="2020-06-23T12:48:00Z"/>
            </w:rPr>
          </w:pPr>
          <w:del w:id="1493" w:author="rapporteur16" w:date="2020-06-23T12:48:00Z">
            <w:r>
              <w:rPr/>
              <w:delText>6.</w:delText>
            </w:r>
          </w:del>
          <w:del w:id="1494" w:author="rapporteur16" w:date="2020-06-23T12:48:00Z">
            <w:r>
              <w:rPr>
                <w:lang w:val="en-US" w:eastAsia="en-US"/>
              </w:rPr>
              <w:delText>2</w:delText>
            </w:r>
          </w:del>
          <w:del w:id="1495" w:author="rapporteur16" w:date="2020-06-23T12:48:00Z">
            <w:r>
              <w:rPr/>
              <w:delText>.1</w:delText>
            </w:r>
          </w:del>
          <w:del w:id="1496" w:author="rapporteur16" w:date="2020-06-23T12:48:00Z">
            <w:r>
              <w:rPr>
                <w:rFonts w:cs="Calibri" w:ascii="Calibri" w:hAnsi="Calibri"/>
                <w:sz w:val="22"/>
                <w:szCs w:val="22"/>
                <w:lang w:val="en-US" w:eastAsia="en-US"/>
              </w:rPr>
              <w:tab/>
            </w:r>
          </w:del>
          <w:del w:id="1497" w:author="rapporteur16" w:date="2020-06-23T12:48:00Z">
            <w:r>
              <w:rPr/>
              <w:delText>Description</w:delText>
              <w:tab/>
              <w:delText>16</w:delText>
            </w:r>
          </w:del>
        </w:p>
        <w:p>
          <w:pPr>
            <w:pStyle w:val="Contents3"/>
            <w:rPr>
              <w:rFonts w:ascii="Calibri" w:hAnsi="Calibri" w:cs="Calibri"/>
              <w:sz w:val="22"/>
              <w:szCs w:val="22"/>
              <w:lang w:val="en-US" w:eastAsia="en-US"/>
              <w:del w:id="1504" w:author="rapporteur16" w:date="2020-06-23T12:48:00Z"/>
            </w:rPr>
          </w:pPr>
          <w:del w:id="1499" w:author="rapporteur16" w:date="2020-06-23T12:48:00Z">
            <w:r>
              <w:rPr/>
              <w:delText>6.</w:delText>
            </w:r>
          </w:del>
          <w:del w:id="1500" w:author="rapporteur16" w:date="2020-06-23T12:48:00Z">
            <w:r>
              <w:rPr>
                <w:lang w:val="en-US" w:eastAsia="en-US"/>
              </w:rPr>
              <w:delText>2</w:delText>
            </w:r>
          </w:del>
          <w:del w:id="1501" w:author="rapporteur16" w:date="2020-06-23T12:48:00Z">
            <w:r>
              <w:rPr/>
              <w:delText>.2</w:delText>
            </w:r>
          </w:del>
          <w:del w:id="1502" w:author="rapporteur16" w:date="2020-06-23T12:48:00Z">
            <w:r>
              <w:rPr>
                <w:rFonts w:cs="Calibri" w:ascii="Calibri" w:hAnsi="Calibri"/>
                <w:sz w:val="22"/>
                <w:szCs w:val="22"/>
                <w:lang w:val="en-US" w:eastAsia="en-US"/>
              </w:rPr>
              <w:tab/>
            </w:r>
          </w:del>
          <w:del w:id="1503" w:author="rapporteur16" w:date="2020-06-23T12:48:00Z">
            <w:r>
              <w:rPr/>
              <w:delText>Impacts on existing nodes and functionality</w:delText>
              <w:tab/>
              <w:delText>16</w:delText>
            </w:r>
          </w:del>
        </w:p>
        <w:p>
          <w:pPr>
            <w:pStyle w:val="Contents4"/>
            <w:rPr>
              <w:rFonts w:ascii="Calibri" w:hAnsi="Calibri" w:cs="Calibri"/>
              <w:sz w:val="22"/>
              <w:szCs w:val="22"/>
              <w:lang w:val="en-US" w:eastAsia="en-US"/>
              <w:del w:id="1509" w:author="rapporteur16" w:date="2020-06-23T12:48:00Z"/>
            </w:rPr>
          </w:pPr>
          <w:del w:id="1505" w:author="rapporteur16" w:date="2020-06-23T12:48:00Z">
            <w:r>
              <w:rPr>
                <w:rFonts w:eastAsia="SimSun;宋体"/>
              </w:rPr>
              <w:delText>6.2.2.1</w:delText>
            </w:r>
          </w:del>
          <w:del w:id="1506" w:author="rapporteur16" w:date="2020-06-23T12:48:00Z">
            <w:r>
              <w:rPr>
                <w:rFonts w:cs="Calibri" w:ascii="Calibri" w:hAnsi="Calibri"/>
                <w:sz w:val="22"/>
                <w:szCs w:val="22"/>
                <w:lang w:val="en-US" w:eastAsia="en-US"/>
              </w:rPr>
              <w:tab/>
            </w:r>
          </w:del>
          <w:del w:id="1507" w:author="rapporteur16" w:date="2020-06-23T12:48:00Z">
            <w:r>
              <w:rPr>
                <w:rFonts w:eastAsia="SimSun;宋体"/>
              </w:rPr>
              <w:delText>Location information notification</w:delText>
            </w:r>
          </w:del>
          <w:del w:id="1508" w:author="rapporteur16" w:date="2020-06-23T12:48:00Z">
            <w:r>
              <w:rPr/>
              <w:tab/>
              <w:delText>16</w:delText>
            </w:r>
          </w:del>
        </w:p>
        <w:p>
          <w:pPr>
            <w:pStyle w:val="Contents4"/>
            <w:rPr>
              <w:rFonts w:ascii="Calibri" w:hAnsi="Calibri" w:cs="Calibri"/>
              <w:sz w:val="22"/>
              <w:szCs w:val="22"/>
              <w:lang w:val="en-US" w:eastAsia="en-US"/>
              <w:del w:id="1515" w:author="rapporteur16" w:date="2020-06-23T12:48:00Z"/>
            </w:rPr>
          </w:pPr>
          <w:del w:id="1510" w:author="rapporteur16" w:date="2020-06-23T12:48:00Z">
            <w:r>
              <w:rPr/>
              <w:delText>6.</w:delText>
            </w:r>
          </w:del>
          <w:del w:id="1511" w:author="rapporteur16" w:date="2020-06-23T12:48:00Z">
            <w:r>
              <w:rPr>
                <w:lang w:val="en-US" w:eastAsia="en-US"/>
              </w:rPr>
              <w:delText>2</w:delText>
            </w:r>
          </w:del>
          <w:del w:id="1512" w:author="rapporteur16" w:date="2020-06-23T12:48:00Z">
            <w:r>
              <w:rPr/>
              <w:delText>.3</w:delText>
            </w:r>
          </w:del>
          <w:del w:id="1513" w:author="rapporteur16" w:date="2020-06-23T12:48:00Z">
            <w:r>
              <w:rPr>
                <w:rFonts w:cs="Calibri" w:ascii="Calibri" w:hAnsi="Calibri"/>
                <w:sz w:val="22"/>
                <w:szCs w:val="22"/>
                <w:lang w:val="en-US" w:eastAsia="en-US"/>
              </w:rPr>
              <w:tab/>
            </w:r>
          </w:del>
          <w:del w:id="1514" w:author="rapporteur16" w:date="2020-06-23T12:48:00Z">
            <w:r>
              <w:rPr/>
              <w:delText>Solution Evaluation</w:delText>
              <w:tab/>
              <w:delText>17</w:delText>
            </w:r>
          </w:del>
        </w:p>
        <w:p>
          <w:pPr>
            <w:pStyle w:val="Contents3"/>
            <w:rPr>
              <w:rFonts w:ascii="Calibri" w:hAnsi="Calibri" w:cs="Calibri"/>
              <w:sz w:val="22"/>
              <w:szCs w:val="22"/>
              <w:lang w:val="en-US" w:eastAsia="en-US"/>
              <w:del w:id="1522" w:author="rapporteur16" w:date="2020-06-23T12:48:00Z"/>
            </w:rPr>
          </w:pPr>
          <w:del w:id="1516" w:author="rapporteur16" w:date="2020-06-23T12:48:00Z">
            <w:r>
              <w:rPr/>
              <w:delText>6.</w:delText>
            </w:r>
          </w:del>
          <w:del w:id="1517" w:author="rapporteur16" w:date="2020-06-23T12:48:00Z">
            <w:r>
              <w:rPr>
                <w:lang w:val="en-US" w:eastAsia="en-US"/>
              </w:rPr>
              <w:delText>3</w:delText>
            </w:r>
          </w:del>
          <w:del w:id="1518" w:author="rapporteur16" w:date="2020-06-23T12:48:00Z">
            <w:r>
              <w:rPr>
                <w:rFonts w:cs="Calibri" w:ascii="Calibri" w:hAnsi="Calibri"/>
                <w:sz w:val="22"/>
                <w:szCs w:val="22"/>
                <w:lang w:val="en-US" w:eastAsia="en-US"/>
              </w:rPr>
              <w:tab/>
            </w:r>
          </w:del>
          <w:del w:id="1519" w:author="rapporteur16" w:date="2020-06-23T12:48:00Z">
            <w:r>
              <w:rPr/>
              <w:delText xml:space="preserve">Solution </w:delText>
            </w:r>
          </w:del>
          <w:del w:id="1520" w:author="rapporteur16" w:date="2020-06-23T12:48:00Z">
            <w:r>
              <w:rPr>
                <w:lang w:val="en-US" w:eastAsia="en-US"/>
              </w:rPr>
              <w:delText>3</w:delText>
            </w:r>
          </w:del>
          <w:del w:id="1521" w:author="rapporteur16" w:date="2020-06-23T12:48:00Z">
            <w:r>
              <w:rPr/>
              <w:delText>: Adjusting the location reporting procedure</w:delText>
              <w:tab/>
              <w:delText>17</w:delText>
            </w:r>
          </w:del>
        </w:p>
        <w:p>
          <w:pPr>
            <w:pStyle w:val="Contents2"/>
            <w:rPr>
              <w:rFonts w:ascii="Calibri" w:hAnsi="Calibri" w:cs="Calibri"/>
              <w:sz w:val="22"/>
              <w:szCs w:val="22"/>
              <w:lang w:val="en-US" w:eastAsia="en-US"/>
              <w:del w:id="1528" w:author="rapporteur16" w:date="2020-06-23T12:48:00Z"/>
            </w:rPr>
          </w:pPr>
          <w:del w:id="1523" w:author="rapporteur16" w:date="2020-06-23T12:48:00Z">
            <w:r>
              <w:rPr/>
              <w:delText>6.</w:delText>
            </w:r>
          </w:del>
          <w:del w:id="1524" w:author="rapporteur16" w:date="2020-06-23T12:48:00Z">
            <w:r>
              <w:rPr>
                <w:lang w:val="en-US" w:eastAsia="en-US"/>
              </w:rPr>
              <w:delText>3</w:delText>
            </w:r>
          </w:del>
          <w:del w:id="1525" w:author="rapporteur16" w:date="2020-06-23T12:48:00Z">
            <w:r>
              <w:rPr/>
              <w:delText>.1</w:delText>
            </w:r>
          </w:del>
          <w:del w:id="1526" w:author="rapporteur16" w:date="2020-06-23T12:48:00Z">
            <w:r>
              <w:rPr>
                <w:rFonts w:cs="Calibri" w:ascii="Calibri" w:hAnsi="Calibri"/>
                <w:sz w:val="22"/>
                <w:szCs w:val="22"/>
                <w:lang w:val="en-US" w:eastAsia="en-US"/>
              </w:rPr>
              <w:tab/>
            </w:r>
          </w:del>
          <w:del w:id="1527" w:author="rapporteur16" w:date="2020-06-23T12:48:00Z">
            <w:r>
              <w:rPr/>
              <w:delText>Description</w:delText>
              <w:tab/>
              <w:delText>17</w:delText>
            </w:r>
          </w:del>
        </w:p>
        <w:p>
          <w:pPr>
            <w:pStyle w:val="Contents2"/>
            <w:rPr>
              <w:rFonts w:ascii="Calibri" w:hAnsi="Calibri" w:cs="Calibri"/>
              <w:sz w:val="22"/>
              <w:szCs w:val="22"/>
              <w:lang w:val="en-US" w:eastAsia="en-US"/>
              <w:del w:id="1534" w:author="rapporteur16" w:date="2020-06-23T12:48:00Z"/>
            </w:rPr>
          </w:pPr>
          <w:del w:id="1529" w:author="rapporteur16" w:date="2020-06-23T12:48:00Z">
            <w:r>
              <w:rPr/>
              <w:delText>6.</w:delText>
            </w:r>
          </w:del>
          <w:del w:id="1530" w:author="rapporteur16" w:date="2020-06-23T12:48:00Z">
            <w:r>
              <w:rPr>
                <w:lang w:val="en-US" w:eastAsia="en-US"/>
              </w:rPr>
              <w:delText>3</w:delText>
            </w:r>
          </w:del>
          <w:del w:id="1531" w:author="rapporteur16" w:date="2020-06-23T12:48:00Z">
            <w:r>
              <w:rPr/>
              <w:delText>.2</w:delText>
            </w:r>
          </w:del>
          <w:del w:id="1532" w:author="rapporteur16" w:date="2020-06-23T12:48:00Z">
            <w:r>
              <w:rPr>
                <w:rFonts w:cs="Calibri" w:ascii="Calibri" w:hAnsi="Calibri"/>
                <w:sz w:val="22"/>
                <w:szCs w:val="22"/>
                <w:lang w:val="en-US" w:eastAsia="en-US"/>
              </w:rPr>
              <w:tab/>
            </w:r>
          </w:del>
          <w:del w:id="1533" w:author="rapporteur16" w:date="2020-06-23T12:48:00Z">
            <w:r>
              <w:rPr/>
              <w:delText>Impacts on existing nodes and functionality</w:delText>
              <w:tab/>
              <w:delText>17</w:delText>
            </w:r>
          </w:del>
        </w:p>
        <w:p>
          <w:pPr>
            <w:pStyle w:val="Contents2"/>
            <w:rPr>
              <w:rFonts w:ascii="Calibri" w:hAnsi="Calibri" w:cs="Calibri"/>
              <w:sz w:val="22"/>
              <w:szCs w:val="22"/>
              <w:lang w:val="en-US" w:eastAsia="en-US"/>
              <w:del w:id="1539" w:author="rapporteur16" w:date="2020-06-23T12:48:00Z"/>
            </w:rPr>
          </w:pPr>
          <w:del w:id="1535" w:author="rapporteur16" w:date="2020-06-23T12:48:00Z">
            <w:r>
              <w:rPr>
                <w:rFonts w:eastAsia="SimSun;宋体"/>
              </w:rPr>
              <w:delText>6.3.2.1</w:delText>
            </w:r>
          </w:del>
          <w:del w:id="1536" w:author="rapporteur16" w:date="2020-06-23T12:48:00Z">
            <w:r>
              <w:rPr>
                <w:rFonts w:cs="Calibri" w:ascii="Calibri" w:hAnsi="Calibri"/>
                <w:sz w:val="22"/>
                <w:szCs w:val="22"/>
                <w:lang w:val="en-US" w:eastAsia="en-US"/>
              </w:rPr>
              <w:tab/>
            </w:r>
          </w:del>
          <w:del w:id="1537" w:author="rapporteur16" w:date="2020-06-23T12:48:00Z">
            <w:r>
              <w:rPr>
                <w:rFonts w:eastAsia="SimSun;宋体"/>
              </w:rPr>
              <w:delText>Event-triggered location reporting procedure</w:delText>
            </w:r>
          </w:del>
          <w:del w:id="1538" w:author="rapporteur16" w:date="2020-06-23T12:48:00Z">
            <w:r>
              <w:rPr/>
              <w:tab/>
              <w:delText>17</w:delText>
            </w:r>
          </w:del>
        </w:p>
        <w:p>
          <w:pPr>
            <w:pStyle w:val="Contents2"/>
            <w:rPr>
              <w:rFonts w:ascii="Calibri" w:hAnsi="Calibri" w:cs="Calibri"/>
              <w:sz w:val="22"/>
              <w:szCs w:val="22"/>
              <w:lang w:val="en-US" w:eastAsia="en-US"/>
              <w:del w:id="1545" w:author="rapporteur16" w:date="2020-06-23T12:48:00Z"/>
            </w:rPr>
          </w:pPr>
          <w:del w:id="1540" w:author="rapporteur16" w:date="2020-06-23T12:48:00Z">
            <w:r>
              <w:rPr/>
              <w:delText>6.</w:delText>
            </w:r>
          </w:del>
          <w:del w:id="1541" w:author="rapporteur16" w:date="2020-06-23T12:48:00Z">
            <w:r>
              <w:rPr>
                <w:lang w:val="en-US" w:eastAsia="en-US"/>
              </w:rPr>
              <w:delText>3</w:delText>
            </w:r>
          </w:del>
          <w:del w:id="1542" w:author="rapporteur16" w:date="2020-06-23T12:48:00Z">
            <w:r>
              <w:rPr/>
              <w:delText>.3</w:delText>
            </w:r>
          </w:del>
          <w:del w:id="1543" w:author="rapporteur16" w:date="2020-06-23T12:48:00Z">
            <w:r>
              <w:rPr>
                <w:rFonts w:cs="Calibri" w:ascii="Calibri" w:hAnsi="Calibri"/>
                <w:sz w:val="22"/>
                <w:szCs w:val="22"/>
                <w:lang w:val="en-US" w:eastAsia="en-US"/>
              </w:rPr>
              <w:tab/>
            </w:r>
          </w:del>
          <w:del w:id="1544" w:author="rapporteur16" w:date="2020-06-23T12:48:00Z">
            <w:r>
              <w:rPr/>
              <w:delText>Solution Evaluation</w:delText>
              <w:tab/>
              <w:delText>17</w:delText>
            </w:r>
          </w:del>
        </w:p>
        <w:p>
          <w:pPr>
            <w:pStyle w:val="Contents3"/>
            <w:rPr>
              <w:rFonts w:ascii="Calibri" w:hAnsi="Calibri" w:cs="Calibri"/>
              <w:sz w:val="22"/>
              <w:szCs w:val="22"/>
              <w:lang w:val="en-US" w:eastAsia="en-US"/>
              <w:del w:id="1552" w:author="rapporteur16" w:date="2020-06-23T12:48:00Z"/>
            </w:rPr>
          </w:pPr>
          <w:del w:id="1546" w:author="rapporteur16" w:date="2020-06-23T12:48:00Z">
            <w:r>
              <w:rPr/>
              <w:delText>6.</w:delText>
            </w:r>
          </w:del>
          <w:del w:id="1547" w:author="rapporteur16" w:date="2020-06-23T12:48:00Z">
            <w:r>
              <w:rPr>
                <w:lang w:val="en-US" w:eastAsia="en-US"/>
              </w:rPr>
              <w:delText>4</w:delText>
            </w:r>
          </w:del>
          <w:del w:id="1548" w:author="rapporteur16" w:date="2020-06-23T12:48:00Z">
            <w:r>
              <w:rPr>
                <w:rFonts w:cs="Calibri" w:ascii="Calibri" w:hAnsi="Calibri"/>
                <w:sz w:val="22"/>
                <w:szCs w:val="22"/>
                <w:lang w:val="en-US" w:eastAsia="en-US"/>
              </w:rPr>
              <w:tab/>
            </w:r>
          </w:del>
          <w:del w:id="1549" w:author="rapporteur16" w:date="2020-06-23T12:48:00Z">
            <w:r>
              <w:rPr/>
              <w:delText xml:space="preserve">Solution </w:delText>
            </w:r>
          </w:del>
          <w:del w:id="1550" w:author="rapporteur16" w:date="2020-06-23T12:48:00Z">
            <w:r>
              <w:rPr>
                <w:lang w:val="en-US" w:eastAsia="en-US"/>
              </w:rPr>
              <w:delText>4</w:delText>
            </w:r>
          </w:del>
          <w:del w:id="1551" w:author="rapporteur16" w:date="2020-06-23T12:48:00Z">
            <w:r>
              <w:rPr/>
              <w:delText>: Handling of triggering criteria in emergency cases</w:delText>
              <w:tab/>
              <w:delText>17</w:delText>
            </w:r>
          </w:del>
        </w:p>
        <w:p>
          <w:pPr>
            <w:pStyle w:val="Contents2"/>
            <w:rPr>
              <w:rFonts w:ascii="Calibri" w:hAnsi="Calibri" w:cs="Calibri"/>
              <w:sz w:val="22"/>
              <w:szCs w:val="22"/>
              <w:lang w:val="en-US" w:eastAsia="en-US"/>
              <w:del w:id="1558" w:author="rapporteur16" w:date="2020-06-23T12:48:00Z"/>
            </w:rPr>
          </w:pPr>
          <w:del w:id="1553" w:author="rapporteur16" w:date="2020-06-23T12:48:00Z">
            <w:r>
              <w:rPr/>
              <w:delText>6.</w:delText>
            </w:r>
          </w:del>
          <w:del w:id="1554" w:author="rapporteur16" w:date="2020-06-23T12:48:00Z">
            <w:r>
              <w:rPr>
                <w:lang w:val="en-US" w:eastAsia="en-US"/>
              </w:rPr>
              <w:delText>4</w:delText>
            </w:r>
          </w:del>
          <w:del w:id="1555" w:author="rapporteur16" w:date="2020-06-23T12:48:00Z">
            <w:r>
              <w:rPr/>
              <w:delText>.1</w:delText>
            </w:r>
          </w:del>
          <w:del w:id="1556" w:author="rapporteur16" w:date="2020-06-23T12:48:00Z">
            <w:r>
              <w:rPr>
                <w:rFonts w:cs="Calibri" w:ascii="Calibri" w:hAnsi="Calibri"/>
                <w:sz w:val="22"/>
                <w:szCs w:val="22"/>
                <w:lang w:val="en-US" w:eastAsia="en-US"/>
              </w:rPr>
              <w:tab/>
            </w:r>
          </w:del>
          <w:del w:id="1557" w:author="rapporteur16" w:date="2020-06-23T12:48:00Z">
            <w:r>
              <w:rPr/>
              <w:delText>Description</w:delText>
              <w:tab/>
              <w:delText>17</w:delText>
            </w:r>
          </w:del>
        </w:p>
        <w:p>
          <w:pPr>
            <w:pStyle w:val="Contents3"/>
            <w:rPr>
              <w:rFonts w:ascii="Calibri" w:hAnsi="Calibri" w:cs="Calibri"/>
              <w:sz w:val="22"/>
              <w:szCs w:val="22"/>
              <w:lang w:val="en-US" w:eastAsia="en-US"/>
              <w:del w:id="1564" w:author="rapporteur16" w:date="2020-06-23T12:48:00Z"/>
            </w:rPr>
          </w:pPr>
          <w:del w:id="1559" w:author="rapporteur16" w:date="2020-06-23T12:48:00Z">
            <w:r>
              <w:rPr/>
              <w:delText>6.</w:delText>
            </w:r>
          </w:del>
          <w:del w:id="1560" w:author="rapporteur16" w:date="2020-06-23T12:48:00Z">
            <w:r>
              <w:rPr>
                <w:lang w:val="en-US" w:eastAsia="en-US"/>
              </w:rPr>
              <w:delText>4</w:delText>
            </w:r>
          </w:del>
          <w:del w:id="1561" w:author="rapporteur16" w:date="2020-06-23T12:48:00Z">
            <w:r>
              <w:rPr/>
              <w:delText>.2</w:delText>
            </w:r>
          </w:del>
          <w:del w:id="1562" w:author="rapporteur16" w:date="2020-06-23T12:48:00Z">
            <w:r>
              <w:rPr>
                <w:rFonts w:cs="Calibri" w:ascii="Calibri" w:hAnsi="Calibri"/>
                <w:sz w:val="22"/>
                <w:szCs w:val="22"/>
                <w:lang w:val="en-US" w:eastAsia="en-US"/>
              </w:rPr>
              <w:tab/>
            </w:r>
          </w:del>
          <w:del w:id="1563" w:author="rapporteur16" w:date="2020-06-23T12:48:00Z">
            <w:r>
              <w:rPr/>
              <w:delText>Impacts on existing nodes and functionality</w:delText>
              <w:tab/>
              <w:delText>18</w:delText>
            </w:r>
          </w:del>
        </w:p>
        <w:p>
          <w:pPr>
            <w:pStyle w:val="Contents3"/>
            <w:rPr>
              <w:rFonts w:ascii="Calibri" w:hAnsi="Calibri" w:cs="Calibri"/>
              <w:sz w:val="22"/>
              <w:szCs w:val="22"/>
              <w:lang w:val="en-US" w:eastAsia="en-US"/>
              <w:del w:id="1571" w:author="rapporteur16" w:date="2020-06-23T12:48:00Z"/>
            </w:rPr>
          </w:pPr>
          <w:del w:id="1565" w:author="rapporteur16" w:date="2020-06-23T12:48:00Z">
            <w:r>
              <w:rPr>
                <w:rFonts w:eastAsia="SimSun;宋体"/>
              </w:rPr>
              <w:delText>6.</w:delText>
            </w:r>
          </w:del>
          <w:del w:id="1566" w:author="rapporteur16" w:date="2020-06-23T12:48:00Z">
            <w:r>
              <w:rPr>
                <w:rFonts w:eastAsia="SimSun;宋体"/>
                <w:lang w:val="en-US" w:eastAsia="en-US"/>
              </w:rPr>
              <w:delText>4</w:delText>
            </w:r>
          </w:del>
          <w:del w:id="1567" w:author="rapporteur16" w:date="2020-06-23T12:48:00Z">
            <w:r>
              <w:rPr>
                <w:rFonts w:eastAsia="SimSun;宋体"/>
              </w:rPr>
              <w:delText>.2.1</w:delText>
            </w:r>
          </w:del>
          <w:del w:id="1568" w:author="rapporteur16" w:date="2020-06-23T12:48:00Z">
            <w:r>
              <w:rPr>
                <w:rFonts w:cs="Calibri" w:ascii="Calibri" w:hAnsi="Calibri"/>
                <w:sz w:val="22"/>
                <w:szCs w:val="22"/>
                <w:lang w:val="en-US" w:eastAsia="en-US"/>
              </w:rPr>
              <w:tab/>
            </w:r>
          </w:del>
          <w:del w:id="1569" w:author="rapporteur16" w:date="2020-06-23T12:48:00Z">
            <w:r>
              <w:rPr>
                <w:rFonts w:eastAsia="SimSun;宋体"/>
              </w:rPr>
              <w:delText>Location reporting configuration</w:delText>
            </w:r>
          </w:del>
          <w:del w:id="1570" w:author="rapporteur16" w:date="2020-06-23T12:48:00Z">
            <w:r>
              <w:rPr/>
              <w:tab/>
              <w:delText>18</w:delText>
            </w:r>
          </w:del>
        </w:p>
        <w:p>
          <w:pPr>
            <w:pStyle w:val="Contents4"/>
            <w:rPr>
              <w:rFonts w:ascii="Calibri" w:hAnsi="Calibri" w:cs="Calibri"/>
              <w:sz w:val="22"/>
              <w:szCs w:val="22"/>
              <w:lang w:val="en-US" w:eastAsia="en-US"/>
              <w:del w:id="1577" w:author="rapporteur16" w:date="2020-06-23T12:48:00Z"/>
            </w:rPr>
          </w:pPr>
          <w:del w:id="1572" w:author="rapporteur16" w:date="2020-06-23T12:48:00Z">
            <w:r>
              <w:rPr>
                <w:rFonts w:eastAsia="SimSun;宋体"/>
              </w:rPr>
              <w:delText>6.4.2.</w:delText>
            </w:r>
          </w:del>
          <w:del w:id="1573" w:author="rapporteur16" w:date="2020-06-23T12:48:00Z">
            <w:r>
              <w:rPr>
                <w:rFonts w:eastAsia="SimSun;宋体"/>
                <w:lang w:val="en-US" w:eastAsia="en-US"/>
              </w:rPr>
              <w:delText>2</w:delText>
            </w:r>
          </w:del>
          <w:del w:id="1574" w:author="rapporteur16" w:date="2020-06-23T12:48:00Z">
            <w:r>
              <w:rPr>
                <w:rFonts w:cs="Calibri" w:ascii="Calibri" w:hAnsi="Calibri"/>
                <w:sz w:val="22"/>
                <w:szCs w:val="22"/>
                <w:lang w:val="en-US" w:eastAsia="en-US"/>
              </w:rPr>
              <w:tab/>
            </w:r>
          </w:del>
          <w:del w:id="1575" w:author="rapporteur16" w:date="2020-06-23T12:48:00Z">
            <w:r>
              <w:rPr>
                <w:rFonts w:eastAsia="SimSun;宋体"/>
              </w:rPr>
              <w:delText>Location reporting trigger</w:delText>
            </w:r>
          </w:del>
          <w:del w:id="1576" w:author="rapporteur16" w:date="2020-06-23T12:48:00Z">
            <w:r>
              <w:rPr/>
              <w:tab/>
              <w:delText>19</w:delText>
            </w:r>
          </w:del>
        </w:p>
        <w:p>
          <w:pPr>
            <w:pStyle w:val="Contents1"/>
            <w:rPr>
              <w:rFonts w:ascii="Calibri" w:hAnsi="Calibri" w:cs="Calibri"/>
              <w:sz w:val="22"/>
              <w:szCs w:val="22"/>
              <w:lang w:val="en-US" w:eastAsia="en-US"/>
              <w:del w:id="1583" w:author="rapporteur16" w:date="2020-06-23T12:48:00Z"/>
            </w:rPr>
          </w:pPr>
          <w:del w:id="1578" w:author="rapporteur16" w:date="2020-06-23T12:48:00Z">
            <w:r>
              <w:rPr/>
              <w:delText>6.</w:delText>
            </w:r>
          </w:del>
          <w:del w:id="1579" w:author="rapporteur16" w:date="2020-06-23T12:48:00Z">
            <w:r>
              <w:rPr>
                <w:lang w:val="en-US" w:eastAsia="en-US"/>
              </w:rPr>
              <w:delText>4</w:delText>
            </w:r>
          </w:del>
          <w:del w:id="1580" w:author="rapporteur16" w:date="2020-06-23T12:48:00Z">
            <w:r>
              <w:rPr/>
              <w:delText>.3</w:delText>
            </w:r>
          </w:del>
          <w:del w:id="1581" w:author="rapporteur16" w:date="2020-06-23T12:48:00Z">
            <w:r>
              <w:rPr>
                <w:rFonts w:cs="Calibri" w:ascii="Calibri" w:hAnsi="Calibri"/>
                <w:sz w:val="22"/>
                <w:szCs w:val="22"/>
                <w:lang w:val="en-US" w:eastAsia="en-US"/>
              </w:rPr>
              <w:tab/>
            </w:r>
          </w:del>
          <w:del w:id="1582" w:author="rapporteur16" w:date="2020-06-23T12:48:00Z">
            <w:r>
              <w:rPr/>
              <w:delText>Solution Evaluation</w:delText>
              <w:tab/>
              <w:delText>19</w:delText>
            </w:r>
          </w:del>
        </w:p>
        <w:p>
          <w:pPr>
            <w:pStyle w:val="Contents1"/>
            <w:rPr>
              <w:rFonts w:ascii="Calibri" w:hAnsi="Calibri" w:cs="Calibri"/>
              <w:sz w:val="22"/>
              <w:szCs w:val="22"/>
              <w:lang w:val="en-US" w:eastAsia="en-US"/>
              <w:del w:id="1590" w:author="rapporteur16" w:date="2020-06-23T12:48:00Z"/>
            </w:rPr>
          </w:pPr>
          <w:del w:id="1584" w:author="rapporteur16" w:date="2020-06-23T12:48:00Z">
            <w:r>
              <w:rPr/>
              <w:delText>6.</w:delText>
            </w:r>
          </w:del>
          <w:del w:id="1585" w:author="rapporteur16" w:date="2020-06-23T12:48:00Z">
            <w:r>
              <w:rPr>
                <w:lang w:val="en-US" w:eastAsia="en-US"/>
              </w:rPr>
              <w:delText>5</w:delText>
            </w:r>
          </w:del>
          <w:del w:id="1586" w:author="rapporteur16" w:date="2020-06-23T12:48:00Z">
            <w:r>
              <w:rPr>
                <w:rFonts w:cs="Calibri" w:ascii="Calibri" w:hAnsi="Calibri"/>
                <w:sz w:val="22"/>
                <w:szCs w:val="22"/>
                <w:lang w:val="en-US" w:eastAsia="en-US"/>
              </w:rPr>
              <w:tab/>
            </w:r>
          </w:del>
          <w:del w:id="1587" w:author="rapporteur16" w:date="2020-06-23T12:48:00Z">
            <w:r>
              <w:rPr/>
              <w:delText xml:space="preserve">Solution </w:delText>
            </w:r>
          </w:del>
          <w:del w:id="1588" w:author="rapporteur16" w:date="2020-06-23T12:48:00Z">
            <w:r>
              <w:rPr>
                <w:lang w:val="en-US" w:eastAsia="en-US"/>
              </w:rPr>
              <w:delText>5</w:delText>
            </w:r>
          </w:del>
          <w:del w:id="1589" w:author="rapporteur16" w:date="2020-06-23T12:48:00Z">
            <w:r>
              <w:rPr/>
              <w:delText>: Location management mechanism backward compatibility for MCPTT</w:delText>
              <w:tab/>
              <w:delText>20</w:delText>
            </w:r>
          </w:del>
        </w:p>
        <w:p>
          <w:pPr>
            <w:pStyle w:val="Contents1"/>
            <w:rPr>
              <w:rFonts w:ascii="Calibri" w:hAnsi="Calibri" w:cs="Calibri"/>
              <w:sz w:val="22"/>
              <w:szCs w:val="22"/>
              <w:lang w:val="en-US" w:eastAsia="en-US"/>
              <w:del w:id="1596" w:author="rapporteur16" w:date="2020-06-23T12:48:00Z"/>
            </w:rPr>
          </w:pPr>
          <w:del w:id="1591" w:author="rapporteur16" w:date="2020-06-23T12:48:00Z">
            <w:r>
              <w:rPr/>
              <w:delText>6.</w:delText>
            </w:r>
          </w:del>
          <w:del w:id="1592" w:author="rapporteur16" w:date="2020-06-23T12:48:00Z">
            <w:r>
              <w:rPr>
                <w:lang w:val="en-US" w:eastAsia="en-US"/>
              </w:rPr>
              <w:delText>5</w:delText>
            </w:r>
          </w:del>
          <w:del w:id="1593" w:author="rapporteur16" w:date="2020-06-23T12:48:00Z">
            <w:r>
              <w:rPr/>
              <w:delText>.1</w:delText>
            </w:r>
          </w:del>
          <w:del w:id="1594" w:author="rapporteur16" w:date="2020-06-23T12:48:00Z">
            <w:r>
              <w:rPr>
                <w:rFonts w:cs="Calibri" w:ascii="Calibri" w:hAnsi="Calibri"/>
                <w:sz w:val="22"/>
                <w:szCs w:val="22"/>
                <w:lang w:val="en-US" w:eastAsia="en-US"/>
              </w:rPr>
              <w:tab/>
            </w:r>
          </w:del>
          <w:del w:id="1595" w:author="rapporteur16" w:date="2020-06-23T12:48:00Z">
            <w:r>
              <w:rPr/>
              <w:delText>Description</w:delText>
              <w:tab/>
              <w:delText>20</w:delText>
            </w:r>
          </w:del>
        </w:p>
        <w:p>
          <w:pPr>
            <w:pStyle w:val="Contents1"/>
            <w:rPr>
              <w:rFonts w:ascii="Calibri" w:hAnsi="Calibri" w:cs="Calibri"/>
              <w:sz w:val="22"/>
              <w:szCs w:val="22"/>
              <w:lang w:val="en-US" w:eastAsia="en-US"/>
              <w:del w:id="1602" w:author="rapporteur16" w:date="2020-06-23T12:48:00Z"/>
            </w:rPr>
          </w:pPr>
          <w:del w:id="1597" w:author="rapporteur16" w:date="2020-06-23T12:48:00Z">
            <w:r>
              <w:rPr/>
              <w:delText>6.</w:delText>
            </w:r>
          </w:del>
          <w:del w:id="1598" w:author="rapporteur16" w:date="2020-06-23T12:48:00Z">
            <w:r>
              <w:rPr>
                <w:lang w:val="en-US" w:eastAsia="en-US"/>
              </w:rPr>
              <w:delText>5</w:delText>
            </w:r>
          </w:del>
          <w:del w:id="1599" w:author="rapporteur16" w:date="2020-06-23T12:48:00Z">
            <w:r>
              <w:rPr/>
              <w:delText>.2</w:delText>
            </w:r>
          </w:del>
          <w:del w:id="1600" w:author="rapporteur16" w:date="2020-06-23T12:48:00Z">
            <w:r>
              <w:rPr>
                <w:rFonts w:cs="Calibri" w:ascii="Calibri" w:hAnsi="Calibri"/>
                <w:sz w:val="22"/>
                <w:szCs w:val="22"/>
                <w:lang w:val="en-US" w:eastAsia="en-US"/>
              </w:rPr>
              <w:tab/>
            </w:r>
          </w:del>
          <w:del w:id="1601" w:author="rapporteur16" w:date="2020-06-23T12:48:00Z">
            <w:r>
              <w:rPr/>
              <w:delText>Impacts on existing nodes and functionality</w:delText>
              <w:tab/>
              <w:delText>20</w:delText>
            </w:r>
          </w:del>
        </w:p>
        <w:p>
          <w:pPr>
            <w:pStyle w:val="Contents3"/>
            <w:rPr>
              <w:rFonts w:ascii="Calibri" w:hAnsi="Calibri" w:cs="Calibri"/>
              <w:sz w:val="22"/>
              <w:szCs w:val="22"/>
              <w:lang w:val="en-US" w:eastAsia="en-US"/>
              <w:del w:id="1608" w:author="rapporteur16" w:date="2020-06-23T12:48:00Z"/>
            </w:rPr>
          </w:pPr>
          <w:del w:id="1603" w:author="rapporteur16" w:date="2020-06-23T12:48:00Z">
            <w:r>
              <w:rPr/>
              <w:delText>6.</w:delText>
            </w:r>
          </w:del>
          <w:del w:id="1604" w:author="rapporteur16" w:date="2020-06-23T12:48:00Z">
            <w:r>
              <w:rPr>
                <w:lang w:val="en-US" w:eastAsia="en-US"/>
              </w:rPr>
              <w:delText>5</w:delText>
            </w:r>
          </w:del>
          <w:del w:id="1605" w:author="rapporteur16" w:date="2020-06-23T12:48:00Z">
            <w:r>
              <w:rPr/>
              <w:delText>.3</w:delText>
            </w:r>
          </w:del>
          <w:del w:id="1606" w:author="rapporteur16" w:date="2020-06-23T12:48:00Z">
            <w:r>
              <w:rPr>
                <w:rFonts w:cs="Calibri" w:ascii="Calibri" w:hAnsi="Calibri"/>
                <w:sz w:val="22"/>
                <w:szCs w:val="22"/>
                <w:lang w:val="en-US" w:eastAsia="en-US"/>
              </w:rPr>
              <w:tab/>
            </w:r>
          </w:del>
          <w:del w:id="1607" w:author="rapporteur16" w:date="2020-06-23T12:48:00Z">
            <w:r>
              <w:rPr/>
              <w:delText>Solution Evaluation</w:delText>
              <w:tab/>
              <w:delText>20</w:delText>
            </w:r>
          </w:del>
        </w:p>
        <w:p>
          <w:pPr>
            <w:pStyle w:val="Contents3"/>
            <w:rPr>
              <w:rFonts w:ascii="Calibri" w:hAnsi="Calibri" w:cs="Calibri"/>
              <w:sz w:val="22"/>
              <w:szCs w:val="22"/>
              <w:lang w:val="en-US" w:eastAsia="en-US"/>
              <w:del w:id="1615" w:author="rapporteur16" w:date="2020-06-23T12:48:00Z"/>
            </w:rPr>
          </w:pPr>
          <w:del w:id="1609" w:author="rapporteur16" w:date="2020-06-23T12:48:00Z">
            <w:r>
              <w:rPr/>
              <w:delText>6.</w:delText>
            </w:r>
          </w:del>
          <w:del w:id="1610" w:author="rapporteur16" w:date="2020-06-23T12:48:00Z">
            <w:r>
              <w:rPr>
                <w:lang w:val="en-US" w:eastAsia="en-US"/>
              </w:rPr>
              <w:delText>6</w:delText>
            </w:r>
          </w:del>
          <w:del w:id="1611" w:author="rapporteur16" w:date="2020-06-23T12:48:00Z">
            <w:r>
              <w:rPr>
                <w:rFonts w:cs="Calibri" w:ascii="Calibri" w:hAnsi="Calibri"/>
                <w:sz w:val="22"/>
                <w:szCs w:val="22"/>
                <w:lang w:val="en-US" w:eastAsia="en-US"/>
              </w:rPr>
              <w:tab/>
            </w:r>
          </w:del>
          <w:del w:id="1612" w:author="rapporteur16" w:date="2020-06-23T12:48:00Z">
            <w:r>
              <w:rPr/>
              <w:delText xml:space="preserve">Solution </w:delText>
            </w:r>
          </w:del>
          <w:del w:id="1613" w:author="rapporteur16" w:date="2020-06-23T12:48:00Z">
            <w:r>
              <w:rPr>
                <w:lang w:val="en-US" w:eastAsia="en-US"/>
              </w:rPr>
              <w:delText>6</w:delText>
            </w:r>
          </w:del>
          <w:del w:id="1614" w:author="rapporteur16" w:date="2020-06-23T12:48:00Z">
            <w:r>
              <w:rPr/>
              <w:delText>: Off-network storing of event-triggered location information</w:delText>
              <w:tab/>
              <w:delText>20</w:delText>
            </w:r>
          </w:del>
        </w:p>
        <w:p>
          <w:pPr>
            <w:pStyle w:val="Contents1"/>
            <w:rPr>
              <w:rFonts w:ascii="Calibri" w:hAnsi="Calibri" w:cs="Calibri"/>
              <w:sz w:val="22"/>
              <w:szCs w:val="22"/>
              <w:lang w:val="en-US" w:eastAsia="en-US"/>
              <w:del w:id="1621" w:author="rapporteur16" w:date="2020-06-23T12:48:00Z"/>
            </w:rPr>
          </w:pPr>
          <w:del w:id="1616" w:author="rapporteur16" w:date="2020-06-23T12:48:00Z">
            <w:r>
              <w:rPr/>
              <w:delText>6.</w:delText>
            </w:r>
          </w:del>
          <w:del w:id="1617" w:author="rapporteur16" w:date="2020-06-23T12:48:00Z">
            <w:r>
              <w:rPr>
                <w:lang w:val="en-US" w:eastAsia="en-US"/>
              </w:rPr>
              <w:delText>6</w:delText>
            </w:r>
          </w:del>
          <w:del w:id="1618" w:author="rapporteur16" w:date="2020-06-23T12:48:00Z">
            <w:r>
              <w:rPr/>
              <w:delText>.1</w:delText>
            </w:r>
          </w:del>
          <w:del w:id="1619" w:author="rapporteur16" w:date="2020-06-23T12:48:00Z">
            <w:r>
              <w:rPr>
                <w:rFonts w:cs="Calibri" w:ascii="Calibri" w:hAnsi="Calibri"/>
                <w:sz w:val="22"/>
                <w:szCs w:val="22"/>
                <w:lang w:val="en-US" w:eastAsia="en-US"/>
              </w:rPr>
              <w:tab/>
            </w:r>
          </w:del>
          <w:del w:id="1620" w:author="rapporteur16" w:date="2020-06-23T12:48:00Z">
            <w:r>
              <w:rPr/>
              <w:delText>Description</w:delText>
              <w:tab/>
              <w:delText>20</w:delText>
            </w:r>
          </w:del>
        </w:p>
        <w:p>
          <w:pPr>
            <w:pStyle w:val="Contents1"/>
            <w:rPr>
              <w:rFonts w:ascii="Calibri" w:hAnsi="Calibri" w:cs="Calibri"/>
              <w:sz w:val="22"/>
              <w:szCs w:val="22"/>
              <w:lang w:val="en-US" w:eastAsia="en-US"/>
              <w:del w:id="1627" w:author="rapporteur16" w:date="2020-06-23T12:48:00Z"/>
            </w:rPr>
          </w:pPr>
          <w:del w:id="1622" w:author="rapporteur16" w:date="2020-06-23T12:48:00Z">
            <w:r>
              <w:rPr/>
              <w:delText>6.</w:delText>
            </w:r>
          </w:del>
          <w:del w:id="1623" w:author="rapporteur16" w:date="2020-06-23T12:48:00Z">
            <w:r>
              <w:rPr>
                <w:lang w:val="en-US" w:eastAsia="en-US"/>
              </w:rPr>
              <w:delText>6</w:delText>
            </w:r>
          </w:del>
          <w:del w:id="1624" w:author="rapporteur16" w:date="2020-06-23T12:48:00Z">
            <w:r>
              <w:rPr/>
              <w:delText>.2</w:delText>
            </w:r>
          </w:del>
          <w:del w:id="1625" w:author="rapporteur16" w:date="2020-06-23T12:48:00Z">
            <w:r>
              <w:rPr>
                <w:rFonts w:cs="Calibri" w:ascii="Calibri" w:hAnsi="Calibri"/>
                <w:sz w:val="22"/>
                <w:szCs w:val="22"/>
                <w:lang w:val="en-US" w:eastAsia="en-US"/>
              </w:rPr>
              <w:tab/>
            </w:r>
          </w:del>
          <w:del w:id="1626" w:author="rapporteur16" w:date="2020-06-23T12:48:00Z">
            <w:r>
              <w:rPr/>
              <w:delText>Impacts on existing nodes and functionality</w:delText>
              <w:tab/>
              <w:delText>20</w:delText>
            </w:r>
          </w:del>
        </w:p>
        <w:p>
          <w:pPr>
            <w:pStyle w:val="Contents1"/>
            <w:rPr>
              <w:rFonts w:ascii="Calibri" w:hAnsi="Calibri" w:cs="Calibri"/>
              <w:sz w:val="22"/>
              <w:szCs w:val="22"/>
              <w:lang w:val="en-US" w:eastAsia="en-US"/>
              <w:del w:id="1634" w:author="rapporteur16" w:date="2020-06-23T12:48:00Z"/>
            </w:rPr>
          </w:pPr>
          <w:del w:id="1628" w:author="rapporteur16" w:date="2020-06-23T12:48:00Z">
            <w:r>
              <w:rPr>
                <w:rFonts w:eastAsia="SimSun;宋体"/>
              </w:rPr>
              <w:delText>6.</w:delText>
            </w:r>
          </w:del>
          <w:del w:id="1629" w:author="rapporteur16" w:date="2020-06-23T12:48:00Z">
            <w:r>
              <w:rPr>
                <w:rFonts w:eastAsia="SimSun;宋体"/>
                <w:lang w:val="en-US" w:eastAsia="en-US"/>
              </w:rPr>
              <w:delText>6</w:delText>
            </w:r>
          </w:del>
          <w:del w:id="1630" w:author="rapporteur16" w:date="2020-06-23T12:48:00Z">
            <w:r>
              <w:rPr>
                <w:rFonts w:eastAsia="SimSun;宋体"/>
              </w:rPr>
              <w:delText>.2.1</w:delText>
            </w:r>
          </w:del>
          <w:del w:id="1631" w:author="rapporteur16" w:date="2020-06-23T12:48:00Z">
            <w:r>
              <w:rPr>
                <w:rFonts w:cs="Calibri" w:ascii="Calibri" w:hAnsi="Calibri"/>
                <w:sz w:val="22"/>
                <w:szCs w:val="22"/>
                <w:lang w:val="en-US" w:eastAsia="en-US"/>
              </w:rPr>
              <w:tab/>
            </w:r>
          </w:del>
          <w:del w:id="1632" w:author="rapporteur16" w:date="2020-06-23T12:48:00Z">
            <w:r>
              <w:rPr>
                <w:rFonts w:eastAsia="SimSun;宋体"/>
              </w:rPr>
              <w:delText>Off-network storing of event-triggered location information procedure</w:delText>
            </w:r>
          </w:del>
          <w:del w:id="1633" w:author="rapporteur16" w:date="2020-06-23T12:48:00Z">
            <w:r>
              <w:rPr/>
              <w:tab/>
              <w:delText>20</w:delText>
            </w:r>
          </w:del>
        </w:p>
        <w:p>
          <w:pPr>
            <w:pStyle w:val="Contents1"/>
            <w:rPr>
              <w:rFonts w:ascii="Calibri" w:hAnsi="Calibri" w:cs="Calibri"/>
              <w:sz w:val="22"/>
              <w:szCs w:val="22"/>
              <w:lang w:val="en-US" w:eastAsia="en-US"/>
              <w:del w:id="1640" w:author="rapporteur16" w:date="2020-06-23T12:48:00Z"/>
            </w:rPr>
          </w:pPr>
          <w:del w:id="1635" w:author="rapporteur16" w:date="2020-06-23T12:48:00Z">
            <w:r>
              <w:rPr/>
              <w:delText>6.</w:delText>
            </w:r>
          </w:del>
          <w:del w:id="1636" w:author="rapporteur16" w:date="2020-06-23T12:48:00Z">
            <w:r>
              <w:rPr>
                <w:lang w:val="en-US" w:eastAsia="en-US"/>
              </w:rPr>
              <w:delText>6</w:delText>
            </w:r>
          </w:del>
          <w:del w:id="1637" w:author="rapporteur16" w:date="2020-06-23T12:48:00Z">
            <w:r>
              <w:rPr/>
              <w:delText>.3</w:delText>
            </w:r>
          </w:del>
          <w:del w:id="1638" w:author="rapporteur16" w:date="2020-06-23T12:48:00Z">
            <w:r>
              <w:rPr>
                <w:rFonts w:cs="Calibri" w:ascii="Calibri" w:hAnsi="Calibri"/>
                <w:sz w:val="22"/>
                <w:szCs w:val="22"/>
                <w:lang w:val="en-US" w:eastAsia="en-US"/>
              </w:rPr>
              <w:tab/>
            </w:r>
          </w:del>
          <w:del w:id="1639" w:author="rapporteur16" w:date="2020-06-23T12:48:00Z">
            <w:r>
              <w:rPr/>
              <w:delText>Solution Evaluation</w:delText>
              <w:tab/>
              <w:delText>21</w:delText>
            </w:r>
          </w:del>
        </w:p>
        <w:p>
          <w:pPr>
            <w:pStyle w:val="Contents3"/>
            <w:rPr>
              <w:rFonts w:ascii="Calibri" w:hAnsi="Calibri" w:cs="Calibri"/>
              <w:sz w:val="22"/>
              <w:szCs w:val="22"/>
              <w:lang w:val="en-US" w:eastAsia="en-US"/>
              <w:del w:id="1647" w:author="rapporteur16" w:date="2020-06-23T12:48:00Z"/>
            </w:rPr>
          </w:pPr>
          <w:del w:id="1641" w:author="rapporteur16" w:date="2020-06-23T12:48:00Z">
            <w:r>
              <w:rPr/>
              <w:delText>6.</w:delText>
            </w:r>
          </w:del>
          <w:del w:id="1642" w:author="rapporteur16" w:date="2020-06-23T12:48:00Z">
            <w:r>
              <w:rPr>
                <w:lang w:val="en-US" w:eastAsia="en-US"/>
              </w:rPr>
              <w:delText>7</w:delText>
            </w:r>
          </w:del>
          <w:del w:id="1643" w:author="rapporteur16" w:date="2020-06-23T12:48:00Z">
            <w:r>
              <w:rPr>
                <w:rFonts w:cs="Calibri" w:ascii="Calibri" w:hAnsi="Calibri"/>
                <w:sz w:val="22"/>
                <w:szCs w:val="22"/>
                <w:lang w:val="en-US" w:eastAsia="en-US"/>
              </w:rPr>
              <w:tab/>
            </w:r>
          </w:del>
          <w:del w:id="1644" w:author="rapporteur16" w:date="2020-06-23T12:48:00Z">
            <w:r>
              <w:rPr/>
              <w:delText xml:space="preserve">Solution </w:delText>
            </w:r>
          </w:del>
          <w:del w:id="1645" w:author="rapporteur16" w:date="2020-06-23T12:48:00Z">
            <w:r>
              <w:rPr>
                <w:lang w:val="en-US" w:eastAsia="en-US"/>
              </w:rPr>
              <w:delText>7</w:delText>
            </w:r>
          </w:del>
          <w:del w:id="1646" w:author="rapporteur16" w:date="2020-06-23T12:48:00Z">
            <w:r>
              <w:rPr/>
              <w:delText>: On-demand location history reporting</w:delText>
              <w:tab/>
              <w:delText>21</w:delText>
            </w:r>
          </w:del>
        </w:p>
        <w:p>
          <w:pPr>
            <w:pStyle w:val="Contents3"/>
            <w:rPr>
              <w:rFonts w:ascii="Calibri" w:hAnsi="Calibri" w:cs="Calibri"/>
              <w:sz w:val="22"/>
              <w:szCs w:val="22"/>
              <w:lang w:val="en-US" w:eastAsia="en-US"/>
              <w:del w:id="1653" w:author="rapporteur16" w:date="2020-06-23T12:48:00Z"/>
            </w:rPr>
          </w:pPr>
          <w:del w:id="1648" w:author="rapporteur16" w:date="2020-06-23T12:48:00Z">
            <w:r>
              <w:rPr/>
              <w:delText>6.</w:delText>
            </w:r>
          </w:del>
          <w:del w:id="1649" w:author="rapporteur16" w:date="2020-06-23T12:48:00Z">
            <w:r>
              <w:rPr>
                <w:lang w:val="en-US" w:eastAsia="en-US"/>
              </w:rPr>
              <w:delText>7</w:delText>
            </w:r>
          </w:del>
          <w:del w:id="1650" w:author="rapporteur16" w:date="2020-06-23T12:48:00Z">
            <w:r>
              <w:rPr/>
              <w:delText>.1</w:delText>
            </w:r>
          </w:del>
          <w:del w:id="1651" w:author="rapporteur16" w:date="2020-06-23T12:48:00Z">
            <w:r>
              <w:rPr>
                <w:rFonts w:cs="Calibri" w:ascii="Calibri" w:hAnsi="Calibri"/>
                <w:sz w:val="22"/>
                <w:szCs w:val="22"/>
                <w:lang w:val="en-US" w:eastAsia="en-US"/>
              </w:rPr>
              <w:tab/>
            </w:r>
          </w:del>
          <w:del w:id="1652" w:author="rapporteur16" w:date="2020-06-23T12:48:00Z">
            <w:r>
              <w:rPr/>
              <w:delText>Description</w:delText>
              <w:tab/>
              <w:delText>21</w:delText>
            </w:r>
          </w:del>
        </w:p>
        <w:p>
          <w:pPr>
            <w:pStyle w:val="Contents3"/>
            <w:rPr>
              <w:rFonts w:ascii="Calibri" w:hAnsi="Calibri" w:cs="Calibri"/>
              <w:sz w:val="22"/>
              <w:szCs w:val="22"/>
              <w:lang w:val="en-US" w:eastAsia="en-US"/>
              <w:del w:id="1659" w:author="rapporteur16" w:date="2020-06-23T12:48:00Z"/>
            </w:rPr>
          </w:pPr>
          <w:del w:id="1654" w:author="rapporteur16" w:date="2020-06-23T12:48:00Z">
            <w:r>
              <w:rPr/>
              <w:delText>6.</w:delText>
            </w:r>
          </w:del>
          <w:del w:id="1655" w:author="rapporteur16" w:date="2020-06-23T12:48:00Z">
            <w:r>
              <w:rPr>
                <w:lang w:val="en-US" w:eastAsia="en-US"/>
              </w:rPr>
              <w:delText>7</w:delText>
            </w:r>
          </w:del>
          <w:del w:id="1656" w:author="rapporteur16" w:date="2020-06-23T12:48:00Z">
            <w:r>
              <w:rPr/>
              <w:delText>.2</w:delText>
            </w:r>
          </w:del>
          <w:del w:id="1657" w:author="rapporteur16" w:date="2020-06-23T12:48:00Z">
            <w:r>
              <w:rPr>
                <w:rFonts w:cs="Calibri" w:ascii="Calibri" w:hAnsi="Calibri"/>
                <w:sz w:val="22"/>
                <w:szCs w:val="22"/>
                <w:lang w:val="en-US" w:eastAsia="en-US"/>
              </w:rPr>
              <w:tab/>
            </w:r>
          </w:del>
          <w:del w:id="1658" w:author="rapporteur16" w:date="2020-06-23T12:48:00Z">
            <w:r>
              <w:rPr/>
              <w:delText>Impacts on existing nodes and functionality</w:delText>
              <w:tab/>
              <w:delText>22</w:delText>
            </w:r>
          </w:del>
        </w:p>
        <w:p>
          <w:pPr>
            <w:pStyle w:val="Contents3"/>
            <w:rPr>
              <w:rFonts w:ascii="Calibri" w:hAnsi="Calibri" w:cs="Calibri"/>
              <w:sz w:val="22"/>
              <w:szCs w:val="22"/>
              <w:lang w:val="en-US" w:eastAsia="en-US"/>
              <w:del w:id="1666" w:author="rapporteur16" w:date="2020-06-23T12:48:00Z"/>
            </w:rPr>
          </w:pPr>
          <w:del w:id="1660" w:author="rapporteur16" w:date="2020-06-23T12:48:00Z">
            <w:r>
              <w:rPr>
                <w:rFonts w:eastAsia="SimSun;宋体"/>
              </w:rPr>
              <w:delText>6.</w:delText>
            </w:r>
          </w:del>
          <w:del w:id="1661" w:author="rapporteur16" w:date="2020-06-23T12:48:00Z">
            <w:r>
              <w:rPr>
                <w:rFonts w:eastAsia="SimSun;宋体"/>
                <w:lang w:val="en-US" w:eastAsia="en-US"/>
              </w:rPr>
              <w:delText>7</w:delText>
            </w:r>
          </w:del>
          <w:del w:id="1662" w:author="rapporteur16" w:date="2020-06-23T12:48:00Z">
            <w:r>
              <w:rPr>
                <w:rFonts w:eastAsia="SimSun;宋体"/>
              </w:rPr>
              <w:delText>.2.1</w:delText>
            </w:r>
          </w:del>
          <w:del w:id="1663" w:author="rapporteur16" w:date="2020-06-23T12:48:00Z">
            <w:r>
              <w:rPr>
                <w:rFonts w:cs="Calibri" w:ascii="Calibri" w:hAnsi="Calibri"/>
                <w:sz w:val="22"/>
                <w:szCs w:val="22"/>
                <w:lang w:val="en-US" w:eastAsia="en-US"/>
              </w:rPr>
              <w:tab/>
            </w:r>
          </w:del>
          <w:del w:id="1664" w:author="rapporteur16" w:date="2020-06-23T12:48:00Z">
            <w:r>
              <w:rPr>
                <w:rFonts w:eastAsia="SimSun;宋体"/>
              </w:rPr>
              <w:delText>Location information history request</w:delText>
            </w:r>
          </w:del>
          <w:del w:id="1665" w:author="rapporteur16" w:date="2020-06-23T12:48:00Z">
            <w:r>
              <w:rPr/>
              <w:tab/>
              <w:delText>22</w:delText>
            </w:r>
          </w:del>
        </w:p>
        <w:p>
          <w:pPr>
            <w:pStyle w:val="Contents3"/>
            <w:rPr>
              <w:rFonts w:ascii="Calibri" w:hAnsi="Calibri" w:cs="Calibri"/>
              <w:sz w:val="22"/>
              <w:szCs w:val="22"/>
              <w:lang w:val="en-US" w:eastAsia="en-US"/>
              <w:del w:id="1672" w:author="rapporteur16" w:date="2020-06-23T12:48:00Z"/>
            </w:rPr>
          </w:pPr>
          <w:del w:id="1667" w:author="rapporteur16" w:date="2020-06-23T12:48:00Z">
            <w:r>
              <w:rPr/>
              <w:delText>6.</w:delText>
            </w:r>
          </w:del>
          <w:del w:id="1668" w:author="rapporteur16" w:date="2020-06-23T12:48:00Z">
            <w:r>
              <w:rPr>
                <w:lang w:val="en-US" w:eastAsia="en-US"/>
              </w:rPr>
              <w:delText>7</w:delText>
            </w:r>
          </w:del>
          <w:del w:id="1669" w:author="rapporteur16" w:date="2020-06-23T12:48:00Z">
            <w:r>
              <w:rPr/>
              <w:delText>.2.2</w:delText>
            </w:r>
          </w:del>
          <w:del w:id="1670" w:author="rapporteur16" w:date="2020-06-23T12:48:00Z">
            <w:r>
              <w:rPr>
                <w:rFonts w:cs="Calibri" w:ascii="Calibri" w:hAnsi="Calibri"/>
                <w:sz w:val="22"/>
                <w:szCs w:val="22"/>
                <w:lang w:val="en-US" w:eastAsia="en-US"/>
              </w:rPr>
              <w:tab/>
            </w:r>
          </w:del>
          <w:del w:id="1671" w:author="rapporteur16" w:date="2020-06-23T12:48:00Z">
            <w:r>
              <w:rPr/>
              <w:delText>On-demand location history reporting procedure</w:delText>
              <w:tab/>
              <w:delText>22</w:delText>
            </w:r>
          </w:del>
        </w:p>
        <w:p>
          <w:pPr>
            <w:pStyle w:val="Contents3"/>
            <w:rPr>
              <w:rFonts w:ascii="Calibri" w:hAnsi="Calibri" w:cs="Calibri"/>
              <w:sz w:val="22"/>
              <w:szCs w:val="22"/>
              <w:lang w:val="en-US" w:eastAsia="en-US"/>
              <w:del w:id="1679" w:author="rapporteur16" w:date="2020-06-23T12:48:00Z"/>
            </w:rPr>
          </w:pPr>
          <w:del w:id="1673" w:author="rapporteur16" w:date="2020-06-23T12:48:00Z">
            <w:r>
              <w:rPr/>
              <w:delText>6.</w:delText>
            </w:r>
          </w:del>
          <w:del w:id="1674" w:author="rapporteur16" w:date="2020-06-23T12:48:00Z">
            <w:r>
              <w:rPr>
                <w:lang w:val="en-US" w:eastAsia="en-US"/>
              </w:rPr>
              <w:delText>7</w:delText>
            </w:r>
          </w:del>
          <w:del w:id="1675" w:author="rapporteur16" w:date="2020-06-23T12:48:00Z">
            <w:r>
              <w:rPr/>
              <w:delText>.2.</w:delText>
            </w:r>
          </w:del>
          <w:del w:id="1676" w:author="rapporteur16" w:date="2020-06-23T12:48:00Z">
            <w:r>
              <w:rPr>
                <w:lang w:val="en-US" w:eastAsia="en-US"/>
              </w:rPr>
              <w:delText>3</w:delText>
            </w:r>
          </w:del>
          <w:del w:id="1677" w:author="rapporteur16" w:date="2020-06-23T12:48:00Z">
            <w:r>
              <w:rPr>
                <w:rFonts w:cs="Calibri" w:ascii="Calibri" w:hAnsi="Calibri"/>
                <w:sz w:val="22"/>
                <w:szCs w:val="22"/>
                <w:lang w:val="en-US" w:eastAsia="en-US"/>
              </w:rPr>
              <w:tab/>
            </w:r>
          </w:del>
          <w:del w:id="1678" w:author="rapporteur16" w:date="2020-06-23T12:48:00Z">
            <w:r>
              <w:rPr/>
              <w:delText>Location information report</w:delText>
              <w:tab/>
              <w:delText>23</w:delText>
            </w:r>
          </w:del>
        </w:p>
        <w:p>
          <w:pPr>
            <w:pStyle w:val="Contents3"/>
            <w:rPr>
              <w:rFonts w:ascii="Calibri" w:hAnsi="Calibri" w:cs="Calibri"/>
              <w:sz w:val="22"/>
              <w:szCs w:val="22"/>
              <w:lang w:val="en-US" w:eastAsia="en-US"/>
              <w:del w:id="1685" w:author="rapporteur16" w:date="2020-06-23T12:48:00Z"/>
            </w:rPr>
          </w:pPr>
          <w:del w:id="1680" w:author="rapporteur16" w:date="2020-06-23T12:48:00Z">
            <w:r>
              <w:rPr/>
              <w:delText>6.</w:delText>
            </w:r>
          </w:del>
          <w:del w:id="1681" w:author="rapporteur16" w:date="2020-06-23T12:48:00Z">
            <w:r>
              <w:rPr>
                <w:lang w:val="en-US" w:eastAsia="en-US"/>
              </w:rPr>
              <w:delText>7</w:delText>
            </w:r>
          </w:del>
          <w:del w:id="1682" w:author="rapporteur16" w:date="2020-06-23T12:48:00Z">
            <w:r>
              <w:rPr/>
              <w:delText>.3</w:delText>
            </w:r>
          </w:del>
          <w:del w:id="1683" w:author="rapporteur16" w:date="2020-06-23T12:48:00Z">
            <w:r>
              <w:rPr>
                <w:rFonts w:cs="Calibri" w:ascii="Calibri" w:hAnsi="Calibri"/>
                <w:sz w:val="22"/>
                <w:szCs w:val="22"/>
                <w:lang w:val="en-US" w:eastAsia="en-US"/>
              </w:rPr>
              <w:tab/>
            </w:r>
          </w:del>
          <w:del w:id="1684" w:author="rapporteur16" w:date="2020-06-23T12:48:00Z">
            <w:r>
              <w:rPr/>
              <w:delText>Solution Evaluation</w:delText>
              <w:tab/>
              <w:delText>24</w:delText>
            </w:r>
          </w:del>
        </w:p>
        <w:p>
          <w:pPr>
            <w:pStyle w:val="Contents3"/>
            <w:rPr>
              <w:rFonts w:ascii="Calibri" w:hAnsi="Calibri" w:cs="Calibri"/>
              <w:sz w:val="22"/>
              <w:szCs w:val="22"/>
              <w:lang w:val="en-US" w:eastAsia="en-US"/>
              <w:del w:id="1692" w:author="rapporteur16" w:date="2020-06-23T12:48:00Z"/>
            </w:rPr>
          </w:pPr>
          <w:del w:id="1686" w:author="rapporteur16" w:date="2020-06-23T12:48:00Z">
            <w:r>
              <w:rPr/>
              <w:delText>6.</w:delText>
            </w:r>
          </w:del>
          <w:del w:id="1687" w:author="rapporteur16" w:date="2020-06-23T12:48:00Z">
            <w:r>
              <w:rPr>
                <w:lang w:val="en-US" w:eastAsia="en-US"/>
              </w:rPr>
              <w:delText>8</w:delText>
            </w:r>
          </w:del>
          <w:del w:id="1688" w:author="rapporteur16" w:date="2020-06-23T12:48:00Z">
            <w:r>
              <w:rPr>
                <w:rFonts w:cs="Calibri" w:ascii="Calibri" w:hAnsi="Calibri"/>
                <w:sz w:val="22"/>
                <w:szCs w:val="22"/>
                <w:lang w:val="en-US" w:eastAsia="en-US"/>
              </w:rPr>
              <w:tab/>
            </w:r>
          </w:del>
          <w:del w:id="1689" w:author="rapporteur16" w:date="2020-06-23T12:48:00Z">
            <w:r>
              <w:rPr/>
              <w:delText xml:space="preserve">Solution </w:delText>
            </w:r>
          </w:del>
          <w:del w:id="1690" w:author="rapporteur16" w:date="2020-06-23T12:48:00Z">
            <w:r>
              <w:rPr>
                <w:lang w:val="en-US" w:eastAsia="en-US"/>
              </w:rPr>
              <w:delText>8</w:delText>
            </w:r>
          </w:del>
          <w:del w:id="1691" w:author="rapporteur16" w:date="2020-06-23T12:48:00Z">
            <w:r>
              <w:rPr/>
              <w:delText>: Triggered location history reporting</w:delText>
              <w:tab/>
              <w:delText>24</w:delText>
            </w:r>
          </w:del>
        </w:p>
        <w:p>
          <w:pPr>
            <w:pStyle w:val="Contents3"/>
            <w:rPr>
              <w:rFonts w:ascii="Calibri" w:hAnsi="Calibri" w:cs="Calibri"/>
              <w:sz w:val="22"/>
              <w:szCs w:val="22"/>
              <w:lang w:val="en-US" w:eastAsia="en-US"/>
              <w:del w:id="1698" w:author="rapporteur16" w:date="2020-06-23T12:48:00Z"/>
            </w:rPr>
          </w:pPr>
          <w:del w:id="1693" w:author="rapporteur16" w:date="2020-06-23T12:48:00Z">
            <w:r>
              <w:rPr/>
              <w:delText>6.</w:delText>
            </w:r>
          </w:del>
          <w:del w:id="1694" w:author="rapporteur16" w:date="2020-06-23T12:48:00Z">
            <w:r>
              <w:rPr>
                <w:lang w:val="en-US" w:eastAsia="en-US"/>
              </w:rPr>
              <w:delText>8</w:delText>
            </w:r>
          </w:del>
          <w:del w:id="1695" w:author="rapporteur16" w:date="2020-06-23T12:48:00Z">
            <w:r>
              <w:rPr/>
              <w:delText>.1</w:delText>
            </w:r>
          </w:del>
          <w:del w:id="1696" w:author="rapporteur16" w:date="2020-06-23T12:48:00Z">
            <w:r>
              <w:rPr>
                <w:rFonts w:cs="Calibri" w:ascii="Calibri" w:hAnsi="Calibri"/>
                <w:sz w:val="22"/>
                <w:szCs w:val="22"/>
                <w:lang w:val="en-US" w:eastAsia="en-US"/>
              </w:rPr>
              <w:tab/>
            </w:r>
          </w:del>
          <w:del w:id="1697" w:author="rapporteur16" w:date="2020-06-23T12:48:00Z">
            <w:r>
              <w:rPr/>
              <w:delText>Description</w:delText>
              <w:tab/>
              <w:delText>24</w:delText>
            </w:r>
          </w:del>
        </w:p>
        <w:p>
          <w:pPr>
            <w:pStyle w:val="Contents3"/>
            <w:rPr>
              <w:rFonts w:ascii="Calibri" w:hAnsi="Calibri" w:cs="Calibri"/>
              <w:sz w:val="22"/>
              <w:szCs w:val="22"/>
              <w:lang w:val="en-US" w:eastAsia="en-US"/>
              <w:del w:id="1704" w:author="rapporteur16" w:date="2020-06-23T12:48:00Z"/>
            </w:rPr>
          </w:pPr>
          <w:del w:id="1699" w:author="rapporteur16" w:date="2020-06-23T12:48:00Z">
            <w:r>
              <w:rPr/>
              <w:delText>6.</w:delText>
            </w:r>
          </w:del>
          <w:del w:id="1700" w:author="rapporteur16" w:date="2020-06-23T12:48:00Z">
            <w:r>
              <w:rPr>
                <w:lang w:val="en-US" w:eastAsia="en-US"/>
              </w:rPr>
              <w:delText>8</w:delText>
            </w:r>
          </w:del>
          <w:del w:id="1701" w:author="rapporteur16" w:date="2020-06-23T12:48:00Z">
            <w:r>
              <w:rPr/>
              <w:delText>.2</w:delText>
            </w:r>
          </w:del>
          <w:del w:id="1702" w:author="rapporteur16" w:date="2020-06-23T12:48:00Z">
            <w:r>
              <w:rPr>
                <w:rFonts w:cs="Calibri" w:ascii="Calibri" w:hAnsi="Calibri"/>
                <w:sz w:val="22"/>
                <w:szCs w:val="22"/>
                <w:lang w:val="en-US" w:eastAsia="en-US"/>
              </w:rPr>
              <w:tab/>
            </w:r>
          </w:del>
          <w:del w:id="1703" w:author="rapporteur16" w:date="2020-06-23T12:48:00Z">
            <w:r>
              <w:rPr/>
              <w:delText>Impacts on existing nodes and functionality</w:delText>
              <w:tab/>
              <w:delText>24</w:delText>
            </w:r>
          </w:del>
        </w:p>
        <w:p>
          <w:pPr>
            <w:pStyle w:val="Contents3"/>
            <w:rPr>
              <w:rFonts w:ascii="Calibri" w:hAnsi="Calibri" w:cs="Calibri"/>
              <w:sz w:val="22"/>
              <w:szCs w:val="22"/>
              <w:lang w:val="en-US" w:eastAsia="en-US"/>
              <w:del w:id="1711" w:author="rapporteur16" w:date="2020-06-23T12:48:00Z"/>
            </w:rPr>
          </w:pPr>
          <w:del w:id="1705" w:author="rapporteur16" w:date="2020-06-23T12:48:00Z">
            <w:r>
              <w:rPr>
                <w:rFonts w:eastAsia="SimSun;宋体"/>
              </w:rPr>
              <w:delText>6.</w:delText>
            </w:r>
          </w:del>
          <w:del w:id="1706" w:author="rapporteur16" w:date="2020-06-23T12:48:00Z">
            <w:r>
              <w:rPr>
                <w:rFonts w:eastAsia="SimSun;宋体"/>
                <w:lang w:val="en-US" w:eastAsia="en-US"/>
              </w:rPr>
              <w:delText>8</w:delText>
            </w:r>
          </w:del>
          <w:del w:id="1707" w:author="rapporteur16" w:date="2020-06-23T12:48:00Z">
            <w:r>
              <w:rPr>
                <w:rFonts w:eastAsia="SimSun;宋体"/>
              </w:rPr>
              <w:delText>.2.1</w:delText>
            </w:r>
          </w:del>
          <w:del w:id="1708" w:author="rapporteur16" w:date="2020-06-23T12:48:00Z">
            <w:r>
              <w:rPr>
                <w:rFonts w:cs="Calibri" w:ascii="Calibri" w:hAnsi="Calibri"/>
                <w:sz w:val="22"/>
                <w:szCs w:val="22"/>
                <w:lang w:val="en-US" w:eastAsia="en-US"/>
              </w:rPr>
              <w:tab/>
            </w:r>
          </w:del>
          <w:del w:id="1709" w:author="rapporteur16" w:date="2020-06-23T12:48:00Z">
            <w:r>
              <w:rPr>
                <w:rFonts w:eastAsia="SimSun;宋体"/>
              </w:rPr>
              <w:delText>Triggered location history reporting procedure</w:delText>
            </w:r>
          </w:del>
          <w:del w:id="1710" w:author="rapporteur16" w:date="2020-06-23T12:48:00Z">
            <w:r>
              <w:rPr/>
              <w:tab/>
              <w:delText>24</w:delText>
            </w:r>
          </w:del>
        </w:p>
        <w:p>
          <w:pPr>
            <w:pStyle w:val="Contents3"/>
            <w:rPr>
              <w:rFonts w:ascii="Calibri" w:hAnsi="Calibri" w:cs="Calibri"/>
              <w:sz w:val="22"/>
              <w:szCs w:val="22"/>
              <w:lang w:val="en-US" w:eastAsia="en-US"/>
              <w:del w:id="1719" w:author="rapporteur16" w:date="2020-06-23T12:48:00Z"/>
            </w:rPr>
          </w:pPr>
          <w:del w:id="1712" w:author="rapporteur16" w:date="2020-06-23T12:48:00Z">
            <w:r>
              <w:rPr>
                <w:rFonts w:eastAsia="SimSun;宋体"/>
              </w:rPr>
              <w:delText>6.</w:delText>
            </w:r>
          </w:del>
          <w:del w:id="1713" w:author="rapporteur16" w:date="2020-06-23T12:48:00Z">
            <w:r>
              <w:rPr>
                <w:rFonts w:eastAsia="SimSun;宋体"/>
                <w:lang w:val="en-US" w:eastAsia="en-US"/>
              </w:rPr>
              <w:delText>8</w:delText>
            </w:r>
          </w:del>
          <w:del w:id="1714" w:author="rapporteur16" w:date="2020-06-23T12:48:00Z">
            <w:r>
              <w:rPr>
                <w:rFonts w:eastAsia="SimSun;宋体"/>
              </w:rPr>
              <w:delText>.2.</w:delText>
            </w:r>
          </w:del>
          <w:del w:id="1715" w:author="rapporteur16" w:date="2020-06-23T12:48:00Z">
            <w:r>
              <w:rPr>
                <w:rFonts w:eastAsia="SimSun;宋体"/>
                <w:lang w:val="en-US" w:eastAsia="en-US"/>
              </w:rPr>
              <w:delText>2</w:delText>
            </w:r>
          </w:del>
          <w:del w:id="1716" w:author="rapporteur16" w:date="2020-06-23T12:48:00Z">
            <w:r>
              <w:rPr>
                <w:rFonts w:cs="Calibri" w:ascii="Calibri" w:hAnsi="Calibri"/>
                <w:sz w:val="22"/>
                <w:szCs w:val="22"/>
                <w:lang w:val="en-US" w:eastAsia="en-US"/>
              </w:rPr>
              <w:tab/>
            </w:r>
          </w:del>
          <w:del w:id="1717" w:author="rapporteur16" w:date="2020-06-23T12:48:00Z">
            <w:r>
              <w:rPr>
                <w:rFonts w:eastAsia="SimSun;宋体"/>
              </w:rPr>
              <w:delText>Location information report</w:delText>
            </w:r>
          </w:del>
          <w:del w:id="1718" w:author="rapporteur16" w:date="2020-06-23T12:48:00Z">
            <w:r>
              <w:rPr/>
              <w:tab/>
              <w:delText>25</w:delText>
            </w:r>
          </w:del>
        </w:p>
        <w:p>
          <w:pPr>
            <w:pStyle w:val="Contents3"/>
            <w:rPr>
              <w:rFonts w:ascii="Calibri" w:hAnsi="Calibri" w:cs="Calibri"/>
              <w:sz w:val="22"/>
              <w:szCs w:val="22"/>
              <w:lang w:val="en-US" w:eastAsia="en-US"/>
              <w:del w:id="1725" w:author="rapporteur16" w:date="2020-06-23T12:48:00Z"/>
            </w:rPr>
          </w:pPr>
          <w:del w:id="1720" w:author="rapporteur16" w:date="2020-06-23T12:48:00Z">
            <w:r>
              <w:rPr/>
              <w:delText>6.</w:delText>
            </w:r>
          </w:del>
          <w:del w:id="1721" w:author="rapporteur16" w:date="2020-06-23T12:48:00Z">
            <w:r>
              <w:rPr>
                <w:lang w:val="en-US" w:eastAsia="en-US"/>
              </w:rPr>
              <w:delText>8</w:delText>
            </w:r>
          </w:del>
          <w:del w:id="1722" w:author="rapporteur16" w:date="2020-06-23T12:48:00Z">
            <w:r>
              <w:rPr/>
              <w:delText>.3</w:delText>
            </w:r>
          </w:del>
          <w:del w:id="1723" w:author="rapporteur16" w:date="2020-06-23T12:48:00Z">
            <w:r>
              <w:rPr>
                <w:rFonts w:cs="Calibri" w:ascii="Calibri" w:hAnsi="Calibri"/>
                <w:sz w:val="22"/>
                <w:szCs w:val="22"/>
                <w:lang w:val="en-US" w:eastAsia="en-US"/>
              </w:rPr>
              <w:tab/>
            </w:r>
          </w:del>
          <w:del w:id="1724" w:author="rapporteur16" w:date="2020-06-23T12:48:00Z">
            <w:r>
              <w:rPr/>
              <w:delText>Solution Evaluation</w:delText>
              <w:tab/>
              <w:delText>25</w:delText>
            </w:r>
          </w:del>
        </w:p>
        <w:p>
          <w:pPr>
            <w:pStyle w:val="Contents1"/>
            <w:rPr>
              <w:rFonts w:ascii="Calibri" w:hAnsi="Calibri" w:cs="Calibri"/>
              <w:sz w:val="22"/>
              <w:szCs w:val="22"/>
              <w:lang w:val="en-US" w:eastAsia="en-US"/>
              <w:del w:id="1732" w:author="rapporteur16" w:date="2020-06-23T12:48:00Z"/>
            </w:rPr>
          </w:pPr>
          <w:del w:id="1726" w:author="rapporteur16" w:date="2020-06-23T12:48:00Z">
            <w:r>
              <w:rPr/>
              <w:delText>6.</w:delText>
            </w:r>
          </w:del>
          <w:del w:id="1727" w:author="rapporteur16" w:date="2020-06-23T12:48:00Z">
            <w:r>
              <w:rPr>
                <w:lang w:val="en-US" w:eastAsia="en-US"/>
              </w:rPr>
              <w:delText>9</w:delText>
            </w:r>
          </w:del>
          <w:del w:id="1728" w:author="rapporteur16" w:date="2020-06-23T12:48:00Z">
            <w:r>
              <w:rPr>
                <w:rFonts w:cs="Calibri" w:ascii="Calibri" w:hAnsi="Calibri"/>
                <w:sz w:val="22"/>
                <w:szCs w:val="22"/>
                <w:lang w:val="en-US" w:eastAsia="en-US"/>
              </w:rPr>
              <w:tab/>
            </w:r>
          </w:del>
          <w:del w:id="1729" w:author="rapporteur16" w:date="2020-06-23T12:48:00Z">
            <w:r>
              <w:rPr/>
              <w:delText xml:space="preserve">Solution </w:delText>
            </w:r>
          </w:del>
          <w:del w:id="1730" w:author="rapporteur16" w:date="2020-06-23T12:48:00Z">
            <w:r>
              <w:rPr>
                <w:lang w:val="en-US" w:eastAsia="en-US"/>
              </w:rPr>
              <w:delText>9</w:delText>
            </w:r>
          </w:del>
          <w:del w:id="1731" w:author="rapporteur16" w:date="2020-06-23T12:48:00Z">
            <w:r>
              <w:rPr/>
              <w:delText>: Adding a UE label to Initial MC service UE configuration</w:delText>
              <w:tab/>
              <w:delText>25</w:delText>
            </w:r>
          </w:del>
        </w:p>
        <w:p>
          <w:pPr>
            <w:pStyle w:val="Contents1"/>
            <w:rPr>
              <w:rFonts w:ascii="Calibri" w:hAnsi="Calibri" w:cs="Calibri"/>
              <w:sz w:val="22"/>
              <w:szCs w:val="22"/>
              <w:lang w:val="en-US" w:eastAsia="en-US"/>
              <w:del w:id="1738" w:author="rapporteur16" w:date="2020-06-23T12:48:00Z"/>
            </w:rPr>
          </w:pPr>
          <w:del w:id="1733" w:author="rapporteur16" w:date="2020-06-23T12:48:00Z">
            <w:r>
              <w:rPr/>
              <w:delText>6.</w:delText>
            </w:r>
          </w:del>
          <w:del w:id="1734" w:author="rapporteur16" w:date="2020-06-23T12:48:00Z">
            <w:r>
              <w:rPr>
                <w:lang w:val="en-US" w:eastAsia="en-US"/>
              </w:rPr>
              <w:delText>9</w:delText>
            </w:r>
          </w:del>
          <w:del w:id="1735" w:author="rapporteur16" w:date="2020-06-23T12:48:00Z">
            <w:r>
              <w:rPr/>
              <w:delText>.1</w:delText>
            </w:r>
          </w:del>
          <w:del w:id="1736" w:author="rapporteur16" w:date="2020-06-23T12:48:00Z">
            <w:r>
              <w:rPr>
                <w:rFonts w:cs="Calibri" w:ascii="Calibri" w:hAnsi="Calibri"/>
                <w:sz w:val="22"/>
                <w:szCs w:val="22"/>
                <w:lang w:val="en-US" w:eastAsia="en-US"/>
              </w:rPr>
              <w:tab/>
            </w:r>
          </w:del>
          <w:del w:id="1737" w:author="rapporteur16" w:date="2020-06-23T12:48:00Z">
            <w:r>
              <w:rPr/>
              <w:delText>Description</w:delText>
              <w:tab/>
              <w:delText>25</w:delText>
            </w:r>
          </w:del>
        </w:p>
        <w:p>
          <w:pPr>
            <w:pStyle w:val="Contents1"/>
            <w:rPr>
              <w:rFonts w:ascii="Calibri" w:hAnsi="Calibri" w:cs="Calibri"/>
              <w:sz w:val="22"/>
              <w:szCs w:val="22"/>
              <w:lang w:val="en-US" w:eastAsia="en-US"/>
              <w:del w:id="1744" w:author="rapporteur16" w:date="2020-06-23T12:48:00Z"/>
            </w:rPr>
          </w:pPr>
          <w:del w:id="1739" w:author="rapporteur16" w:date="2020-06-23T12:48:00Z">
            <w:r>
              <w:rPr/>
              <w:delText>6.</w:delText>
            </w:r>
          </w:del>
          <w:del w:id="1740" w:author="rapporteur16" w:date="2020-06-23T12:48:00Z">
            <w:r>
              <w:rPr>
                <w:lang w:val="en-US" w:eastAsia="en-US"/>
              </w:rPr>
              <w:delText>9</w:delText>
            </w:r>
          </w:del>
          <w:del w:id="1741" w:author="rapporteur16" w:date="2020-06-23T12:48:00Z">
            <w:r>
              <w:rPr/>
              <w:delText>.2</w:delText>
            </w:r>
          </w:del>
          <w:del w:id="1742" w:author="rapporteur16" w:date="2020-06-23T12:48:00Z">
            <w:r>
              <w:rPr>
                <w:rFonts w:cs="Calibri" w:ascii="Calibri" w:hAnsi="Calibri"/>
                <w:sz w:val="22"/>
                <w:szCs w:val="22"/>
                <w:lang w:val="en-US" w:eastAsia="en-US"/>
              </w:rPr>
              <w:tab/>
            </w:r>
          </w:del>
          <w:del w:id="1743" w:author="rapporteur16" w:date="2020-06-23T12:48:00Z">
            <w:r>
              <w:rPr/>
              <w:delText>Impacts on existing nodes and functionality</w:delText>
              <w:tab/>
              <w:delText>25</w:delText>
            </w:r>
          </w:del>
        </w:p>
        <w:p>
          <w:pPr>
            <w:pStyle w:val="Contents1"/>
            <w:rPr>
              <w:rFonts w:ascii="Calibri" w:hAnsi="Calibri" w:cs="Calibri"/>
              <w:sz w:val="22"/>
              <w:szCs w:val="22"/>
              <w:lang w:val="en-US" w:eastAsia="en-US"/>
              <w:del w:id="1750" w:author="rapporteur16" w:date="2020-06-23T12:48:00Z"/>
            </w:rPr>
          </w:pPr>
          <w:del w:id="1745" w:author="rapporteur16" w:date="2020-06-23T12:48:00Z">
            <w:r>
              <w:rPr/>
              <w:delText>6.</w:delText>
            </w:r>
          </w:del>
          <w:del w:id="1746" w:author="rapporteur16" w:date="2020-06-23T12:48:00Z">
            <w:r>
              <w:rPr>
                <w:lang w:val="en-US" w:eastAsia="en-US"/>
              </w:rPr>
              <w:delText>9</w:delText>
            </w:r>
          </w:del>
          <w:del w:id="1747" w:author="rapporteur16" w:date="2020-06-23T12:48:00Z">
            <w:r>
              <w:rPr/>
              <w:delText>.3</w:delText>
            </w:r>
          </w:del>
          <w:del w:id="1748" w:author="rapporteur16" w:date="2020-06-23T12:48:00Z">
            <w:r>
              <w:rPr>
                <w:rFonts w:cs="Calibri" w:ascii="Calibri" w:hAnsi="Calibri"/>
                <w:sz w:val="22"/>
                <w:szCs w:val="22"/>
                <w:lang w:val="en-US" w:eastAsia="en-US"/>
              </w:rPr>
              <w:tab/>
            </w:r>
          </w:del>
          <w:del w:id="1749" w:author="rapporteur16" w:date="2020-06-23T12:48:00Z">
            <w:r>
              <w:rPr/>
              <w:delText>Solution Evaluation</w:delText>
              <w:tab/>
              <w:delText>26</w:delText>
            </w:r>
          </w:del>
        </w:p>
        <w:p>
          <w:pPr>
            <w:pStyle w:val="Contents3"/>
            <w:rPr>
              <w:rFonts w:ascii="Calibri" w:hAnsi="Calibri" w:cs="Calibri"/>
              <w:sz w:val="22"/>
              <w:szCs w:val="22"/>
              <w:lang w:val="en-US" w:eastAsia="en-US"/>
              <w:del w:id="1757" w:author="rapporteur16" w:date="2020-06-23T12:48:00Z"/>
            </w:rPr>
          </w:pPr>
          <w:del w:id="1751" w:author="rapporteur16" w:date="2020-06-23T12:48:00Z">
            <w:r>
              <w:rPr/>
              <w:delText>6.</w:delText>
            </w:r>
          </w:del>
          <w:del w:id="1752" w:author="rapporteur16" w:date="2020-06-23T12:48:00Z">
            <w:r>
              <w:rPr>
                <w:lang w:val="en-US" w:eastAsia="en-US"/>
              </w:rPr>
              <w:delText>10</w:delText>
            </w:r>
          </w:del>
          <w:del w:id="1753" w:author="rapporteur16" w:date="2020-06-23T12:48:00Z">
            <w:r>
              <w:rPr>
                <w:rFonts w:cs="Calibri" w:ascii="Calibri" w:hAnsi="Calibri"/>
                <w:sz w:val="22"/>
                <w:szCs w:val="22"/>
                <w:lang w:val="en-US" w:eastAsia="en-US"/>
              </w:rPr>
              <w:tab/>
            </w:r>
          </w:del>
          <w:del w:id="1754" w:author="rapporteur16" w:date="2020-06-23T12:48:00Z">
            <w:r>
              <w:rPr/>
              <w:delText xml:space="preserve">Solution </w:delText>
            </w:r>
          </w:del>
          <w:del w:id="1755" w:author="rapporteur16" w:date="2020-06-23T12:48:00Z">
            <w:r>
              <w:rPr>
                <w:lang w:val="en-US" w:eastAsia="en-US"/>
              </w:rPr>
              <w:delText>10</w:delText>
            </w:r>
          </w:del>
          <w:del w:id="1756" w:author="rapporteur16" w:date="2020-06-23T12:48:00Z">
            <w:r>
              <w:rPr/>
              <w:delText>: Associate a user profile per MC service UE</w:delText>
              <w:tab/>
              <w:delText>26</w:delText>
            </w:r>
          </w:del>
        </w:p>
        <w:p>
          <w:pPr>
            <w:pStyle w:val="Contents3"/>
            <w:rPr>
              <w:rFonts w:ascii="Calibri" w:hAnsi="Calibri" w:cs="Calibri"/>
              <w:sz w:val="22"/>
              <w:szCs w:val="22"/>
              <w:lang w:val="en-US" w:eastAsia="en-US"/>
              <w:del w:id="1763" w:author="rapporteur16" w:date="2020-06-23T12:48:00Z"/>
            </w:rPr>
          </w:pPr>
          <w:del w:id="1758" w:author="rapporteur16" w:date="2020-06-23T12:48:00Z">
            <w:r>
              <w:rPr/>
              <w:delText>6.</w:delText>
            </w:r>
          </w:del>
          <w:del w:id="1759" w:author="rapporteur16" w:date="2020-06-23T12:48:00Z">
            <w:r>
              <w:rPr>
                <w:lang w:val="en-US" w:eastAsia="en-US"/>
              </w:rPr>
              <w:delText>10</w:delText>
            </w:r>
          </w:del>
          <w:del w:id="1760" w:author="rapporteur16" w:date="2020-06-23T12:48:00Z">
            <w:r>
              <w:rPr/>
              <w:delText>.1</w:delText>
            </w:r>
          </w:del>
          <w:del w:id="1761" w:author="rapporteur16" w:date="2020-06-23T12:48:00Z">
            <w:r>
              <w:rPr>
                <w:rFonts w:cs="Calibri" w:ascii="Calibri" w:hAnsi="Calibri"/>
                <w:sz w:val="22"/>
                <w:szCs w:val="22"/>
                <w:lang w:val="en-US" w:eastAsia="en-US"/>
              </w:rPr>
              <w:tab/>
            </w:r>
          </w:del>
          <w:del w:id="1762" w:author="rapporteur16" w:date="2020-06-23T12:48:00Z">
            <w:r>
              <w:rPr/>
              <w:delText>Description</w:delText>
              <w:tab/>
              <w:delText>26</w:delText>
            </w:r>
          </w:del>
        </w:p>
        <w:p>
          <w:pPr>
            <w:pStyle w:val="Contents3"/>
            <w:rPr>
              <w:rFonts w:ascii="Calibri" w:hAnsi="Calibri" w:cs="Calibri"/>
              <w:sz w:val="22"/>
              <w:szCs w:val="22"/>
              <w:lang w:val="en-US" w:eastAsia="en-US"/>
              <w:del w:id="1769" w:author="rapporteur16" w:date="2020-06-23T12:48:00Z"/>
            </w:rPr>
          </w:pPr>
          <w:del w:id="1764" w:author="rapporteur16" w:date="2020-06-23T12:48:00Z">
            <w:r>
              <w:rPr/>
              <w:delText>6.</w:delText>
            </w:r>
          </w:del>
          <w:del w:id="1765" w:author="rapporteur16" w:date="2020-06-23T12:48:00Z">
            <w:r>
              <w:rPr>
                <w:lang w:val="en-US" w:eastAsia="en-US"/>
              </w:rPr>
              <w:delText>10</w:delText>
            </w:r>
          </w:del>
          <w:del w:id="1766" w:author="rapporteur16" w:date="2020-06-23T12:48:00Z">
            <w:r>
              <w:rPr/>
              <w:delText>.2</w:delText>
            </w:r>
          </w:del>
          <w:del w:id="1767" w:author="rapporteur16" w:date="2020-06-23T12:48:00Z">
            <w:r>
              <w:rPr>
                <w:rFonts w:cs="Calibri" w:ascii="Calibri" w:hAnsi="Calibri"/>
                <w:sz w:val="22"/>
                <w:szCs w:val="22"/>
                <w:lang w:val="en-US" w:eastAsia="en-US"/>
              </w:rPr>
              <w:tab/>
            </w:r>
          </w:del>
          <w:del w:id="1768" w:author="rapporteur16" w:date="2020-06-23T12:48:00Z">
            <w:r>
              <w:rPr/>
              <w:delText>Impacts on existing nodes and functionality</w:delText>
              <w:tab/>
              <w:delText>26</w:delText>
            </w:r>
          </w:del>
        </w:p>
        <w:p>
          <w:pPr>
            <w:pStyle w:val="Contents1"/>
            <w:rPr>
              <w:rFonts w:ascii="Calibri" w:hAnsi="Calibri" w:cs="Calibri"/>
              <w:sz w:val="22"/>
              <w:szCs w:val="22"/>
              <w:lang w:val="en-US" w:eastAsia="en-US"/>
              <w:del w:id="1775" w:author="rapporteur16" w:date="2020-06-23T12:48:00Z"/>
            </w:rPr>
          </w:pPr>
          <w:del w:id="1770" w:author="rapporteur16" w:date="2020-06-23T12:48:00Z">
            <w:r>
              <w:rPr/>
              <w:delText>6.</w:delText>
            </w:r>
          </w:del>
          <w:del w:id="1771" w:author="rapporteur16" w:date="2020-06-23T12:48:00Z">
            <w:r>
              <w:rPr>
                <w:lang w:val="en-US" w:eastAsia="en-US"/>
              </w:rPr>
              <w:delText>10</w:delText>
            </w:r>
          </w:del>
          <w:del w:id="1772" w:author="rapporteur16" w:date="2020-06-23T12:48:00Z">
            <w:r>
              <w:rPr/>
              <w:delText>.3</w:delText>
            </w:r>
          </w:del>
          <w:del w:id="1773" w:author="rapporteur16" w:date="2020-06-23T12:48:00Z">
            <w:r>
              <w:rPr>
                <w:rFonts w:cs="Calibri" w:ascii="Calibri" w:hAnsi="Calibri"/>
                <w:sz w:val="22"/>
                <w:szCs w:val="22"/>
                <w:lang w:val="en-US" w:eastAsia="en-US"/>
              </w:rPr>
              <w:tab/>
            </w:r>
          </w:del>
          <w:del w:id="1774" w:author="rapporteur16" w:date="2020-06-23T12:48:00Z">
            <w:r>
              <w:rPr/>
              <w:delText>Solution Evaluation</w:delText>
              <w:tab/>
              <w:delText>26</w:delText>
            </w:r>
          </w:del>
        </w:p>
        <w:p>
          <w:pPr>
            <w:pStyle w:val="Contents1"/>
            <w:rPr>
              <w:rFonts w:ascii="Calibri" w:hAnsi="Calibri" w:cs="Calibri"/>
              <w:sz w:val="22"/>
              <w:szCs w:val="22"/>
              <w:lang w:val="en-US" w:eastAsia="en-US"/>
              <w:del w:id="1782" w:author="rapporteur16" w:date="2020-06-23T12:48:00Z"/>
            </w:rPr>
          </w:pPr>
          <w:del w:id="1776" w:author="rapporteur16" w:date="2020-06-23T12:48:00Z">
            <w:r>
              <w:rPr/>
              <w:delText>6.</w:delText>
            </w:r>
          </w:del>
          <w:del w:id="1777" w:author="rapporteur16" w:date="2020-06-23T12:48:00Z">
            <w:r>
              <w:rPr>
                <w:lang w:val="en-US" w:eastAsia="en-US"/>
              </w:rPr>
              <w:delText>11</w:delText>
            </w:r>
          </w:del>
          <w:del w:id="1778" w:author="rapporteur16" w:date="2020-06-23T12:48:00Z">
            <w:r>
              <w:rPr>
                <w:rFonts w:cs="Calibri" w:ascii="Calibri" w:hAnsi="Calibri"/>
                <w:sz w:val="22"/>
                <w:szCs w:val="22"/>
                <w:lang w:val="en-US" w:eastAsia="en-US"/>
              </w:rPr>
              <w:tab/>
            </w:r>
          </w:del>
          <w:del w:id="1779" w:author="rapporteur16" w:date="2020-06-23T12:48:00Z">
            <w:r>
              <w:rPr/>
              <w:delText xml:space="preserve">Solution </w:delText>
            </w:r>
          </w:del>
          <w:del w:id="1780" w:author="rapporteur16" w:date="2020-06-23T12:48:00Z">
            <w:r>
              <w:rPr>
                <w:lang w:val="en-US" w:eastAsia="en-US"/>
              </w:rPr>
              <w:delText>11</w:delText>
            </w:r>
          </w:del>
          <w:del w:id="1781" w:author="rapporteur16" w:date="2020-06-23T12:48:00Z">
            <w:r>
              <w:rPr/>
              <w:delText>: MC UE identity (new ID)</w:delText>
              <w:tab/>
              <w:delText>26</w:delText>
            </w:r>
          </w:del>
        </w:p>
        <w:p>
          <w:pPr>
            <w:pStyle w:val="Contents1"/>
            <w:rPr>
              <w:rFonts w:ascii="Calibri" w:hAnsi="Calibri" w:cs="Calibri"/>
              <w:sz w:val="22"/>
              <w:szCs w:val="22"/>
              <w:lang w:val="en-US" w:eastAsia="en-US"/>
              <w:del w:id="1788" w:author="rapporteur16" w:date="2020-06-23T12:48:00Z"/>
            </w:rPr>
          </w:pPr>
          <w:del w:id="1783" w:author="rapporteur16" w:date="2020-06-23T12:48:00Z">
            <w:r>
              <w:rPr/>
              <w:delText>6.</w:delText>
            </w:r>
          </w:del>
          <w:del w:id="1784" w:author="rapporteur16" w:date="2020-06-23T12:48:00Z">
            <w:r>
              <w:rPr>
                <w:lang w:val="en-US" w:eastAsia="en-US"/>
              </w:rPr>
              <w:delText>11</w:delText>
            </w:r>
          </w:del>
          <w:del w:id="1785" w:author="rapporteur16" w:date="2020-06-23T12:48:00Z">
            <w:r>
              <w:rPr/>
              <w:delText>.1</w:delText>
            </w:r>
          </w:del>
          <w:del w:id="1786" w:author="rapporteur16" w:date="2020-06-23T12:48:00Z">
            <w:r>
              <w:rPr>
                <w:rFonts w:cs="Calibri" w:ascii="Calibri" w:hAnsi="Calibri"/>
                <w:sz w:val="22"/>
                <w:szCs w:val="22"/>
                <w:lang w:val="en-US" w:eastAsia="en-US"/>
              </w:rPr>
              <w:tab/>
            </w:r>
          </w:del>
          <w:del w:id="1787" w:author="rapporteur16" w:date="2020-06-23T12:48:00Z">
            <w:r>
              <w:rPr/>
              <w:delText>Description</w:delText>
              <w:tab/>
              <w:delText>26</w:delText>
            </w:r>
          </w:del>
        </w:p>
        <w:p>
          <w:pPr>
            <w:pStyle w:val="Contents3"/>
            <w:rPr>
              <w:rFonts w:ascii="Calibri" w:hAnsi="Calibri" w:cs="Calibri"/>
              <w:sz w:val="22"/>
              <w:szCs w:val="22"/>
              <w:lang w:val="en-US" w:eastAsia="en-US"/>
              <w:del w:id="1794" w:author="rapporteur16" w:date="2020-06-23T12:48:00Z"/>
            </w:rPr>
          </w:pPr>
          <w:del w:id="1789" w:author="rapporteur16" w:date="2020-06-23T12:48:00Z">
            <w:r>
              <w:rPr/>
              <w:delText>6.</w:delText>
            </w:r>
          </w:del>
          <w:del w:id="1790" w:author="rapporteur16" w:date="2020-06-23T12:48:00Z">
            <w:r>
              <w:rPr>
                <w:lang w:val="en-US" w:eastAsia="en-US"/>
              </w:rPr>
              <w:delText>11</w:delText>
            </w:r>
          </w:del>
          <w:del w:id="1791" w:author="rapporteur16" w:date="2020-06-23T12:48:00Z">
            <w:r>
              <w:rPr/>
              <w:delText>.2</w:delText>
            </w:r>
          </w:del>
          <w:del w:id="1792" w:author="rapporteur16" w:date="2020-06-23T12:48:00Z">
            <w:r>
              <w:rPr>
                <w:rFonts w:cs="Calibri" w:ascii="Calibri" w:hAnsi="Calibri"/>
                <w:sz w:val="22"/>
                <w:szCs w:val="22"/>
                <w:lang w:val="en-US" w:eastAsia="en-US"/>
              </w:rPr>
              <w:tab/>
            </w:r>
          </w:del>
          <w:del w:id="1793" w:author="rapporteur16" w:date="2020-06-23T12:48:00Z">
            <w:r>
              <w:rPr/>
              <w:delText>Impacts on existing nodes and functionality</w:delText>
              <w:tab/>
              <w:delText>27</w:delText>
            </w:r>
          </w:del>
        </w:p>
        <w:p>
          <w:pPr>
            <w:pStyle w:val="Contents3"/>
            <w:rPr>
              <w:rFonts w:ascii="Calibri" w:hAnsi="Calibri" w:cs="Calibri"/>
              <w:sz w:val="22"/>
              <w:szCs w:val="22"/>
              <w:lang w:val="en-US" w:eastAsia="en-US"/>
              <w:del w:id="1801" w:author="rapporteur16" w:date="2020-06-23T12:48:00Z"/>
            </w:rPr>
          </w:pPr>
          <w:del w:id="1795" w:author="rapporteur16" w:date="2020-06-23T12:48:00Z">
            <w:r>
              <w:rPr>
                <w:rFonts w:eastAsia="SimSun;宋体"/>
              </w:rPr>
              <w:delText>6.</w:delText>
            </w:r>
          </w:del>
          <w:del w:id="1796" w:author="rapporteur16" w:date="2020-06-23T12:48:00Z">
            <w:r>
              <w:rPr>
                <w:rFonts w:eastAsia="SimSun;宋体"/>
                <w:lang w:val="en-US" w:eastAsia="en-US"/>
              </w:rPr>
              <w:delText>11</w:delText>
            </w:r>
          </w:del>
          <w:del w:id="1797" w:author="rapporteur16" w:date="2020-06-23T12:48:00Z">
            <w:r>
              <w:rPr>
                <w:rFonts w:eastAsia="SimSun;宋体"/>
              </w:rPr>
              <w:delText>.2.1</w:delText>
            </w:r>
          </w:del>
          <w:del w:id="1798" w:author="rapporteur16" w:date="2020-06-23T12:48:00Z">
            <w:r>
              <w:rPr>
                <w:rFonts w:cs="Calibri" w:ascii="Calibri" w:hAnsi="Calibri"/>
                <w:sz w:val="22"/>
                <w:szCs w:val="22"/>
                <w:lang w:val="en-US" w:eastAsia="en-US"/>
              </w:rPr>
              <w:tab/>
            </w:r>
          </w:del>
          <w:del w:id="1799" w:author="rapporteur16" w:date="2020-06-23T12:48:00Z">
            <w:r>
              <w:rPr>
                <w:rFonts w:eastAsia="SimSun;宋体"/>
              </w:rPr>
              <w:delText>MC UE ID part of location information report</w:delText>
            </w:r>
          </w:del>
          <w:del w:id="1800" w:author="rapporteur16" w:date="2020-06-23T12:48:00Z">
            <w:r>
              <w:rPr/>
              <w:tab/>
              <w:delText>27</w:delText>
            </w:r>
          </w:del>
        </w:p>
        <w:p>
          <w:pPr>
            <w:pStyle w:val="Contents3"/>
            <w:rPr>
              <w:rFonts w:ascii="Calibri" w:hAnsi="Calibri" w:cs="Calibri"/>
              <w:sz w:val="22"/>
              <w:szCs w:val="22"/>
              <w:lang w:val="en-US" w:eastAsia="en-US"/>
              <w:del w:id="1808" w:author="rapporteur16" w:date="2020-06-23T12:48:00Z"/>
            </w:rPr>
          </w:pPr>
          <w:del w:id="1802" w:author="rapporteur16" w:date="2020-06-23T12:48:00Z">
            <w:r>
              <w:rPr>
                <w:rFonts w:eastAsia="SimSun;宋体"/>
              </w:rPr>
              <w:delText>6.</w:delText>
            </w:r>
          </w:del>
          <w:del w:id="1803" w:author="rapporteur16" w:date="2020-06-23T12:48:00Z">
            <w:r>
              <w:rPr>
                <w:rFonts w:eastAsia="SimSun;宋体"/>
                <w:lang w:val="en-US" w:eastAsia="en-US"/>
              </w:rPr>
              <w:delText>11</w:delText>
            </w:r>
          </w:del>
          <w:del w:id="1804" w:author="rapporteur16" w:date="2020-06-23T12:48:00Z">
            <w:r>
              <w:rPr>
                <w:rFonts w:eastAsia="SimSun;宋体"/>
              </w:rPr>
              <w:delText>.2.2</w:delText>
            </w:r>
          </w:del>
          <w:del w:id="1805" w:author="rapporteur16" w:date="2020-06-23T12:48:00Z">
            <w:r>
              <w:rPr>
                <w:rFonts w:cs="Calibri" w:ascii="Calibri" w:hAnsi="Calibri"/>
                <w:sz w:val="22"/>
                <w:szCs w:val="22"/>
                <w:lang w:val="en-US" w:eastAsia="en-US"/>
              </w:rPr>
              <w:tab/>
            </w:r>
          </w:del>
          <w:del w:id="1806" w:author="rapporteur16" w:date="2020-06-23T12:48:00Z">
            <w:r>
              <w:rPr>
                <w:rFonts w:eastAsia="SimSun;宋体"/>
              </w:rPr>
              <w:delText>MC UE ID part of location information request</w:delText>
            </w:r>
          </w:del>
          <w:del w:id="1807" w:author="rapporteur16" w:date="2020-06-23T12:48:00Z">
            <w:r>
              <w:rPr/>
              <w:tab/>
              <w:delText>27</w:delText>
            </w:r>
          </w:del>
        </w:p>
        <w:p>
          <w:pPr>
            <w:pStyle w:val="Contents3"/>
            <w:rPr>
              <w:rFonts w:ascii="Calibri" w:hAnsi="Calibri" w:cs="Calibri"/>
              <w:sz w:val="22"/>
              <w:szCs w:val="22"/>
              <w:lang w:val="en-US" w:eastAsia="en-US"/>
              <w:del w:id="1813" w:author="rapporteur16" w:date="2020-06-23T12:48:00Z"/>
            </w:rPr>
          </w:pPr>
          <w:del w:id="1809" w:author="rapporteur16" w:date="2020-06-23T12:48:00Z">
            <w:r>
              <w:rPr>
                <w:rFonts w:eastAsia="SimSun;宋体"/>
              </w:rPr>
              <w:delText>6.11.2.3</w:delText>
            </w:r>
          </w:del>
          <w:del w:id="1810" w:author="rapporteur16" w:date="2020-06-23T12:48:00Z">
            <w:r>
              <w:rPr>
                <w:rFonts w:cs="Calibri" w:ascii="Calibri" w:hAnsi="Calibri"/>
                <w:sz w:val="22"/>
                <w:szCs w:val="22"/>
                <w:lang w:val="en-US" w:eastAsia="en-US"/>
              </w:rPr>
              <w:tab/>
            </w:r>
          </w:del>
          <w:del w:id="1811" w:author="rapporteur16" w:date="2020-06-23T12:48:00Z">
            <w:r>
              <w:rPr>
                <w:rFonts w:eastAsia="SimSun;宋体"/>
              </w:rPr>
              <w:delText>Definition</w:delText>
            </w:r>
          </w:del>
          <w:del w:id="1812" w:author="rapporteur16" w:date="2020-06-23T12:48:00Z">
            <w:r>
              <w:rPr/>
              <w:tab/>
              <w:delText>27</w:delText>
            </w:r>
          </w:del>
        </w:p>
        <w:p>
          <w:pPr>
            <w:pStyle w:val="Contents3"/>
            <w:rPr>
              <w:rFonts w:ascii="Calibri" w:hAnsi="Calibri" w:cs="Calibri"/>
              <w:sz w:val="22"/>
              <w:szCs w:val="22"/>
              <w:lang w:val="en-US" w:eastAsia="en-US"/>
              <w:del w:id="1818" w:author="rapporteur16" w:date="2020-06-23T12:48:00Z"/>
            </w:rPr>
          </w:pPr>
          <w:del w:id="1814" w:author="rapporteur16" w:date="2020-06-23T12:48:00Z">
            <w:r>
              <w:rPr>
                <w:rFonts w:eastAsia="SimSun;宋体"/>
              </w:rPr>
              <w:delText>6.11.2.4</w:delText>
            </w:r>
          </w:del>
          <w:del w:id="1815" w:author="rapporteur16" w:date="2020-06-23T12:48:00Z">
            <w:r>
              <w:rPr>
                <w:rFonts w:cs="Calibri" w:ascii="Calibri" w:hAnsi="Calibri"/>
                <w:sz w:val="22"/>
                <w:szCs w:val="22"/>
                <w:lang w:val="en-US" w:eastAsia="en-US"/>
              </w:rPr>
              <w:tab/>
            </w:r>
          </w:del>
          <w:del w:id="1816" w:author="rapporteur16" w:date="2020-06-23T12:48:00Z">
            <w:r>
              <w:rPr>
                <w:rFonts w:eastAsia="SimSun;宋体"/>
              </w:rPr>
              <w:delText>MC service UE configuration data</w:delText>
            </w:r>
          </w:del>
          <w:del w:id="1817" w:author="rapporteur16" w:date="2020-06-23T12:48:00Z">
            <w:r>
              <w:rPr/>
              <w:tab/>
              <w:delText>27</w:delText>
            </w:r>
          </w:del>
        </w:p>
        <w:p>
          <w:pPr>
            <w:pStyle w:val="Contents3"/>
            <w:rPr>
              <w:rFonts w:ascii="Calibri" w:hAnsi="Calibri" w:cs="Calibri"/>
              <w:sz w:val="22"/>
              <w:szCs w:val="22"/>
              <w:lang w:val="en-US" w:eastAsia="en-US"/>
              <w:del w:id="1824" w:author="rapporteur16" w:date="2020-06-23T12:48:00Z"/>
            </w:rPr>
          </w:pPr>
          <w:del w:id="1819" w:author="rapporteur16" w:date="2020-06-23T12:48:00Z">
            <w:r>
              <w:rPr/>
              <w:delText>6.</w:delText>
            </w:r>
          </w:del>
          <w:del w:id="1820" w:author="rapporteur16" w:date="2020-06-23T12:48:00Z">
            <w:r>
              <w:rPr>
                <w:lang w:val="en-US" w:eastAsia="en-US"/>
              </w:rPr>
              <w:delText>11</w:delText>
            </w:r>
          </w:del>
          <w:del w:id="1821" w:author="rapporteur16" w:date="2020-06-23T12:48:00Z">
            <w:r>
              <w:rPr/>
              <w:delText>.3</w:delText>
            </w:r>
          </w:del>
          <w:del w:id="1822" w:author="rapporteur16" w:date="2020-06-23T12:48:00Z">
            <w:r>
              <w:rPr>
                <w:rFonts w:cs="Calibri" w:ascii="Calibri" w:hAnsi="Calibri"/>
                <w:sz w:val="22"/>
                <w:szCs w:val="22"/>
                <w:lang w:val="en-US" w:eastAsia="en-US"/>
              </w:rPr>
              <w:tab/>
            </w:r>
          </w:del>
          <w:del w:id="1823" w:author="rapporteur16" w:date="2020-06-23T12:48:00Z">
            <w:r>
              <w:rPr/>
              <w:delText>Solution Evaluation</w:delText>
              <w:tab/>
              <w:delText>28</w:delText>
            </w:r>
          </w:del>
        </w:p>
        <w:p>
          <w:pPr>
            <w:pStyle w:val="Contents3"/>
            <w:rPr>
              <w:rFonts w:ascii="Calibri" w:hAnsi="Calibri" w:cs="Calibri"/>
              <w:sz w:val="22"/>
              <w:szCs w:val="22"/>
              <w:lang w:val="en-US" w:eastAsia="en-US"/>
              <w:del w:id="1831" w:author="rapporteur16" w:date="2020-06-23T12:48:00Z"/>
            </w:rPr>
          </w:pPr>
          <w:del w:id="1825" w:author="rapporteur16" w:date="2020-06-23T12:48:00Z">
            <w:r>
              <w:rPr/>
              <w:delText>6.</w:delText>
            </w:r>
          </w:del>
          <w:del w:id="1826" w:author="rapporteur16" w:date="2020-06-23T12:48:00Z">
            <w:r>
              <w:rPr>
                <w:lang w:val="en-US" w:eastAsia="en-US"/>
              </w:rPr>
              <w:delText>12</w:delText>
            </w:r>
          </w:del>
          <w:del w:id="1827" w:author="rapporteur16" w:date="2020-06-23T12:48:00Z">
            <w:r>
              <w:rPr>
                <w:rFonts w:cs="Calibri" w:ascii="Calibri" w:hAnsi="Calibri"/>
                <w:sz w:val="22"/>
                <w:szCs w:val="22"/>
                <w:lang w:val="en-US" w:eastAsia="en-US"/>
              </w:rPr>
              <w:tab/>
            </w:r>
          </w:del>
          <w:del w:id="1828" w:author="rapporteur16" w:date="2020-06-23T12:48:00Z">
            <w:r>
              <w:rPr/>
              <w:delText xml:space="preserve">Solution </w:delText>
            </w:r>
          </w:del>
          <w:del w:id="1829" w:author="rapporteur16" w:date="2020-06-23T12:48:00Z">
            <w:r>
              <w:rPr>
                <w:lang w:val="en-US" w:eastAsia="en-US"/>
              </w:rPr>
              <w:delText>12</w:delText>
            </w:r>
          </w:del>
          <w:del w:id="1830" w:author="rapporteur16" w:date="2020-06-23T12:48:00Z">
            <w:r>
              <w:rPr/>
              <w:delText>: Obtaining location of UE in "limited MC service" state</w:delText>
              <w:tab/>
              <w:delText>28</w:delText>
            </w:r>
          </w:del>
        </w:p>
        <w:p>
          <w:pPr>
            <w:pStyle w:val="Contents3"/>
            <w:rPr>
              <w:rFonts w:ascii="Calibri" w:hAnsi="Calibri" w:cs="Calibri"/>
              <w:sz w:val="22"/>
              <w:szCs w:val="22"/>
              <w:lang w:val="en-US" w:eastAsia="en-US"/>
              <w:del w:id="1837" w:author="rapporteur16" w:date="2020-06-23T12:48:00Z"/>
            </w:rPr>
          </w:pPr>
          <w:del w:id="1832" w:author="rapporteur16" w:date="2020-06-23T12:48:00Z">
            <w:r>
              <w:rPr/>
              <w:delText>6.</w:delText>
            </w:r>
          </w:del>
          <w:del w:id="1833" w:author="rapporteur16" w:date="2020-06-23T12:48:00Z">
            <w:r>
              <w:rPr>
                <w:lang w:val="en-US" w:eastAsia="en-US"/>
              </w:rPr>
              <w:delText>12</w:delText>
            </w:r>
          </w:del>
          <w:del w:id="1834" w:author="rapporteur16" w:date="2020-06-23T12:48:00Z">
            <w:r>
              <w:rPr/>
              <w:delText>.1</w:delText>
            </w:r>
          </w:del>
          <w:del w:id="1835" w:author="rapporteur16" w:date="2020-06-23T12:48:00Z">
            <w:r>
              <w:rPr>
                <w:rFonts w:cs="Calibri" w:ascii="Calibri" w:hAnsi="Calibri"/>
                <w:sz w:val="22"/>
                <w:szCs w:val="22"/>
                <w:lang w:val="en-US" w:eastAsia="en-US"/>
              </w:rPr>
              <w:tab/>
            </w:r>
          </w:del>
          <w:del w:id="1836" w:author="rapporteur16" w:date="2020-06-23T12:48:00Z">
            <w:r>
              <w:rPr/>
              <w:delText>Description</w:delText>
              <w:tab/>
              <w:delText>28</w:delText>
            </w:r>
          </w:del>
        </w:p>
        <w:p>
          <w:pPr>
            <w:pStyle w:val="Contents3"/>
            <w:rPr>
              <w:rFonts w:ascii="Calibri" w:hAnsi="Calibri" w:cs="Calibri"/>
              <w:sz w:val="22"/>
              <w:szCs w:val="22"/>
              <w:lang w:val="en-US" w:eastAsia="en-US"/>
              <w:del w:id="1843" w:author="rapporteur16" w:date="2020-06-23T12:48:00Z"/>
            </w:rPr>
          </w:pPr>
          <w:del w:id="1838" w:author="rapporteur16" w:date="2020-06-23T12:48:00Z">
            <w:r>
              <w:rPr/>
              <w:delText>6.</w:delText>
            </w:r>
          </w:del>
          <w:del w:id="1839" w:author="rapporteur16" w:date="2020-06-23T12:48:00Z">
            <w:r>
              <w:rPr>
                <w:lang w:val="en-US" w:eastAsia="en-US"/>
              </w:rPr>
              <w:delText>12</w:delText>
            </w:r>
          </w:del>
          <w:del w:id="1840" w:author="rapporteur16" w:date="2020-06-23T12:48:00Z">
            <w:r>
              <w:rPr/>
              <w:delText>.2</w:delText>
            </w:r>
          </w:del>
          <w:del w:id="1841" w:author="rapporteur16" w:date="2020-06-23T12:48:00Z">
            <w:r>
              <w:rPr>
                <w:rFonts w:cs="Calibri" w:ascii="Calibri" w:hAnsi="Calibri"/>
                <w:sz w:val="22"/>
                <w:szCs w:val="22"/>
                <w:lang w:val="en-US" w:eastAsia="en-US"/>
              </w:rPr>
              <w:tab/>
            </w:r>
          </w:del>
          <w:del w:id="1842" w:author="rapporteur16" w:date="2020-06-23T12:48:00Z">
            <w:r>
              <w:rPr/>
              <w:delText>Impacts on existing nodes and functionality</w:delText>
              <w:tab/>
              <w:delText>28</w:delText>
            </w:r>
          </w:del>
        </w:p>
        <w:p>
          <w:pPr>
            <w:pStyle w:val="Contents3"/>
            <w:rPr>
              <w:rFonts w:ascii="Calibri" w:hAnsi="Calibri" w:cs="Calibri"/>
              <w:sz w:val="22"/>
              <w:szCs w:val="22"/>
              <w:lang w:val="en-US" w:eastAsia="en-US"/>
              <w:del w:id="1850" w:author="rapporteur16" w:date="2020-06-23T12:48:00Z"/>
            </w:rPr>
          </w:pPr>
          <w:del w:id="1844" w:author="rapporteur16" w:date="2020-06-23T12:48:00Z">
            <w:r>
              <w:rPr/>
              <w:delText>6.</w:delText>
            </w:r>
          </w:del>
          <w:del w:id="1845" w:author="rapporteur16" w:date="2020-06-23T12:48:00Z">
            <w:r>
              <w:rPr>
                <w:lang w:val="en-US" w:eastAsia="en-US"/>
              </w:rPr>
              <w:delText>13</w:delText>
            </w:r>
          </w:del>
          <w:del w:id="1846" w:author="rapporteur16" w:date="2020-06-23T12:48:00Z">
            <w:r>
              <w:rPr>
                <w:rFonts w:cs="Calibri" w:ascii="Calibri" w:hAnsi="Calibri"/>
                <w:sz w:val="22"/>
                <w:szCs w:val="22"/>
                <w:lang w:val="en-US" w:eastAsia="en-US"/>
              </w:rPr>
              <w:tab/>
            </w:r>
          </w:del>
          <w:del w:id="1847" w:author="rapporteur16" w:date="2020-06-23T12:48:00Z">
            <w:r>
              <w:rPr/>
              <w:delText xml:space="preserve">Solution </w:delText>
            </w:r>
          </w:del>
          <w:del w:id="1848" w:author="rapporteur16" w:date="2020-06-23T12:48:00Z">
            <w:r>
              <w:rPr>
                <w:lang w:val="en-US" w:eastAsia="en-US"/>
              </w:rPr>
              <w:delText>13</w:delText>
            </w:r>
          </w:del>
          <w:del w:id="1849" w:author="rapporteur16" w:date="2020-06-23T12:48:00Z">
            <w:r>
              <w:rPr/>
              <w:delText>: Sharing location information across MC service UEs</w:delText>
              <w:tab/>
              <w:delText>28</w:delText>
            </w:r>
          </w:del>
        </w:p>
        <w:p>
          <w:pPr>
            <w:pStyle w:val="Contents3"/>
            <w:rPr>
              <w:rFonts w:ascii="Calibri" w:hAnsi="Calibri" w:cs="Calibri"/>
              <w:sz w:val="22"/>
              <w:szCs w:val="22"/>
              <w:lang w:val="en-US" w:eastAsia="en-US"/>
              <w:del w:id="1856" w:author="rapporteur16" w:date="2020-06-23T12:48:00Z"/>
            </w:rPr>
          </w:pPr>
          <w:del w:id="1851" w:author="rapporteur16" w:date="2020-06-23T12:48:00Z">
            <w:r>
              <w:rPr/>
              <w:delText>6.</w:delText>
            </w:r>
          </w:del>
          <w:del w:id="1852" w:author="rapporteur16" w:date="2020-06-23T12:48:00Z">
            <w:r>
              <w:rPr>
                <w:lang w:val="en-US" w:eastAsia="en-US"/>
              </w:rPr>
              <w:delText>13</w:delText>
            </w:r>
          </w:del>
          <w:del w:id="1853" w:author="rapporteur16" w:date="2020-06-23T12:48:00Z">
            <w:r>
              <w:rPr/>
              <w:delText>.1</w:delText>
            </w:r>
          </w:del>
          <w:del w:id="1854" w:author="rapporteur16" w:date="2020-06-23T12:48:00Z">
            <w:r>
              <w:rPr>
                <w:rFonts w:cs="Calibri" w:ascii="Calibri" w:hAnsi="Calibri"/>
                <w:sz w:val="22"/>
                <w:szCs w:val="22"/>
                <w:lang w:val="en-US" w:eastAsia="en-US"/>
              </w:rPr>
              <w:tab/>
            </w:r>
          </w:del>
          <w:del w:id="1855" w:author="rapporteur16" w:date="2020-06-23T12:48:00Z">
            <w:r>
              <w:rPr/>
              <w:delText>Description</w:delText>
              <w:tab/>
              <w:delText>28</w:delText>
            </w:r>
          </w:del>
        </w:p>
        <w:p>
          <w:pPr>
            <w:pStyle w:val="Contents3"/>
            <w:rPr>
              <w:rFonts w:ascii="Calibri" w:hAnsi="Calibri" w:cs="Calibri"/>
              <w:sz w:val="22"/>
              <w:szCs w:val="22"/>
              <w:lang w:val="en-US" w:eastAsia="en-US"/>
              <w:del w:id="1862" w:author="rapporteur16" w:date="2020-06-23T12:48:00Z"/>
            </w:rPr>
          </w:pPr>
          <w:del w:id="1857" w:author="rapporteur16" w:date="2020-06-23T12:48:00Z">
            <w:r>
              <w:rPr/>
              <w:delText>6.</w:delText>
            </w:r>
          </w:del>
          <w:del w:id="1858" w:author="rapporteur16" w:date="2020-06-23T12:48:00Z">
            <w:r>
              <w:rPr>
                <w:lang w:val="en-US" w:eastAsia="en-US"/>
              </w:rPr>
              <w:delText>13</w:delText>
            </w:r>
          </w:del>
          <w:del w:id="1859" w:author="rapporteur16" w:date="2020-06-23T12:48:00Z">
            <w:r>
              <w:rPr/>
              <w:delText>.2</w:delText>
            </w:r>
          </w:del>
          <w:del w:id="1860" w:author="rapporteur16" w:date="2020-06-23T12:48:00Z">
            <w:r>
              <w:rPr>
                <w:rFonts w:cs="Calibri" w:ascii="Calibri" w:hAnsi="Calibri"/>
                <w:sz w:val="22"/>
                <w:szCs w:val="22"/>
                <w:lang w:val="en-US" w:eastAsia="en-US"/>
              </w:rPr>
              <w:tab/>
            </w:r>
          </w:del>
          <w:del w:id="1861" w:author="rapporteur16" w:date="2020-06-23T12:48:00Z">
            <w:r>
              <w:rPr/>
              <w:delText>Impacts on existing nodes and functionality</w:delText>
              <w:tab/>
              <w:delText>28</w:delText>
            </w:r>
          </w:del>
        </w:p>
        <w:p>
          <w:pPr>
            <w:pStyle w:val="Contents3"/>
            <w:rPr>
              <w:rFonts w:ascii="Calibri" w:hAnsi="Calibri" w:cs="Calibri"/>
              <w:sz w:val="22"/>
              <w:szCs w:val="22"/>
              <w:lang w:val="fr-FR" w:eastAsia="en-US"/>
              <w:del w:id="1866" w:author="rapporteur16" w:date="2020-06-23T12:48:00Z"/>
            </w:rPr>
          </w:pPr>
          <w:del w:id="1863" w:author="rapporteur16" w:date="2020-06-23T12:48:00Z">
            <w:r>
              <w:rPr>
                <w:lang w:val="fr-FR" w:eastAsia="en-US"/>
              </w:rPr>
              <w:delText>6.13.2.1</w:delText>
            </w:r>
          </w:del>
          <w:del w:id="1864" w:author="rapporteur16" w:date="2020-06-23T12:48:00Z">
            <w:r>
              <w:rPr>
                <w:rFonts w:cs="Calibri" w:ascii="Calibri" w:hAnsi="Calibri"/>
                <w:sz w:val="22"/>
                <w:szCs w:val="22"/>
                <w:lang w:val="fr-FR" w:eastAsia="en-US"/>
              </w:rPr>
              <w:tab/>
            </w:r>
          </w:del>
          <w:del w:id="1865" w:author="rapporteur16" w:date="2020-06-23T12:48:00Z">
            <w:r>
              <w:rPr>
                <w:lang w:val="fr-FR" w:eastAsia="en-US"/>
              </w:rPr>
              <w:delText>Location information client subscription request</w:delText>
              <w:tab/>
              <w:delText>29</w:delText>
            </w:r>
          </w:del>
        </w:p>
        <w:p>
          <w:pPr>
            <w:pStyle w:val="Contents3"/>
            <w:rPr>
              <w:rFonts w:ascii="Calibri" w:hAnsi="Calibri" w:cs="Calibri"/>
              <w:sz w:val="22"/>
              <w:szCs w:val="22"/>
              <w:lang w:val="fr-FR" w:eastAsia="en-US"/>
              <w:del w:id="1870" w:author="rapporteur16" w:date="2020-06-23T12:48:00Z"/>
            </w:rPr>
          </w:pPr>
          <w:del w:id="1867" w:author="rapporteur16" w:date="2020-06-23T12:48:00Z">
            <w:r>
              <w:rPr>
                <w:lang w:val="fr-FR" w:eastAsia="en-US"/>
              </w:rPr>
              <w:delText>6.13.2.2</w:delText>
            </w:r>
          </w:del>
          <w:del w:id="1868" w:author="rapporteur16" w:date="2020-06-23T12:48:00Z">
            <w:r>
              <w:rPr>
                <w:rFonts w:cs="Calibri" w:ascii="Calibri" w:hAnsi="Calibri"/>
                <w:sz w:val="22"/>
                <w:szCs w:val="22"/>
                <w:lang w:val="fr-FR" w:eastAsia="en-US"/>
              </w:rPr>
              <w:tab/>
            </w:r>
          </w:del>
          <w:del w:id="1869" w:author="rapporteur16" w:date="2020-06-23T12:48:00Z">
            <w:r>
              <w:rPr>
                <w:lang w:val="fr-FR" w:eastAsia="en-US"/>
              </w:rPr>
              <w:delText>Location information client subscription response</w:delText>
              <w:tab/>
              <w:delText>29</w:delText>
            </w:r>
          </w:del>
        </w:p>
        <w:p>
          <w:pPr>
            <w:pStyle w:val="Contents3"/>
            <w:rPr>
              <w:rFonts w:ascii="Calibri" w:hAnsi="Calibri" w:cs="Calibri"/>
              <w:sz w:val="22"/>
              <w:szCs w:val="22"/>
              <w:lang w:val="en-US" w:eastAsia="en-US"/>
              <w:del w:id="1876" w:author="rapporteur16" w:date="2020-06-23T12:48:00Z"/>
            </w:rPr>
          </w:pPr>
          <w:del w:id="1871" w:author="rapporteur16" w:date="2020-06-23T12:48:00Z">
            <w:r>
              <w:rPr/>
              <w:delText>6.</w:delText>
            </w:r>
          </w:del>
          <w:del w:id="1872" w:author="rapporteur16" w:date="2020-06-23T12:48:00Z">
            <w:r>
              <w:rPr>
                <w:lang w:val="en-US" w:eastAsia="en-US"/>
              </w:rPr>
              <w:delText>13</w:delText>
            </w:r>
          </w:del>
          <w:del w:id="1873" w:author="rapporteur16" w:date="2020-06-23T12:48:00Z">
            <w:r>
              <w:rPr/>
              <w:delText>.2.3</w:delText>
            </w:r>
          </w:del>
          <w:del w:id="1874" w:author="rapporteur16" w:date="2020-06-23T12:48:00Z">
            <w:r>
              <w:rPr>
                <w:rFonts w:cs="Calibri" w:ascii="Calibri" w:hAnsi="Calibri"/>
                <w:sz w:val="22"/>
                <w:szCs w:val="22"/>
                <w:lang w:val="en-US" w:eastAsia="en-US"/>
              </w:rPr>
              <w:tab/>
            </w:r>
          </w:del>
          <w:del w:id="1875" w:author="rapporteur16" w:date="2020-06-23T12:48:00Z">
            <w:r>
              <w:rPr/>
              <w:delText>Location information client notification</w:delText>
              <w:tab/>
              <w:delText>29</w:delText>
            </w:r>
          </w:del>
        </w:p>
        <w:p>
          <w:pPr>
            <w:pStyle w:val="Contents3"/>
            <w:rPr>
              <w:rFonts w:ascii="Calibri" w:hAnsi="Calibri" w:cs="Calibri"/>
              <w:sz w:val="22"/>
              <w:szCs w:val="22"/>
              <w:lang w:val="en-US" w:eastAsia="en-US"/>
              <w:del w:id="1882" w:author="rapporteur16" w:date="2020-06-23T12:48:00Z"/>
            </w:rPr>
          </w:pPr>
          <w:del w:id="1877" w:author="rapporteur16" w:date="2020-06-23T12:48:00Z">
            <w:r>
              <w:rPr/>
              <w:delText>6.</w:delText>
            </w:r>
          </w:del>
          <w:del w:id="1878" w:author="rapporteur16" w:date="2020-06-23T12:48:00Z">
            <w:r>
              <w:rPr>
                <w:lang w:val="en-US" w:eastAsia="en-US"/>
              </w:rPr>
              <w:delText>13</w:delText>
            </w:r>
          </w:del>
          <w:del w:id="1879" w:author="rapporteur16" w:date="2020-06-23T12:48:00Z">
            <w:r>
              <w:rPr/>
              <w:delText>.2.4</w:delText>
            </w:r>
          </w:del>
          <w:del w:id="1880" w:author="rapporteur16" w:date="2020-06-23T12:48:00Z">
            <w:r>
              <w:rPr>
                <w:rFonts w:cs="Calibri" w:ascii="Calibri" w:hAnsi="Calibri"/>
                <w:sz w:val="22"/>
                <w:szCs w:val="22"/>
                <w:lang w:val="en-US" w:eastAsia="en-US"/>
              </w:rPr>
              <w:tab/>
            </w:r>
          </w:del>
          <w:del w:id="1881" w:author="rapporteur16" w:date="2020-06-23T12:48:00Z">
            <w:r>
              <w:rPr/>
              <w:delText>Location information client subscription procedure</w:delText>
              <w:tab/>
              <w:delText>29</w:delText>
            </w:r>
          </w:del>
        </w:p>
        <w:p>
          <w:pPr>
            <w:pStyle w:val="Contents3"/>
            <w:rPr>
              <w:rFonts w:ascii="Calibri" w:hAnsi="Calibri" w:cs="Calibri"/>
              <w:sz w:val="22"/>
              <w:szCs w:val="22"/>
              <w:lang w:val="en-US" w:eastAsia="en-US"/>
              <w:del w:id="1888" w:author="rapporteur16" w:date="2020-06-23T12:48:00Z"/>
            </w:rPr>
          </w:pPr>
          <w:del w:id="1883" w:author="rapporteur16" w:date="2020-06-23T12:48:00Z">
            <w:r>
              <w:rPr/>
              <w:delText>6.</w:delText>
            </w:r>
          </w:del>
          <w:del w:id="1884" w:author="rapporteur16" w:date="2020-06-23T12:48:00Z">
            <w:r>
              <w:rPr>
                <w:lang w:val="en-US" w:eastAsia="en-US"/>
              </w:rPr>
              <w:delText>13</w:delText>
            </w:r>
          </w:del>
          <w:del w:id="1885" w:author="rapporteur16" w:date="2020-06-23T12:48:00Z">
            <w:r>
              <w:rPr/>
              <w:delText>.2.5</w:delText>
            </w:r>
          </w:del>
          <w:del w:id="1886" w:author="rapporteur16" w:date="2020-06-23T12:48:00Z">
            <w:r>
              <w:rPr>
                <w:rFonts w:cs="Calibri" w:ascii="Calibri" w:hAnsi="Calibri"/>
                <w:sz w:val="22"/>
                <w:szCs w:val="22"/>
                <w:lang w:val="en-US" w:eastAsia="en-US"/>
              </w:rPr>
              <w:tab/>
            </w:r>
          </w:del>
          <w:del w:id="1887" w:author="rapporteur16" w:date="2020-06-23T12:48:00Z">
            <w:r>
              <w:rPr/>
              <w:delText>Event-triggered location information notification procedure</w:delText>
              <w:tab/>
              <w:delText>30</w:delText>
            </w:r>
          </w:del>
        </w:p>
        <w:p>
          <w:pPr>
            <w:pStyle w:val="Contents3"/>
            <w:rPr>
              <w:rFonts w:ascii="Calibri" w:hAnsi="Calibri" w:cs="Calibri"/>
              <w:sz w:val="22"/>
              <w:szCs w:val="22"/>
              <w:lang w:val="en-US" w:eastAsia="en-US"/>
              <w:del w:id="1894" w:author="rapporteur16" w:date="2020-06-23T12:48:00Z"/>
            </w:rPr>
          </w:pPr>
          <w:del w:id="1889" w:author="rapporteur16" w:date="2020-06-23T12:48:00Z">
            <w:r>
              <w:rPr/>
              <w:delText>6.</w:delText>
            </w:r>
          </w:del>
          <w:del w:id="1890" w:author="rapporteur16" w:date="2020-06-23T12:48:00Z">
            <w:r>
              <w:rPr>
                <w:lang w:val="en-US" w:eastAsia="en-US"/>
              </w:rPr>
              <w:delText>13</w:delText>
            </w:r>
          </w:del>
          <w:del w:id="1891" w:author="rapporteur16" w:date="2020-06-23T12:48:00Z">
            <w:r>
              <w:rPr/>
              <w:delText>.2.6</w:delText>
            </w:r>
          </w:del>
          <w:del w:id="1892" w:author="rapporteur16" w:date="2020-06-23T12:48:00Z">
            <w:r>
              <w:rPr>
                <w:rFonts w:cs="Calibri" w:ascii="Calibri" w:hAnsi="Calibri"/>
                <w:sz w:val="22"/>
                <w:szCs w:val="22"/>
                <w:lang w:val="en-US" w:eastAsia="en-US"/>
              </w:rPr>
              <w:tab/>
            </w:r>
          </w:del>
          <w:del w:id="1893" w:author="rapporteur16" w:date="2020-06-23T12:48:00Z">
            <w:r>
              <w:rPr/>
              <w:delText>On-demand request of location information procedure</w:delText>
              <w:tab/>
              <w:delText>31</w:delText>
            </w:r>
          </w:del>
        </w:p>
        <w:p>
          <w:pPr>
            <w:pStyle w:val="Contents3"/>
            <w:rPr>
              <w:rFonts w:ascii="Calibri" w:hAnsi="Calibri" w:cs="Calibri"/>
              <w:sz w:val="22"/>
              <w:szCs w:val="22"/>
              <w:lang w:val="en-US" w:eastAsia="en-US"/>
              <w:del w:id="1900" w:author="rapporteur16" w:date="2020-06-23T12:48:00Z"/>
            </w:rPr>
          </w:pPr>
          <w:del w:id="1895" w:author="rapporteur16" w:date="2020-06-23T12:48:00Z">
            <w:r>
              <w:rPr/>
              <w:delText>6.</w:delText>
            </w:r>
          </w:del>
          <w:del w:id="1896" w:author="rapporteur16" w:date="2020-06-23T12:48:00Z">
            <w:r>
              <w:rPr>
                <w:lang w:val="en-US" w:eastAsia="en-US"/>
              </w:rPr>
              <w:delText>13</w:delText>
            </w:r>
          </w:del>
          <w:del w:id="1897" w:author="rapporteur16" w:date="2020-06-23T12:48:00Z">
            <w:r>
              <w:rPr/>
              <w:delText>.3</w:delText>
            </w:r>
          </w:del>
          <w:del w:id="1898" w:author="rapporteur16" w:date="2020-06-23T12:48:00Z">
            <w:r>
              <w:rPr>
                <w:rFonts w:cs="Calibri" w:ascii="Calibri" w:hAnsi="Calibri"/>
                <w:sz w:val="22"/>
                <w:szCs w:val="22"/>
                <w:lang w:val="en-US" w:eastAsia="en-US"/>
              </w:rPr>
              <w:tab/>
            </w:r>
          </w:del>
          <w:del w:id="1899" w:author="rapporteur16" w:date="2020-06-23T12:48:00Z">
            <w:r>
              <w:rPr/>
              <w:delText>Solution Evaluation</w:delText>
              <w:tab/>
              <w:delText>31</w:delText>
            </w:r>
          </w:del>
        </w:p>
        <w:p>
          <w:pPr>
            <w:pStyle w:val="Contents3"/>
            <w:rPr>
              <w:rFonts w:ascii="Calibri" w:hAnsi="Calibri" w:cs="Calibri"/>
              <w:sz w:val="22"/>
              <w:szCs w:val="22"/>
              <w:lang w:val="en-US" w:eastAsia="en-US"/>
              <w:del w:id="1907" w:author="rapporteur16" w:date="2020-06-23T12:48:00Z"/>
            </w:rPr>
          </w:pPr>
          <w:del w:id="1901" w:author="rapporteur16" w:date="2020-06-23T12:48:00Z">
            <w:r>
              <w:rPr/>
              <w:delText>6.</w:delText>
            </w:r>
          </w:del>
          <w:del w:id="1902" w:author="rapporteur16" w:date="2020-06-23T12:48:00Z">
            <w:r>
              <w:rPr>
                <w:lang w:val="en-US" w:eastAsia="en-US"/>
              </w:rPr>
              <w:delText>14</w:delText>
            </w:r>
          </w:del>
          <w:del w:id="1903" w:author="rapporteur16" w:date="2020-06-23T12:48:00Z">
            <w:r>
              <w:rPr>
                <w:rFonts w:cs="Calibri" w:ascii="Calibri" w:hAnsi="Calibri"/>
                <w:sz w:val="22"/>
                <w:szCs w:val="22"/>
                <w:lang w:val="en-US" w:eastAsia="en-US"/>
              </w:rPr>
              <w:tab/>
            </w:r>
          </w:del>
          <w:del w:id="1904" w:author="rapporteur16" w:date="2020-06-23T12:48:00Z">
            <w:r>
              <w:rPr/>
              <w:delText xml:space="preserve">Solution </w:delText>
            </w:r>
          </w:del>
          <w:del w:id="1905" w:author="rapporteur16" w:date="2020-06-23T12:48:00Z">
            <w:r>
              <w:rPr>
                <w:lang w:val="en-US" w:eastAsia="en-US"/>
              </w:rPr>
              <w:delText>14</w:delText>
            </w:r>
          </w:del>
          <w:del w:id="1906" w:author="rapporteur16" w:date="2020-06-23T12:48:00Z">
            <w:r>
              <w:rPr/>
              <w:delText>: Functional model for sharing location information across MC systems</w:delText>
              <w:tab/>
              <w:delText>32</w:delText>
            </w:r>
          </w:del>
        </w:p>
        <w:p>
          <w:pPr>
            <w:pStyle w:val="Contents3"/>
            <w:rPr>
              <w:rFonts w:ascii="Calibri" w:hAnsi="Calibri" w:cs="Calibri"/>
              <w:sz w:val="22"/>
              <w:szCs w:val="22"/>
              <w:lang w:val="en-US" w:eastAsia="en-US"/>
              <w:del w:id="1913" w:author="rapporteur16" w:date="2020-06-23T12:48:00Z"/>
            </w:rPr>
          </w:pPr>
          <w:del w:id="1908" w:author="rapporteur16" w:date="2020-06-23T12:48:00Z">
            <w:r>
              <w:rPr/>
              <w:delText>6.</w:delText>
            </w:r>
          </w:del>
          <w:del w:id="1909" w:author="rapporteur16" w:date="2020-06-23T12:48:00Z">
            <w:r>
              <w:rPr>
                <w:lang w:val="en-US" w:eastAsia="en-US"/>
              </w:rPr>
              <w:delText>14</w:delText>
            </w:r>
          </w:del>
          <w:del w:id="1910" w:author="rapporteur16" w:date="2020-06-23T12:48:00Z">
            <w:r>
              <w:rPr/>
              <w:delText>.1</w:delText>
            </w:r>
          </w:del>
          <w:del w:id="1911" w:author="rapporteur16" w:date="2020-06-23T12:48:00Z">
            <w:r>
              <w:rPr>
                <w:rFonts w:cs="Calibri" w:ascii="Calibri" w:hAnsi="Calibri"/>
                <w:sz w:val="22"/>
                <w:szCs w:val="22"/>
                <w:lang w:val="en-US" w:eastAsia="en-US"/>
              </w:rPr>
              <w:tab/>
            </w:r>
          </w:del>
          <w:del w:id="1912" w:author="rapporteur16" w:date="2020-06-23T12:48:00Z">
            <w:r>
              <w:rPr/>
              <w:delText>Description</w:delText>
              <w:tab/>
              <w:delText>32</w:delText>
            </w:r>
          </w:del>
        </w:p>
        <w:p>
          <w:pPr>
            <w:pStyle w:val="Contents3"/>
            <w:rPr>
              <w:rFonts w:ascii="Calibri" w:hAnsi="Calibri" w:cs="Calibri"/>
              <w:sz w:val="22"/>
              <w:szCs w:val="22"/>
              <w:lang w:val="en-US" w:eastAsia="en-US"/>
              <w:del w:id="1919" w:author="rapporteur16" w:date="2020-06-23T12:48:00Z"/>
            </w:rPr>
          </w:pPr>
          <w:del w:id="1914" w:author="rapporteur16" w:date="2020-06-23T12:48:00Z">
            <w:r>
              <w:rPr/>
              <w:delText>6.</w:delText>
            </w:r>
          </w:del>
          <w:del w:id="1915" w:author="rapporteur16" w:date="2020-06-23T12:48:00Z">
            <w:r>
              <w:rPr>
                <w:lang w:val="en-US" w:eastAsia="en-US"/>
              </w:rPr>
              <w:delText>14</w:delText>
            </w:r>
          </w:del>
          <w:del w:id="1916" w:author="rapporteur16" w:date="2020-06-23T12:48:00Z">
            <w:r>
              <w:rPr/>
              <w:delText>.2</w:delText>
            </w:r>
          </w:del>
          <w:del w:id="1917" w:author="rapporteur16" w:date="2020-06-23T12:48:00Z">
            <w:r>
              <w:rPr>
                <w:rFonts w:cs="Calibri" w:ascii="Calibri" w:hAnsi="Calibri"/>
                <w:sz w:val="22"/>
                <w:szCs w:val="22"/>
                <w:lang w:val="en-US" w:eastAsia="en-US"/>
              </w:rPr>
              <w:tab/>
            </w:r>
          </w:del>
          <w:del w:id="1918" w:author="rapporteur16" w:date="2020-06-23T12:48:00Z">
            <w:r>
              <w:rPr/>
              <w:delText>Impacts on existing nodes and functionality</w:delText>
              <w:tab/>
              <w:delText>32</w:delText>
            </w:r>
          </w:del>
        </w:p>
        <w:p>
          <w:pPr>
            <w:pStyle w:val="Contents3"/>
            <w:rPr>
              <w:rFonts w:ascii="Calibri" w:hAnsi="Calibri" w:cs="Calibri"/>
              <w:sz w:val="22"/>
              <w:szCs w:val="22"/>
              <w:lang w:val="en-US" w:eastAsia="en-US"/>
              <w:del w:id="1925" w:author="rapporteur16" w:date="2020-06-23T12:48:00Z"/>
            </w:rPr>
          </w:pPr>
          <w:del w:id="1920" w:author="rapporteur16" w:date="2020-06-23T12:48:00Z">
            <w:r>
              <w:rPr/>
              <w:delText>6.</w:delText>
            </w:r>
          </w:del>
          <w:del w:id="1921" w:author="rapporteur16" w:date="2020-06-23T12:48:00Z">
            <w:r>
              <w:rPr>
                <w:lang w:val="en-US" w:eastAsia="en-US"/>
              </w:rPr>
              <w:delText>14</w:delText>
            </w:r>
          </w:del>
          <w:del w:id="1922" w:author="rapporteur16" w:date="2020-06-23T12:48:00Z">
            <w:r>
              <w:rPr/>
              <w:delText>.2.1</w:delText>
            </w:r>
          </w:del>
          <w:del w:id="1923" w:author="rapporteur16" w:date="2020-06-23T12:48:00Z">
            <w:r>
              <w:rPr>
                <w:rFonts w:cs="Calibri" w:ascii="Calibri" w:hAnsi="Calibri"/>
                <w:sz w:val="22"/>
                <w:szCs w:val="22"/>
                <w:lang w:val="en-US" w:eastAsia="en-US"/>
              </w:rPr>
              <w:tab/>
            </w:r>
          </w:del>
          <w:del w:id="1924" w:author="rapporteur16" w:date="2020-06-23T12:48:00Z">
            <w:r>
              <w:rPr/>
              <w:delText>On-network functional model</w:delText>
              <w:tab/>
              <w:delText>32</w:delText>
            </w:r>
          </w:del>
        </w:p>
        <w:p>
          <w:pPr>
            <w:pStyle w:val="Contents3"/>
            <w:rPr>
              <w:rFonts w:ascii="Calibri" w:hAnsi="Calibri" w:cs="Calibri"/>
              <w:sz w:val="22"/>
              <w:szCs w:val="22"/>
              <w:lang w:val="en-US" w:eastAsia="en-US"/>
              <w:del w:id="1934" w:author="rapporteur16" w:date="2020-06-23T12:48:00Z"/>
            </w:rPr>
          </w:pPr>
          <w:del w:id="1926" w:author="rapporteur16" w:date="2020-06-23T12:48:00Z">
            <w:r>
              <w:rPr/>
              <w:delText>6.</w:delText>
            </w:r>
          </w:del>
          <w:del w:id="1927" w:author="rapporteur16" w:date="2020-06-23T12:48:00Z">
            <w:r>
              <w:rPr>
                <w:lang w:val="en-US" w:eastAsia="en-US"/>
              </w:rPr>
              <w:delText>14</w:delText>
            </w:r>
          </w:del>
          <w:del w:id="1928" w:author="rapporteur16" w:date="2020-06-23T12:48:00Z">
            <w:r>
              <w:rPr/>
              <w:delText>.2.</w:delText>
            </w:r>
          </w:del>
          <w:del w:id="1929" w:author="rapporteur16" w:date="2020-06-23T12:48:00Z">
            <w:r>
              <w:rPr>
                <w:lang w:val="en-US" w:eastAsia="en-US"/>
              </w:rPr>
              <w:delText>2</w:delText>
            </w:r>
          </w:del>
          <w:del w:id="1930" w:author="rapporteur16" w:date="2020-06-23T12:48:00Z">
            <w:r>
              <w:rPr>
                <w:rFonts w:cs="Calibri" w:ascii="Calibri" w:hAnsi="Calibri"/>
                <w:sz w:val="22"/>
                <w:szCs w:val="22"/>
                <w:lang w:val="en-US" w:eastAsia="en-US"/>
              </w:rPr>
              <w:tab/>
            </w:r>
          </w:del>
          <w:del w:id="1931" w:author="rapporteur16" w:date="2020-06-23T12:48:00Z">
            <w:r>
              <w:rPr/>
              <w:delText>Reference point CSC-</w:delText>
            </w:r>
          </w:del>
          <w:del w:id="1932" w:author="rapporteur16" w:date="2020-06-23T12:48:00Z">
            <w:r>
              <w:rPr>
                <w:lang w:val="en-US" w:eastAsia="en-US"/>
              </w:rPr>
              <w:delText>23</w:delText>
            </w:r>
          </w:del>
          <w:del w:id="1933" w:author="rapporteur16" w:date="2020-06-23T12:48:00Z">
            <w:r>
              <w:rPr/>
              <w:delText xml:space="preserve"> (between location management servers in different MC systems)</w:delText>
              <w:tab/>
              <w:delText>33</w:delText>
            </w:r>
          </w:del>
        </w:p>
        <w:p>
          <w:pPr>
            <w:pStyle w:val="Contents3"/>
            <w:rPr>
              <w:rFonts w:ascii="Calibri" w:hAnsi="Calibri" w:cs="Calibri"/>
              <w:sz w:val="22"/>
              <w:szCs w:val="22"/>
              <w:lang w:val="en-US" w:eastAsia="en-US"/>
              <w:del w:id="1943" w:author="rapporteur16" w:date="2020-06-23T12:48:00Z"/>
            </w:rPr>
          </w:pPr>
          <w:del w:id="1935" w:author="rapporteur16" w:date="2020-06-23T12:48:00Z">
            <w:r>
              <w:rPr/>
              <w:delText>6.</w:delText>
            </w:r>
          </w:del>
          <w:del w:id="1936" w:author="rapporteur16" w:date="2020-06-23T12:48:00Z">
            <w:r>
              <w:rPr>
                <w:lang w:val="en-US" w:eastAsia="en-US"/>
              </w:rPr>
              <w:delText>14</w:delText>
            </w:r>
          </w:del>
          <w:del w:id="1937" w:author="rapporteur16" w:date="2020-06-23T12:48:00Z">
            <w:r>
              <w:rPr/>
              <w:delText>.2.</w:delText>
            </w:r>
          </w:del>
          <w:del w:id="1938" w:author="rapporteur16" w:date="2020-06-23T12:48:00Z">
            <w:r>
              <w:rPr>
                <w:lang w:val="en-US" w:eastAsia="en-US"/>
              </w:rPr>
              <w:delText>3</w:delText>
            </w:r>
          </w:del>
          <w:del w:id="1939" w:author="rapporteur16" w:date="2020-06-23T12:48:00Z">
            <w:r>
              <w:rPr>
                <w:rFonts w:cs="Calibri" w:ascii="Calibri" w:hAnsi="Calibri"/>
                <w:sz w:val="22"/>
                <w:szCs w:val="22"/>
                <w:lang w:val="en-US" w:eastAsia="en-US"/>
              </w:rPr>
              <w:tab/>
            </w:r>
          </w:del>
          <w:del w:id="1940" w:author="rapporteur16" w:date="2020-06-23T12:48:00Z">
            <w:r>
              <w:rPr/>
              <w:delText>Reference point CSC-</w:delText>
            </w:r>
          </w:del>
          <w:del w:id="1941" w:author="rapporteur16" w:date="2020-06-23T12:48:00Z">
            <w:r>
              <w:rPr>
                <w:lang w:val="en-US" w:eastAsia="en-US"/>
              </w:rPr>
              <w:delText>22</w:delText>
            </w:r>
          </w:del>
          <w:del w:id="1942" w:author="rapporteur16" w:date="2020-06-23T12:48:00Z">
            <w:r>
              <w:rPr/>
              <w:delText xml:space="preserve"> (between location management server and MC gateway server)</w:delText>
              <w:tab/>
              <w:delText>33</w:delText>
            </w:r>
          </w:del>
        </w:p>
        <w:p>
          <w:pPr>
            <w:pStyle w:val="Contents3"/>
            <w:rPr>
              <w:rFonts w:ascii="Calibri" w:hAnsi="Calibri" w:cs="Calibri"/>
              <w:sz w:val="22"/>
              <w:szCs w:val="22"/>
              <w:lang w:val="en-US" w:eastAsia="en-US"/>
              <w:del w:id="1952" w:author="rapporteur16" w:date="2020-06-23T12:48:00Z"/>
            </w:rPr>
          </w:pPr>
          <w:del w:id="1944" w:author="rapporteur16" w:date="2020-06-23T12:48:00Z">
            <w:r>
              <w:rPr/>
              <w:delText>6.</w:delText>
            </w:r>
          </w:del>
          <w:del w:id="1945" w:author="rapporteur16" w:date="2020-06-23T12:48:00Z">
            <w:r>
              <w:rPr>
                <w:lang w:val="en-US" w:eastAsia="en-US"/>
              </w:rPr>
              <w:delText>14</w:delText>
            </w:r>
          </w:del>
          <w:del w:id="1946" w:author="rapporteur16" w:date="2020-06-23T12:48:00Z">
            <w:r>
              <w:rPr/>
              <w:delText>.2.</w:delText>
            </w:r>
          </w:del>
          <w:del w:id="1947" w:author="rapporteur16" w:date="2020-06-23T12:48:00Z">
            <w:r>
              <w:rPr>
                <w:lang w:val="en-US" w:eastAsia="en-US"/>
              </w:rPr>
              <w:delText>4</w:delText>
            </w:r>
          </w:del>
          <w:del w:id="1948" w:author="rapporteur16" w:date="2020-06-23T12:48:00Z">
            <w:r>
              <w:rPr>
                <w:rFonts w:cs="Calibri" w:ascii="Calibri" w:hAnsi="Calibri"/>
                <w:sz w:val="22"/>
                <w:szCs w:val="22"/>
                <w:lang w:val="en-US" w:eastAsia="en-US"/>
              </w:rPr>
              <w:tab/>
            </w:r>
          </w:del>
          <w:del w:id="1949" w:author="rapporteur16" w:date="2020-06-23T12:48:00Z">
            <w:r>
              <w:rPr/>
              <w:delText>Reference point CSC-</w:delText>
            </w:r>
          </w:del>
          <w:del w:id="1950" w:author="rapporteur16" w:date="2020-06-23T12:48:00Z">
            <w:r>
              <w:rPr>
                <w:lang w:val="en-US" w:eastAsia="en-US"/>
              </w:rPr>
              <w:delText>21</w:delText>
            </w:r>
          </w:del>
          <w:del w:id="1951" w:author="rapporteur16" w:date="2020-06-23T12:48:00Z">
            <w:r>
              <w:rPr/>
              <w:delText xml:space="preserve"> (between MC gateway servers in different MC systems)</w:delText>
              <w:tab/>
              <w:delText>34</w:delText>
            </w:r>
          </w:del>
        </w:p>
        <w:p>
          <w:pPr>
            <w:pStyle w:val="Contents3"/>
            <w:rPr>
              <w:rFonts w:ascii="Calibri" w:hAnsi="Calibri" w:cs="Calibri"/>
              <w:sz w:val="22"/>
              <w:szCs w:val="22"/>
              <w:lang w:val="en-US" w:eastAsia="en-US"/>
              <w:del w:id="1959" w:author="rapporteur16" w:date="2020-06-23T12:48:00Z"/>
            </w:rPr>
          </w:pPr>
          <w:del w:id="1953" w:author="rapporteur16" w:date="2020-06-23T12:48:00Z">
            <w:r>
              <w:rPr/>
              <w:delText>6.</w:delText>
            </w:r>
          </w:del>
          <w:del w:id="1954" w:author="rapporteur16" w:date="2020-06-23T12:48:00Z">
            <w:r>
              <w:rPr>
                <w:lang w:val="en-US" w:eastAsia="en-US"/>
              </w:rPr>
              <w:delText>14</w:delText>
            </w:r>
          </w:del>
          <w:del w:id="1955" w:author="rapporteur16" w:date="2020-06-23T12:48:00Z">
            <w:r>
              <w:rPr/>
              <w:delText>.2.</w:delText>
            </w:r>
          </w:del>
          <w:del w:id="1956" w:author="rapporteur16" w:date="2020-06-23T12:48:00Z">
            <w:r>
              <w:rPr>
                <w:lang w:val="en-US" w:eastAsia="en-US"/>
              </w:rPr>
              <w:delText>5</w:delText>
            </w:r>
          </w:del>
          <w:del w:id="1957" w:author="rapporteur16" w:date="2020-06-23T12:48:00Z">
            <w:r>
              <w:rPr>
                <w:rFonts w:cs="Calibri" w:ascii="Calibri" w:hAnsi="Calibri"/>
                <w:sz w:val="22"/>
                <w:szCs w:val="22"/>
                <w:lang w:val="en-US" w:eastAsia="en-US"/>
              </w:rPr>
              <w:tab/>
            </w:r>
          </w:del>
          <w:del w:id="1958" w:author="rapporteur16" w:date="2020-06-23T12:48:00Z">
            <w:r>
              <w:rPr/>
              <w:delText>Information flows</w:delText>
              <w:tab/>
              <w:delText>34</w:delText>
            </w:r>
          </w:del>
        </w:p>
        <w:p>
          <w:pPr>
            <w:pStyle w:val="Contents3"/>
            <w:rPr>
              <w:rFonts w:ascii="Calibri" w:hAnsi="Calibri" w:cs="Calibri"/>
              <w:sz w:val="22"/>
              <w:szCs w:val="22"/>
              <w:lang w:val="en-US" w:eastAsia="en-US"/>
              <w:del w:id="1965" w:author="rapporteur16" w:date="2020-06-23T12:48:00Z"/>
            </w:rPr>
          </w:pPr>
          <w:del w:id="1960" w:author="rapporteur16" w:date="2020-06-23T12:48:00Z">
            <w:r>
              <w:rPr/>
              <w:delText>6.</w:delText>
            </w:r>
          </w:del>
          <w:del w:id="1961" w:author="rapporteur16" w:date="2020-06-23T12:48:00Z">
            <w:r>
              <w:rPr>
                <w:lang w:val="en-US" w:eastAsia="en-US"/>
              </w:rPr>
              <w:delText>14</w:delText>
            </w:r>
          </w:del>
          <w:del w:id="1962" w:author="rapporteur16" w:date="2020-06-23T12:48:00Z">
            <w:r>
              <w:rPr/>
              <w:delText>.3</w:delText>
            </w:r>
          </w:del>
          <w:del w:id="1963" w:author="rapporteur16" w:date="2020-06-23T12:48:00Z">
            <w:r>
              <w:rPr>
                <w:rFonts w:cs="Calibri" w:ascii="Calibri" w:hAnsi="Calibri"/>
                <w:sz w:val="22"/>
                <w:szCs w:val="22"/>
                <w:lang w:val="en-US" w:eastAsia="en-US"/>
              </w:rPr>
              <w:tab/>
            </w:r>
          </w:del>
          <w:del w:id="1964" w:author="rapporteur16" w:date="2020-06-23T12:48:00Z">
            <w:r>
              <w:rPr/>
              <w:delText>Solution Evaluation</w:delText>
              <w:tab/>
              <w:delText>34</w:delText>
            </w:r>
          </w:del>
        </w:p>
        <w:p>
          <w:pPr>
            <w:pStyle w:val="Contents3"/>
            <w:rPr>
              <w:rFonts w:ascii="Calibri" w:hAnsi="Calibri" w:cs="Calibri"/>
              <w:sz w:val="22"/>
              <w:szCs w:val="22"/>
              <w:lang w:val="en-US" w:eastAsia="en-US"/>
              <w:del w:id="1972" w:author="rapporteur16" w:date="2020-06-23T12:48:00Z"/>
            </w:rPr>
          </w:pPr>
          <w:del w:id="1966" w:author="rapporteur16" w:date="2020-06-23T12:48:00Z">
            <w:r>
              <w:rPr/>
              <w:delText>6.</w:delText>
            </w:r>
          </w:del>
          <w:del w:id="1967" w:author="rapporteur16" w:date="2020-06-23T12:48:00Z">
            <w:r>
              <w:rPr>
                <w:lang w:val="en-US" w:eastAsia="en-US"/>
              </w:rPr>
              <w:delText>15</w:delText>
            </w:r>
          </w:del>
          <w:del w:id="1968" w:author="rapporteur16" w:date="2020-06-23T12:48:00Z">
            <w:r>
              <w:rPr>
                <w:rFonts w:cs="Calibri" w:ascii="Calibri" w:hAnsi="Calibri"/>
                <w:sz w:val="22"/>
                <w:szCs w:val="22"/>
                <w:lang w:val="en-US" w:eastAsia="en-US"/>
              </w:rPr>
              <w:tab/>
            </w:r>
          </w:del>
          <w:del w:id="1969" w:author="rapporteur16" w:date="2020-06-23T12:48:00Z">
            <w:r>
              <w:rPr/>
              <w:delText xml:space="preserve">Solution </w:delText>
            </w:r>
          </w:del>
          <w:del w:id="1970" w:author="rapporteur16" w:date="2020-06-23T12:48:00Z">
            <w:r>
              <w:rPr>
                <w:lang w:val="en-US" w:eastAsia="en-US"/>
              </w:rPr>
              <w:delText>15</w:delText>
            </w:r>
          </w:del>
          <w:del w:id="1971" w:author="rapporteur16" w:date="2020-06-23T12:48:00Z">
            <w:r>
              <w:rPr/>
              <w:delText>: Sharing location information for interconnected MC system</w:delText>
              <w:tab/>
              <w:delText>34</w:delText>
            </w:r>
          </w:del>
        </w:p>
        <w:p>
          <w:pPr>
            <w:pStyle w:val="Contents3"/>
            <w:rPr>
              <w:rFonts w:ascii="Calibri" w:hAnsi="Calibri" w:cs="Calibri"/>
              <w:sz w:val="22"/>
              <w:szCs w:val="22"/>
              <w:lang w:val="en-US" w:eastAsia="en-US"/>
              <w:del w:id="1978" w:author="rapporteur16" w:date="2020-06-23T12:48:00Z"/>
            </w:rPr>
          </w:pPr>
          <w:del w:id="1973" w:author="rapporteur16" w:date="2020-06-23T12:48:00Z">
            <w:r>
              <w:rPr/>
              <w:delText>6.</w:delText>
            </w:r>
          </w:del>
          <w:del w:id="1974" w:author="rapporteur16" w:date="2020-06-23T12:48:00Z">
            <w:r>
              <w:rPr>
                <w:lang w:val="en-US" w:eastAsia="en-US"/>
              </w:rPr>
              <w:delText>15</w:delText>
            </w:r>
          </w:del>
          <w:del w:id="1975" w:author="rapporteur16" w:date="2020-06-23T12:48:00Z">
            <w:r>
              <w:rPr/>
              <w:delText>.1</w:delText>
            </w:r>
          </w:del>
          <w:del w:id="1976" w:author="rapporteur16" w:date="2020-06-23T12:48:00Z">
            <w:r>
              <w:rPr>
                <w:rFonts w:cs="Calibri" w:ascii="Calibri" w:hAnsi="Calibri"/>
                <w:sz w:val="22"/>
                <w:szCs w:val="22"/>
                <w:lang w:val="en-US" w:eastAsia="en-US"/>
              </w:rPr>
              <w:tab/>
            </w:r>
          </w:del>
          <w:del w:id="1977" w:author="rapporteur16" w:date="2020-06-23T12:48:00Z">
            <w:r>
              <w:rPr/>
              <w:delText>Description</w:delText>
              <w:tab/>
              <w:delText>34</w:delText>
            </w:r>
          </w:del>
        </w:p>
        <w:p>
          <w:pPr>
            <w:pStyle w:val="Contents3"/>
            <w:rPr>
              <w:rFonts w:ascii="Calibri" w:hAnsi="Calibri" w:cs="Calibri"/>
              <w:sz w:val="22"/>
              <w:szCs w:val="22"/>
              <w:lang w:val="en-US" w:eastAsia="en-US"/>
              <w:del w:id="1984" w:author="rapporteur16" w:date="2020-06-23T12:48:00Z"/>
            </w:rPr>
          </w:pPr>
          <w:del w:id="1979" w:author="rapporteur16" w:date="2020-06-23T12:48:00Z">
            <w:r>
              <w:rPr/>
              <w:delText>6.</w:delText>
            </w:r>
          </w:del>
          <w:del w:id="1980" w:author="rapporteur16" w:date="2020-06-23T12:48:00Z">
            <w:r>
              <w:rPr>
                <w:lang w:val="en-US" w:eastAsia="en-US"/>
              </w:rPr>
              <w:delText>15</w:delText>
            </w:r>
          </w:del>
          <w:del w:id="1981" w:author="rapporteur16" w:date="2020-06-23T12:48:00Z">
            <w:r>
              <w:rPr/>
              <w:delText>.2</w:delText>
            </w:r>
          </w:del>
          <w:del w:id="1982" w:author="rapporteur16" w:date="2020-06-23T12:48:00Z">
            <w:r>
              <w:rPr>
                <w:rFonts w:cs="Calibri" w:ascii="Calibri" w:hAnsi="Calibri"/>
                <w:sz w:val="22"/>
                <w:szCs w:val="22"/>
                <w:lang w:val="en-US" w:eastAsia="en-US"/>
              </w:rPr>
              <w:tab/>
            </w:r>
          </w:del>
          <w:del w:id="1983" w:author="rapporteur16" w:date="2020-06-23T12:48:00Z">
            <w:r>
              <w:rPr/>
              <w:delText>Impacts on existing nodes and functionality</w:delText>
              <w:tab/>
              <w:delText>34</w:delText>
            </w:r>
          </w:del>
        </w:p>
        <w:p>
          <w:pPr>
            <w:pStyle w:val="Contents3"/>
            <w:rPr>
              <w:rFonts w:ascii="Calibri" w:hAnsi="Calibri" w:cs="Calibri"/>
              <w:sz w:val="22"/>
              <w:szCs w:val="22"/>
              <w:lang w:val="en-US" w:eastAsia="en-US"/>
              <w:del w:id="1990" w:author="rapporteur16" w:date="2020-06-23T12:48:00Z"/>
            </w:rPr>
          </w:pPr>
          <w:del w:id="1985" w:author="rapporteur16" w:date="2020-06-23T12:48:00Z">
            <w:r>
              <w:rPr/>
              <w:delText>6.</w:delText>
            </w:r>
          </w:del>
          <w:del w:id="1986" w:author="rapporteur16" w:date="2020-06-23T12:48:00Z">
            <w:r>
              <w:rPr>
                <w:lang w:val="en-US" w:eastAsia="en-US"/>
              </w:rPr>
              <w:delText>15</w:delText>
            </w:r>
          </w:del>
          <w:del w:id="1987" w:author="rapporteur16" w:date="2020-06-23T12:48:00Z">
            <w:r>
              <w:rPr/>
              <w:delText>.2.1</w:delText>
            </w:r>
          </w:del>
          <w:del w:id="1988" w:author="rapporteur16" w:date="2020-06-23T12:48:00Z">
            <w:r>
              <w:rPr>
                <w:rFonts w:cs="Calibri" w:ascii="Calibri" w:hAnsi="Calibri"/>
                <w:sz w:val="22"/>
                <w:szCs w:val="22"/>
                <w:lang w:val="en-US" w:eastAsia="en-US"/>
              </w:rPr>
              <w:tab/>
            </w:r>
          </w:del>
          <w:del w:id="1989" w:author="rapporteur16" w:date="2020-06-23T12:48:00Z">
            <w:r>
              <w:rPr/>
              <w:delText>General</w:delText>
              <w:tab/>
              <w:delText>34</w:delText>
            </w:r>
          </w:del>
        </w:p>
        <w:p>
          <w:pPr>
            <w:pStyle w:val="Contents3"/>
            <w:rPr>
              <w:rFonts w:ascii="Calibri" w:hAnsi="Calibri" w:cs="Calibri"/>
              <w:sz w:val="22"/>
              <w:szCs w:val="22"/>
              <w:lang w:val="en-US" w:eastAsia="en-US"/>
              <w:del w:id="1996" w:author="rapporteur16" w:date="2020-06-23T12:48:00Z"/>
            </w:rPr>
          </w:pPr>
          <w:del w:id="1991" w:author="rapporteur16" w:date="2020-06-23T12:48:00Z">
            <w:r>
              <w:rPr/>
              <w:delText>6.</w:delText>
            </w:r>
          </w:del>
          <w:del w:id="1992" w:author="rapporteur16" w:date="2020-06-23T12:48:00Z">
            <w:r>
              <w:rPr>
                <w:lang w:val="en-US" w:eastAsia="en-US"/>
              </w:rPr>
              <w:delText>15</w:delText>
            </w:r>
          </w:del>
          <w:del w:id="1993" w:author="rapporteur16" w:date="2020-06-23T12:48:00Z">
            <w:r>
              <w:rPr/>
              <w:delText>.2.2</w:delText>
            </w:r>
          </w:del>
          <w:del w:id="1994" w:author="rapporteur16" w:date="2020-06-23T12:48:00Z">
            <w:r>
              <w:rPr>
                <w:rFonts w:cs="Calibri" w:ascii="Calibri" w:hAnsi="Calibri"/>
                <w:sz w:val="22"/>
                <w:szCs w:val="22"/>
                <w:lang w:val="en-US" w:eastAsia="en-US"/>
              </w:rPr>
              <w:tab/>
            </w:r>
          </w:del>
          <w:del w:id="1995" w:author="rapporteur16" w:date="2020-06-23T12:48:00Z">
            <w:r>
              <w:rPr/>
              <w:delText>Location information subscription request</w:delText>
              <w:tab/>
              <w:delText>34</w:delText>
            </w:r>
          </w:del>
        </w:p>
        <w:p>
          <w:pPr>
            <w:pStyle w:val="Contents3"/>
            <w:rPr>
              <w:rFonts w:ascii="Calibri" w:hAnsi="Calibri" w:cs="Calibri"/>
              <w:sz w:val="22"/>
              <w:szCs w:val="22"/>
              <w:lang w:val="en-US" w:eastAsia="en-US"/>
              <w:del w:id="2002" w:author="rapporteur16" w:date="2020-06-23T12:48:00Z"/>
            </w:rPr>
          </w:pPr>
          <w:del w:id="1997" w:author="rapporteur16" w:date="2020-06-23T12:48:00Z">
            <w:r>
              <w:rPr/>
              <w:delText>6.</w:delText>
            </w:r>
          </w:del>
          <w:del w:id="1998" w:author="rapporteur16" w:date="2020-06-23T12:48:00Z">
            <w:r>
              <w:rPr>
                <w:lang w:val="en-US" w:eastAsia="en-US"/>
              </w:rPr>
              <w:delText>15</w:delText>
            </w:r>
          </w:del>
          <w:del w:id="1999" w:author="rapporteur16" w:date="2020-06-23T12:48:00Z">
            <w:r>
              <w:rPr/>
              <w:delText>.2.3</w:delText>
            </w:r>
          </w:del>
          <w:del w:id="2000" w:author="rapporteur16" w:date="2020-06-23T12:48:00Z">
            <w:r>
              <w:rPr>
                <w:rFonts w:cs="Calibri" w:ascii="Calibri" w:hAnsi="Calibri"/>
                <w:sz w:val="22"/>
                <w:szCs w:val="22"/>
                <w:lang w:val="en-US" w:eastAsia="en-US"/>
              </w:rPr>
              <w:tab/>
            </w:r>
          </w:del>
          <w:del w:id="2001" w:author="rapporteur16" w:date="2020-06-23T12:48:00Z">
            <w:r>
              <w:rPr/>
              <w:delText>Location information subscription response</w:delText>
              <w:tab/>
              <w:delText>35</w:delText>
            </w:r>
          </w:del>
        </w:p>
        <w:p>
          <w:pPr>
            <w:pStyle w:val="Contents3"/>
            <w:rPr>
              <w:rFonts w:ascii="Calibri" w:hAnsi="Calibri" w:cs="Calibri"/>
              <w:sz w:val="22"/>
              <w:szCs w:val="22"/>
              <w:lang w:val="en-US" w:eastAsia="en-US"/>
              <w:del w:id="2008" w:author="rapporteur16" w:date="2020-06-23T12:48:00Z"/>
            </w:rPr>
          </w:pPr>
          <w:del w:id="2003" w:author="rapporteur16" w:date="2020-06-23T12:48:00Z">
            <w:r>
              <w:rPr/>
              <w:delText>6.</w:delText>
            </w:r>
          </w:del>
          <w:del w:id="2004" w:author="rapporteur16" w:date="2020-06-23T12:48:00Z">
            <w:r>
              <w:rPr>
                <w:lang w:val="en-US" w:eastAsia="en-US"/>
              </w:rPr>
              <w:delText>15</w:delText>
            </w:r>
          </w:del>
          <w:del w:id="2005" w:author="rapporteur16" w:date="2020-06-23T12:48:00Z">
            <w:r>
              <w:rPr/>
              <w:delText>.2.4</w:delText>
            </w:r>
          </w:del>
          <w:del w:id="2006" w:author="rapporteur16" w:date="2020-06-23T12:48:00Z">
            <w:r>
              <w:rPr>
                <w:rFonts w:cs="Calibri" w:ascii="Calibri" w:hAnsi="Calibri"/>
                <w:sz w:val="22"/>
                <w:szCs w:val="22"/>
                <w:lang w:val="en-US" w:eastAsia="en-US"/>
              </w:rPr>
              <w:tab/>
            </w:r>
          </w:del>
          <w:del w:id="2007" w:author="rapporteur16" w:date="2020-06-23T12:48:00Z">
            <w:r>
              <w:rPr/>
              <w:delText>Location information notification</w:delText>
              <w:tab/>
              <w:delText>35</w:delText>
            </w:r>
          </w:del>
        </w:p>
        <w:p>
          <w:pPr>
            <w:pStyle w:val="Contents3"/>
            <w:rPr>
              <w:rFonts w:ascii="Calibri" w:hAnsi="Calibri" w:cs="Calibri"/>
              <w:sz w:val="22"/>
              <w:szCs w:val="22"/>
              <w:lang w:val="en-US" w:eastAsia="en-US"/>
              <w:del w:id="2014" w:author="rapporteur16" w:date="2020-06-23T12:48:00Z"/>
            </w:rPr>
          </w:pPr>
          <w:del w:id="2009" w:author="rapporteur16" w:date="2020-06-23T12:48:00Z">
            <w:r>
              <w:rPr/>
              <w:delText>6.</w:delText>
            </w:r>
          </w:del>
          <w:del w:id="2010" w:author="rapporteur16" w:date="2020-06-23T12:48:00Z">
            <w:r>
              <w:rPr>
                <w:lang w:val="en-US" w:eastAsia="en-US"/>
              </w:rPr>
              <w:delText>15</w:delText>
            </w:r>
          </w:del>
          <w:del w:id="2011" w:author="rapporteur16" w:date="2020-06-23T12:48:00Z">
            <w:r>
              <w:rPr/>
              <w:delText>.2.5</w:delText>
            </w:r>
          </w:del>
          <w:del w:id="2012" w:author="rapporteur16" w:date="2020-06-23T12:48:00Z">
            <w:r>
              <w:rPr>
                <w:rFonts w:cs="Calibri" w:ascii="Calibri" w:hAnsi="Calibri"/>
                <w:sz w:val="22"/>
                <w:szCs w:val="22"/>
                <w:lang w:val="en-US" w:eastAsia="en-US"/>
              </w:rPr>
              <w:tab/>
            </w:r>
          </w:del>
          <w:del w:id="2013" w:author="rapporteur16" w:date="2020-06-23T12:48:00Z">
            <w:r>
              <w:rPr/>
              <w:delText>Location information subscription procedure</w:delText>
              <w:tab/>
              <w:delText>35</w:delText>
            </w:r>
          </w:del>
        </w:p>
        <w:p>
          <w:pPr>
            <w:pStyle w:val="Contents3"/>
            <w:rPr>
              <w:rFonts w:ascii="Calibri" w:hAnsi="Calibri" w:cs="Calibri"/>
              <w:sz w:val="22"/>
              <w:szCs w:val="22"/>
              <w:lang w:val="en-US" w:eastAsia="en-US"/>
              <w:del w:id="2020" w:author="rapporteur16" w:date="2020-06-23T12:48:00Z"/>
            </w:rPr>
          </w:pPr>
          <w:del w:id="2015" w:author="rapporteur16" w:date="2020-06-23T12:48:00Z">
            <w:r>
              <w:rPr/>
              <w:delText>6.</w:delText>
            </w:r>
          </w:del>
          <w:del w:id="2016" w:author="rapporteur16" w:date="2020-06-23T12:48:00Z">
            <w:r>
              <w:rPr>
                <w:lang w:val="en-US" w:eastAsia="en-US"/>
              </w:rPr>
              <w:delText>15</w:delText>
            </w:r>
          </w:del>
          <w:del w:id="2017" w:author="rapporteur16" w:date="2020-06-23T12:48:00Z">
            <w:r>
              <w:rPr/>
              <w:delText>.2.6</w:delText>
            </w:r>
          </w:del>
          <w:del w:id="2018" w:author="rapporteur16" w:date="2020-06-23T12:48:00Z">
            <w:r>
              <w:rPr>
                <w:rFonts w:cs="Calibri" w:ascii="Calibri" w:hAnsi="Calibri"/>
                <w:sz w:val="22"/>
                <w:szCs w:val="22"/>
                <w:lang w:val="en-US" w:eastAsia="en-US"/>
              </w:rPr>
              <w:tab/>
            </w:r>
          </w:del>
          <w:del w:id="2019" w:author="rapporteur16" w:date="2020-06-23T12:48:00Z">
            <w:r>
              <w:rPr/>
              <w:delText>Event-triggered location information notification procedure</w:delText>
              <w:tab/>
              <w:delText>36</w:delText>
            </w:r>
          </w:del>
        </w:p>
        <w:p>
          <w:pPr>
            <w:pStyle w:val="Contents3"/>
            <w:rPr>
              <w:rFonts w:ascii="Calibri" w:hAnsi="Calibri" w:cs="Calibri"/>
              <w:sz w:val="22"/>
              <w:szCs w:val="22"/>
              <w:lang w:val="en-US" w:eastAsia="en-US"/>
              <w:del w:id="2024" w:author="rapporteur16" w:date="2020-06-23T12:48:00Z"/>
            </w:rPr>
          </w:pPr>
          <w:del w:id="2021" w:author="rapporteur16" w:date="2020-06-23T12:48:00Z">
            <w:r>
              <w:rPr/>
              <w:delText>6.15.2.7</w:delText>
            </w:r>
          </w:del>
          <w:del w:id="2022" w:author="rapporteur16" w:date="2020-06-23T12:48:00Z">
            <w:r>
              <w:rPr>
                <w:rFonts w:cs="Calibri" w:ascii="Calibri" w:hAnsi="Calibri"/>
                <w:sz w:val="22"/>
                <w:szCs w:val="22"/>
                <w:lang w:val="en-US" w:eastAsia="en-US"/>
              </w:rPr>
              <w:tab/>
            </w:r>
          </w:del>
          <w:del w:id="2023" w:author="rapporteur16" w:date="2020-06-23T12:48:00Z">
            <w:r>
              <w:rPr/>
              <w:delText>Location information request</w:delText>
              <w:tab/>
              <w:delText>37</w:delText>
            </w:r>
          </w:del>
        </w:p>
        <w:p>
          <w:pPr>
            <w:pStyle w:val="Contents3"/>
            <w:rPr>
              <w:rFonts w:ascii="Calibri" w:hAnsi="Calibri" w:cs="Calibri"/>
              <w:sz w:val="22"/>
              <w:szCs w:val="22"/>
              <w:lang w:val="en-US" w:eastAsia="en-US"/>
              <w:del w:id="2028" w:author="rapporteur16" w:date="2020-06-23T12:48:00Z"/>
            </w:rPr>
          </w:pPr>
          <w:del w:id="2025" w:author="rapporteur16" w:date="2020-06-23T12:48:00Z">
            <w:r>
              <w:rPr/>
              <w:delText>6.15.2.8</w:delText>
            </w:r>
          </w:del>
          <w:del w:id="2026" w:author="rapporteur16" w:date="2020-06-23T12:48:00Z">
            <w:r>
              <w:rPr>
                <w:rFonts w:cs="Calibri" w:ascii="Calibri" w:hAnsi="Calibri"/>
                <w:sz w:val="22"/>
                <w:szCs w:val="22"/>
                <w:lang w:val="en-US" w:eastAsia="en-US"/>
              </w:rPr>
              <w:tab/>
            </w:r>
          </w:del>
          <w:del w:id="2027" w:author="rapporteur16" w:date="2020-06-23T12:48:00Z">
            <w:r>
              <w:rPr/>
              <w:delText>Location information report</w:delText>
              <w:tab/>
              <w:delText>37</w:delText>
            </w:r>
          </w:del>
        </w:p>
        <w:p>
          <w:pPr>
            <w:pStyle w:val="Contents3"/>
            <w:rPr>
              <w:rFonts w:ascii="Calibri" w:hAnsi="Calibri" w:cs="Calibri"/>
              <w:sz w:val="22"/>
              <w:szCs w:val="22"/>
              <w:lang w:val="en-US" w:eastAsia="en-US"/>
              <w:del w:id="2032" w:author="rapporteur16" w:date="2020-06-23T12:48:00Z"/>
            </w:rPr>
          </w:pPr>
          <w:del w:id="2029" w:author="rapporteur16" w:date="2020-06-23T12:48:00Z">
            <w:r>
              <w:rPr/>
              <w:delText>6.15.2.9</w:delText>
            </w:r>
          </w:del>
          <w:del w:id="2030" w:author="rapporteur16" w:date="2020-06-23T12:48:00Z">
            <w:r>
              <w:rPr>
                <w:rFonts w:cs="Calibri" w:ascii="Calibri" w:hAnsi="Calibri"/>
                <w:sz w:val="22"/>
                <w:szCs w:val="22"/>
                <w:lang w:val="en-US" w:eastAsia="en-US"/>
              </w:rPr>
              <w:tab/>
            </w:r>
          </w:del>
          <w:del w:id="2031" w:author="rapporteur16" w:date="2020-06-23T12:48:00Z">
            <w:r>
              <w:rPr/>
              <w:delText>On-demand request of location information procedure</w:delText>
              <w:tab/>
              <w:delText>38</w:delText>
            </w:r>
          </w:del>
        </w:p>
        <w:p>
          <w:pPr>
            <w:pStyle w:val="Contents3"/>
            <w:rPr>
              <w:rFonts w:ascii="Calibri" w:hAnsi="Calibri" w:cs="Calibri"/>
              <w:sz w:val="22"/>
              <w:szCs w:val="22"/>
              <w:lang w:val="en-US" w:eastAsia="en-US"/>
              <w:del w:id="2038" w:author="rapporteur16" w:date="2020-06-23T12:48:00Z"/>
            </w:rPr>
          </w:pPr>
          <w:del w:id="2033" w:author="rapporteur16" w:date="2020-06-23T12:48:00Z">
            <w:r>
              <w:rPr/>
              <w:delText>6.</w:delText>
            </w:r>
          </w:del>
          <w:del w:id="2034" w:author="rapporteur16" w:date="2020-06-23T12:48:00Z">
            <w:r>
              <w:rPr>
                <w:lang w:val="en-US" w:eastAsia="en-US"/>
              </w:rPr>
              <w:delText>15</w:delText>
            </w:r>
          </w:del>
          <w:del w:id="2035" w:author="rapporteur16" w:date="2020-06-23T12:48:00Z">
            <w:r>
              <w:rPr/>
              <w:delText>.2.10</w:delText>
            </w:r>
          </w:del>
          <w:del w:id="2036" w:author="rapporteur16" w:date="2020-06-23T12:48:00Z">
            <w:r>
              <w:rPr>
                <w:rFonts w:cs="Calibri" w:ascii="Calibri" w:hAnsi="Calibri"/>
                <w:sz w:val="22"/>
                <w:szCs w:val="22"/>
                <w:lang w:val="en-US" w:eastAsia="en-US"/>
              </w:rPr>
              <w:tab/>
            </w:r>
          </w:del>
          <w:del w:id="2037" w:author="rapporteur16" w:date="2020-06-23T12:48:00Z">
            <w:r>
              <w:rPr/>
              <w:delText>Authorization to share location information</w:delText>
              <w:tab/>
              <w:delText>39</w:delText>
            </w:r>
          </w:del>
        </w:p>
        <w:p>
          <w:pPr>
            <w:pStyle w:val="Contents3"/>
            <w:rPr>
              <w:rFonts w:ascii="Calibri" w:hAnsi="Calibri" w:cs="Calibri"/>
              <w:sz w:val="22"/>
              <w:szCs w:val="22"/>
              <w:lang w:val="en-US" w:eastAsia="en-US"/>
              <w:del w:id="2044" w:author="rapporteur16" w:date="2020-06-23T12:48:00Z"/>
            </w:rPr>
          </w:pPr>
          <w:del w:id="2039" w:author="rapporteur16" w:date="2020-06-23T12:48:00Z">
            <w:r>
              <w:rPr/>
              <w:delText>6.</w:delText>
            </w:r>
          </w:del>
          <w:del w:id="2040" w:author="rapporteur16" w:date="2020-06-23T12:48:00Z">
            <w:r>
              <w:rPr>
                <w:lang w:val="en-US" w:eastAsia="en-US"/>
              </w:rPr>
              <w:delText>15</w:delText>
            </w:r>
          </w:del>
          <w:del w:id="2041" w:author="rapporteur16" w:date="2020-06-23T12:48:00Z">
            <w:r>
              <w:rPr/>
              <w:delText>.2.11</w:delText>
            </w:r>
          </w:del>
          <w:del w:id="2042" w:author="rapporteur16" w:date="2020-06-23T12:48:00Z">
            <w:r>
              <w:rPr>
                <w:rFonts w:cs="Calibri" w:ascii="Calibri" w:hAnsi="Calibri"/>
                <w:sz w:val="22"/>
                <w:szCs w:val="22"/>
                <w:lang w:val="en-US" w:eastAsia="en-US"/>
              </w:rPr>
              <w:tab/>
            </w:r>
          </w:del>
          <w:del w:id="2043" w:author="rapporteur16" w:date="2020-06-23T12:48:00Z">
            <w:r>
              <w:rPr/>
              <w:delText>Location information cancel subscription request</w:delText>
              <w:tab/>
              <w:delText>39</w:delText>
            </w:r>
          </w:del>
        </w:p>
        <w:p>
          <w:pPr>
            <w:pStyle w:val="Contents3"/>
            <w:rPr>
              <w:rFonts w:ascii="Calibri" w:hAnsi="Calibri" w:cs="Calibri"/>
              <w:sz w:val="22"/>
              <w:szCs w:val="22"/>
              <w:lang w:val="en-US" w:eastAsia="en-US"/>
              <w:del w:id="2050" w:author="rapporteur16" w:date="2020-06-23T12:48:00Z"/>
            </w:rPr>
          </w:pPr>
          <w:del w:id="2045" w:author="rapporteur16" w:date="2020-06-23T12:48:00Z">
            <w:r>
              <w:rPr/>
              <w:delText>6.</w:delText>
            </w:r>
          </w:del>
          <w:del w:id="2046" w:author="rapporteur16" w:date="2020-06-23T12:48:00Z">
            <w:r>
              <w:rPr>
                <w:lang w:val="en-US" w:eastAsia="en-US"/>
              </w:rPr>
              <w:delText>15</w:delText>
            </w:r>
          </w:del>
          <w:del w:id="2047" w:author="rapporteur16" w:date="2020-06-23T12:48:00Z">
            <w:r>
              <w:rPr/>
              <w:delText>.2.12</w:delText>
            </w:r>
          </w:del>
          <w:del w:id="2048" w:author="rapporteur16" w:date="2020-06-23T12:48:00Z">
            <w:r>
              <w:rPr>
                <w:rFonts w:cs="Calibri" w:ascii="Calibri" w:hAnsi="Calibri"/>
                <w:sz w:val="22"/>
                <w:szCs w:val="22"/>
                <w:lang w:val="en-US" w:eastAsia="en-US"/>
              </w:rPr>
              <w:tab/>
            </w:r>
          </w:del>
          <w:del w:id="2049" w:author="rapporteur16" w:date="2020-06-23T12:48:00Z">
            <w:r>
              <w:rPr/>
              <w:delText>Location information cancel subscription response</w:delText>
              <w:tab/>
              <w:delText>40</w:delText>
            </w:r>
          </w:del>
        </w:p>
        <w:p>
          <w:pPr>
            <w:pStyle w:val="Contents1"/>
            <w:rPr>
              <w:rFonts w:ascii="Calibri" w:hAnsi="Calibri" w:cs="Calibri"/>
              <w:sz w:val="22"/>
              <w:szCs w:val="22"/>
              <w:lang w:val="en-US" w:eastAsia="en-US"/>
              <w:del w:id="2056" w:author="rapporteur16" w:date="2020-06-23T12:48:00Z"/>
            </w:rPr>
          </w:pPr>
          <w:del w:id="2051" w:author="rapporteur16" w:date="2020-06-23T12:48:00Z">
            <w:r>
              <w:rPr/>
              <w:delText>6.</w:delText>
            </w:r>
          </w:del>
          <w:del w:id="2052" w:author="rapporteur16" w:date="2020-06-23T12:48:00Z">
            <w:r>
              <w:rPr>
                <w:lang w:val="en-US" w:eastAsia="en-US"/>
              </w:rPr>
              <w:delText>15</w:delText>
            </w:r>
          </w:del>
          <w:del w:id="2053" w:author="rapporteur16" w:date="2020-06-23T12:48:00Z">
            <w:r>
              <w:rPr/>
              <w:delText>.2.13</w:delText>
            </w:r>
          </w:del>
          <w:del w:id="2054" w:author="rapporteur16" w:date="2020-06-23T12:48:00Z">
            <w:r>
              <w:rPr>
                <w:rFonts w:cs="Calibri" w:ascii="Calibri" w:hAnsi="Calibri"/>
                <w:sz w:val="22"/>
                <w:szCs w:val="22"/>
                <w:lang w:val="en-US" w:eastAsia="en-US"/>
              </w:rPr>
              <w:tab/>
            </w:r>
          </w:del>
          <w:del w:id="2055" w:author="rapporteur16" w:date="2020-06-23T12:48:00Z">
            <w:r>
              <w:rPr/>
              <w:delText>Location information cancel subscription procedure</w:delText>
              <w:tab/>
              <w:delText>40</w:delText>
            </w:r>
          </w:del>
        </w:p>
        <w:p>
          <w:pPr>
            <w:pStyle w:val="Contents4"/>
            <w:rPr>
              <w:rFonts w:ascii="Calibri" w:hAnsi="Calibri" w:cs="Calibri"/>
              <w:sz w:val="22"/>
              <w:szCs w:val="22"/>
              <w:lang w:val="en-US" w:eastAsia="en-US"/>
              <w:del w:id="2060" w:author="rapporteur16" w:date="2020-06-23T12:48:00Z"/>
            </w:rPr>
          </w:pPr>
          <w:del w:id="2057" w:author="rapporteur16" w:date="2020-06-23T12:48:00Z">
            <w:r>
              <w:rPr/>
              <w:delText>6.15.2.14</w:delText>
            </w:r>
          </w:del>
          <w:del w:id="2058" w:author="rapporteur16" w:date="2020-06-23T12:48:00Z">
            <w:r>
              <w:rPr>
                <w:rFonts w:cs="Calibri" w:ascii="Calibri" w:hAnsi="Calibri"/>
                <w:sz w:val="22"/>
                <w:szCs w:val="22"/>
                <w:lang w:val="en-US" w:eastAsia="en-US"/>
              </w:rPr>
              <w:tab/>
            </w:r>
          </w:del>
          <w:del w:id="2059" w:author="rapporteur16" w:date="2020-06-23T12:48:00Z">
            <w:r>
              <w:rPr/>
              <w:delText>Location reporting temporary configuration request</w:delText>
              <w:tab/>
              <w:delText>41</w:delText>
            </w:r>
          </w:del>
        </w:p>
        <w:p>
          <w:pPr>
            <w:pStyle w:val="Contents4"/>
            <w:rPr>
              <w:rFonts w:ascii="Calibri" w:hAnsi="Calibri" w:cs="Calibri"/>
              <w:sz w:val="22"/>
              <w:szCs w:val="22"/>
              <w:lang w:val="en-US" w:eastAsia="en-US"/>
              <w:del w:id="2065" w:author="rapporteur16" w:date="2020-06-23T12:48:00Z"/>
            </w:rPr>
          </w:pPr>
          <w:del w:id="2061" w:author="rapporteur16" w:date="2020-06-23T12:48:00Z">
            <w:r>
              <w:rPr/>
              <w:delText>6.15.2.</w:delText>
            </w:r>
          </w:del>
          <w:del w:id="2062" w:author="rapporteur16" w:date="2020-06-23T12:48:00Z">
            <w:r>
              <w:rPr>
                <w:lang w:val="en-US" w:eastAsia="en-US"/>
              </w:rPr>
              <w:delText>15</w:delText>
            </w:r>
          </w:del>
          <w:del w:id="2063" w:author="rapporteur16" w:date="2020-06-23T12:48:00Z">
            <w:r>
              <w:rPr>
                <w:rFonts w:cs="Calibri" w:ascii="Calibri" w:hAnsi="Calibri"/>
                <w:sz w:val="22"/>
                <w:szCs w:val="22"/>
                <w:lang w:val="en-US" w:eastAsia="en-US"/>
              </w:rPr>
              <w:tab/>
            </w:r>
          </w:del>
          <w:del w:id="2064" w:author="rapporteur16" w:date="2020-06-23T12:48:00Z">
            <w:r>
              <w:rPr/>
              <w:delText>Location reporting temporary configuration response</w:delText>
              <w:tab/>
              <w:delText>41</w:delText>
            </w:r>
          </w:del>
        </w:p>
        <w:p>
          <w:pPr>
            <w:pStyle w:val="Contents4"/>
            <w:rPr>
              <w:rFonts w:ascii="Calibri" w:hAnsi="Calibri" w:cs="Calibri"/>
              <w:sz w:val="22"/>
              <w:szCs w:val="22"/>
              <w:lang w:val="en-US" w:eastAsia="en-US"/>
              <w:del w:id="2070" w:author="rapporteur16" w:date="2020-06-23T12:48:00Z"/>
            </w:rPr>
          </w:pPr>
          <w:del w:id="2066" w:author="rapporteur16" w:date="2020-06-23T12:48:00Z">
            <w:r>
              <w:rPr/>
              <w:delText>6.15.2.</w:delText>
            </w:r>
          </w:del>
          <w:del w:id="2067" w:author="rapporteur16" w:date="2020-06-23T12:48:00Z">
            <w:r>
              <w:rPr>
                <w:lang w:val="en-US" w:eastAsia="en-US"/>
              </w:rPr>
              <w:delText>16</w:delText>
            </w:r>
          </w:del>
          <w:del w:id="2068" w:author="rapporteur16" w:date="2020-06-23T12:48:00Z">
            <w:r>
              <w:rPr>
                <w:rFonts w:cs="Calibri" w:ascii="Calibri" w:hAnsi="Calibri"/>
                <w:sz w:val="22"/>
                <w:szCs w:val="22"/>
                <w:lang w:val="en-US" w:eastAsia="en-US"/>
              </w:rPr>
              <w:tab/>
            </w:r>
          </w:del>
          <w:del w:id="2069" w:author="rapporteur16" w:date="2020-06-23T12:48:00Z">
            <w:r>
              <w:rPr/>
              <w:delText>Location reporting temporary configuration procedure</w:delText>
              <w:tab/>
              <w:delText>41</w:delText>
            </w:r>
          </w:del>
        </w:p>
        <w:p>
          <w:pPr>
            <w:pStyle w:val="Contents1"/>
            <w:rPr>
              <w:rFonts w:ascii="Calibri" w:hAnsi="Calibri" w:cs="Calibri"/>
              <w:sz w:val="22"/>
              <w:szCs w:val="22"/>
              <w:lang w:val="en-US" w:eastAsia="en-US"/>
              <w:del w:id="2076" w:author="rapporteur16" w:date="2020-06-23T12:48:00Z"/>
            </w:rPr>
          </w:pPr>
          <w:del w:id="2071" w:author="rapporteur16" w:date="2020-06-23T12:48:00Z">
            <w:r>
              <w:rPr/>
              <w:delText>6.</w:delText>
            </w:r>
          </w:del>
          <w:del w:id="2072" w:author="rapporteur16" w:date="2020-06-23T12:48:00Z">
            <w:r>
              <w:rPr>
                <w:lang w:val="en-US" w:eastAsia="en-US"/>
              </w:rPr>
              <w:delText>15</w:delText>
            </w:r>
          </w:del>
          <w:del w:id="2073" w:author="rapporteur16" w:date="2020-06-23T12:48:00Z">
            <w:r>
              <w:rPr/>
              <w:delText>.3</w:delText>
            </w:r>
          </w:del>
          <w:del w:id="2074" w:author="rapporteur16" w:date="2020-06-23T12:48:00Z">
            <w:r>
              <w:rPr>
                <w:rFonts w:cs="Calibri" w:ascii="Calibri" w:hAnsi="Calibri"/>
                <w:sz w:val="22"/>
                <w:szCs w:val="22"/>
                <w:lang w:val="en-US" w:eastAsia="en-US"/>
              </w:rPr>
              <w:tab/>
            </w:r>
          </w:del>
          <w:del w:id="2075" w:author="rapporteur16" w:date="2020-06-23T12:48:00Z">
            <w:r>
              <w:rPr/>
              <w:delText>Solution Evaluation</w:delText>
              <w:tab/>
              <w:delText>42</w:delText>
            </w:r>
          </w:del>
        </w:p>
        <w:p>
          <w:pPr>
            <w:pStyle w:val="Contents3"/>
            <w:rPr>
              <w:rFonts w:ascii="Calibri" w:hAnsi="Calibri" w:cs="Calibri"/>
              <w:sz w:val="22"/>
              <w:szCs w:val="22"/>
              <w:lang w:val="en-US" w:eastAsia="en-US"/>
              <w:del w:id="2080" w:author="rapporteur16" w:date="2020-06-23T12:48:00Z"/>
            </w:rPr>
          </w:pPr>
          <w:del w:id="2077" w:author="rapporteur16" w:date="2020-06-23T12:48:00Z">
            <w:r>
              <w:rPr/>
              <w:delText>6.16</w:delText>
            </w:r>
          </w:del>
          <w:del w:id="2078" w:author="rapporteur16" w:date="2020-06-23T12:48:00Z">
            <w:r>
              <w:rPr>
                <w:rFonts w:cs="Calibri" w:ascii="Calibri" w:hAnsi="Calibri"/>
                <w:sz w:val="22"/>
                <w:szCs w:val="22"/>
                <w:lang w:val="en-US" w:eastAsia="en-US"/>
              </w:rPr>
              <w:tab/>
            </w:r>
          </w:del>
          <w:del w:id="2079" w:author="rapporteur16" w:date="2020-06-23T12:48:00Z">
            <w:r>
              <w:rPr/>
              <w:delText>Solution 16: Sharing of past location information</w:delText>
              <w:tab/>
              <w:delText>43</w:delText>
            </w:r>
          </w:del>
        </w:p>
        <w:p>
          <w:pPr>
            <w:pStyle w:val="Contents3"/>
            <w:rPr>
              <w:rFonts w:ascii="Calibri" w:hAnsi="Calibri" w:cs="Calibri"/>
              <w:sz w:val="22"/>
              <w:szCs w:val="22"/>
              <w:lang w:val="en-US" w:eastAsia="en-US"/>
              <w:del w:id="2084" w:author="rapporteur16" w:date="2020-06-23T12:48:00Z"/>
            </w:rPr>
          </w:pPr>
          <w:del w:id="2081" w:author="rapporteur16" w:date="2020-06-23T12:48:00Z">
            <w:r>
              <w:rPr/>
              <w:delText>6.16.1</w:delText>
            </w:r>
          </w:del>
          <w:del w:id="2082" w:author="rapporteur16" w:date="2020-06-23T12:48:00Z">
            <w:r>
              <w:rPr>
                <w:rFonts w:cs="Calibri" w:ascii="Calibri" w:hAnsi="Calibri"/>
                <w:sz w:val="22"/>
                <w:szCs w:val="22"/>
                <w:lang w:val="en-US" w:eastAsia="en-US"/>
              </w:rPr>
              <w:tab/>
            </w:r>
          </w:del>
          <w:del w:id="2083" w:author="rapporteur16" w:date="2020-06-23T12:48:00Z">
            <w:r>
              <w:rPr/>
              <w:delText>Description</w:delText>
              <w:tab/>
              <w:delText>43</w:delText>
            </w:r>
          </w:del>
        </w:p>
        <w:p>
          <w:pPr>
            <w:pStyle w:val="Contents3"/>
            <w:rPr>
              <w:rFonts w:ascii="Calibri" w:hAnsi="Calibri" w:cs="Calibri"/>
              <w:sz w:val="22"/>
              <w:szCs w:val="22"/>
              <w:lang w:val="en-US" w:eastAsia="en-US"/>
              <w:del w:id="2088" w:author="rapporteur16" w:date="2020-06-23T12:48:00Z"/>
            </w:rPr>
          </w:pPr>
          <w:del w:id="2085" w:author="rapporteur16" w:date="2020-06-23T12:48:00Z">
            <w:r>
              <w:rPr/>
              <w:delText>6.16.2</w:delText>
            </w:r>
          </w:del>
          <w:del w:id="2086" w:author="rapporteur16" w:date="2020-06-23T12:48:00Z">
            <w:r>
              <w:rPr>
                <w:rFonts w:cs="Calibri" w:ascii="Calibri" w:hAnsi="Calibri"/>
                <w:sz w:val="22"/>
                <w:szCs w:val="22"/>
                <w:lang w:val="en-US" w:eastAsia="en-US"/>
              </w:rPr>
              <w:tab/>
            </w:r>
          </w:del>
          <w:del w:id="2087" w:author="rapporteur16" w:date="2020-06-23T12:48:00Z">
            <w:r>
              <w:rPr/>
              <w:delText>Impacts on existing nodes and functionality</w:delText>
              <w:tab/>
              <w:delText>43</w:delText>
            </w:r>
          </w:del>
        </w:p>
        <w:p>
          <w:pPr>
            <w:pStyle w:val="Contents3"/>
            <w:rPr>
              <w:rFonts w:ascii="Calibri" w:hAnsi="Calibri" w:cs="Calibri"/>
              <w:sz w:val="22"/>
              <w:szCs w:val="22"/>
              <w:lang w:val="en-US" w:eastAsia="en-US"/>
              <w:del w:id="2093" w:author="rapporteur16" w:date="2020-06-23T12:48:00Z"/>
            </w:rPr>
          </w:pPr>
          <w:del w:id="2089" w:author="rapporteur16" w:date="2020-06-23T12:48:00Z">
            <w:r>
              <w:rPr>
                <w:rFonts w:eastAsia="SimSun;宋体"/>
              </w:rPr>
              <w:delText>6.16.2.1</w:delText>
            </w:r>
          </w:del>
          <w:del w:id="2090" w:author="rapporteur16" w:date="2020-06-23T12:48:00Z">
            <w:r>
              <w:rPr>
                <w:rFonts w:cs="Calibri" w:ascii="Calibri" w:hAnsi="Calibri"/>
                <w:sz w:val="22"/>
                <w:szCs w:val="22"/>
                <w:lang w:val="en-US" w:eastAsia="en-US"/>
              </w:rPr>
              <w:tab/>
            </w:r>
          </w:del>
          <w:del w:id="2091" w:author="rapporteur16" w:date="2020-06-23T12:48:00Z">
            <w:r>
              <w:rPr>
                <w:rFonts w:eastAsia="SimSun;宋体"/>
              </w:rPr>
              <w:delText>Location information request</w:delText>
            </w:r>
          </w:del>
          <w:del w:id="2092" w:author="rapporteur16" w:date="2020-06-23T12:48:00Z">
            <w:r>
              <w:rPr/>
              <w:tab/>
              <w:delText>43</w:delText>
            </w:r>
          </w:del>
        </w:p>
        <w:p>
          <w:pPr>
            <w:pStyle w:val="Contents3"/>
            <w:rPr>
              <w:rFonts w:ascii="Calibri" w:hAnsi="Calibri" w:cs="Calibri"/>
              <w:sz w:val="22"/>
              <w:szCs w:val="22"/>
              <w:lang w:val="en-US" w:eastAsia="en-US"/>
              <w:del w:id="2098" w:author="rapporteur16" w:date="2020-06-23T12:48:00Z"/>
            </w:rPr>
          </w:pPr>
          <w:del w:id="2094" w:author="rapporteur16" w:date="2020-06-23T12:48:00Z">
            <w:r>
              <w:rPr>
                <w:rFonts w:eastAsia="SimSun;宋体"/>
              </w:rPr>
              <w:delText>6.16.2.2</w:delText>
            </w:r>
          </w:del>
          <w:del w:id="2095" w:author="rapporteur16" w:date="2020-06-23T12:48:00Z">
            <w:r>
              <w:rPr>
                <w:rFonts w:cs="Calibri" w:ascii="Calibri" w:hAnsi="Calibri"/>
                <w:sz w:val="22"/>
                <w:szCs w:val="22"/>
                <w:lang w:val="en-US" w:eastAsia="en-US"/>
              </w:rPr>
              <w:tab/>
            </w:r>
          </w:del>
          <w:del w:id="2096" w:author="rapporteur16" w:date="2020-06-23T12:48:00Z">
            <w:r>
              <w:rPr>
                <w:rFonts w:eastAsia="SimSun;宋体"/>
              </w:rPr>
              <w:delText>Providing past location information from the location management server</w:delText>
            </w:r>
          </w:del>
          <w:del w:id="2097" w:author="rapporteur16" w:date="2020-06-23T12:48:00Z">
            <w:r>
              <w:rPr/>
              <w:tab/>
              <w:delText>43</w:delText>
            </w:r>
          </w:del>
        </w:p>
        <w:p>
          <w:pPr>
            <w:pStyle w:val="Contents3"/>
            <w:rPr>
              <w:rFonts w:ascii="Calibri" w:hAnsi="Calibri" w:cs="Calibri"/>
              <w:sz w:val="22"/>
              <w:szCs w:val="22"/>
              <w:lang w:val="en-US" w:eastAsia="en-US"/>
              <w:del w:id="2103" w:author="rapporteur16" w:date="2020-06-23T12:48:00Z"/>
            </w:rPr>
          </w:pPr>
          <w:del w:id="2099" w:author="rapporteur16" w:date="2020-06-23T12:48:00Z">
            <w:r>
              <w:rPr>
                <w:rFonts w:eastAsia="SimSun;宋体"/>
              </w:rPr>
              <w:delText>6.16.2.3</w:delText>
            </w:r>
          </w:del>
          <w:del w:id="2100" w:author="rapporteur16" w:date="2020-06-23T12:48:00Z">
            <w:r>
              <w:rPr>
                <w:rFonts w:cs="Calibri" w:ascii="Calibri" w:hAnsi="Calibri"/>
                <w:sz w:val="22"/>
                <w:szCs w:val="22"/>
                <w:lang w:val="en-US" w:eastAsia="en-US"/>
              </w:rPr>
              <w:tab/>
            </w:r>
          </w:del>
          <w:del w:id="2101" w:author="rapporteur16" w:date="2020-06-23T12:48:00Z">
            <w:r>
              <w:rPr>
                <w:rFonts w:eastAsia="SimSun;宋体"/>
              </w:rPr>
              <w:delText>Identifying past location information</w:delText>
            </w:r>
          </w:del>
          <w:del w:id="2102" w:author="rapporteur16" w:date="2020-06-23T12:48:00Z">
            <w:r>
              <w:rPr/>
              <w:tab/>
              <w:delText>44</w:delText>
            </w:r>
          </w:del>
        </w:p>
        <w:p>
          <w:pPr>
            <w:pStyle w:val="Contents3"/>
            <w:rPr>
              <w:rFonts w:ascii="Calibri" w:hAnsi="Calibri" w:cs="Calibri"/>
              <w:sz w:val="22"/>
              <w:szCs w:val="22"/>
              <w:lang w:val="en-US" w:eastAsia="en-US"/>
              <w:del w:id="2109" w:author="rapporteur16" w:date="2020-06-23T12:48:00Z"/>
            </w:rPr>
          </w:pPr>
          <w:del w:id="2104" w:author="rapporteur16" w:date="2020-06-23T12:48:00Z">
            <w:r>
              <w:rPr>
                <w:rFonts w:eastAsia="SimSun;宋体"/>
              </w:rPr>
              <w:delText>6.16.2.</w:delText>
            </w:r>
          </w:del>
          <w:del w:id="2105" w:author="rapporteur16" w:date="2020-06-23T12:48:00Z">
            <w:r>
              <w:rPr>
                <w:rFonts w:eastAsia="SimSun;宋体"/>
                <w:lang w:val="en-US" w:eastAsia="en-US"/>
              </w:rPr>
              <w:delText>4</w:delText>
            </w:r>
          </w:del>
          <w:del w:id="2106" w:author="rapporteur16" w:date="2020-06-23T12:48:00Z">
            <w:r>
              <w:rPr>
                <w:rFonts w:cs="Calibri" w:ascii="Calibri" w:hAnsi="Calibri"/>
                <w:sz w:val="22"/>
                <w:szCs w:val="22"/>
                <w:lang w:val="en-US" w:eastAsia="en-US"/>
              </w:rPr>
              <w:tab/>
            </w:r>
          </w:del>
          <w:del w:id="2107" w:author="rapporteur16" w:date="2020-06-23T12:48:00Z">
            <w:r>
              <w:rPr>
                <w:rFonts w:eastAsia="SimSun;宋体"/>
              </w:rPr>
              <w:delText>Time period to retain past location information</w:delText>
            </w:r>
          </w:del>
          <w:del w:id="2108" w:author="rapporteur16" w:date="2020-06-23T12:48:00Z">
            <w:r>
              <w:rPr/>
              <w:tab/>
              <w:delText>44</w:delText>
            </w:r>
          </w:del>
        </w:p>
        <w:p>
          <w:pPr>
            <w:pStyle w:val="Contents3"/>
            <w:rPr>
              <w:rFonts w:ascii="Calibri" w:hAnsi="Calibri" w:cs="Calibri"/>
              <w:sz w:val="22"/>
              <w:szCs w:val="22"/>
              <w:lang w:val="en-US" w:eastAsia="en-US"/>
              <w:del w:id="2115" w:author="rapporteur16" w:date="2020-06-23T12:48:00Z"/>
            </w:rPr>
          </w:pPr>
          <w:del w:id="2110" w:author="rapporteur16" w:date="2020-06-23T12:48:00Z">
            <w:r>
              <w:rPr>
                <w:rFonts w:eastAsia="SimSun;宋体"/>
              </w:rPr>
              <w:delText>6.16.2.</w:delText>
            </w:r>
          </w:del>
          <w:del w:id="2111" w:author="rapporteur16" w:date="2020-06-23T12:48:00Z">
            <w:r>
              <w:rPr>
                <w:rFonts w:eastAsia="SimSun;宋体"/>
                <w:lang w:val="en-US" w:eastAsia="en-US"/>
              </w:rPr>
              <w:delText>5</w:delText>
            </w:r>
          </w:del>
          <w:del w:id="2112" w:author="rapporteur16" w:date="2020-06-23T12:48:00Z">
            <w:r>
              <w:rPr>
                <w:rFonts w:cs="Calibri" w:ascii="Calibri" w:hAnsi="Calibri"/>
                <w:sz w:val="22"/>
                <w:szCs w:val="22"/>
                <w:lang w:val="en-US" w:eastAsia="en-US"/>
              </w:rPr>
              <w:tab/>
            </w:r>
          </w:del>
          <w:del w:id="2113" w:author="rapporteur16" w:date="2020-06-23T12:48:00Z">
            <w:r>
              <w:rPr>
                <w:rFonts w:eastAsia="SimSun;宋体"/>
              </w:rPr>
              <w:delText>Authorization to request past location information</w:delText>
            </w:r>
          </w:del>
          <w:del w:id="2114" w:author="rapporteur16" w:date="2020-06-23T12:48:00Z">
            <w:r>
              <w:rPr/>
              <w:tab/>
              <w:delText>44</w:delText>
            </w:r>
          </w:del>
        </w:p>
        <w:p>
          <w:pPr>
            <w:pStyle w:val="Contents3"/>
            <w:rPr>
              <w:rFonts w:ascii="Calibri" w:hAnsi="Calibri" w:cs="Calibri"/>
              <w:sz w:val="22"/>
              <w:szCs w:val="22"/>
              <w:lang w:val="en-US" w:eastAsia="en-US"/>
              <w:del w:id="2119" w:author="rapporteur16" w:date="2020-06-23T12:48:00Z"/>
            </w:rPr>
          </w:pPr>
          <w:del w:id="2116" w:author="rapporteur16" w:date="2020-06-23T12:48:00Z">
            <w:r>
              <w:rPr/>
              <w:delText>6.16.3</w:delText>
            </w:r>
          </w:del>
          <w:del w:id="2117" w:author="rapporteur16" w:date="2020-06-23T12:48:00Z">
            <w:r>
              <w:rPr>
                <w:rFonts w:cs="Calibri" w:ascii="Calibri" w:hAnsi="Calibri"/>
                <w:sz w:val="22"/>
                <w:szCs w:val="22"/>
                <w:lang w:val="en-US" w:eastAsia="en-US"/>
              </w:rPr>
              <w:tab/>
            </w:r>
          </w:del>
          <w:del w:id="2118" w:author="rapporteur16" w:date="2020-06-23T12:48:00Z">
            <w:r>
              <w:rPr/>
              <w:delText>Solution Evaluation</w:delText>
              <w:tab/>
              <w:delText>45</w:delText>
            </w:r>
          </w:del>
        </w:p>
        <w:p>
          <w:pPr>
            <w:pStyle w:val="Contents3"/>
            <w:rPr>
              <w:rFonts w:ascii="Calibri" w:hAnsi="Calibri" w:cs="Calibri"/>
              <w:sz w:val="22"/>
              <w:szCs w:val="22"/>
              <w:lang w:val="en-US" w:eastAsia="en-US"/>
              <w:del w:id="2125" w:author="rapporteur16" w:date="2020-06-23T12:48:00Z"/>
            </w:rPr>
          </w:pPr>
          <w:del w:id="2120" w:author="rapporteur16" w:date="2020-06-23T12:48:00Z">
            <w:r>
              <w:rPr/>
              <w:delText>6.17</w:delText>
            </w:r>
          </w:del>
          <w:del w:id="2121" w:author="rapporteur16" w:date="2020-06-23T12:48:00Z">
            <w:r>
              <w:rPr>
                <w:rFonts w:cs="Calibri" w:ascii="Calibri" w:hAnsi="Calibri"/>
                <w:sz w:val="22"/>
                <w:szCs w:val="22"/>
                <w:lang w:val="en-US" w:eastAsia="en-US"/>
              </w:rPr>
              <w:tab/>
            </w:r>
          </w:del>
          <w:del w:id="2122" w:author="rapporteur16" w:date="2020-06-23T12:48:00Z">
            <w:r>
              <w:rPr/>
              <w:delText xml:space="preserve">Solution 17: </w:delText>
            </w:r>
          </w:del>
          <w:del w:id="2123" w:author="rapporteur16" w:date="2020-06-23T12:48:00Z">
            <w:r>
              <w:rPr>
                <w:lang w:val="en-US" w:eastAsia="en-US"/>
              </w:rPr>
              <w:delText>Location information in off-network mode operation</w:delText>
            </w:r>
          </w:del>
          <w:del w:id="2124" w:author="rapporteur16" w:date="2020-06-23T12:48:00Z">
            <w:r>
              <w:rPr/>
              <w:tab/>
              <w:delText>45</w:delText>
            </w:r>
          </w:del>
        </w:p>
        <w:p>
          <w:pPr>
            <w:pStyle w:val="Contents3"/>
            <w:rPr>
              <w:rFonts w:ascii="Calibri" w:hAnsi="Calibri" w:cs="Calibri"/>
              <w:sz w:val="22"/>
              <w:szCs w:val="22"/>
              <w:lang w:val="en-US" w:eastAsia="en-US"/>
              <w:del w:id="2129" w:author="rapporteur16" w:date="2020-06-23T12:48:00Z"/>
            </w:rPr>
          </w:pPr>
          <w:del w:id="2126" w:author="rapporteur16" w:date="2020-06-23T12:48:00Z">
            <w:r>
              <w:rPr/>
              <w:delText>6.17.1</w:delText>
            </w:r>
          </w:del>
          <w:del w:id="2127" w:author="rapporteur16" w:date="2020-06-23T12:48:00Z">
            <w:r>
              <w:rPr>
                <w:rFonts w:cs="Calibri" w:ascii="Calibri" w:hAnsi="Calibri"/>
                <w:sz w:val="22"/>
                <w:szCs w:val="22"/>
                <w:lang w:val="en-US" w:eastAsia="en-US"/>
              </w:rPr>
              <w:tab/>
            </w:r>
          </w:del>
          <w:del w:id="2128" w:author="rapporteur16" w:date="2020-06-23T12:48:00Z">
            <w:r>
              <w:rPr/>
              <w:delText>Description</w:delText>
              <w:tab/>
              <w:delText>45</w:delText>
            </w:r>
          </w:del>
        </w:p>
        <w:p>
          <w:pPr>
            <w:pStyle w:val="Contents3"/>
            <w:rPr>
              <w:rFonts w:ascii="Calibri" w:hAnsi="Calibri" w:cs="Calibri"/>
              <w:sz w:val="22"/>
              <w:szCs w:val="22"/>
              <w:lang w:val="en-US" w:eastAsia="en-US"/>
              <w:del w:id="2133" w:author="rapporteur16" w:date="2020-06-23T12:48:00Z"/>
            </w:rPr>
          </w:pPr>
          <w:del w:id="2130" w:author="rapporteur16" w:date="2020-06-23T12:48:00Z">
            <w:r>
              <w:rPr/>
              <w:delText>6.17.2</w:delText>
            </w:r>
          </w:del>
          <w:del w:id="2131" w:author="rapporteur16" w:date="2020-06-23T12:48:00Z">
            <w:r>
              <w:rPr>
                <w:rFonts w:cs="Calibri" w:ascii="Calibri" w:hAnsi="Calibri"/>
                <w:sz w:val="22"/>
                <w:szCs w:val="22"/>
                <w:lang w:val="en-US" w:eastAsia="en-US"/>
              </w:rPr>
              <w:tab/>
            </w:r>
          </w:del>
          <w:del w:id="2132" w:author="rapporteur16" w:date="2020-06-23T12:48:00Z">
            <w:r>
              <w:rPr/>
              <w:delText>Impacts on existing nodes and functionality</w:delText>
              <w:tab/>
              <w:delText>45</w:delText>
            </w:r>
          </w:del>
        </w:p>
        <w:p>
          <w:pPr>
            <w:pStyle w:val="Contents3"/>
            <w:rPr>
              <w:rFonts w:ascii="Calibri" w:hAnsi="Calibri" w:cs="Calibri"/>
              <w:sz w:val="22"/>
              <w:szCs w:val="22"/>
              <w:lang w:val="en-US" w:eastAsia="en-US"/>
              <w:del w:id="2137" w:author="rapporteur16" w:date="2020-06-23T12:48:00Z"/>
            </w:rPr>
          </w:pPr>
          <w:del w:id="2134" w:author="rapporteur16" w:date="2020-06-23T12:48:00Z">
            <w:r>
              <w:rPr/>
              <w:delText>6.17.2.1</w:delText>
            </w:r>
          </w:del>
          <w:del w:id="2135" w:author="rapporteur16" w:date="2020-06-23T12:48:00Z">
            <w:r>
              <w:rPr>
                <w:rFonts w:cs="Calibri" w:ascii="Calibri" w:hAnsi="Calibri"/>
                <w:sz w:val="22"/>
                <w:szCs w:val="22"/>
                <w:lang w:val="en-US" w:eastAsia="en-US"/>
              </w:rPr>
              <w:tab/>
            </w:r>
          </w:del>
          <w:del w:id="2136" w:author="rapporteur16" w:date="2020-06-23T12:48:00Z">
            <w:r>
              <w:rPr/>
              <w:delText>Location information report (off-network mode)</w:delText>
              <w:tab/>
              <w:delText>45</w:delText>
            </w:r>
          </w:del>
        </w:p>
        <w:p>
          <w:pPr>
            <w:pStyle w:val="Contents3"/>
            <w:rPr>
              <w:rFonts w:ascii="Calibri" w:hAnsi="Calibri" w:cs="Calibri"/>
              <w:sz w:val="22"/>
              <w:szCs w:val="22"/>
              <w:lang w:val="en-US" w:eastAsia="en-US"/>
              <w:del w:id="2141" w:author="rapporteur16" w:date="2020-06-23T12:48:00Z"/>
            </w:rPr>
          </w:pPr>
          <w:del w:id="2138" w:author="rapporteur16" w:date="2020-06-23T12:48:00Z">
            <w:r>
              <w:rPr/>
              <w:delText>6.17.2.2</w:delText>
            </w:r>
          </w:del>
          <w:del w:id="2139" w:author="rapporteur16" w:date="2020-06-23T12:48:00Z">
            <w:r>
              <w:rPr>
                <w:rFonts w:cs="Calibri" w:ascii="Calibri" w:hAnsi="Calibri"/>
                <w:sz w:val="22"/>
                <w:szCs w:val="22"/>
                <w:lang w:val="en-US" w:eastAsia="en-US"/>
              </w:rPr>
              <w:tab/>
            </w:r>
          </w:del>
          <w:del w:id="2140" w:author="rapporteur16" w:date="2020-06-23T12:48:00Z">
            <w:r>
              <w:rPr/>
              <w:delText>Location information report procedure (off-network mode)</w:delText>
              <w:tab/>
              <w:delText>46</w:delText>
            </w:r>
          </w:del>
        </w:p>
        <w:p>
          <w:pPr>
            <w:pStyle w:val="Contents3"/>
            <w:rPr>
              <w:rFonts w:ascii="Calibri" w:hAnsi="Calibri" w:cs="Calibri"/>
              <w:sz w:val="22"/>
              <w:szCs w:val="22"/>
              <w:lang w:val="en-US" w:eastAsia="en-US"/>
              <w:del w:id="2145" w:author="rapporteur16" w:date="2020-06-23T12:48:00Z"/>
            </w:rPr>
          </w:pPr>
          <w:del w:id="2142" w:author="rapporteur16" w:date="2020-06-23T12:48:00Z">
            <w:r>
              <w:rPr/>
              <w:delText>6.17.2.3</w:delText>
            </w:r>
          </w:del>
          <w:del w:id="2143" w:author="rapporteur16" w:date="2020-06-23T12:48:00Z">
            <w:r>
              <w:rPr>
                <w:rFonts w:cs="Calibri" w:ascii="Calibri" w:hAnsi="Calibri"/>
                <w:sz w:val="22"/>
                <w:szCs w:val="22"/>
                <w:lang w:val="en-US" w:eastAsia="en-US"/>
              </w:rPr>
              <w:tab/>
            </w:r>
          </w:del>
          <w:del w:id="2144" w:author="rapporteur16" w:date="2020-06-23T12:48:00Z">
            <w:r>
              <w:rPr/>
              <w:delText>Location information request (off-network mode)</w:delText>
              <w:tab/>
              <w:delText>46</w:delText>
            </w:r>
          </w:del>
        </w:p>
        <w:p>
          <w:pPr>
            <w:pStyle w:val="Contents1"/>
            <w:rPr>
              <w:rFonts w:ascii="Calibri" w:hAnsi="Calibri" w:cs="Calibri"/>
              <w:sz w:val="22"/>
              <w:szCs w:val="22"/>
              <w:lang w:val="en-US" w:eastAsia="en-US"/>
              <w:del w:id="2149" w:author="rapporteur16" w:date="2020-06-23T12:48:00Z"/>
            </w:rPr>
          </w:pPr>
          <w:del w:id="2146" w:author="rapporteur16" w:date="2020-06-23T12:48:00Z">
            <w:r>
              <w:rPr/>
              <w:delText>6.17.2.4</w:delText>
            </w:r>
          </w:del>
          <w:del w:id="2147" w:author="rapporteur16" w:date="2020-06-23T12:48:00Z">
            <w:r>
              <w:rPr>
                <w:rFonts w:cs="Calibri" w:ascii="Calibri" w:hAnsi="Calibri"/>
                <w:sz w:val="22"/>
                <w:szCs w:val="22"/>
                <w:lang w:val="en-US" w:eastAsia="en-US"/>
              </w:rPr>
              <w:tab/>
            </w:r>
          </w:del>
          <w:del w:id="2148" w:author="rapporteur16" w:date="2020-06-23T12:48:00Z">
            <w:r>
              <w:rPr/>
              <w:delText>Location information request procedure (off-network mode)</w:delText>
              <w:tab/>
              <w:delText>46</w:delText>
            </w:r>
          </w:del>
        </w:p>
        <w:p>
          <w:pPr>
            <w:pStyle w:val="Contents4"/>
            <w:rPr>
              <w:rFonts w:ascii="Calibri" w:hAnsi="Calibri" w:cs="Calibri"/>
              <w:sz w:val="22"/>
              <w:szCs w:val="22"/>
              <w:lang w:val="en-US" w:eastAsia="en-US"/>
              <w:del w:id="2153" w:author="rapporteur16" w:date="2020-06-23T12:48:00Z"/>
            </w:rPr>
          </w:pPr>
          <w:del w:id="2150" w:author="rapporteur16" w:date="2020-06-23T12:48:00Z">
            <w:r>
              <w:rPr/>
              <w:delText>6.17.3</w:delText>
            </w:r>
          </w:del>
          <w:del w:id="2151" w:author="rapporteur16" w:date="2020-06-23T12:48:00Z">
            <w:r>
              <w:rPr>
                <w:rFonts w:cs="Calibri" w:ascii="Calibri" w:hAnsi="Calibri"/>
                <w:sz w:val="22"/>
                <w:szCs w:val="22"/>
                <w:lang w:val="en-US" w:eastAsia="en-US"/>
              </w:rPr>
              <w:tab/>
            </w:r>
          </w:del>
          <w:del w:id="2152" w:author="rapporteur16" w:date="2020-06-23T12:48:00Z">
            <w:r>
              <w:rPr/>
              <w:delText>Solution Evaluation</w:delText>
              <w:tab/>
              <w:delText>47</w:delText>
            </w:r>
          </w:del>
        </w:p>
        <w:p>
          <w:pPr>
            <w:pStyle w:val="Contents4"/>
            <w:rPr>
              <w:rFonts w:ascii="Calibri" w:hAnsi="Calibri" w:cs="Calibri"/>
              <w:szCs w:val="22"/>
              <w:lang w:val="en-US" w:eastAsia="en-US"/>
              <w:del w:id="2157" w:author="rapporteur16" w:date="2020-06-23T12:48:00Z"/>
            </w:rPr>
          </w:pPr>
          <w:del w:id="2154" w:author="rapporteur16" w:date="2020-06-23T12:48:00Z">
            <w:r>
              <w:rPr/>
              <w:delText>7</w:delText>
            </w:r>
          </w:del>
          <w:del w:id="2155" w:author="rapporteur16" w:date="2020-06-23T12:48:00Z">
            <w:r>
              <w:rPr>
                <w:rFonts w:cs="Calibri" w:ascii="Calibri" w:hAnsi="Calibri"/>
                <w:szCs w:val="22"/>
                <w:lang w:val="en-US" w:eastAsia="en-US"/>
              </w:rPr>
              <w:tab/>
            </w:r>
          </w:del>
          <w:del w:id="2156" w:author="rapporteur16" w:date="2020-06-23T12:48:00Z">
            <w:r>
              <w:rPr/>
              <w:delText>Overall Evaluation</w:delText>
              <w:tab/>
              <w:delText>47</w:delText>
            </w:r>
          </w:del>
        </w:p>
        <w:p>
          <w:pPr>
            <w:pStyle w:val="Contents4"/>
            <w:rPr>
              <w:rFonts w:ascii="Calibri" w:hAnsi="Calibri" w:cs="Calibri"/>
              <w:sz w:val="22"/>
              <w:szCs w:val="22"/>
              <w:lang w:val="en-US" w:eastAsia="en-US"/>
              <w:del w:id="2161" w:author="rapporteur16" w:date="2020-06-23T12:48:00Z"/>
            </w:rPr>
          </w:pPr>
          <w:del w:id="2158" w:author="rapporteur16" w:date="2020-06-23T12:48:00Z">
            <w:r>
              <w:rPr/>
              <w:delText>7.1</w:delText>
            </w:r>
          </w:del>
          <w:del w:id="2159" w:author="rapporteur16" w:date="2020-06-23T12:48:00Z">
            <w:r>
              <w:rPr>
                <w:rFonts w:cs="Calibri" w:ascii="Calibri" w:hAnsi="Calibri"/>
                <w:sz w:val="22"/>
                <w:szCs w:val="22"/>
                <w:lang w:val="en-US" w:eastAsia="en-US"/>
              </w:rPr>
              <w:tab/>
            </w:r>
          </w:del>
          <w:del w:id="2160" w:author="rapporteur16" w:date="2020-06-23T12:48:00Z">
            <w:r>
              <w:rPr/>
              <w:delText>General</w:delText>
              <w:tab/>
              <w:delText>47</w:delText>
            </w:r>
          </w:del>
        </w:p>
        <w:p>
          <w:pPr>
            <w:pStyle w:val="Contents4"/>
            <w:rPr>
              <w:rFonts w:ascii="Calibri" w:hAnsi="Calibri" w:cs="Calibri"/>
              <w:sz w:val="22"/>
              <w:szCs w:val="22"/>
              <w:lang w:val="en-US" w:eastAsia="en-US"/>
              <w:del w:id="2165" w:author="rapporteur16" w:date="2020-06-23T12:48:00Z"/>
            </w:rPr>
          </w:pPr>
          <w:del w:id="2162" w:author="rapporteur16" w:date="2020-06-23T12:48:00Z">
            <w:r>
              <w:rPr/>
              <w:delText>7.2</w:delText>
            </w:r>
          </w:del>
          <w:del w:id="2163" w:author="rapporteur16" w:date="2020-06-23T12:48:00Z">
            <w:r>
              <w:rPr>
                <w:rFonts w:cs="Calibri" w:ascii="Calibri" w:hAnsi="Calibri"/>
                <w:sz w:val="22"/>
                <w:szCs w:val="22"/>
                <w:lang w:val="en-US" w:eastAsia="en-US"/>
              </w:rPr>
              <w:tab/>
            </w:r>
          </w:del>
          <w:del w:id="2164" w:author="rapporteur16" w:date="2020-06-23T12:48:00Z">
            <w:r>
              <w:rPr/>
              <w:delText>Solution evaluation</w:delText>
              <w:tab/>
              <w:delText>47</w:delText>
            </w:r>
          </w:del>
        </w:p>
        <w:p>
          <w:pPr>
            <w:pStyle w:val="Contents4"/>
            <w:rPr>
              <w:rFonts w:ascii="Calibri" w:hAnsi="Calibri" w:cs="Calibri"/>
              <w:szCs w:val="22"/>
              <w:lang w:val="en-US" w:eastAsia="en-US"/>
              <w:del w:id="2169" w:author="rapporteur16" w:date="2020-06-23T12:48:00Z"/>
            </w:rPr>
          </w:pPr>
          <w:del w:id="2166" w:author="rapporteur16" w:date="2020-06-23T12:48:00Z">
            <w:r>
              <w:rPr/>
              <w:delText>8</w:delText>
            </w:r>
          </w:del>
          <w:del w:id="2167" w:author="rapporteur16" w:date="2020-06-23T12:48:00Z">
            <w:r>
              <w:rPr>
                <w:rFonts w:cs="Calibri" w:ascii="Calibri" w:hAnsi="Calibri"/>
                <w:szCs w:val="22"/>
                <w:lang w:val="en-US" w:eastAsia="en-US"/>
              </w:rPr>
              <w:tab/>
            </w:r>
          </w:del>
          <w:del w:id="2168" w:author="rapporteur16" w:date="2020-06-23T12:48:00Z">
            <w:r>
              <w:rPr/>
              <w:delText>Conclusions</w:delText>
              <w:tab/>
              <w:delText>48</w:delText>
            </w:r>
          </w:del>
        </w:p>
        <w:p>
          <w:pPr>
            <w:pStyle w:val="Contents1"/>
            <w:rPr>
              <w:rFonts w:ascii="Calibri" w:hAnsi="Calibri" w:cs="Calibri"/>
              <w:szCs w:val="22"/>
              <w:lang w:val="en-US" w:eastAsia="en-US"/>
            </w:rPr>
          </w:pPr>
          <w:del w:id="2170" w:author="rapporteur16" w:date="2020-06-23T12:48:00Z">
            <w:r>
              <w:rPr/>
              <w:delText>Annex &lt;A&gt; (informative): Change history</w:delText>
              <w:tab/>
              <w:delText>49</w:delText>
            </w:r>
          </w:del>
          <w:r>
            <w:rPr/>
            <w:fldChar w:fldCharType="end"/>
          </w:r>
        </w:p>
      </w:sdtContent>
    </w:sdt>
    <w:p>
      <w:pPr>
        <w:pStyle w:val="Contents4"/>
        <w:ind w:left="1418" w:right="425" w:hanging="1418"/>
        <w:rPr/>
      </w:pPr>
      <w:r>
        <w:rPr/>
      </w:r>
      <w:r>
        <w:br w:type="page"/>
      </w:r>
    </w:p>
    <w:p>
      <w:pPr>
        <w:pStyle w:val="Heading1"/>
        <w:ind w:left="1134" w:hanging="1134"/>
        <w:rPr/>
      </w:pPr>
      <w:bookmarkStart w:id="8" w:name="__RefHeading___Toc4380890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43808901"/>
      <w:bookmarkEnd w:id="9"/>
      <w:r>
        <w:rPr/>
        <w:t>Introduction</w:t>
      </w:r>
    </w:p>
    <w:p>
      <w:pPr>
        <w:pStyle w:val="Normal"/>
        <w:rPr/>
      </w:pPr>
      <w:r>
        <w:rPr/>
        <w:t>This technical report seeks to identify key issues and associated solutions for enhancements to the existing location architecture. Key issues introduced in this study should seek to uncover gaps between MC service level requirements (found in 3GPP</w:t>
      </w:r>
      <w:r>
        <w:rPr>
          <w:lang w:val="en-US"/>
        </w:rPr>
        <w:t> </w:t>
      </w:r>
      <w:r>
        <w:rPr/>
        <w:t>TS 22.179 [2], 3GPP</w:t>
      </w:r>
      <w:r>
        <w:rPr>
          <w:lang w:val="en-US"/>
        </w:rPr>
        <w:t> </w:t>
      </w:r>
      <w:r>
        <w:rPr/>
        <w:t>TS 22.280 [3], 3GPP</w:t>
      </w:r>
      <w:r>
        <w:rPr>
          <w:lang w:val="en-US"/>
        </w:rPr>
        <w:t> </w:t>
      </w:r>
      <w:r>
        <w:rPr/>
        <w:t>TS 22.281 [4], and 3GPP</w:t>
      </w:r>
      <w:r>
        <w:rPr>
          <w:lang w:val="en-US"/>
        </w:rPr>
        <w:t> </w:t>
      </w:r>
      <w:r>
        <w:rPr/>
        <w:t>TS 22.282 [5]) and stage 2 MC application architecture (found in 3GPP</w:t>
      </w:r>
      <w:r>
        <w:rPr>
          <w:lang w:val="en-US"/>
        </w:rPr>
        <w:t> </w:t>
      </w:r>
      <w:r>
        <w:rPr/>
        <w:t>TS 23.379 [6], 3GPP</w:t>
      </w:r>
      <w:r>
        <w:rPr>
          <w:lang w:val="en-US"/>
        </w:rPr>
        <w:t> </w:t>
      </w:r>
      <w:r>
        <w:rPr/>
        <w:t>TS 23.280 [7], 3GPP</w:t>
      </w:r>
      <w:r>
        <w:rPr>
          <w:lang w:val="en-US"/>
        </w:rPr>
        <w:t> </w:t>
      </w:r>
      <w:r>
        <w:rPr/>
        <w:t>TS 23.281 [8], and 3GPP</w:t>
      </w:r>
      <w:r>
        <w:rPr>
          <w:lang w:val="en-US"/>
        </w:rPr>
        <w:t> </w:t>
      </w:r>
      <w:r>
        <w:rPr/>
        <w:t xml:space="preserve">TS 23.282 [9]) related to MC location. </w:t>
      </w:r>
      <w:r>
        <w:br w:type="page"/>
      </w:r>
    </w:p>
    <w:p>
      <w:pPr>
        <w:pStyle w:val="Heading1"/>
        <w:ind w:left="1134" w:hanging="1134"/>
        <w:rPr/>
      </w:pPr>
      <w:bookmarkStart w:id="10" w:name="__RefHeading___Toc43808902"/>
      <w:bookmarkEnd w:id="10"/>
      <w:r>
        <w:rPr/>
        <w:t>1</w:t>
        <w:tab/>
        <w:t>Scope</w:t>
      </w:r>
    </w:p>
    <w:p>
      <w:pPr>
        <w:pStyle w:val="Normal"/>
        <w:rPr/>
      </w:pPr>
      <w:r>
        <w:rPr>
          <w:rFonts w:eastAsia="SimSun;宋体"/>
        </w:rPr>
        <w:t>The present document identifies the impact of location requirements from stage 1 that have yet to be realized within the stage 2 MC services architecture, and to propose solutions and enhancements where needed to fulfil these requirements.</w:t>
      </w:r>
    </w:p>
    <w:p>
      <w:pPr>
        <w:pStyle w:val="Normal"/>
        <w:rPr/>
      </w:pPr>
      <w:r>
        <w:rPr/>
        <w:t>Based on any gaps found between stage 1 service level requirements and existing MC location architecture, the present document consists of a technical report that includes:  identification of key issues and gaps with the existing location architecture as specified in 3GPP</w:t>
      </w:r>
      <w:r>
        <w:rPr>
          <w:lang w:val="en-US"/>
        </w:rPr>
        <w:t> </w:t>
      </w:r>
      <w:r>
        <w:rPr/>
        <w:t>TS 23.379 [6], 3GPP</w:t>
      </w:r>
      <w:r>
        <w:rPr>
          <w:lang w:val="en-US"/>
        </w:rPr>
        <w:t> </w:t>
      </w:r>
      <w:r>
        <w:rPr/>
        <w:t>TS 23.280 [7], 3GPP</w:t>
      </w:r>
      <w:r>
        <w:rPr>
          <w:lang w:val="en-US"/>
        </w:rPr>
        <w:t> </w:t>
      </w:r>
      <w:r>
        <w:rPr/>
        <w:t>TS 23.281 [8], and 3GPP</w:t>
      </w:r>
      <w:r>
        <w:rPr>
          <w:lang w:val="en-US"/>
        </w:rPr>
        <w:t> </w:t>
      </w:r>
      <w:r>
        <w:rPr/>
        <w:t>TS 23.282 [9]; associated solutions for enhancements to existing MC location architecture; and corresponding evaluations and conclusions.</w:t>
      </w:r>
    </w:p>
    <w:p>
      <w:pPr>
        <w:pStyle w:val="Normal"/>
        <w:rPr/>
      </w:pPr>
      <w:r>
        <w:rPr/>
        <w:t xml:space="preserve">The location enhancements considered in the present document are limited to MC services over EPS. </w:t>
      </w:r>
    </w:p>
    <w:p>
      <w:pPr>
        <w:pStyle w:val="Normal"/>
        <w:rPr/>
      </w:pPr>
      <w:r>
        <w:rPr/>
      </w:r>
    </w:p>
    <w:p>
      <w:pPr>
        <w:pStyle w:val="Heading1"/>
        <w:ind w:left="1134" w:hanging="1134"/>
        <w:rPr/>
      </w:pPr>
      <w:bookmarkStart w:id="11" w:name="__RefHeading___Toc43808903"/>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lang w:eastAsia="zh-CN"/>
        </w:rPr>
      </w:pPr>
      <w:r>
        <w:rPr>
          <w:lang w:eastAsia="zh-CN"/>
        </w:rPr>
        <w:t>[</w:t>
      </w:r>
      <w:r>
        <w:rPr>
          <w:lang w:eastAsia="zh-CN"/>
        </w:rPr>
        <w:t>2</w:t>
      </w:r>
      <w:r>
        <w:rPr>
          <w:lang w:eastAsia="zh-CN"/>
        </w:rPr>
        <w:t>]</w:t>
        <w:tab/>
      </w:r>
      <w:r>
        <w:rPr/>
        <w:t>3GPP</w:t>
      </w:r>
      <w:r>
        <w:rPr>
          <w:lang w:val="en-US"/>
        </w:rPr>
        <w:t> </w:t>
      </w:r>
      <w:r>
        <w:rPr/>
        <w:t>TS</w:t>
      </w:r>
      <w:r>
        <w:rPr>
          <w:lang w:val="en-US"/>
        </w:rPr>
        <w:t> </w:t>
      </w:r>
      <w:r>
        <w:rPr/>
        <w:t>22.179: "Mission Critical Push to Talk (MCPTT); Stage 1</w:t>
      </w:r>
      <w:r>
        <w:rPr>
          <w:lang w:eastAsia="zh-CN"/>
        </w:rPr>
        <w:t>"</w:t>
      </w:r>
      <w:r>
        <w:rPr/>
        <w:t>.</w:t>
      </w:r>
    </w:p>
    <w:p>
      <w:pPr>
        <w:pStyle w:val="EX"/>
        <w:rPr>
          <w:lang w:eastAsia="zh-CN"/>
        </w:rPr>
      </w:pPr>
      <w:r>
        <w:rPr>
          <w:lang w:eastAsia="zh-CN"/>
        </w:rPr>
        <w:t>[</w:t>
      </w:r>
      <w:r>
        <w:rPr>
          <w:lang w:eastAsia="zh-CN"/>
        </w:rPr>
        <w:t>3</w:t>
      </w:r>
      <w:r>
        <w:rPr>
          <w:lang w:eastAsia="zh-CN"/>
        </w:rPr>
        <w:t>]</w:t>
        <w:tab/>
      </w:r>
      <w:r>
        <w:rPr/>
        <w:t>3GPP</w:t>
      </w:r>
      <w:r>
        <w:rPr>
          <w:lang w:val="en-US"/>
        </w:rPr>
        <w:t> </w:t>
      </w:r>
      <w:r>
        <w:rPr/>
        <w:t>TS</w:t>
      </w:r>
      <w:r>
        <w:rPr>
          <w:lang w:val="en-US"/>
        </w:rPr>
        <w:t> </w:t>
      </w:r>
      <w:r>
        <w:rPr/>
        <w:t>22.</w:t>
      </w:r>
      <w:r>
        <w:rPr>
          <w:lang w:eastAsia="zh-CN"/>
        </w:rPr>
        <w:t>280</w:t>
      </w:r>
      <w:r>
        <w:rPr/>
        <w:t>: "Mission Critical Services Common Requirements (MCCoRe); Stage 1</w:t>
      </w:r>
      <w:r>
        <w:rPr>
          <w:lang w:eastAsia="zh-CN"/>
        </w:rPr>
        <w:t>"</w:t>
      </w:r>
      <w:r>
        <w:rPr/>
        <w:t>.</w:t>
      </w:r>
    </w:p>
    <w:p>
      <w:pPr>
        <w:pStyle w:val="EX"/>
        <w:rPr>
          <w:lang w:eastAsia="zh-CN"/>
        </w:rPr>
      </w:pPr>
      <w:r>
        <w:rPr>
          <w:lang w:eastAsia="zh-CN"/>
        </w:rPr>
        <w:t>[</w:t>
      </w:r>
      <w:r>
        <w:rPr>
          <w:lang w:eastAsia="zh-CN"/>
        </w:rPr>
        <w:t>4</w:t>
      </w:r>
      <w:r>
        <w:rPr>
          <w:lang w:eastAsia="zh-CN"/>
        </w:rPr>
        <w:t>]</w:t>
        <w:tab/>
      </w:r>
      <w:r>
        <w:rPr/>
        <w:t>3GPP</w:t>
      </w:r>
      <w:r>
        <w:rPr>
          <w:lang w:val="en-US"/>
        </w:rPr>
        <w:t> </w:t>
      </w:r>
      <w:r>
        <w:rPr/>
        <w:t>TS</w:t>
      </w:r>
      <w:r>
        <w:rPr>
          <w:lang w:val="en-US"/>
        </w:rPr>
        <w:t> </w:t>
      </w:r>
      <w:r>
        <w:rPr/>
        <w:t>22.</w:t>
      </w:r>
      <w:r>
        <w:rPr>
          <w:lang w:eastAsia="zh-CN"/>
        </w:rPr>
        <w:t>281</w:t>
      </w:r>
      <w:r>
        <w:rPr/>
        <w:t>: "Mission Critical Video services</w:t>
      </w:r>
      <w:r>
        <w:rPr>
          <w:lang w:eastAsia="zh-CN"/>
        </w:rPr>
        <w:t>"</w:t>
      </w:r>
      <w:r>
        <w:rPr/>
        <w:t>.</w:t>
      </w:r>
    </w:p>
    <w:p>
      <w:pPr>
        <w:pStyle w:val="EX"/>
        <w:rPr>
          <w:lang w:eastAsia="zh-CN"/>
        </w:rPr>
      </w:pPr>
      <w:r>
        <w:rPr>
          <w:lang w:eastAsia="zh-CN"/>
        </w:rPr>
        <w:t>[</w:t>
      </w:r>
      <w:r>
        <w:rPr>
          <w:lang w:eastAsia="zh-CN"/>
        </w:rPr>
        <w:t>5</w:t>
      </w:r>
      <w:r>
        <w:rPr>
          <w:lang w:eastAsia="zh-CN"/>
        </w:rPr>
        <w:t>]</w:t>
        <w:tab/>
      </w:r>
      <w:r>
        <w:rPr/>
        <w:t>3GPP</w:t>
      </w:r>
      <w:r>
        <w:rPr>
          <w:lang w:val="en-US"/>
        </w:rPr>
        <w:t> </w:t>
      </w:r>
      <w:r>
        <w:rPr/>
        <w:t>TS</w:t>
      </w:r>
      <w:r>
        <w:rPr>
          <w:lang w:val="en-US"/>
        </w:rPr>
        <w:t> </w:t>
      </w:r>
      <w:r>
        <w:rPr/>
        <w:t>22.</w:t>
      </w:r>
      <w:r>
        <w:rPr>
          <w:lang w:eastAsia="zh-CN"/>
        </w:rPr>
        <w:t>282</w:t>
      </w:r>
      <w:r>
        <w:rPr/>
        <w:t>: "Mission Critical Data services</w:t>
      </w:r>
      <w:r>
        <w:rPr>
          <w:lang w:eastAsia="zh-CN"/>
        </w:rPr>
        <w:t>"</w:t>
      </w:r>
      <w:r>
        <w:rPr/>
        <w:t>.</w:t>
      </w:r>
    </w:p>
    <w:p>
      <w:pPr>
        <w:pStyle w:val="EX"/>
        <w:rPr>
          <w:lang w:eastAsia="zh-CN"/>
        </w:rPr>
      </w:pPr>
      <w:r>
        <w:rPr>
          <w:lang w:eastAsia="zh-CN"/>
        </w:rPr>
        <w:t>[</w:t>
      </w:r>
      <w:r>
        <w:rPr>
          <w:lang w:eastAsia="zh-CN"/>
        </w:rPr>
        <w:t>6</w:t>
      </w:r>
      <w:r>
        <w:rPr>
          <w:lang w:eastAsia="zh-CN"/>
        </w:rPr>
        <w:t>]</w:t>
        <w:tab/>
        <w:t>3GPP</w:t>
      </w:r>
      <w:r>
        <w:rPr>
          <w:lang w:val="en-US" w:eastAsia="zh-CN"/>
        </w:rPr>
        <w:t> </w:t>
      </w:r>
      <w:r>
        <w:rPr>
          <w:lang w:eastAsia="zh-CN"/>
        </w:rPr>
        <w:t>TS</w:t>
      </w:r>
      <w:r>
        <w:rPr>
          <w:lang w:val="en-US" w:eastAsia="zh-CN"/>
        </w:rPr>
        <w:t> </w:t>
      </w:r>
      <w:r>
        <w:rPr>
          <w:lang w:eastAsia="zh-CN"/>
        </w:rPr>
        <w:t>23.379: "</w:t>
      </w:r>
      <w:r>
        <w:rPr>
          <w:lang w:eastAsia="zh-CN"/>
        </w:rPr>
        <w:t>Functional architecture and information flows to support Mission Critical Push To Talk (MCPTT)</w:t>
      </w:r>
      <w:r>
        <w:rPr>
          <w:lang w:eastAsia="zh-CN"/>
        </w:rPr>
        <w:t>; Stage 2".</w:t>
      </w:r>
    </w:p>
    <w:p>
      <w:pPr>
        <w:pStyle w:val="EX"/>
        <w:rPr/>
      </w:pPr>
      <w:r>
        <w:rPr/>
        <w:t>[7]</w:t>
        <w:tab/>
      </w:r>
      <w:r>
        <w:rPr>
          <w:rFonts w:eastAsia="SimSun;宋体"/>
          <w:lang w:eastAsia="zh-CN"/>
        </w:rPr>
        <w:t>3GPP</w:t>
      </w:r>
      <w:r>
        <w:rPr/>
        <w:t> </w:t>
      </w:r>
      <w:r>
        <w:rPr>
          <w:rFonts w:eastAsia="SimSun;宋体"/>
          <w:lang w:eastAsia="zh-CN"/>
        </w:rPr>
        <w:t>TS</w:t>
      </w:r>
      <w:r>
        <w:rPr/>
        <w:t> </w:t>
      </w:r>
      <w:r>
        <w:rPr>
          <w:rFonts w:eastAsia="SimSun;宋体"/>
          <w:lang w:eastAsia="zh-CN"/>
        </w:rPr>
        <w:t xml:space="preserve">23.280: </w:t>
      </w:r>
      <w:r>
        <w:rPr>
          <w:rFonts w:eastAsia="SimSun;宋体"/>
          <w:lang w:eastAsia="zh-CN"/>
        </w:rPr>
        <w:t>"</w:t>
      </w:r>
      <w:r>
        <w:rPr>
          <w:rFonts w:eastAsia="SimSun;宋体"/>
          <w:lang w:eastAsia="zh-CN"/>
        </w:rPr>
        <w:t xml:space="preserve">Common functional architecture </w:t>
      </w:r>
      <w:r>
        <w:rPr>
          <w:rFonts w:eastAsia="SimSun;宋体"/>
          <w:lang w:eastAsia="zh-CN"/>
        </w:rPr>
        <w:t>to support</w:t>
      </w:r>
      <w:r>
        <w:rPr>
          <w:rFonts w:eastAsia="SimSun;宋体"/>
          <w:lang w:eastAsia="zh-CN"/>
        </w:rPr>
        <w:t xml:space="preserve"> mission critical services</w:t>
      </w:r>
      <w:r>
        <w:rPr/>
        <w:t>; Stage 2</w:t>
      </w:r>
      <w:r>
        <w:rPr>
          <w:rFonts w:eastAsia="SimSun;宋体"/>
          <w:lang w:eastAsia="zh-CN"/>
        </w:rPr>
        <w:t>".</w:t>
      </w:r>
    </w:p>
    <w:p>
      <w:pPr>
        <w:pStyle w:val="EX"/>
        <w:rPr>
          <w:lang w:eastAsia="zh-CN"/>
        </w:rPr>
      </w:pPr>
      <w:r>
        <w:rPr/>
        <w:t>[8]</w:t>
        <w:tab/>
      </w:r>
      <w:r>
        <w:rPr>
          <w:lang w:eastAsia="zh-CN"/>
        </w:rPr>
        <w:t>3GPP</w:t>
      </w:r>
      <w:r>
        <w:rPr>
          <w:lang w:val="en-US" w:eastAsia="zh-CN"/>
        </w:rPr>
        <w:t> </w:t>
      </w:r>
      <w:r>
        <w:rPr>
          <w:lang w:eastAsia="zh-CN"/>
        </w:rPr>
        <w:t>TS</w:t>
      </w:r>
      <w:r>
        <w:rPr>
          <w:lang w:val="en-US" w:eastAsia="zh-CN"/>
        </w:rPr>
        <w:t> </w:t>
      </w:r>
      <w:r>
        <w:rPr>
          <w:lang w:eastAsia="zh-CN"/>
        </w:rPr>
        <w:t>23.</w:t>
      </w:r>
      <w:r>
        <w:rPr>
          <w:lang w:eastAsia="zh-CN"/>
        </w:rPr>
        <w:t>281</w:t>
      </w:r>
      <w:r>
        <w:rPr>
          <w:lang w:eastAsia="zh-CN"/>
        </w:rPr>
        <w:t>: "</w:t>
      </w:r>
      <w:r>
        <w:rPr>
          <w:lang w:eastAsia="zh-CN"/>
        </w:rPr>
        <w:t>Functional architecture and information flows to support Mission Critical Video (MCVideo)</w:t>
      </w:r>
      <w:r>
        <w:rPr>
          <w:lang w:eastAsia="zh-CN"/>
        </w:rPr>
        <w:t>; Stage 2".</w:t>
      </w:r>
    </w:p>
    <w:p>
      <w:pPr>
        <w:pStyle w:val="EX"/>
        <w:rPr/>
      </w:pPr>
      <w:r>
        <w:rPr/>
        <w:t>[9]</w:t>
        <w:tab/>
      </w:r>
      <w:r>
        <w:rPr>
          <w:lang w:eastAsia="zh-CN"/>
        </w:rPr>
        <w:t>3GPP</w:t>
      </w:r>
      <w:r>
        <w:rPr>
          <w:lang w:val="en-US" w:eastAsia="zh-CN"/>
        </w:rPr>
        <w:t> </w:t>
      </w:r>
      <w:r>
        <w:rPr>
          <w:lang w:eastAsia="zh-CN"/>
        </w:rPr>
        <w:t>TS</w:t>
      </w:r>
      <w:r>
        <w:rPr>
          <w:lang w:val="en-US" w:eastAsia="zh-CN"/>
        </w:rPr>
        <w:t> </w:t>
      </w:r>
      <w:r>
        <w:rPr>
          <w:lang w:eastAsia="zh-CN"/>
        </w:rPr>
        <w:t>23.</w:t>
      </w:r>
      <w:r>
        <w:rPr>
          <w:lang w:eastAsia="zh-CN"/>
        </w:rPr>
        <w:t>282</w:t>
      </w:r>
      <w:r>
        <w:rPr>
          <w:lang w:eastAsia="zh-CN"/>
        </w:rPr>
        <w:t>: "</w:t>
      </w:r>
      <w:r>
        <w:rPr>
          <w:lang w:eastAsia="zh-CN"/>
        </w:rPr>
        <w:t>Functional architecture and information flows to support Mission Critical Data (MCData)</w:t>
      </w:r>
      <w:r>
        <w:rPr>
          <w:lang w:eastAsia="zh-CN"/>
        </w:rPr>
        <w:t>; Stage 2".</w:t>
      </w:r>
    </w:p>
    <w:p>
      <w:pPr>
        <w:pStyle w:val="EX"/>
        <w:rPr/>
      </w:pPr>
      <w:r>
        <w:rPr/>
        <w:t>[10]</w:t>
        <w:tab/>
        <w:t>3GPP TS 24.379: "Mission Critical Push To Talk (MCPTT) call control; Protocol specification".</w:t>
      </w:r>
    </w:p>
    <w:p>
      <w:pPr>
        <w:pStyle w:val="EX"/>
        <w:rPr/>
      </w:pPr>
      <w:r>
        <w:rPr/>
        <w:t>[11]</w:t>
        <w:tab/>
        <w:t>3GPP TS 33.180: "Security of the mission critical service".</w:t>
      </w:r>
    </w:p>
    <w:p>
      <w:pPr>
        <w:pStyle w:val="EX"/>
        <w:rPr/>
      </w:pPr>
      <w:r>
        <w:rPr/>
        <w:t>[12]</w:t>
        <w:tab/>
        <w:t>3GPP TS 23.271: "Functional stage 2 description of Location Services (LCS)".</w:t>
      </w:r>
    </w:p>
    <w:p>
      <w:pPr>
        <w:pStyle w:val="EX"/>
        <w:ind w:left="0" w:hanging="0"/>
        <w:rPr/>
      </w:pPr>
      <w:r>
        <w:rPr/>
      </w:r>
    </w:p>
    <w:p>
      <w:pPr>
        <w:pStyle w:val="Heading1"/>
        <w:ind w:left="1134" w:hanging="1134"/>
        <w:rPr/>
      </w:pPr>
      <w:bookmarkStart w:id="20" w:name="__RefHeading___Toc43808904"/>
      <w:bookmarkEnd w:id="20"/>
      <w:r>
        <w:rPr/>
        <w:t>3</w:t>
        <w:tab/>
        <w:t>Definitions and abbreviations</w:t>
      </w:r>
    </w:p>
    <w:p>
      <w:pPr>
        <w:pStyle w:val="Heading2"/>
        <w:rPr/>
      </w:pPr>
      <w:bookmarkStart w:id="21" w:name="__RefHeading___Toc43808905"/>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 xml:space="preserve">TR 21.905 [1] </w:t>
      </w:r>
      <w:del w:id="2171" w:author="S6-200906" w:date="2020-06-17T10:47:00Z">
        <w:r>
          <w:rPr/>
          <w:delText xml:space="preserve">and the following </w:delText>
        </w:r>
      </w:del>
      <w:r>
        <w:rPr/>
        <w:t>apply.</w:t>
      </w:r>
      <w:del w:id="2172" w:author="S6-200906" w:date="2020-06-17T10:45:00Z">
        <w:r>
          <w:rPr/>
          <w:delText xml:space="preserve"> A term defined in the present document takes precedence over the definition of the same term, if any, in 3GPP TR 21.905 [1].</w:delText>
        </w:r>
      </w:del>
    </w:p>
    <w:p>
      <w:pPr>
        <w:pStyle w:val="Normal"/>
        <w:rPr>
          <w:del w:id="2175" w:author="S6-200906" w:date="2020-06-17T10:46:00Z"/>
        </w:rPr>
      </w:pPr>
      <w:del w:id="2173" w:author="S6-200906" w:date="2020-06-17T10:46:00Z">
        <w:r>
          <w:rPr>
            <w:b/>
          </w:rPr>
          <w:delText>&lt;example:</w:delText>
        </w:r>
      </w:del>
      <w:del w:id="2174" w:author="S6-200906" w:date="2020-06-17T10:46:00Z">
        <w:r>
          <w:rPr/>
          <w:delText xml:space="preserve"> text used to clarify abstract rules by applying them literally.&gt;</w:delText>
        </w:r>
      </w:del>
    </w:p>
    <w:p>
      <w:pPr>
        <w:pStyle w:val="EditorsNote"/>
        <w:rPr>
          <w:del w:id="2177" w:author="S6-200906" w:date="2020-06-17T10:46:00Z"/>
        </w:rPr>
      </w:pPr>
      <w:del w:id="2176" w:author="S6-200906" w:date="2020-06-17T10:46:00Z">
        <w:r>
          <w:rPr/>
          <w:delText>Editor's note:</w:delText>
          <w:tab/>
          <w:delText>Example line above to be deleted and replaced by definitions as needed.</w:delText>
        </w:r>
      </w:del>
    </w:p>
    <w:p>
      <w:pPr>
        <w:pStyle w:val="Normal"/>
        <w:rPr/>
      </w:pPr>
      <w:bookmarkStart w:id="25" w:name="__RefHeading___Toc43808906"/>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GNSS</w:t>
        <w:tab/>
        <w:t>Global Navigation Satellite System</w:t>
      </w:r>
    </w:p>
    <w:p>
      <w:pPr>
        <w:pStyle w:val="EditorsNote"/>
        <w:rPr/>
      </w:pPr>
      <w:r>
        <w:rPr/>
      </w:r>
    </w:p>
    <w:p>
      <w:pPr>
        <w:pStyle w:val="Heading1"/>
        <w:ind w:left="1134" w:hanging="1134"/>
        <w:rPr/>
      </w:pPr>
      <w:bookmarkStart w:id="26" w:name="__RefHeading___Toc43808907"/>
      <w:bookmarkEnd w:id="26"/>
      <w:r>
        <w:rPr/>
        <w:t>4</w:t>
        <w:tab/>
        <w:t>Use cases</w:t>
      </w:r>
    </w:p>
    <w:p>
      <w:pPr>
        <w:pStyle w:val="Heading2"/>
        <w:rPr/>
      </w:pPr>
      <w:bookmarkStart w:id="27" w:name="__RefHeading___Toc43808908"/>
      <w:bookmarkEnd w:id="27"/>
      <w:r>
        <w:rPr/>
        <w:t>4.1</w:t>
        <w:tab/>
        <w:t>Use case #1:</w:t>
        <w:tab/>
        <w:t>Location information - Timestamp</w:t>
      </w:r>
    </w:p>
    <w:p>
      <w:pPr>
        <w:pStyle w:val="CRCoverPage"/>
        <w:rPr>
          <w:rFonts w:ascii="Times New Roman" w:hAnsi="Times New Roman" w:cs="Times New Roman"/>
        </w:rPr>
      </w:pPr>
      <w:r>
        <w:rPr>
          <w:rFonts w:cs="Times New Roman" w:ascii="Times New Roman" w:hAnsi="Times New Roman"/>
        </w:rPr>
        <w:t>In order to find a missing child in a kidnapping case, a detective is charged with the observation of the suspect. A small UE with a GNSS receiver is attached to the suspect's car. It periodically sends location reports, which then are used to create a movement profile. The timestamp in the location report allows associating the coordinates with the right time the position was determined. The analysis of the profile finally leads to the hideout, which the child is locked in.</w:t>
      </w:r>
    </w:p>
    <w:p>
      <w:pPr>
        <w:pStyle w:val="Heading2"/>
        <w:rPr/>
      </w:pPr>
      <w:bookmarkStart w:id="28" w:name="__RefHeading___Toc43808909"/>
      <w:r>
        <w:rPr/>
        <w:t>4.</w:t>
      </w:r>
      <w:r>
        <w:rPr>
          <w:lang w:val="en-US"/>
        </w:rPr>
        <w:t>2</w:t>
      </w:r>
      <w:r>
        <w:rPr/>
        <w:tab/>
        <w:t>Use case #</w:t>
      </w:r>
      <w:r>
        <w:rPr>
          <w:lang w:val="en-US"/>
        </w:rPr>
        <w:t>2</w:t>
      </w:r>
      <w:r>
        <w:rPr/>
        <w:t>:</w:t>
        <w:tab/>
        <w:t>Location information - Speed and bearing</w:t>
      </w:r>
      <w:bookmarkEnd w:id="28"/>
      <w:r>
        <w:rPr/>
        <w:t xml:space="preserve"> </w:t>
      </w:r>
    </w:p>
    <w:p>
      <w:pPr>
        <w:pStyle w:val="CRCoverPage"/>
        <w:rPr>
          <w:rFonts w:ascii="Times New Roman" w:hAnsi="Times New Roman" w:cs="Times New Roman"/>
        </w:rPr>
      </w:pPr>
      <w:r>
        <w:rPr>
          <w:rFonts w:cs="Times New Roman" w:ascii="Times New Roman" w:hAnsi="Times New Roman"/>
        </w:rPr>
        <w:t>The control room of a greater city responsible for the coordination of all the city's ambulances uses frequent location reports from the UEs of the ambulance fleet based on both the travelled distance and the elapsed time, to be able to assign the nearest located car as fast as possible in case an emergency occurs. As the city has many tunnels and the cars often lose their GNSS signals when heading through, additional information like speed and direction of travel is used to estimate the current location and continue displaying on the dispatcher's map.</w:t>
      </w:r>
    </w:p>
    <w:p>
      <w:pPr>
        <w:pStyle w:val="Heading2"/>
        <w:rPr/>
      </w:pPr>
      <w:bookmarkStart w:id="29" w:name="__RefHeading___Toc43808910"/>
      <w:bookmarkEnd w:id="29"/>
      <w:r>
        <w:rPr/>
        <w:t>4.3</w:t>
        <w:tab/>
        <w:t>Use case #3:</w:t>
        <w:tab/>
        <w:t>Location information - Accuracy</w:t>
      </w:r>
    </w:p>
    <w:p>
      <w:pPr>
        <w:pStyle w:val="CRCoverPage"/>
        <w:rPr>
          <w:rFonts w:ascii="Times New Roman" w:hAnsi="Times New Roman" w:cs="Times New Roman"/>
        </w:rPr>
      </w:pPr>
      <w:r>
        <w:rPr>
          <w:rFonts w:cs="Times New Roman" w:ascii="Times New Roman" w:hAnsi="Times New Roman"/>
        </w:rPr>
        <w:t>After chasing a pickpocket through the inner city without success, a police officer is missing his UE. Back at the patrol car he briefs his colleague and they inform the control room about the situation. The UE will be temporarily disabled to be on the safe side and the dispatcher sends them the current location of the lost UE acquired by an on-demand location report. The coordinates delivered by the UE are not very accurate, because it fell out of the officer's pocket under a steel stair in a dark corner without free sight. Using the accuracy information displayed as ellipse around the coordinates the officers know which area they have to look for and are able to find the UE after a while.</w:t>
      </w:r>
    </w:p>
    <w:p>
      <w:pPr>
        <w:pStyle w:val="Heading2"/>
        <w:rPr/>
      </w:pPr>
      <w:bookmarkStart w:id="30" w:name="__RefHeading___Toc43808911"/>
      <w:bookmarkEnd w:id="30"/>
      <w:r>
        <w:rPr/>
        <w:t>4.4</w:t>
        <w:tab/>
        <w:t>Use case #4:</w:t>
        <w:tab/>
        <w:t>Location information - Altitude</w:t>
      </w:r>
    </w:p>
    <w:p>
      <w:pPr>
        <w:pStyle w:val="CRCoverPage"/>
        <w:rPr>
          <w:rFonts w:ascii="Times New Roman" w:hAnsi="Times New Roman" w:cs="Times New Roman"/>
        </w:rPr>
      </w:pPr>
      <w:r>
        <w:rPr>
          <w:rFonts w:cs="Times New Roman" w:ascii="Times New Roman" w:hAnsi="Times New Roman"/>
        </w:rPr>
        <w:t xml:space="preserve">Two mountaineers initiate emergency, because they have lost orientation due to nightfall and have run into difficult terrain. They cannot answer the question where they actually are. The only information they can provide is the name of the route on which they wanted to ascend. Both a helicopter is sent and a ground team is composed to do the ascension. The helicopter is able to find the two mountaineers after a while, but the terrain is unsuitable for a rescue operation from the helicopter. Therefore, the pilot sends his location information to the rescue team on the ground. Beyond longitude and latitude, the altitude information helps the team to assess the position of the mountaineers and how long they will take to get to them. </w:t>
      </w:r>
    </w:p>
    <w:p>
      <w:pPr>
        <w:pStyle w:val="Heading2"/>
        <w:rPr/>
      </w:pPr>
      <w:bookmarkStart w:id="31" w:name="__RefHeading___Toc43808912"/>
      <w:bookmarkEnd w:id="31"/>
      <w:r>
        <w:rPr/>
        <w:t>4.</w:t>
      </w:r>
      <w:r>
        <w:rPr>
          <w:lang w:val="en-US"/>
        </w:rPr>
        <w:t>5</w:t>
      </w:r>
      <w:r>
        <w:rPr/>
        <w:tab/>
        <w:t>Use case #</w:t>
      </w:r>
      <w:r>
        <w:rPr>
          <w:lang w:val="en-US"/>
        </w:rPr>
        <w:t>5</w:t>
      </w:r>
      <w:r>
        <w:rPr/>
        <w:t>:</w:t>
        <w:tab/>
        <w:t>Location History Reporting</w:t>
      </w:r>
    </w:p>
    <w:p>
      <w:pPr>
        <w:pStyle w:val="CRCoverPage"/>
        <w:rPr>
          <w:rFonts w:ascii="Times New Roman" w:hAnsi="Times New Roman" w:cs="Times New Roman"/>
        </w:rPr>
      </w:pPr>
      <w:r>
        <w:rPr>
          <w:rFonts w:cs="Times New Roman" w:ascii="Times New Roman" w:hAnsi="Times New Roman"/>
        </w:rPr>
        <w:t>A child is missing and an extensive search with several hundred police officers is ongoing. Due to an unknown technical failure location information from 12 police officers is not available at the overlooking dispatcher. The dispatcher is observing the search on a large scale map with live location information from involved police officers. It is obvious, that a region is currently not searched by any police officer, because no location information is available for this region. After the technical problem is solved all not yet transmitted location information is transmitted as bulk to the dispatcher and remaining gaps are filled. The dispatcher is able to concentrate the search at other regions and is therefore avoiding the waste of valuable time.</w:t>
      </w:r>
    </w:p>
    <w:p>
      <w:pPr>
        <w:pStyle w:val="Heading2"/>
        <w:rPr/>
      </w:pPr>
      <w:bookmarkStart w:id="32" w:name="__RefHeading___Toc43808913"/>
      <w:bookmarkEnd w:id="32"/>
      <w:r>
        <w:rPr/>
        <w:t>4.</w:t>
      </w:r>
      <w:r>
        <w:rPr>
          <w:lang w:val="en-US"/>
        </w:rPr>
        <w:t>6</w:t>
      </w:r>
      <w:r>
        <w:rPr/>
        <w:tab/>
        <w:t>Use case #</w:t>
      </w:r>
      <w:r>
        <w:rPr>
          <w:lang w:val="en-US"/>
        </w:rPr>
        <w:t>6</w:t>
      </w:r>
      <w:r>
        <w:rPr/>
        <w:t>:</w:t>
        <w:tab/>
        <w:t>Location triggering criteria for emergency state</w:t>
      </w:r>
    </w:p>
    <w:p>
      <w:pPr>
        <w:pStyle w:val="CRCoverPage"/>
        <w:rPr>
          <w:rFonts w:ascii="Times New Roman" w:hAnsi="Times New Roman" w:cs="Times New Roman"/>
        </w:rPr>
      </w:pPr>
      <w:r>
        <w:rPr>
          <w:rFonts w:cs="Times New Roman" w:ascii="Times New Roman" w:hAnsi="Times New Roman"/>
        </w:rPr>
        <w:t>In preparation of an operation to liberate some people who have been taken as hostages by terrorists and are now held captive in a building complex, it is arranged that if anything goes wrong, the members of the special unit shall initiate emergency and try to head to a specific safe area. The entering of this area is defined as triggering criteria in emergency cases for sending a location report and the UEs are configured with it. When receiving the location report the overlooking dispatcher knows which unit in emergency has reached the safe area. He can cancel the emergency alert of this safe unit and concentrate the rescue efforts to the other units still in emergency. This approach is chosen in preference over the simple deactivation of the emergency state by the units themselves, because it is feared that the units could maybe be captured and manipulated by the terrorists.</w:t>
      </w:r>
    </w:p>
    <w:p>
      <w:pPr>
        <w:pStyle w:val="Heading2"/>
        <w:rPr/>
      </w:pPr>
      <w:bookmarkStart w:id="33" w:name="__RefHeading___Toc43808914"/>
      <w:bookmarkEnd w:id="33"/>
      <w:r>
        <w:rPr/>
        <w:t>4.7</w:t>
        <w:tab/>
        <w:t>Use case #7:</w:t>
        <w:tab/>
        <w:t>Location information – individual receiving UE</w:t>
      </w:r>
    </w:p>
    <w:p>
      <w:pPr>
        <w:pStyle w:val="Normal"/>
        <w:rPr/>
      </w:pPr>
      <w:r>
        <w:rPr/>
        <w:t>First responder Jorge is on his day shift and has therefore his personal cell phone with a special mission critical app in use. In parallel the official mission critical smart phone along with the health tablet and the ambulance car onboard system. All four devices can be used with one single mission critical ID, which offer voice, short messages and location information. In his current state all four devices report with defined triggers location information to the critical mission control room, but the control room is not able to distinguish between these location information. Jorge requested additional support. In order to send support to Jorge the estimated center of these four location information is used together with the associated inaccuracy. The support arrives at the wrong location and can't find Jorge. By selecting just the mission critical smart phone from which Jorge is currently talking the dispatcher can coordinate the support to the building across the street and around the corner.</w:t>
      </w:r>
    </w:p>
    <w:p>
      <w:pPr>
        <w:pStyle w:val="Heading2"/>
        <w:rPr/>
      </w:pPr>
      <w:bookmarkStart w:id="34" w:name="__RefHeading___Toc43808915"/>
      <w:bookmarkEnd w:id="34"/>
      <w:r>
        <w:rPr/>
        <w:t>4.8</w:t>
        <w:tab/>
        <w:t>Use case #8:</w:t>
        <w:tab/>
        <w:t>Location information – individual addressable UE</w:t>
      </w:r>
    </w:p>
    <w:p>
      <w:pPr>
        <w:pStyle w:val="Normal"/>
        <w:rPr/>
      </w:pPr>
      <w:r>
        <w:rPr/>
        <w:t>Fire fighter Isabella is using on duty her official mission critical UE along with a pager, but now she is on standby and both devices are active. The dispatcher is receiving location information from both devices, but is not able to make the connection between location information received and devices. In standby all fire fighters have to carry their pager all the time. Therefore the dispatcher is able to request the location information of her pager by selecting this device and sending the proper request, which is acknowledged with the location of Isabella. The dispatcher is able to make the right judgment to leave her in standby or based on her location to include her to the nearby car accident with engine oil on the street.</w:t>
      </w:r>
    </w:p>
    <w:p>
      <w:pPr>
        <w:pStyle w:val="Heading2"/>
        <w:rPr/>
      </w:pPr>
      <w:bookmarkStart w:id="35" w:name="__RefHeading___Toc43808916"/>
      <w:bookmarkEnd w:id="35"/>
      <w:r>
        <w:rPr/>
        <w:t>4.</w:t>
      </w:r>
      <w:r>
        <w:rPr>
          <w:lang w:val="en-US"/>
        </w:rPr>
        <w:t>9</w:t>
      </w:r>
      <w:r>
        <w:rPr/>
        <w:tab/>
        <w:t>Use case #</w:t>
      </w:r>
      <w:r>
        <w:rPr>
          <w:lang w:val="en-US"/>
        </w:rPr>
        <w:t>9</w:t>
      </w:r>
      <w:r>
        <w:rPr/>
        <w:t>:</w:t>
        <w:tab/>
        <w:t>Sharing of location information</w:t>
      </w:r>
    </w:p>
    <w:p>
      <w:pPr>
        <w:pStyle w:val="Normal"/>
        <w:rPr/>
      </w:pPr>
      <w:r>
        <w:rPr/>
        <w:t>A first responder car is blocking the street as well as parked cars due to an elderly person requiring oxygen after a small kitchen fire. While Inés is providing support, Miguel is at the first responder's car for additional medication. In this moment the owner of a blocked car is demanding the removal of the first responder's car, because of his very important meeting. Miguel is not paying attention to the arguing person. The working procedure in such circumstances requires emergency support and Miguel is pressing the red button on his voice communication device. The location information of this emergency call is reaching the emergency dispatcher and is shared with the city owned video processing system which is not under the same organisation as Miguel. Based on this location information video footage is selected and automatically provided. Therefore, the dispatcher of his organisation receives live footage of two stationary cameras of a different organisation observing the area. The dispatcher sees Miguel, the first responder's car as well the person arguing with Miguel. The dispatcher is warning Miguel, who is currently inside the first responder's car, about a shiny object the person is pulling from his pocket. The in parallel immediately requested police support is able to avoid a dangerous situation for Miguel and the elderly person.</w:t>
      </w:r>
    </w:p>
    <w:p>
      <w:pPr>
        <w:pStyle w:val="Heading2"/>
        <w:rPr/>
      </w:pPr>
      <w:bookmarkStart w:id="36" w:name="__RefHeading___Toc43808917"/>
      <w:bookmarkEnd w:id="36"/>
      <w:r>
        <w:rPr/>
        <w:t>4.</w:t>
      </w:r>
      <w:r>
        <w:rPr>
          <w:lang w:val="en-US"/>
        </w:rPr>
        <w:t>10</w:t>
      </w:r>
      <w:r>
        <w:rPr/>
        <w:tab/>
        <w:t>Use case #</w:t>
      </w:r>
      <w:r>
        <w:rPr>
          <w:lang w:val="en-US"/>
        </w:rPr>
        <w:t>10</w:t>
      </w:r>
      <w:r>
        <w:rPr/>
        <w:t>:</w:t>
      </w:r>
      <w:r>
        <w:rPr>
          <w:lang w:val="en-US"/>
        </w:rPr>
        <w:t xml:space="preserve"> Location information of unauthenticated user</w:t>
      </w:r>
    </w:p>
    <w:p>
      <w:pPr>
        <w:pStyle w:val="Normal"/>
        <w:rPr/>
      </w:pPr>
      <w:r>
        <w:rPr/>
        <w:t>Police officer George just started his shift at an outpost. His colleague Margaret is very nervous and instantly sends him to an emergency, which she just got from the dispatcher for this region. George hurries up, powers on his UE and leaves to his car. He doesn't manage to log on to the MC service providing his MC ID, but the UE is already registered to the SIP core. George drives with high speed to get to the emergency scene as soon as possible. Suddenly, a cat appears on the road in front of him and he leaves the road accidentally. His car has gone head over heels and now lays in a hardly visible ditch, whereas George has lost his consciousness. The dispatcher gets nervous as he is not able to reach George and decides to send help to him. He alerts George's colleague in the outpost. While Margaret drives along the road, the dispatcher directly requests location information from George's UE and transfers it to Margaret. Margaret arrives at George's accident location and gives first aid. George can be rescued, but not a moment too soon.</w:t>
      </w:r>
    </w:p>
    <w:p>
      <w:pPr>
        <w:pStyle w:val="Heading2"/>
        <w:rPr>
          <w:lang w:val="en-US"/>
        </w:rPr>
      </w:pPr>
      <w:bookmarkStart w:id="37" w:name="__RefHeading___Toc43808918"/>
      <w:bookmarkEnd w:id="37"/>
      <w:r>
        <w:rPr/>
        <w:t>4.</w:t>
      </w:r>
      <w:r>
        <w:rPr>
          <w:lang w:val="en-US"/>
        </w:rPr>
        <w:t>11</w:t>
      </w:r>
      <w:r>
        <w:rPr/>
        <w:tab/>
        <w:t>Use case #</w:t>
      </w:r>
      <w:r>
        <w:rPr>
          <w:lang w:val="en-US"/>
        </w:rPr>
        <w:t>11</w:t>
      </w:r>
      <w:r>
        <w:rPr/>
        <w:t>:</w:t>
      </w:r>
      <w:r>
        <w:rPr>
          <w:lang w:val="en-US"/>
        </w:rPr>
        <w:t xml:space="preserve"> Location information in off-network operation</w:t>
      </w:r>
    </w:p>
    <w:p>
      <w:pPr>
        <w:pStyle w:val="Normal"/>
        <w:rPr/>
      </w:pPr>
      <w:r>
        <w:rPr/>
        <w:t>An upcoming match between two rival soccer clubs requires a large-scale operation, because the fans of these two clubs have come to the notice several times in terms of violence in the past. In order to ensure the security of the event, patrols in the whole city are expanded and the fans of the soccer clubs are observed and controlled by unit A as early as they arrive at the station and head for the stadium. For tactical and capacitive reasons the police officers of unit B securing the stadium communicate with their officer in charge in off-network operation and the officer in charge communicates with the other units and gets information from them.</w:t>
      </w:r>
    </w:p>
    <w:p>
      <w:pPr>
        <w:pStyle w:val="Normal"/>
        <w:rPr/>
      </w:pPr>
      <w:r>
        <w:rPr/>
        <w:t>The unit responsible for the security in and around the stadium communicates within a dedicated off-network group and the group members are configured to report their location information periodically to the authorized officer in charge, who has an overview of the crowded stadium and needs this information to coordinate the operation and to be able to react as fast and efficient as possible to disturbances or violence in the stadium.</w:t>
      </w:r>
    </w:p>
    <w:p>
      <w:pPr>
        <w:pStyle w:val="Heading2"/>
        <w:rPr/>
      </w:pPr>
      <w:bookmarkStart w:id="38" w:name="__RefHeading___Toc43808919"/>
      <w:bookmarkEnd w:id="38"/>
      <w:r>
        <w:rPr/>
        <w:t>4.</w:t>
      </w:r>
      <w:r>
        <w:rPr>
          <w:lang w:val="en-US"/>
        </w:rPr>
        <w:t>12</w:t>
      </w:r>
      <w:r>
        <w:rPr/>
        <w:tab/>
        <w:t>Use case #</w:t>
      </w:r>
      <w:r>
        <w:rPr>
          <w:lang w:val="en-US"/>
        </w:rPr>
        <w:t>12</w:t>
      </w:r>
      <w:r>
        <w:rPr/>
        <w:t>:</w:t>
        <w:tab/>
        <w:t>Sharing of past location information</w:t>
      </w:r>
    </w:p>
    <w:p>
      <w:pPr>
        <w:pStyle w:val="Normal"/>
        <w:rPr>
          <w:lang w:val="en-US"/>
        </w:rPr>
      </w:pPr>
      <w:r>
        <w:rPr/>
        <w:t xml:space="preserve">A dispatcher at City Centre is responsible for 1200 police officers and is receiving periodic location information, due to location information subscriptions to all police officers under the supervision of this dispatcher location. Due to a failure the dispatcher at City East, which is part of the same MC system, has to take over. </w:t>
      </w:r>
      <w:r>
        <w:rPr>
          <w:lang w:val="en-US"/>
        </w:rPr>
        <w:t>This dispatcher is able to subscribe for periodic location information as well as to request location information of 48 police officers of the special task force for the past 24 hours.</w:t>
      </w:r>
    </w:p>
    <w:p>
      <w:pPr>
        <w:pStyle w:val="Heading2"/>
        <w:rPr/>
      </w:pPr>
      <w:bookmarkStart w:id="39" w:name="__RefHeading___Toc43808920"/>
      <w:bookmarkEnd w:id="39"/>
      <w:r>
        <w:rPr/>
        <w:t>4.</w:t>
      </w:r>
      <w:r>
        <w:rPr>
          <w:lang w:val="en-US"/>
        </w:rPr>
        <w:t>13</w:t>
      </w:r>
      <w:r>
        <w:rPr/>
        <w:tab/>
        <w:t>Use case #</w:t>
      </w:r>
      <w:r>
        <w:rPr>
          <w:lang w:val="en-US"/>
        </w:rPr>
        <w:t>13</w:t>
      </w:r>
      <w:r>
        <w:rPr/>
        <w:t>:</w:t>
        <w:tab/>
        <w:t>Location sharing and temporary location configuration between interconnected MC systems</w:t>
      </w:r>
    </w:p>
    <w:p>
      <w:pPr>
        <w:pStyle w:val="Normal"/>
        <w:rPr/>
      </w:pPr>
      <w:r>
        <w:rPr/>
        <w:t>Daan a police officer of The Police of the Netherlands is coordinating a joint mission on opioid and drug smuggling with forces in Germany and Belgium. Each country is providing 5 members of a special task force. In order to coordinate the mission, Daan has subscribed to the location information of each member of the joint team, with the possibility to temporarily adjust the configuration for the periodic location information as well as in case of an emergency. Daan is able to see location updates based on the temporary configuration.</w:t>
      </w:r>
    </w:p>
    <w:p>
      <w:pPr>
        <w:pStyle w:val="Normal"/>
        <w:rPr/>
      </w:pPr>
      <w:r>
        <w:rPr/>
        <w:t>After the operation has been concluded, Daan removes the temporary changes, which reverts each team member to their original location reporting configuration.</w:t>
      </w:r>
    </w:p>
    <w:p>
      <w:pPr>
        <w:pStyle w:val="EditorsNote"/>
        <w:rPr/>
      </w:pPr>
      <w:r>
        <w:rPr/>
        <w:t>Editor</w:t>
      </w:r>
      <w:r>
        <w:rPr>
          <w:lang w:val="en-US"/>
        </w:rPr>
        <w:t>'</w:t>
      </w:r>
      <w:r>
        <w:rPr/>
        <w:t>s Note:</w:t>
      </w:r>
      <w:r>
        <w:rPr>
          <w:lang w:val="en-US"/>
        </w:rPr>
        <w:tab/>
      </w:r>
      <w:r>
        <w:rPr/>
        <w:t>The complexity introduced by configurations changes of any type from a remote system are significant and therefore require further study.</w:t>
      </w:r>
    </w:p>
    <w:p>
      <w:pPr>
        <w:pStyle w:val="Normal"/>
        <w:rPr/>
      </w:pPr>
      <w:r>
        <w:rPr/>
      </w:r>
    </w:p>
    <w:p>
      <w:pPr>
        <w:pStyle w:val="Heading1"/>
        <w:ind w:left="1134" w:hanging="1134"/>
        <w:rPr/>
      </w:pPr>
      <w:bookmarkStart w:id="40" w:name="__RefHeading___Toc43808921"/>
      <w:bookmarkEnd w:id="40"/>
      <w:r>
        <w:rPr/>
        <w:t>5</w:t>
        <w:tab/>
        <w:t>Key Issues</w:t>
      </w:r>
    </w:p>
    <w:p>
      <w:pPr>
        <w:pStyle w:val="EditorsNote"/>
        <w:rPr>
          <w:lang w:val="en-US"/>
          <w:del w:id="2179" w:author="S6-200906" w:date="2020-06-17T10:48:00Z"/>
        </w:rPr>
      </w:pPr>
      <w:del w:id="2178" w:author="S6-200906" w:date="2020-06-17T10:48:00Z">
        <w:r>
          <w:rPr>
            <w:lang w:val="en-US"/>
          </w:rPr>
          <w:delText>Editor's Note: As part of the key issue try to identify gap between existing MC location architecture and the requirements to be fulfilled.</w:delText>
        </w:r>
      </w:del>
    </w:p>
    <w:p>
      <w:pPr>
        <w:pStyle w:val="EditorsNote"/>
        <w:keepLines/>
        <w:widowControl/>
        <w:bidi w:val="0"/>
        <w:spacing w:before="0" w:after="180"/>
        <w:ind w:left="1135" w:hanging="851"/>
        <w:rPr>
          <w:lang w:val="en-US"/>
        </w:rPr>
      </w:pPr>
      <w:bookmarkStart w:id="41" w:name="__RefHeading___Toc43808922"/>
      <w:bookmarkEnd w:id="41"/>
      <w:r>
        <w:rPr/>
        <w:t>5.1</w:t>
        <w:tab/>
        <w:t>Key Issue 1: Information in the location report</w:t>
      </w:r>
    </w:p>
    <w:p>
      <w:pPr>
        <w:pStyle w:val="Heading3"/>
        <w:rPr/>
      </w:pPr>
      <w:bookmarkStart w:id="42" w:name="__RefHeading___Toc43808923"/>
      <w:bookmarkEnd w:id="42"/>
      <w:r>
        <w:rPr/>
        <w:t>5.1.1</w:t>
        <w:tab/>
        <w:t>Description</w:t>
      </w:r>
    </w:p>
    <w:p>
      <w:pPr>
        <w:pStyle w:val="Normal"/>
        <w:rPr/>
      </w:pPr>
      <w:r>
        <w:rPr/>
        <w:t>Clause 10.9.3.1 of 3GPP TS 23.280 [7] describes "ECGI, MBMS SAIs, geographic coordinates and other location information" as possible information included in the location report. This description justifies the interpretation just to use longitude and latitude as required for geographical coordinates. Clause F.3.3 of 3GPP TS 24.379 [10] shows longitude and latitude as the selected location information out of 3GPP TS 23.280 [7], but further elements like timestamp, speed, bearing, altitude, accuracy are required, which common GNSS receivers get or calculate from the satellite signals. It is the intention to provide more guidance to specify also the other required location information.</w:t>
      </w:r>
    </w:p>
    <w:p>
      <w:pPr>
        <w:pStyle w:val="Heading3"/>
        <w:rPr/>
      </w:pPr>
      <w:bookmarkStart w:id="43" w:name="__RefHeading___Toc43808924"/>
      <w:bookmarkEnd w:id="43"/>
      <w:r>
        <w:rPr/>
        <w:t>5.1.2</w:t>
        <w:tab/>
        <w:t>Architectural Requirements</w:t>
      </w:r>
    </w:p>
    <w:p>
      <w:pPr>
        <w:pStyle w:val="Normal"/>
        <w:rPr>
          <w:rFonts w:eastAsia="SimSun;宋体"/>
        </w:rPr>
      </w:pPr>
      <w:r>
        <w:rPr>
          <w:lang w:val="en-US"/>
        </w:rPr>
        <w:t>No new architectural requirements are needed.</w:t>
      </w:r>
    </w:p>
    <w:p>
      <w:pPr>
        <w:pStyle w:val="Heading2"/>
        <w:rPr/>
      </w:pPr>
      <w:bookmarkStart w:id="44" w:name="__RefHeading___Toc43808925"/>
      <w:bookmarkEnd w:id="44"/>
      <w:r>
        <w:rPr/>
        <w:t>5.</w:t>
      </w:r>
      <w:r>
        <w:rPr>
          <w:lang w:val="en-US"/>
        </w:rPr>
        <w:t>2</w:t>
      </w:r>
      <w:r>
        <w:rPr/>
        <w:tab/>
        <w:t xml:space="preserve">Key Issue </w:t>
      </w:r>
      <w:r>
        <w:rPr>
          <w:lang w:val="en-US"/>
        </w:rPr>
        <w:t>2</w:t>
      </w:r>
      <w:r>
        <w:rPr/>
        <w:t xml:space="preserve">: </w:t>
      </w:r>
      <w:r>
        <w:rPr>
          <w:lang w:val="en-US"/>
        </w:rPr>
        <w:t>Location History Reporting</w:t>
      </w:r>
    </w:p>
    <w:p>
      <w:pPr>
        <w:pStyle w:val="Heading3"/>
        <w:rPr/>
      </w:pPr>
      <w:bookmarkStart w:id="45" w:name="__RefHeading___Toc43808926"/>
      <w:bookmarkEnd w:id="45"/>
      <w:r>
        <w:rPr/>
        <w:t>5.</w:t>
      </w:r>
      <w:r>
        <w:rPr>
          <w:lang w:val="en-US"/>
        </w:rPr>
        <w:t>2</w:t>
      </w:r>
      <w:r>
        <w:rPr/>
        <w:t>.1</w:t>
        <w:tab/>
        <w:t>Description</w:t>
      </w:r>
    </w:p>
    <w:p>
      <w:pPr>
        <w:pStyle w:val="Normal"/>
        <w:rPr/>
      </w:pPr>
      <w:r>
        <w:rPr/>
        <w:t>After being off-network a UE may want to send location information of multiple positions, collected during the time it was off-network based on the triggering criteria it is configured with. Therefore, this key issue will study the reporting of location history when the UE has come back on-network, after being off-network.</w:t>
      </w:r>
    </w:p>
    <w:p>
      <w:pPr>
        <w:pStyle w:val="Heading3"/>
        <w:rPr/>
      </w:pPr>
      <w:bookmarkStart w:id="46" w:name="__RefHeading___Toc43808927"/>
      <w:bookmarkEnd w:id="46"/>
      <w:r>
        <w:rPr/>
        <w:t>5.</w:t>
      </w:r>
      <w:r>
        <w:rPr>
          <w:lang w:val="en-US"/>
        </w:rPr>
        <w:t>2</w:t>
      </w:r>
      <w:r>
        <w:rPr/>
        <w:t>.2</w:t>
        <w:tab/>
        <w:t>Architectural Requirements</w:t>
      </w:r>
    </w:p>
    <w:p>
      <w:pPr>
        <w:pStyle w:val="Normal"/>
        <w:rPr>
          <w:lang w:val="en-US"/>
        </w:rPr>
      </w:pPr>
      <w:r>
        <w:rPr>
          <w:lang w:val="en-US"/>
        </w:rPr>
        <w:t>No new architectural requirements are needed.</w:t>
      </w:r>
    </w:p>
    <w:p>
      <w:pPr>
        <w:pStyle w:val="Heading2"/>
        <w:rPr/>
      </w:pPr>
      <w:bookmarkStart w:id="47" w:name="__RefHeading___Toc43808928"/>
      <w:bookmarkEnd w:id="47"/>
      <w:r>
        <w:rPr/>
        <w:t>5.</w:t>
      </w:r>
      <w:r>
        <w:rPr>
          <w:lang w:val="en-US"/>
        </w:rPr>
        <w:t>3</w:t>
      </w:r>
      <w:r>
        <w:rPr/>
        <w:tab/>
        <w:t>Key Issue 3: Handling of triggering criteria in emergency cases</w:t>
      </w:r>
    </w:p>
    <w:p>
      <w:pPr>
        <w:pStyle w:val="Heading3"/>
        <w:rPr/>
      </w:pPr>
      <w:bookmarkStart w:id="48" w:name="__RefHeading___Toc43808929"/>
      <w:bookmarkEnd w:id="48"/>
      <w:r>
        <w:rPr/>
        <w:t>5.</w:t>
      </w:r>
      <w:r>
        <w:rPr>
          <w:lang w:val="en-US"/>
        </w:rPr>
        <w:t>3</w:t>
      </w:r>
      <w:r>
        <w:rPr/>
        <w:t>.</w:t>
      </w:r>
      <w:r>
        <w:rPr>
          <w:lang w:val="en-US"/>
        </w:rPr>
        <w:t>1</w:t>
      </w:r>
      <w:r>
        <w:rPr/>
        <w:tab/>
        <w:t>Description</w:t>
      </w:r>
    </w:p>
    <w:p>
      <w:pPr>
        <w:pStyle w:val="Normal"/>
        <w:spacing w:before="0" w:after="120"/>
        <w:rPr/>
      </w:pPr>
      <w:r>
        <w:rPr/>
        <w:t>At the current state of the MC architecture it is only possible to adjust the triggering criteria in non-emergency cases over the air, but not the triggering criteria in emergency cases since no information element is designated for this in the location reporting configuration (see Table 10.9.2.1-1 of 3GPP TS 23.280 [7] and location reporting trigger (see Table 10.9.2.4-1 of 3GPP TS 23.280 [7] messages. Therefore, this key issue studies the handling of triggering criteria in emergency cases.</w:t>
      </w:r>
    </w:p>
    <w:p>
      <w:pPr>
        <w:pStyle w:val="Heading2"/>
        <w:rPr/>
      </w:pPr>
      <w:bookmarkStart w:id="49" w:name="__RefHeading___Toc43808930"/>
      <w:bookmarkEnd w:id="49"/>
      <w:r>
        <w:rPr/>
        <w:t>5.4</w:t>
        <w:tab/>
        <w:t>Key Issue 4: Location mechanism compatibility for MCPTT</w:t>
      </w:r>
    </w:p>
    <w:p>
      <w:pPr>
        <w:pStyle w:val="Heading3"/>
        <w:rPr/>
      </w:pPr>
      <w:bookmarkStart w:id="50" w:name="__RefHeading___Toc43808931"/>
      <w:bookmarkEnd w:id="50"/>
      <w:r>
        <w:rPr/>
        <w:t>5.</w:t>
      </w:r>
      <w:r>
        <w:rPr>
          <w:lang w:val="en-US"/>
        </w:rPr>
        <w:t>4</w:t>
      </w:r>
      <w:r>
        <w:rPr/>
        <w:t>.</w:t>
      </w:r>
      <w:r>
        <w:rPr>
          <w:lang w:val="en-US"/>
        </w:rPr>
        <w:t>1</w:t>
      </w:r>
      <w:r>
        <w:rPr/>
        <w:tab/>
        <w:t>Description</w:t>
      </w:r>
    </w:p>
    <w:p>
      <w:pPr>
        <w:pStyle w:val="Normal"/>
        <w:rPr/>
      </w:pPr>
      <w:r>
        <w:rPr/>
        <w:t xml:space="preserve">In R13, the user location is reported to and handled at MCPTT server. In R14, the location mangement server and location management client are introduced to management the user location for all the service including MCPTT, MCVideo and MCData, and the MCPTT server acquires the user location from the location management server. </w:t>
      </w:r>
    </w:p>
    <w:p>
      <w:pPr>
        <w:pStyle w:val="Normal"/>
        <w:rPr/>
      </w:pPr>
      <w:r>
        <w:rPr/>
        <w:t>For MCVideo and MCData service, there is no compatibility issue as R14 location mechanism is the only one option.</w:t>
      </w:r>
    </w:p>
    <w:p>
      <w:pPr>
        <w:pStyle w:val="Normal"/>
        <w:rPr/>
      </w:pPr>
      <w:r>
        <w:rPr/>
        <w:t xml:space="preserve">For MCPTT, there are two location mechanisms since R14. How to handle the two location mechanism at MCPTT server and MCPTT UE with the backward compatibility is not clear. </w:t>
      </w:r>
    </w:p>
    <w:p>
      <w:pPr>
        <w:pStyle w:val="Normal"/>
        <w:rPr/>
      </w:pPr>
      <w:r>
        <w:rPr/>
        <w:t>For different cases, the backward compatibility issues are identified in table 5.4.1-1.</w:t>
      </w:r>
    </w:p>
    <w:p>
      <w:pPr>
        <w:pStyle w:val="TH"/>
        <w:rPr/>
      </w:pPr>
      <w:r>
        <w:rPr/>
        <w:t>Table 5.4.1-1: Cases for compatibility consideration</w:t>
      </w:r>
    </w:p>
    <w:tbl>
      <w:tblPr>
        <w:tblW w:w="5000" w:type="pct"/>
        <w:jc w:val="left"/>
        <w:tblInd w:w="-113" w:type="dxa"/>
        <w:tblLayout w:type="fixed"/>
        <w:tblCellMar>
          <w:top w:w="0" w:type="dxa"/>
          <w:left w:w="108" w:type="dxa"/>
          <w:bottom w:w="0" w:type="dxa"/>
          <w:right w:w="108" w:type="dxa"/>
        </w:tblCellMar>
      </w:tblPr>
      <w:tblGrid>
        <w:gridCol w:w="1493"/>
        <w:gridCol w:w="1525"/>
        <w:gridCol w:w="1663"/>
        <w:gridCol w:w="1419"/>
        <w:gridCol w:w="3540"/>
      </w:tblGrid>
      <w:tr>
        <w:trPr/>
        <w:tc>
          <w:tcPr>
            <w:tcW w:w="14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Case</w:t>
            </w:r>
          </w:p>
        </w:tc>
        <w:tc>
          <w:tcPr>
            <w:tcW w:w="152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LMS &amp;&amp; LMC</w:t>
            </w:r>
          </w:p>
        </w:tc>
        <w:tc>
          <w:tcPr>
            <w:tcW w:w="166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MCPTT client</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MCPTT server</w:t>
            </w:r>
          </w:p>
        </w:tc>
        <w:tc>
          <w:tcPr>
            <w:tcW w:w="354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Remarks</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 .</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Both R13 and R14 location mechanism are available </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R13</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Only R13 location mechanism is available and shall be utilized.</w:t>
            </w:r>
          </w:p>
        </w:tc>
      </w:tr>
      <w:tr>
        <w:trPr/>
        <w:tc>
          <w:tcPr>
            <w:tcW w:w="14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H</w:t>
            </w:r>
          </w:p>
        </w:tc>
        <w:tc>
          <w:tcPr>
            <w:tcW w:w="15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p>
        </w:tc>
        <w:tc>
          <w:tcPr>
            <w:tcW w:w="166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R14</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Both R13 and  R14 location mechanism are available</w:t>
            </w:r>
          </w:p>
        </w:tc>
      </w:tr>
    </w:tbl>
    <w:p>
      <w:pPr>
        <w:pStyle w:val="Normal"/>
        <w:rPr/>
      </w:pPr>
      <w:r>
        <w:rPr/>
      </w:r>
    </w:p>
    <w:p>
      <w:pPr>
        <w:pStyle w:val="B1"/>
        <w:rPr/>
      </w:pPr>
      <w:r>
        <w:rPr/>
        <w:t>1.</w:t>
        <w:tab/>
        <w:t xml:space="preserve">For the cases A, C, E and G with R13 MCPTT server, there is no compatibility issues as there is no interface between R13 MCPTT server and LMS, and only R13 location mechanism is available. </w:t>
      </w:r>
    </w:p>
    <w:p>
      <w:pPr>
        <w:pStyle w:val="B1"/>
        <w:rPr/>
      </w:pPr>
      <w:r>
        <w:rPr/>
        <w:t>2.</w:t>
        <w:tab/>
        <w:t xml:space="preserve">For the cases B and D with R14 MCPTT server, there is no compatibility issues as there is no deployment of LMS and LMC, and only R13 location mechanism available.  </w:t>
      </w:r>
    </w:p>
    <w:p>
      <w:pPr>
        <w:pStyle w:val="B1"/>
        <w:rPr/>
      </w:pPr>
      <w:r>
        <w:rPr/>
        <w:t>3.</w:t>
        <w:tab/>
        <w:t>For the cases F and H with R14 MCPTT server and deployment of LMS and LMC, both R13 and R14 location mechanisms are available, i.e., MCPTT server acquires location information from either MCPTT client or LMS.</w:t>
      </w:r>
    </w:p>
    <w:p>
      <w:pPr>
        <w:pStyle w:val="B1"/>
        <w:rPr>
          <w:lang w:val="en-US" w:eastAsia="en-US"/>
        </w:rPr>
      </w:pPr>
      <w:r>
        <w:rPr/>
        <w:t>The location mechanism to be utilized in MCPTT server for the cases F and H needs to be resolved.</w:t>
      </w:r>
    </w:p>
    <w:p>
      <w:pPr>
        <w:pStyle w:val="EditorsNote"/>
        <w:rPr/>
      </w:pPr>
      <w:r>
        <w:rPr/>
        <w:t>Editor's Note:</w:t>
        <w:tab/>
        <w:t>The description for the version of MCPTT server and MCPTT client is FFS.</w:t>
      </w:r>
    </w:p>
    <w:p>
      <w:pPr>
        <w:pStyle w:val="Heading3"/>
        <w:rPr/>
      </w:pPr>
      <w:bookmarkStart w:id="51" w:name="__RefHeading___Toc43808932"/>
      <w:bookmarkEnd w:id="51"/>
      <w:r>
        <w:rPr/>
        <w:t>5.</w:t>
      </w:r>
      <w:r>
        <w:rPr>
          <w:lang w:val="en-US"/>
        </w:rPr>
        <w:t>4</w:t>
      </w:r>
      <w:r>
        <w:rPr/>
        <w:t>.2</w:t>
        <w:tab/>
        <w:t>Architectural Requirements</w:t>
      </w:r>
    </w:p>
    <w:p>
      <w:pPr>
        <w:pStyle w:val="Normal"/>
        <w:rPr>
          <w:lang w:val="en-US"/>
        </w:rPr>
      </w:pPr>
      <w:r>
        <w:rPr>
          <w:lang w:val="en-US"/>
        </w:rPr>
        <w:t>No new architectural requirements are needed.</w:t>
      </w:r>
    </w:p>
    <w:p>
      <w:pPr>
        <w:pStyle w:val="Heading2"/>
        <w:rPr/>
      </w:pPr>
      <w:bookmarkStart w:id="52" w:name="__RefHeading___Toc43808933"/>
      <w:bookmarkEnd w:id="52"/>
      <w:r>
        <w:rPr/>
        <w:t>5.</w:t>
      </w:r>
      <w:r>
        <w:rPr>
          <w:lang w:val="en-US"/>
        </w:rPr>
        <w:t>5</w:t>
      </w:r>
      <w:r>
        <w:rPr/>
        <w:tab/>
        <w:t xml:space="preserve">Key Issue </w:t>
      </w:r>
      <w:r>
        <w:rPr>
          <w:lang w:val="en-US"/>
        </w:rPr>
        <w:t>5</w:t>
      </w:r>
      <w:r>
        <w:rPr/>
        <w:t xml:space="preserve">: </w:t>
      </w:r>
      <w:r>
        <w:rPr>
          <w:lang w:val="en-US"/>
        </w:rPr>
        <w:t>Sharing of location information</w:t>
      </w:r>
    </w:p>
    <w:p>
      <w:pPr>
        <w:pStyle w:val="Heading3"/>
        <w:rPr/>
      </w:pPr>
      <w:bookmarkStart w:id="53" w:name="__RefHeading___Toc43808934"/>
      <w:bookmarkEnd w:id="53"/>
      <w:r>
        <w:rPr/>
        <w:t>5.</w:t>
      </w:r>
      <w:r>
        <w:rPr>
          <w:lang w:val="en-US"/>
        </w:rPr>
        <w:t>5</w:t>
      </w:r>
      <w:r>
        <w:rPr/>
        <w:t>.1</w:t>
        <w:tab/>
        <w:t>Description</w:t>
      </w:r>
    </w:p>
    <w:p>
      <w:pPr>
        <w:pStyle w:val="Normal"/>
        <w:rPr/>
      </w:pPr>
      <w:r>
        <w:rPr/>
        <w:t>The following aspects have been identified in order to share available location information and refer to use case #9: Sharing of location information and use case #13: Location sharing and temporary location configuration between interconnected MC systems:</w:t>
      </w:r>
    </w:p>
    <w:p>
      <w:pPr>
        <w:pStyle w:val="B1"/>
        <w:rPr/>
      </w:pPr>
      <w:r>
        <w:rPr/>
        <w:t>a.</w:t>
        <w:tab/>
        <w:t>Use of the location information of a MC user from one MC service at one MC service UE by another MC service of the same user at a different MC service UE;</w:t>
      </w:r>
    </w:p>
    <w:p>
      <w:pPr>
        <w:pStyle w:val="B1"/>
        <w:rPr/>
      </w:pPr>
      <w:r>
        <w:rPr/>
        <w:t>b.</w:t>
        <w:tab/>
        <w:t>Location information of one MC user at home MC system is shared with other MC users at home system;</w:t>
      </w:r>
    </w:p>
    <w:p>
      <w:pPr>
        <w:pStyle w:val="B1"/>
        <w:rPr/>
      </w:pPr>
      <w:r>
        <w:rPr/>
        <w:t>c.</w:t>
        <w:tab/>
        <w:t>Location information of one MC user at home MC system is shared with other MC users at partner MC system;</w:t>
      </w:r>
    </w:p>
    <w:p>
      <w:pPr>
        <w:pStyle w:val="B1"/>
        <w:rPr/>
      </w:pPr>
      <w:r>
        <w:rPr/>
        <w:t>d.</w:t>
        <w:tab/>
        <w:t>Location information of one MC user at home MC system is shared with other MC users at connected LMR system;</w:t>
      </w:r>
    </w:p>
    <w:p>
      <w:pPr>
        <w:pStyle w:val="B1"/>
        <w:rPr/>
      </w:pPr>
      <w:r>
        <w:rPr/>
        <w:t>e.</w:t>
        <w:tab/>
        <w:t>Location information of one MC user at home MC system is shared with an outside 3GPP recipient.</w:t>
      </w:r>
    </w:p>
    <w:p>
      <w:pPr>
        <w:pStyle w:val="B1"/>
        <w:rPr/>
      </w:pPr>
      <w:r>
        <w:rPr/>
        <w:t>f.</w:t>
        <w:tab/>
        <w:t xml:space="preserve">An authorized MC user at partner/home MC system is able to temporarily change location configuration parameters of users at home/partner MC system. </w:t>
      </w:r>
    </w:p>
    <w:p>
      <w:pPr>
        <w:pStyle w:val="EditorsNote"/>
        <w:rPr/>
      </w:pPr>
      <w:r>
        <w:rPr/>
        <w:t>Editor's Note:</w:t>
        <w:tab/>
        <w:t xml:space="preserve">Current MC architecture intentionally does not allow configuration changes of any type from a remote system because of increased complexity. Only an authorized user which is homed to the system where the configuration change is resident may make such a change. </w:t>
      </w:r>
    </w:p>
    <w:p>
      <w:pPr>
        <w:pStyle w:val="NO"/>
        <w:rPr/>
      </w:pPr>
      <w:r>
        <w:rPr/>
        <w:t>NOTE:</w:t>
        <w:tab/>
        <w:t>Sharing of location information includes requesting and automatically provide them.</w:t>
      </w:r>
    </w:p>
    <w:p>
      <w:pPr>
        <w:pStyle w:val="Heading3"/>
        <w:rPr/>
      </w:pPr>
      <w:bookmarkStart w:id="54" w:name="__RefHeading___Toc43808935"/>
      <w:bookmarkEnd w:id="54"/>
      <w:r>
        <w:rPr/>
        <w:t>5.</w:t>
      </w:r>
      <w:r>
        <w:rPr>
          <w:lang w:val="en-US"/>
        </w:rPr>
        <w:t>5</w:t>
      </w:r>
      <w:r>
        <w:rPr/>
        <w:t>.2</w:t>
        <w:tab/>
        <w:t>Architectural Requirements</w:t>
      </w:r>
    </w:p>
    <w:p>
      <w:pPr>
        <w:pStyle w:val="Normal"/>
        <w:rPr>
          <w:lang w:val="en-US"/>
        </w:rPr>
      </w:pPr>
      <w:r>
        <w:rPr>
          <w:lang w:val="en-US"/>
        </w:rPr>
        <w:t>Adjustments of the existing information flows and procedures as well as additional information flows and procedures are required.</w:t>
      </w:r>
    </w:p>
    <w:p>
      <w:pPr>
        <w:pStyle w:val="Heading2"/>
        <w:rPr/>
      </w:pPr>
      <w:bookmarkStart w:id="55" w:name="__RefHeading___Toc43808936"/>
      <w:bookmarkEnd w:id="55"/>
      <w:r>
        <w:rPr/>
        <w:t>5.</w:t>
      </w:r>
      <w:r>
        <w:rPr>
          <w:lang w:val="en-US"/>
        </w:rPr>
        <w:t>6</w:t>
      </w:r>
      <w:r>
        <w:rPr/>
        <w:tab/>
        <w:t xml:space="preserve">Key Issue </w:t>
      </w:r>
      <w:r>
        <w:rPr>
          <w:lang w:val="en-US"/>
        </w:rPr>
        <w:t>6</w:t>
      </w:r>
      <w:r>
        <w:rPr/>
        <w:t xml:space="preserve">: </w:t>
      </w:r>
      <w:r>
        <w:rPr>
          <w:lang w:val="en-US"/>
        </w:rPr>
        <w:t>Individual UE addressing</w:t>
      </w:r>
    </w:p>
    <w:p>
      <w:pPr>
        <w:pStyle w:val="Heading3"/>
        <w:rPr/>
      </w:pPr>
      <w:bookmarkStart w:id="56" w:name="__RefHeading___Toc43808937"/>
      <w:bookmarkEnd w:id="56"/>
      <w:r>
        <w:rPr/>
        <w:t>5.</w:t>
      </w:r>
      <w:r>
        <w:rPr>
          <w:lang w:val="en-US"/>
        </w:rPr>
        <w:t>6</w:t>
      </w:r>
      <w:r>
        <w:rPr/>
        <w:t>.1</w:t>
        <w:tab/>
        <w:t>Description</w:t>
      </w:r>
    </w:p>
    <w:p>
      <w:pPr>
        <w:pStyle w:val="Normal"/>
        <w:rPr/>
      </w:pPr>
      <w:r>
        <w:rPr/>
        <w:t>The current Stage-2 approach allows addressing on the MC service ID basis, which does take into account a user could have several MC clients running the same MC service. The addressing of a specific UE, out of multiple simultaneously running UEs offering the same MC service, is currently not possible by using the MC service ID.</w:t>
      </w:r>
    </w:p>
    <w:p>
      <w:pPr>
        <w:pStyle w:val="Normal"/>
        <w:rPr/>
      </w:pPr>
      <w:r>
        <w:rPr/>
        <w:t>This key issue is addressing use case #7: Location information – individual receiving UE and use case #8: Location information – individual addressable UE.</w:t>
      </w:r>
    </w:p>
    <w:p>
      <w:pPr>
        <w:pStyle w:val="Normal"/>
        <w:rPr/>
      </w:pPr>
      <w:r>
        <w:rPr/>
        <w:t>The following gaps have been identified:</w:t>
      </w:r>
    </w:p>
    <w:p>
      <w:pPr>
        <w:pStyle w:val="B1"/>
        <w:rPr/>
      </w:pPr>
      <w:r>
        <w:rPr/>
        <w:t>a.</w:t>
        <w:tab/>
        <w:t>Support for communication (e.g. location) with a specific MCX UE when a MC user is using several MCX UEs at the same time;</w:t>
      </w:r>
    </w:p>
    <w:p>
      <w:pPr>
        <w:pStyle w:val="B1"/>
        <w:rPr/>
      </w:pPr>
      <w:r>
        <w:rPr/>
        <w:t>b.</w:t>
        <w:tab/>
        <w:t>Support for communication (e.g. location) with a specific MCX UE when no MCX service clients are active in the MCX UE;</w:t>
      </w:r>
    </w:p>
    <w:p>
      <w:pPr>
        <w:pStyle w:val="B1"/>
        <w:rPr/>
      </w:pPr>
      <w:r>
        <w:rPr/>
        <w:t>c.</w:t>
        <w:tab/>
        <w:t>Support for communication (e.g. emergency group call including location) with a specific MCX UE when the MCX service client on that MCX UE is operating in a limited service state (i.e. unauthenticated).</w:t>
      </w:r>
    </w:p>
    <w:p>
      <w:pPr>
        <w:pStyle w:val="Heading3"/>
        <w:rPr/>
      </w:pPr>
      <w:bookmarkStart w:id="57" w:name="__RefHeading___Toc43808938"/>
      <w:bookmarkEnd w:id="57"/>
      <w:r>
        <w:rPr/>
        <w:t>5.</w:t>
      </w:r>
      <w:r>
        <w:rPr>
          <w:lang w:val="en-US"/>
        </w:rPr>
        <w:t>6</w:t>
      </w:r>
      <w:r>
        <w:rPr/>
        <w:t>.2</w:t>
        <w:tab/>
        <w:t>Architectural Requirements</w:t>
      </w:r>
    </w:p>
    <w:p>
      <w:pPr>
        <w:pStyle w:val="Normal"/>
        <w:rPr>
          <w:lang w:val="en-US"/>
        </w:rPr>
      </w:pPr>
      <w:r>
        <w:rPr>
          <w:lang w:val="en-US"/>
        </w:rPr>
        <w:t>Adjustments of the existing information flows and procedures as well as additional information flows and procedures are required.</w:t>
      </w:r>
    </w:p>
    <w:p>
      <w:pPr>
        <w:pStyle w:val="Heading2"/>
        <w:rPr/>
      </w:pPr>
      <w:bookmarkStart w:id="58" w:name="__RefHeading___Toc43808939"/>
      <w:bookmarkEnd w:id="58"/>
      <w:r>
        <w:rPr/>
        <w:t>5.</w:t>
      </w:r>
      <w:r>
        <w:rPr>
          <w:lang w:val="en-US"/>
        </w:rPr>
        <w:t>7</w:t>
      </w:r>
      <w:r>
        <w:rPr/>
        <w:tab/>
        <w:t xml:space="preserve">Key Issue </w:t>
      </w:r>
      <w:r>
        <w:rPr>
          <w:lang w:val="en-US"/>
        </w:rPr>
        <w:t>7</w:t>
      </w:r>
      <w:r>
        <w:rPr/>
        <w:t xml:space="preserve">: </w:t>
      </w:r>
      <w:r>
        <w:rPr>
          <w:lang w:val="en-US"/>
        </w:rPr>
        <w:t>Location information of unauthenticated user</w:t>
      </w:r>
    </w:p>
    <w:p>
      <w:pPr>
        <w:pStyle w:val="Heading3"/>
        <w:rPr/>
      </w:pPr>
      <w:bookmarkStart w:id="59" w:name="__RefHeading___Toc43808940"/>
      <w:bookmarkEnd w:id="59"/>
      <w:r>
        <w:rPr/>
        <w:t>5.</w:t>
      </w:r>
      <w:r>
        <w:rPr>
          <w:lang w:val="en-US"/>
        </w:rPr>
        <w:t>7</w:t>
      </w:r>
      <w:r>
        <w:rPr/>
        <w:t>.1</w:t>
        <w:tab/>
        <w:t>Description</w:t>
      </w:r>
    </w:p>
    <w:p>
      <w:pPr>
        <w:pStyle w:val="Normal"/>
        <w:rPr/>
      </w:pPr>
      <w:r>
        <w:rPr/>
        <w:t>This key issue arises from use case #10: Location information of unauthenticated user.</w:t>
      </w:r>
    </w:p>
    <w:p>
      <w:pPr>
        <w:pStyle w:val="Normal"/>
        <w:rPr/>
      </w:pPr>
      <w:r>
        <w:rPr/>
        <w:t>In some cases it is necessary to request location information, before the user is authenticated and authorized by the MC service, but has already registered to the SIP core. This situation may occur in a deployment scenario, where the MC service provider is different from the PLMN operator (further described in 3GPP TS 23.280 [7] clause 9.2.2) and MC user authentication and SIP registration are separate procedures.</w:t>
      </w:r>
    </w:p>
    <w:p>
      <w:pPr>
        <w:pStyle w:val="Normal"/>
        <w:rPr/>
      </w:pPr>
      <w:r>
        <w:rPr/>
        <w:t xml:space="preserve">According to 3GPP TS 23.280 [7] clause 10.1.1.1 </w:t>
      </w:r>
      <w:r>
        <w:rPr>
          <w:lang w:eastAsia="zh-CN"/>
        </w:rPr>
        <w:t>providing MC services to an MC service UE with an unauthenticated MC service user is FFS and according to 3GPP TS 33.180 clause 5.1.1 a UE may enter a "limited service" state in this case.</w:t>
      </w:r>
    </w:p>
    <w:p>
      <w:pPr>
        <w:pStyle w:val="Normal"/>
        <w:rPr>
          <w:lang w:eastAsia="zh-CN"/>
        </w:rPr>
      </w:pPr>
      <w:r>
        <w:rPr>
          <w:lang w:eastAsia="zh-CN"/>
        </w:rPr>
        <w:t>This key issue tries to find solutions for the following aspects:</w:t>
      </w:r>
    </w:p>
    <w:p>
      <w:pPr>
        <w:pStyle w:val="B1"/>
        <w:rPr/>
      </w:pPr>
      <w:r>
        <w:rPr/>
        <w:t>a.</w:t>
        <w:tab/>
        <w:t>Requesting location information from a UE which is in a "limited service" state.</w:t>
      </w:r>
    </w:p>
    <w:p>
      <w:pPr>
        <w:pStyle w:val="Heading3"/>
        <w:rPr/>
      </w:pPr>
      <w:bookmarkStart w:id="60" w:name="__RefHeading___Toc43808941"/>
      <w:bookmarkEnd w:id="60"/>
      <w:r>
        <w:rPr/>
        <w:t>5.</w:t>
      </w:r>
      <w:r>
        <w:rPr>
          <w:lang w:val="en-US"/>
        </w:rPr>
        <w:t>7</w:t>
      </w:r>
      <w:r>
        <w:rPr/>
        <w:t>.2</w:t>
        <w:tab/>
        <w:t>Architectural Requirements</w:t>
      </w:r>
    </w:p>
    <w:p>
      <w:pPr>
        <w:pStyle w:val="Normal"/>
        <w:rPr/>
      </w:pPr>
      <w:r>
        <w:rPr/>
        <w:t>The MC System has to be able to individually address a specific UE of a MC user as the MC ID is not available to the Identity Management Server before authentication took place, e.g. by use of an existing or new UE specific identity.</w:t>
      </w:r>
    </w:p>
    <w:p>
      <w:pPr>
        <w:pStyle w:val="Heading2"/>
        <w:rPr/>
      </w:pPr>
      <w:bookmarkStart w:id="61" w:name="__RefHeading___Toc43808942"/>
      <w:bookmarkEnd w:id="61"/>
      <w:r>
        <w:rPr/>
        <w:t>5.</w:t>
      </w:r>
      <w:r>
        <w:rPr>
          <w:lang w:val="en-US"/>
        </w:rPr>
        <w:t>8</w:t>
      </w:r>
      <w:r>
        <w:rPr/>
        <w:tab/>
        <w:t xml:space="preserve">Key Issue </w:t>
      </w:r>
      <w:r>
        <w:rPr>
          <w:lang w:val="en-US"/>
        </w:rPr>
        <w:t>8</w:t>
      </w:r>
      <w:r>
        <w:rPr/>
        <w:t xml:space="preserve">: </w:t>
      </w:r>
      <w:r>
        <w:rPr>
          <w:lang w:val="en-US"/>
        </w:rPr>
        <w:t>Location information in off-network operation</w:t>
      </w:r>
    </w:p>
    <w:p>
      <w:pPr>
        <w:pStyle w:val="Heading3"/>
        <w:rPr/>
      </w:pPr>
      <w:bookmarkStart w:id="62" w:name="__RefHeading___Toc43808943"/>
      <w:bookmarkEnd w:id="62"/>
      <w:r>
        <w:rPr/>
        <w:t>5.</w:t>
      </w:r>
      <w:r>
        <w:rPr>
          <w:lang w:val="en-US"/>
        </w:rPr>
        <w:t>8</w:t>
      </w:r>
      <w:r>
        <w:rPr/>
        <w:t>.1</w:t>
        <w:tab/>
        <w:t>Description</w:t>
      </w:r>
    </w:p>
    <w:p>
      <w:pPr>
        <w:pStyle w:val="Normal"/>
        <w:rPr/>
      </w:pPr>
      <w:r>
        <w:rPr/>
        <w:t>This key issue arises from use case #11: Location information in off-network operation.</w:t>
      </w:r>
    </w:p>
    <w:p>
      <w:pPr>
        <w:pStyle w:val="Normal"/>
        <w:rPr/>
      </w:pPr>
      <w:r>
        <w:rPr/>
        <w:t>Location management for on-network operation is described in 3GPP TS 23.280 clause 10.9, but today there are no procedures and information flows for off-network location management.</w:t>
      </w:r>
    </w:p>
    <w:p>
      <w:pPr>
        <w:pStyle w:val="Normal"/>
        <w:rPr/>
      </w:pPr>
      <w:r>
        <w:rPr/>
        <w:t>Issues:</w:t>
      </w:r>
    </w:p>
    <w:p>
      <w:pPr>
        <w:pStyle w:val="B1"/>
        <w:rPr/>
      </w:pPr>
      <w:r>
        <w:rPr/>
        <w:t>-</w:t>
        <w:tab/>
        <w:t>Can the architecture for on-network location management or a subset be reused for off-network location management?</w:t>
      </w:r>
    </w:p>
    <w:p>
      <w:pPr>
        <w:pStyle w:val="B1"/>
        <w:rPr/>
      </w:pPr>
      <w:r>
        <w:rPr/>
        <w:t>-</w:t>
        <w:tab/>
        <w:t>Whether or which new entities are required?</w:t>
      </w:r>
    </w:p>
    <w:p>
      <w:pPr>
        <w:pStyle w:val="B1"/>
        <w:rPr/>
      </w:pPr>
      <w:r>
        <w:rPr/>
        <w:t>-</w:t>
        <w:tab/>
        <w:t>Which functionalities (e.g. immediate request, event-triggered, client-triggered) are required?</w:t>
      </w:r>
    </w:p>
    <w:p>
      <w:pPr>
        <w:pStyle w:val="B1"/>
        <w:rPr/>
      </w:pPr>
      <w:r>
        <w:rPr/>
        <w:t>-</w:t>
        <w:tab/>
        <w:t>Whether or which authorizations are required?</w:t>
      </w:r>
    </w:p>
    <w:p>
      <w:pPr>
        <w:pStyle w:val="B1"/>
        <w:rPr/>
      </w:pPr>
      <w:r>
        <w:rPr/>
        <w:t>-</w:t>
        <w:tab/>
        <w:t>How are privacy restrictions applied?</w:t>
      </w:r>
    </w:p>
    <w:p>
      <w:pPr>
        <w:pStyle w:val="NO"/>
        <w:rPr/>
      </w:pPr>
      <w:r>
        <w:rPr/>
        <w:t>NOTE:</w:t>
        <w:tab/>
        <w:t>This key issue only targets off-network UE to UE communication.</w:t>
      </w:r>
    </w:p>
    <w:p>
      <w:pPr>
        <w:pStyle w:val="Heading2"/>
        <w:rPr/>
      </w:pPr>
      <w:bookmarkStart w:id="63" w:name="__RefHeading___Toc43808944"/>
      <w:bookmarkEnd w:id="63"/>
      <w:r>
        <w:rPr/>
        <w:t>5.</w:t>
      </w:r>
      <w:r>
        <w:rPr>
          <w:lang w:val="en-US"/>
        </w:rPr>
        <w:t>9</w:t>
      </w:r>
      <w:r>
        <w:rPr/>
        <w:tab/>
        <w:t xml:space="preserve">Key Issue </w:t>
      </w:r>
      <w:r>
        <w:rPr>
          <w:lang w:val="en-US"/>
        </w:rPr>
        <w:t>9</w:t>
      </w:r>
      <w:r>
        <w:rPr/>
        <w:t>: Sharing of past location information</w:t>
      </w:r>
    </w:p>
    <w:p>
      <w:pPr>
        <w:pStyle w:val="Heading3"/>
        <w:rPr/>
      </w:pPr>
      <w:bookmarkStart w:id="64" w:name="__RefHeading___Toc43808945"/>
      <w:bookmarkEnd w:id="64"/>
      <w:r>
        <w:rPr/>
        <w:t>5.</w:t>
      </w:r>
      <w:r>
        <w:rPr>
          <w:lang w:val="en-US"/>
        </w:rPr>
        <w:t>9</w:t>
      </w:r>
      <w:r>
        <w:rPr/>
        <w:t>.1</w:t>
        <w:tab/>
        <w:t>Description</w:t>
      </w:r>
    </w:p>
    <w:p>
      <w:pPr>
        <w:pStyle w:val="Normal"/>
        <w:rPr/>
      </w:pPr>
      <w:r>
        <w:rPr/>
        <w:t>3GPP TS 23.280 [7] clause 10.9.2.3 describes the request of location information and the procedure in clause 10.9.3.2 is asking for the latest location information. Information flow elements are missing to request also past location information either from the location management server, if such capability is provided to store for a defined period of time, or from the location management client of the target MC service ID, if such capability is provided to store for a defined period of time.</w:t>
      </w:r>
    </w:p>
    <w:p>
      <w:pPr>
        <w:pStyle w:val="Normal"/>
        <w:rPr/>
      </w:pPr>
      <w:r>
        <w:rPr/>
        <w:t>The following aspects have been identified in order to share available past location information and refer to use case #12: Sharing of past location information:</w:t>
      </w:r>
    </w:p>
    <w:p>
      <w:pPr>
        <w:pStyle w:val="B1"/>
        <w:rPr/>
      </w:pPr>
      <w:r>
        <w:rPr/>
        <w:t>a.</w:t>
        <w:tab/>
        <w:t>How past location information can be requested;</w:t>
      </w:r>
    </w:p>
    <w:p>
      <w:pPr>
        <w:pStyle w:val="B1"/>
        <w:rPr/>
      </w:pPr>
      <w:r>
        <w:rPr/>
        <w:t>b.</w:t>
        <w:tab/>
        <w:t>Who is providing past location information;</w:t>
      </w:r>
    </w:p>
    <w:p>
      <w:pPr>
        <w:pStyle w:val="B1"/>
        <w:rPr/>
      </w:pPr>
      <w:r>
        <w:rPr/>
        <w:t>c.</w:t>
        <w:tab/>
        <w:t>Who is storing location information;</w:t>
      </w:r>
    </w:p>
    <w:p>
      <w:pPr>
        <w:pStyle w:val="B1"/>
        <w:rPr/>
      </w:pPr>
      <w:r>
        <w:rPr/>
        <w:t>d.</w:t>
        <w:tab/>
        <w:t>Appropriate time period to retain location information;</w:t>
      </w:r>
    </w:p>
    <w:p>
      <w:pPr>
        <w:pStyle w:val="B1"/>
        <w:rPr/>
      </w:pPr>
      <w:r>
        <w:rPr/>
        <w:t>e.</w:t>
        <w:tab/>
        <w:t>How past location information can be identified and separated from the latest location information; and</w:t>
      </w:r>
    </w:p>
    <w:p>
      <w:pPr>
        <w:pStyle w:val="B1"/>
        <w:rPr/>
      </w:pPr>
      <w:r>
        <w:rPr/>
        <w:t>f.</w:t>
        <w:tab/>
        <w:t>How the location information can be provided to the requester.</w:t>
      </w:r>
    </w:p>
    <w:p>
      <w:pPr>
        <w:pStyle w:val="Heading3"/>
        <w:rPr/>
      </w:pPr>
      <w:bookmarkStart w:id="65" w:name="__RefHeading___Toc43808946"/>
      <w:bookmarkEnd w:id="65"/>
      <w:r>
        <w:rPr/>
        <w:t>5.</w:t>
      </w:r>
      <w:r>
        <w:rPr>
          <w:lang w:val="en-US"/>
        </w:rPr>
        <w:t>9</w:t>
      </w:r>
      <w:r>
        <w:rPr/>
        <w:t>.2</w:t>
        <w:tab/>
        <w:t>Architectural Requirements</w:t>
      </w:r>
    </w:p>
    <w:p>
      <w:pPr>
        <w:pStyle w:val="Normal"/>
        <w:rPr>
          <w:rFonts w:eastAsia="SimSun;宋体"/>
        </w:rPr>
      </w:pPr>
      <w:r>
        <w:rPr/>
        <w:t>No new architectural requirements are needed.</w:t>
      </w:r>
    </w:p>
    <w:p>
      <w:pPr>
        <w:pStyle w:val="Normal"/>
        <w:rPr>
          <w:rFonts w:eastAsia="SimSun;宋体"/>
          <w:lang w:val="en-US"/>
        </w:rPr>
      </w:pPr>
      <w:r>
        <w:rPr>
          <w:rFonts w:eastAsia="SimSun;宋体"/>
          <w:lang w:val="en-US"/>
        </w:rPr>
      </w:r>
    </w:p>
    <w:p>
      <w:pPr>
        <w:pStyle w:val="Heading1"/>
        <w:ind w:left="1134" w:hanging="1134"/>
        <w:rPr/>
      </w:pPr>
      <w:bookmarkStart w:id="66" w:name="__RefHeading___Toc43808947"/>
      <w:bookmarkEnd w:id="66"/>
      <w:r>
        <w:rPr/>
        <w:t>6</w:t>
        <w:tab/>
        <w:t>Solutions</w:t>
      </w:r>
    </w:p>
    <w:p>
      <w:pPr>
        <w:pStyle w:val="EditorsNote"/>
        <w:rPr>
          <w:lang w:val="en-US"/>
          <w:del w:id="2181" w:author="S6-200906" w:date="2020-06-17T10:49:00Z"/>
        </w:rPr>
      </w:pPr>
      <w:del w:id="2180" w:author="S6-200906" w:date="2020-06-17T10:49:00Z">
        <w:r>
          <w:rPr>
            <w:lang w:val="en-US"/>
          </w:rPr>
          <w:delText>Editor's Note: As part of the solution some analysis of the existing MC location architecture, including procedures, can be included. Extensions and new mechanisms should be described.</w:delText>
        </w:r>
      </w:del>
    </w:p>
    <w:p>
      <w:pPr>
        <w:pStyle w:val="EditorsNote"/>
        <w:rPr>
          <w:lang w:val="en-US"/>
        </w:rPr>
      </w:pPr>
      <w:bookmarkStart w:id="67" w:name="__RefHeading___Toc43808948"/>
      <w:bookmarkEnd w:id="67"/>
      <w:r>
        <w:rPr/>
        <w:t>6.1</w:t>
        <w:tab/>
        <w:t>Solution 1: Addition</w:t>
      </w:r>
      <w:r>
        <w:rPr>
          <w:lang w:val="en-US"/>
        </w:rPr>
        <w:t>al details within the</w:t>
      </w:r>
      <w:r>
        <w:rPr/>
        <w:t xml:space="preserve"> location information</w:t>
      </w:r>
      <w:r>
        <w:rPr>
          <w:lang w:val="en-US"/>
        </w:rPr>
        <w:t xml:space="preserve"> report</w:t>
      </w:r>
    </w:p>
    <w:p>
      <w:pPr>
        <w:pStyle w:val="Heading3"/>
        <w:rPr/>
      </w:pPr>
      <w:bookmarkStart w:id="68" w:name="__RefHeading___Toc43808949"/>
      <w:bookmarkEnd w:id="68"/>
      <w:r>
        <w:rPr/>
        <w:t>6.1.1</w:t>
        <w:tab/>
        <w:t>Description</w:t>
      </w:r>
    </w:p>
    <w:p>
      <w:pPr>
        <w:pStyle w:val="Normal"/>
        <w:rPr/>
      </w:pPr>
      <w:r>
        <w:rPr>
          <w:rFonts w:eastAsia="SimSun;宋体"/>
        </w:rPr>
        <w:t>This solution addresses key issue #1 - Information in the location report.</w:t>
      </w:r>
    </w:p>
    <w:p>
      <w:pPr>
        <w:pStyle w:val="Normal"/>
        <w:rPr>
          <w:rFonts w:eastAsia="SimSun;宋体"/>
        </w:rPr>
      </w:pPr>
      <w:r>
        <w:rPr>
          <w:rFonts w:eastAsia="SimSun;宋体"/>
        </w:rPr>
        <w:t xml:space="preserve">The solution is to add a description to the corresponding parts of the location management in clause 10.9 of 3GPP TS 23.280 [7] which describes timestamp, speed, bearing, altitude and accuracy as examples for location information. </w:t>
      </w:r>
    </w:p>
    <w:p>
      <w:pPr>
        <w:pStyle w:val="Heading3"/>
        <w:rPr>
          <w:lang w:val="en-US"/>
        </w:rPr>
      </w:pPr>
      <w:bookmarkStart w:id="69" w:name="__RefHeading___Toc43808950"/>
      <w:bookmarkEnd w:id="69"/>
      <w:r>
        <w:rPr/>
        <w:t>6.1.2</w:t>
        <w:tab/>
        <w:t>Impacts on existing nodes and functionality</w:t>
      </w:r>
    </w:p>
    <w:p>
      <w:pPr>
        <w:pStyle w:val="Normal"/>
        <w:keepNext w:val="true"/>
        <w:keepLines/>
        <w:numPr>
          <w:ilvl w:val="0"/>
          <w:numId w:val="0"/>
        </w:numPr>
        <w:spacing w:before="120" w:after="180"/>
        <w:ind w:left="1418" w:hanging="1418"/>
        <w:outlineLvl w:val="3"/>
        <w:rPr/>
      </w:pPr>
      <w:r>
        <w:rPr/>
        <w:t>The following solution does not have an impact on the specified architecture.</w:t>
      </w:r>
    </w:p>
    <w:p>
      <w:pPr>
        <w:pStyle w:val="Heading4"/>
        <w:ind w:left="1418" w:hanging="1418"/>
        <w:rPr/>
      </w:pPr>
      <w:bookmarkStart w:id="70" w:name="__RefHeading___Toc43808951"/>
      <w:bookmarkEnd w:id="70"/>
      <w:r>
        <w:rPr>
          <w:rFonts w:eastAsia="SimSun;宋体"/>
        </w:rPr>
        <w:t>6.1.2.1</w:t>
        <w:tab/>
        <w:t>Location information report</w:t>
      </w:r>
    </w:p>
    <w:p>
      <w:pPr>
        <w:pStyle w:val="Normal"/>
        <w:rPr>
          <w:b/>
          <w:b/>
          <w:lang w:val="en-US"/>
        </w:rPr>
      </w:pPr>
      <w:r>
        <w:rPr>
          <w:rFonts w:eastAsia="SimSun;宋体"/>
        </w:rPr>
        <w:t>Table 6.1.2</w:t>
      </w:r>
      <w:r>
        <w:rPr>
          <w:rFonts w:eastAsia="SimSun;宋体"/>
          <w:lang w:eastAsia="zh-CN"/>
        </w:rPr>
        <w:t>.1-1</w:t>
      </w:r>
      <w:r>
        <w:rPr>
          <w:rFonts w:eastAsia="SimSun;宋体"/>
        </w:rPr>
        <w:t xml:space="preserve"> describes the information flow from the location management client to the location management server for the location information reporting.</w:t>
      </w:r>
    </w:p>
    <w:p>
      <w:pPr>
        <w:pStyle w:val="TH"/>
        <w:rPr>
          <w:lang w:val="en-US"/>
        </w:rPr>
      </w:pPr>
      <w:r>
        <w:rPr>
          <w:lang w:val="en-US"/>
        </w:rPr>
        <w:t>Table 6.1.2.1-1: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Set of MC service IDs</w:t>
            </w:r>
          </w:p>
        </w:tc>
        <w:tc>
          <w:tcPr>
            <w:tcW w:w="144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Set of identities of the reporting MC service user on the MC service UE (e.g. MCPTT ID, MCVideo ID, MCData ID)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event</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Location Information</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Location information (see NOTE)</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cs="Arial"/>
                <w:lang w:val="en-US" w:eastAsia="en-US"/>
              </w:rPr>
            </w:pPr>
            <w:r>
              <w:rPr>
                <w:rFonts w:cs="Arial"/>
                <w:lang w:val="en-US" w:eastAsia="en-US"/>
              </w:rPr>
              <w:t>NOTE:</w:t>
              <w:tab/>
              <w:t xml:space="preserve">This may include timestamp, </w:t>
            </w:r>
            <w:r>
              <w:rPr>
                <w:rFonts w:eastAsia="SimSun;宋体"/>
                <w:lang w:eastAsia="en-US"/>
              </w:rPr>
              <w:t>ECGI, MBMS SAIs, longitude, latitude, a</w:t>
            </w:r>
            <w:r>
              <w:rPr>
                <w:lang w:eastAsia="en-US"/>
              </w:rPr>
              <w:t>ccuracy, speed, bearing, altitude, measurement code</w:t>
            </w:r>
            <w:r>
              <w:rPr>
                <w:rFonts w:eastAsia="SimSun;宋体"/>
                <w:lang w:eastAsia="en-US"/>
              </w:rPr>
              <w:t xml:space="preserve"> and additional other location information.</w:t>
            </w:r>
          </w:p>
        </w:tc>
      </w:tr>
    </w:tbl>
    <w:p>
      <w:pPr>
        <w:pStyle w:val="Normal"/>
        <w:rPr>
          <w:rFonts w:eastAsia="SimSun;宋体"/>
          <w:lang w:val="en-US"/>
        </w:rPr>
      </w:pPr>
      <w:r>
        <w:rPr>
          <w:rFonts w:eastAsia="SimSun;宋体"/>
          <w:lang w:val="en-US"/>
        </w:rPr>
      </w:r>
    </w:p>
    <w:p>
      <w:pPr>
        <w:pStyle w:val="Normal"/>
        <w:rPr>
          <w:rFonts w:eastAsia="SimSun;宋体"/>
          <w:lang w:val="en-US"/>
        </w:rPr>
      </w:pPr>
      <w:r>
        <w:rPr>
          <w:rFonts w:eastAsia="SimSun;宋体"/>
          <w:lang w:val="en-US"/>
        </w:rPr>
        <w:t>Timestamp: Time expressed with a certain precision to reflect the moment of the location measurement. The timestamp shall allow the comparison of associated location information in respect to timestamp and is therefore based on a common clock.</w:t>
      </w:r>
    </w:p>
    <w:p>
      <w:pPr>
        <w:pStyle w:val="Normal"/>
        <w:rPr>
          <w:rFonts w:eastAsia="SimSun;宋体"/>
          <w:lang w:val="en-US"/>
        </w:rPr>
      </w:pPr>
      <w:r>
        <w:rPr>
          <w:rFonts w:eastAsia="SimSun;宋体"/>
          <w:lang w:val="en-US"/>
        </w:rPr>
        <w:t>Accuracy: Reflects the deviation of the location in the moment of location measurement with a defined unit and scale.</w:t>
      </w:r>
    </w:p>
    <w:p>
      <w:pPr>
        <w:pStyle w:val="Normal"/>
        <w:rPr>
          <w:rFonts w:eastAsia="SimSun;宋体"/>
          <w:lang w:val="en-US"/>
        </w:rPr>
      </w:pPr>
      <w:r>
        <w:rPr>
          <w:rFonts w:eastAsia="SimSun;宋体"/>
          <w:lang w:val="en-US"/>
        </w:rPr>
        <w:t>Speed: Movement in the moment of location measurement with a defined unit and scale. Speed is the magnitude or absolute value of velocity.</w:t>
      </w:r>
    </w:p>
    <w:p>
      <w:pPr>
        <w:pStyle w:val="Normal"/>
        <w:rPr/>
      </w:pPr>
      <w:r>
        <w:rPr>
          <w:rFonts w:eastAsia="SimSun;宋体"/>
          <w:lang w:val="en-US"/>
        </w:rPr>
        <w:t>Bearing: Direction in the moment of location measurement with a defined unit and scale. The direction shall also have a reference, like "true north" or "magnetic north".</w:t>
      </w:r>
    </w:p>
    <w:p>
      <w:pPr>
        <w:pStyle w:val="Normal"/>
        <w:rPr/>
      </w:pPr>
      <w:r>
        <w:rPr>
          <w:rFonts w:eastAsia="SimSun;宋体"/>
          <w:lang w:val="en-US"/>
        </w:rPr>
        <w:t>Altitude: Third dimension for the geographical coordinates in the moment of location measurement with a defined ground level, unit and scale. The altitude shall also have a reference, like "sea level (MSL)" or "local ground level (above ground level, or AGL)".</w:t>
      </w:r>
    </w:p>
    <w:p>
      <w:pPr>
        <w:pStyle w:val="Normal"/>
        <w:rPr>
          <w:rFonts w:eastAsia="SimSun;宋体"/>
          <w:lang w:val="en-US"/>
        </w:rPr>
      </w:pPr>
      <w:r>
        <w:rPr>
          <w:rFonts w:eastAsia="SimSun;宋体"/>
          <w:lang w:val="en-US"/>
        </w:rPr>
        <w:t>Measurement code: This part of the location information element shall give an indication for what reason the location could not be determined from the positioning system on the UE and gives an indication of how to correctly interpret the provided values, e.g. Measurement code = "no satellite using default value set 1" and in this case the Latitude / Longitude may be set to "Null" or to "last known position".</w:t>
      </w:r>
    </w:p>
    <w:p>
      <w:pPr>
        <w:pStyle w:val="Heading3"/>
        <w:rPr/>
      </w:pPr>
      <w:bookmarkStart w:id="71" w:name="__RefHeading___Toc43808952"/>
      <w:bookmarkEnd w:id="71"/>
      <w:r>
        <w:rPr/>
        <w:t>6.1.3</w:t>
        <w:tab/>
        <w:t>Solution Evaluation</w:t>
      </w:r>
    </w:p>
    <w:p>
      <w:pPr>
        <w:pStyle w:val="Normal"/>
        <w:rPr>
          <w:rFonts w:eastAsia="SimSun;宋体"/>
        </w:rPr>
      </w:pPr>
      <w:ins w:id="2182" w:author="S6-200661" w:date="2020-06-10T07:28:00Z">
        <w:r>
          <w:rPr>
            <w:rFonts w:eastAsia="SimSun;宋体"/>
          </w:rPr>
          <w:t>This solution provides additional details about location information elements contained in the location information report in 3GPP TS 23.280 clause 10.9.2.2.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ins>
      <w:del w:id="2183" w:author="S6-200661" w:date="2020-06-10T07:29:00Z">
        <w:r>
          <w:rPr>
            <w:rFonts w:eastAsia="SimSun;宋体"/>
          </w:rPr>
          <w:delText>The provided terms of required location information require further explanations.</w:delText>
        </w:r>
      </w:del>
    </w:p>
    <w:p>
      <w:pPr>
        <w:pStyle w:val="Heading2"/>
        <w:rPr/>
      </w:pPr>
      <w:bookmarkStart w:id="72" w:name="__RefHeading___Toc43808953"/>
      <w:bookmarkEnd w:id="72"/>
      <w:r>
        <w:rPr/>
        <w:t>6.</w:t>
      </w:r>
      <w:r>
        <w:rPr>
          <w:lang w:val="en-US"/>
        </w:rPr>
        <w:t>2</w:t>
      </w:r>
      <w:r>
        <w:rPr/>
        <w:tab/>
        <w:t xml:space="preserve">Solution </w:t>
      </w:r>
      <w:r>
        <w:rPr>
          <w:lang w:val="en-US"/>
        </w:rPr>
        <w:t>2</w:t>
      </w:r>
      <w:r>
        <w:rPr/>
        <w:t>: Addition</w:t>
      </w:r>
      <w:r>
        <w:rPr>
          <w:lang w:val="en-US"/>
        </w:rPr>
        <w:t>al details within</w:t>
      </w:r>
      <w:r>
        <w:rPr/>
        <w:t xml:space="preserve"> </w:t>
      </w:r>
      <w:r>
        <w:rPr>
          <w:lang w:val="en-US"/>
        </w:rPr>
        <w:t>the</w:t>
      </w:r>
      <w:r>
        <w:rPr/>
        <w:t xml:space="preserve"> location information</w:t>
      </w:r>
      <w:r>
        <w:rPr>
          <w:lang w:val="en-US"/>
        </w:rPr>
        <w:t xml:space="preserve"> notification</w:t>
      </w:r>
    </w:p>
    <w:p>
      <w:pPr>
        <w:pStyle w:val="Heading3"/>
        <w:rPr/>
      </w:pPr>
      <w:bookmarkStart w:id="73" w:name="__RefHeading___Toc43808954"/>
      <w:bookmarkEnd w:id="73"/>
      <w:r>
        <w:rPr/>
        <w:t>6.</w:t>
      </w:r>
      <w:r>
        <w:rPr>
          <w:lang w:val="en-US"/>
        </w:rPr>
        <w:t>2</w:t>
      </w:r>
      <w:r>
        <w:rPr/>
        <w:t>.1</w:t>
        <w:tab/>
        <w:t>Description</w:t>
      </w:r>
    </w:p>
    <w:p>
      <w:pPr>
        <w:pStyle w:val="Normal"/>
        <w:keepLines/>
        <w:rPr>
          <w:color w:val="FF0000"/>
        </w:rPr>
      </w:pPr>
      <w:r>
        <w:rPr/>
        <w:t>The following solution does not have an impact on the specified architecture.</w:t>
      </w:r>
    </w:p>
    <w:p>
      <w:pPr>
        <w:pStyle w:val="Normal"/>
        <w:rPr>
          <w:lang w:val="en-US"/>
        </w:rPr>
      </w:pPr>
      <w:r>
        <w:rPr>
          <w:lang w:val="en-US"/>
        </w:rPr>
        <w:t>This solution addresses key issue #1 - Information in the location report.</w:t>
      </w:r>
    </w:p>
    <w:p>
      <w:pPr>
        <w:pStyle w:val="Normal"/>
        <w:rPr/>
      </w:pPr>
      <w:r>
        <w:rPr>
          <w:lang w:val="en-US"/>
        </w:rPr>
        <w:t>The solution is to add a description to the corresponding parts of the location management in clause 10.9 of 3GPP TS 23.280 [7] which describes timestamp, speed, bearing, altitude and accuracy as examples for location information.</w:t>
      </w:r>
    </w:p>
    <w:p>
      <w:pPr>
        <w:pStyle w:val="Heading3"/>
        <w:rPr/>
      </w:pPr>
      <w:bookmarkStart w:id="74" w:name="__RefHeading___Toc43808955"/>
      <w:bookmarkEnd w:id="74"/>
      <w:r>
        <w:rPr/>
        <w:t>6.</w:t>
      </w:r>
      <w:r>
        <w:rPr>
          <w:lang w:val="en-US"/>
        </w:rPr>
        <w:t>2</w:t>
      </w:r>
      <w:r>
        <w:rPr/>
        <w:t>.2</w:t>
        <w:tab/>
        <w:t>Impacts on existing nodes and functionality</w:t>
      </w:r>
    </w:p>
    <w:p>
      <w:pPr>
        <w:pStyle w:val="Heading4"/>
        <w:ind w:left="1418" w:hanging="1418"/>
        <w:rPr/>
      </w:pPr>
      <w:bookmarkStart w:id="75" w:name="__RefHeading___Toc43808956"/>
      <w:bookmarkEnd w:id="75"/>
      <w:r>
        <w:rPr>
          <w:rFonts w:eastAsia="SimSun;宋体"/>
        </w:rPr>
        <w:t>6.2.2.1</w:t>
        <w:tab/>
        <w:t>Location information notification</w:t>
      </w:r>
    </w:p>
    <w:p>
      <w:pPr>
        <w:pStyle w:val="Normal"/>
        <w:rPr>
          <w:rFonts w:eastAsia="SimSun;宋体"/>
        </w:rPr>
      </w:pPr>
      <w:r>
        <w:rPr>
          <w:rFonts w:eastAsia="SimSun;宋体"/>
        </w:rPr>
        <w:t>Table 6.2.2.1-</w:t>
      </w:r>
      <w:r>
        <w:rPr>
          <w:rFonts w:eastAsia="SimSun;宋体"/>
          <w:lang w:eastAsia="zh-CN"/>
        </w:rPr>
        <w:t>1</w:t>
      </w:r>
      <w:r>
        <w:rPr>
          <w:rFonts w:eastAsia="SimSun;宋体"/>
        </w:rPr>
        <w:t xml:space="preserve"> describes the information flow from the location management </w:t>
      </w:r>
      <w:r>
        <w:rPr>
          <w:rFonts w:eastAsia="SimSun;宋体"/>
          <w:lang w:eastAsia="zh-CN"/>
        </w:rPr>
        <w:t>server</w:t>
      </w:r>
      <w:r>
        <w:rPr>
          <w:rFonts w:eastAsia="SimSun;宋体"/>
        </w:rPr>
        <w:t xml:space="preserve"> </w:t>
      </w:r>
      <w:r>
        <w:rPr>
          <w:rFonts w:eastAsia="SimSun;宋体"/>
          <w:lang w:eastAsia="zh-CN"/>
        </w:rPr>
        <w:t>to the MC service server</w:t>
      </w:r>
      <w:r>
        <w:rPr>
          <w:rFonts w:eastAsia="SimSun;宋体"/>
        </w:rPr>
        <w:t>.</w:t>
      </w:r>
    </w:p>
    <w:p>
      <w:pPr>
        <w:pStyle w:val="TH"/>
        <w:rPr>
          <w:lang w:val="en-US" w:eastAsia="zh-CN"/>
        </w:rPr>
      </w:pPr>
      <w:r>
        <w:rPr>
          <w:lang w:val="en-US" w:eastAsia="zh-CN"/>
        </w:rPr>
        <w:t>Table 6.2.2.1-1: Location information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MC service ID list</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rPr>
              <w:t xml:space="preserve">List of the </w:t>
            </w:r>
            <w:r>
              <w:rPr>
                <w:rFonts w:eastAsia="SimSun;宋体" w:cs="Arial" w:ascii="Arial" w:hAnsi="Arial"/>
                <w:sz w:val="18"/>
                <w:lang w:eastAsia="zh-CN"/>
              </w:rPr>
              <w:t xml:space="preserve">MC </w:t>
            </w:r>
            <w:r>
              <w:rPr>
                <w:rFonts w:eastAsia="SimSun;宋体" w:cs="Arial" w:ascii="Arial" w:hAnsi="Arial"/>
                <w:sz w:val="18"/>
              </w:rPr>
              <w:t>service users whose location information needs to be notified</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lang w:eastAsia="zh-CN"/>
              </w:rPr>
            </w:pPr>
            <w:r>
              <w:rPr>
                <w:rFonts w:eastAsia="SimSun;宋体" w:cs="Arial" w:ascii="Arial" w:hAnsi="Arial"/>
                <w:sz w:val="18"/>
                <w:lang w:eastAsia="zh-CN"/>
              </w:rPr>
              <w:t>MC service ID</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lang w:eastAsia="zh-CN"/>
              </w:rPr>
            </w:pPr>
            <w:r>
              <w:rPr>
                <w:rFonts w:eastAsia="SimSun;宋体" w:cs="Arial" w:ascii="Arial" w:hAnsi="Arial"/>
                <w:sz w:val="18"/>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lang w:eastAsia="zh-CN"/>
              </w:rPr>
              <w:t>Identity of the MC service user subscribed to location of another MC service user (see NOTE 1)</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Triggering event</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Identity of the event that triggered the sending of the notification</w:t>
            </w:r>
          </w:p>
        </w:tc>
      </w:tr>
      <w:tr>
        <w:trPr/>
        <w:tc>
          <w:tcPr>
            <w:tcW w:w="288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Location Information</w:t>
            </w:r>
          </w:p>
        </w:tc>
        <w:tc>
          <w:tcPr>
            <w:tcW w:w="1440" w:type="dxa"/>
            <w:tcBorders>
              <w:top w:val="single" w:sz="4" w:space="0" w:color="000000"/>
              <w:left w:val="single" w:sz="4" w:space="0" w:color="000000"/>
              <w:bottom w:val="single" w:sz="4" w:space="0" w:color="000000"/>
            </w:tcBorders>
          </w:tcPr>
          <w:p>
            <w:pPr>
              <w:pStyle w:val="Normal"/>
              <w:keepNext w:val="true"/>
              <w:keepLines/>
              <w:spacing w:before="0" w:after="0"/>
              <w:rPr>
                <w:rFonts w:ascii="Arial" w:hAnsi="Arial" w:eastAsia="SimSun;宋体" w:cs="Arial"/>
                <w:sz w:val="18"/>
              </w:rPr>
            </w:pPr>
            <w:r>
              <w:rPr>
                <w:rFonts w:eastAsia="SimSun;宋体" w:cs="Arial" w:ascii="Arial" w:hAnsi="Arial"/>
                <w:sz w:val="18"/>
              </w:rPr>
              <w:t>M</w:t>
            </w:r>
          </w:p>
        </w:tc>
        <w:tc>
          <w:tcPr>
            <w:tcW w:w="43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SimSun;宋体" w:cs="Arial" w:ascii="Arial" w:hAnsi="Arial"/>
                <w:sz w:val="18"/>
              </w:rPr>
              <w:t>Location information (see NOTE 2)</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rFonts w:eastAsia="SimSun;宋体"/>
              </w:rPr>
              <w:t>NOTE 1:</w:t>
              <w:tab/>
              <w:t>This is only used for location management server sends location information notification to the MC service user who has subscribed the location.</w:t>
            </w:r>
          </w:p>
          <w:p>
            <w:pPr>
              <w:pStyle w:val="TAN"/>
              <w:rPr/>
            </w:pPr>
            <w:r>
              <w:rPr>
                <w:rFonts w:cs="Arial"/>
                <w:lang w:val="en-US"/>
              </w:rPr>
              <w:t>NOTE 2:</w:t>
              <w:tab/>
              <w:t xml:space="preserve">This may include timestamp, </w:t>
            </w:r>
            <w:r>
              <w:rPr>
                <w:rFonts w:eastAsia="SimSun;宋体"/>
              </w:rPr>
              <w:t>ECGI, MBMS SAIs, longitude, latitude, a</w:t>
            </w:r>
            <w:r>
              <w:rPr/>
              <w:t>ccuracy, speed, bearing, altitude, measurement code</w:t>
            </w:r>
            <w:r>
              <w:rPr>
                <w:rFonts w:eastAsia="SimSun;宋体"/>
              </w:rPr>
              <w:t xml:space="preserve"> and additional other location information.</w:t>
            </w:r>
          </w:p>
        </w:tc>
      </w:tr>
    </w:tbl>
    <w:p>
      <w:pPr>
        <w:pStyle w:val="Normal"/>
        <w:rPr>
          <w:rFonts w:eastAsia="SimSun;宋体"/>
          <w:lang w:val="en-US"/>
        </w:rPr>
      </w:pPr>
      <w:r>
        <w:rPr>
          <w:rFonts w:eastAsia="SimSun;宋体"/>
          <w:lang w:val="en-US"/>
        </w:rPr>
      </w:r>
    </w:p>
    <w:p>
      <w:pPr>
        <w:pStyle w:val="Normal"/>
        <w:rPr>
          <w:rFonts w:eastAsia="SimSun;宋体"/>
          <w:lang w:val="en-US"/>
        </w:rPr>
      </w:pPr>
      <w:r>
        <w:rPr>
          <w:rFonts w:eastAsia="SimSun;宋体"/>
          <w:lang w:val="en-US"/>
        </w:rPr>
        <w:t>Timestamp: Time expressed with a certain precision to reflect the moment of the location measurement. The timestamp shall allow the comparison of associated location information in respect to timestamp and is therefore based on a common clock.</w:t>
      </w:r>
    </w:p>
    <w:p>
      <w:pPr>
        <w:pStyle w:val="Normal"/>
        <w:rPr>
          <w:rFonts w:eastAsia="SimSun;宋体"/>
          <w:lang w:val="en-US"/>
        </w:rPr>
      </w:pPr>
      <w:r>
        <w:rPr>
          <w:rFonts w:eastAsia="SimSun;宋体"/>
          <w:lang w:val="en-US"/>
        </w:rPr>
        <w:t>Accuracy: Reflects the deviation of the location in the moment of location measurement with a defined unit and scale.</w:t>
      </w:r>
    </w:p>
    <w:p>
      <w:pPr>
        <w:pStyle w:val="Normal"/>
        <w:rPr>
          <w:rFonts w:eastAsia="SimSun;宋体"/>
          <w:lang w:val="en-US"/>
        </w:rPr>
      </w:pPr>
      <w:r>
        <w:rPr>
          <w:rFonts w:eastAsia="SimSun;宋体"/>
          <w:lang w:val="en-US"/>
        </w:rPr>
        <w:t>Speed: Movement in the moment of location measurement with a defined unit and scale. Speed is the magnitude or absolute value of velocity.</w:t>
      </w:r>
    </w:p>
    <w:p>
      <w:pPr>
        <w:pStyle w:val="Normal"/>
        <w:rPr/>
      </w:pPr>
      <w:r>
        <w:rPr>
          <w:rFonts w:eastAsia="SimSun;宋体"/>
          <w:lang w:val="en-US"/>
        </w:rPr>
        <w:t>Bearing: Direction in the moment of location measurement with a defined unit and scale. The direction shall also have a reference, like "true north" or "magnetic north".</w:t>
      </w:r>
    </w:p>
    <w:p>
      <w:pPr>
        <w:pStyle w:val="Normal"/>
        <w:rPr/>
      </w:pPr>
      <w:r>
        <w:rPr>
          <w:rFonts w:eastAsia="SimSun;宋体"/>
          <w:lang w:val="en-US"/>
        </w:rPr>
        <w:t>Altitude: Third dimension for the geographical coordinates in the moment of location measurement with a defined ground level, unit and scale. The altitude shall also have a reference, like "sea level (MSL)" or "local ground level (above ground level, or AGL)".</w:t>
      </w:r>
    </w:p>
    <w:p>
      <w:pPr>
        <w:pStyle w:val="Normal"/>
        <w:rPr>
          <w:rFonts w:eastAsia="SimSun;宋体"/>
          <w:lang w:val="en-US"/>
        </w:rPr>
      </w:pPr>
      <w:r>
        <w:rPr>
          <w:rFonts w:eastAsia="SimSun;宋体"/>
          <w:lang w:val="en-US"/>
        </w:rPr>
        <w:t>Measurement code: This part of the location information element shall give an indication for what reason the location could not be determined from the positioning system on the UE and gives an indication of how to correctly interpret the provided values, e.g. Measurement code = "no satellite using default value set 1" and in this case the Latitude / Longitude may be set to "Null" or to "last known position".</w:t>
      </w:r>
    </w:p>
    <w:p>
      <w:pPr>
        <w:pStyle w:val="Heading3"/>
        <w:rPr/>
      </w:pPr>
      <w:bookmarkStart w:id="76" w:name="__RefHeading___Toc43808957"/>
      <w:bookmarkEnd w:id="76"/>
      <w:r>
        <w:rPr/>
        <w:t>6.</w:t>
      </w:r>
      <w:r>
        <w:rPr>
          <w:lang w:val="en-US"/>
        </w:rPr>
        <w:t>2</w:t>
      </w:r>
      <w:r>
        <w:rPr/>
        <w:t>.3</w:t>
        <w:tab/>
        <w:t>Solution Evaluation</w:t>
      </w:r>
    </w:p>
    <w:p>
      <w:pPr>
        <w:pStyle w:val="Normal"/>
        <w:rPr>
          <w:rFonts w:eastAsia="SimSun;宋体"/>
        </w:rPr>
      </w:pPr>
      <w:ins w:id="2184" w:author="S6-200664" w:date="2020-06-11T07:55:00Z">
        <w:r>
          <w:rPr>
            <w:rFonts w:eastAsia="SimSun;宋体"/>
          </w:rPr>
          <w:t>This solution provides additional details about location information elements contained in the location information notification in 3GPP TS 23.280 clause 10.9.2.7.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ins>
      <w:del w:id="2185" w:author="S6-200664" w:date="2020-06-11T07:56:00Z">
        <w:r>
          <w:rPr>
            <w:rFonts w:eastAsia="SimSun;宋体"/>
          </w:rPr>
          <w:delText>The provided terms of required location information require further explanations.</w:delText>
        </w:r>
      </w:del>
    </w:p>
    <w:p>
      <w:pPr>
        <w:pStyle w:val="Heading2"/>
        <w:rPr/>
      </w:pPr>
      <w:bookmarkStart w:id="77" w:name="__RefHeading___Toc43808958"/>
      <w:bookmarkEnd w:id="77"/>
      <w:r>
        <w:rPr/>
        <w:t>6.</w:t>
      </w:r>
      <w:r>
        <w:rPr>
          <w:lang w:val="en-US"/>
        </w:rPr>
        <w:t>3</w:t>
      </w:r>
      <w:r>
        <w:rPr/>
        <w:tab/>
        <w:t xml:space="preserve">Solution </w:t>
      </w:r>
      <w:r>
        <w:rPr>
          <w:lang w:val="en-US"/>
        </w:rPr>
        <w:t>3</w:t>
      </w:r>
      <w:r>
        <w:rPr/>
        <w:t>: Adjusting the location reporting procedure</w:t>
      </w:r>
    </w:p>
    <w:p>
      <w:pPr>
        <w:pStyle w:val="Heading3"/>
        <w:rPr/>
      </w:pPr>
      <w:bookmarkStart w:id="78" w:name="__RefHeading___Toc43808959"/>
      <w:bookmarkEnd w:id="78"/>
      <w:r>
        <w:rPr/>
        <w:t>6.</w:t>
      </w:r>
      <w:r>
        <w:rPr>
          <w:lang w:val="en-US"/>
        </w:rPr>
        <w:t>3</w:t>
      </w:r>
      <w:r>
        <w:rPr/>
        <w:t>.1</w:t>
        <w:tab/>
        <w:t>Description</w:t>
      </w:r>
    </w:p>
    <w:p>
      <w:pPr>
        <w:pStyle w:val="Normal"/>
        <w:rPr>
          <w:rFonts w:eastAsia="SimSun;宋体"/>
        </w:rPr>
      </w:pPr>
      <w:r>
        <w:rPr>
          <w:rFonts w:eastAsia="SimSun;宋体"/>
        </w:rPr>
        <w:t>This solution addresses key issue #1 - Information in the location report.</w:t>
      </w:r>
    </w:p>
    <w:p>
      <w:pPr>
        <w:pStyle w:val="Normal"/>
        <w:rPr>
          <w:rFonts w:eastAsia="SimSun;宋体"/>
        </w:rPr>
      </w:pPr>
      <w:r>
        <w:rPr>
          <w:rFonts w:eastAsia="SimSun;宋体"/>
        </w:rPr>
        <w:t>The solution extends the location information element as provided in clause 10.9 of 3GPP TS 23.280 [7] as part of the event-triggered location reporting procedure.</w:t>
      </w:r>
    </w:p>
    <w:p>
      <w:pPr>
        <w:pStyle w:val="Heading3"/>
        <w:rPr>
          <w:lang w:val="en-US"/>
        </w:rPr>
      </w:pPr>
      <w:bookmarkStart w:id="79" w:name="__RefHeading___Toc43808960"/>
      <w:bookmarkEnd w:id="79"/>
      <w:r>
        <w:rPr/>
        <w:t>6.</w:t>
      </w:r>
      <w:r>
        <w:rPr>
          <w:lang w:val="en-US"/>
        </w:rPr>
        <w:t>3</w:t>
      </w:r>
      <w:r>
        <w:rPr/>
        <w:t>.2</w:t>
        <w:tab/>
        <w:t>Impacts on existing nodes and functionality</w:t>
      </w:r>
    </w:p>
    <w:p>
      <w:pPr>
        <w:pStyle w:val="Heading4"/>
        <w:ind w:left="1418" w:hanging="1418"/>
        <w:rPr/>
      </w:pPr>
      <w:bookmarkStart w:id="80" w:name="__RefHeading___Toc43808961"/>
      <w:bookmarkEnd w:id="80"/>
      <w:r>
        <w:rPr>
          <w:rFonts w:eastAsia="SimSun;宋体"/>
        </w:rPr>
        <w:t>6.3.2.1</w:t>
        <w:tab/>
        <w:t>Event-triggered location reporting procedure</w:t>
      </w:r>
    </w:p>
    <w:p>
      <w:pPr>
        <w:pStyle w:val="Normal"/>
        <w:rPr>
          <w:rFonts w:eastAsia="SimSun;宋体"/>
          <w:lang w:val="en-US"/>
        </w:rPr>
      </w:pPr>
      <w:r>
        <w:rPr>
          <w:rFonts w:eastAsia="SimSun;宋体"/>
        </w:rPr>
        <w:t>The location management</w:t>
      </w:r>
      <w:r>
        <w:rPr>
          <w:rFonts w:eastAsia="SimSun;宋体"/>
          <w:lang w:eastAsia="zh-CN"/>
        </w:rPr>
        <w:t xml:space="preserve"> server</w:t>
      </w:r>
      <w:r>
        <w:rPr>
          <w:rFonts w:eastAsia="SimSun;宋体"/>
        </w:rPr>
        <w:t xml:space="preserve"> provides location reporting configuration to the location management clients, indicating what information the location management server expects and what events will trigger the sending of this information to the location management server. </w:t>
      </w:r>
      <w:r>
        <w:rPr>
          <w:rFonts w:eastAsia="SimSun;宋体"/>
          <w:lang w:eastAsia="zh-CN"/>
        </w:rPr>
        <w:t xml:space="preserve">The decision to report location information can be triggered at the location management client by different conditions, </w:t>
      </w:r>
      <w:r>
        <w:rPr>
          <w:rFonts w:eastAsia="SimSun;宋体"/>
        </w:rPr>
        <w:t xml:space="preserve">e.g., the reception of the location reporting configuration, initial registration, distance travelled, elapsed time, cell change, MBMS SAI change, MBMS session change, leaving a specific MBMS bearer service area, tracking area change, PLMN change, call initiation, or other types of events such as emergency alert, emergency call or imminent peril calls. The location report can include information described as </w:t>
      </w:r>
      <w:r>
        <w:rPr>
          <w:rFonts w:cs="Arial" w:ascii="Arial" w:hAnsi="Arial"/>
          <w:sz w:val="18"/>
          <w:lang w:val="en-US"/>
        </w:rPr>
        <w:t>timestamp</w:t>
      </w:r>
      <w:r>
        <w:rPr>
          <w:rFonts w:eastAsia="SimSun;宋体"/>
        </w:rPr>
        <w:t>, ECGI, MBMS SAIs, longitude, latitude, a</w:t>
      </w:r>
      <w:r>
        <w:rPr/>
        <w:t>ccuracy, speed, bearing, altitude, measurement code</w:t>
      </w:r>
      <w:r>
        <w:rPr>
          <w:rFonts w:eastAsia="SimSun;宋体"/>
        </w:rPr>
        <w:t xml:space="preserve"> and additional other location information.</w:t>
      </w:r>
    </w:p>
    <w:p>
      <w:pPr>
        <w:pStyle w:val="Heading3"/>
        <w:rPr/>
      </w:pPr>
      <w:bookmarkStart w:id="81" w:name="__RefHeading___Toc43808962"/>
      <w:bookmarkEnd w:id="81"/>
      <w:r>
        <w:rPr/>
        <w:t>6.</w:t>
      </w:r>
      <w:r>
        <w:rPr>
          <w:lang w:val="en-US"/>
        </w:rPr>
        <w:t>3</w:t>
      </w:r>
      <w:r>
        <w:rPr/>
        <w:t>.3</w:t>
        <w:tab/>
        <w:t>Solution Evaluation</w:t>
      </w:r>
    </w:p>
    <w:p>
      <w:pPr>
        <w:pStyle w:val="Normal"/>
        <w:rPr>
          <w:rFonts w:eastAsia="SimSun;宋体"/>
        </w:rPr>
      </w:pPr>
      <w:ins w:id="2186" w:author="S6-200665" w:date="2020-06-12T07:58:00Z">
        <w:r>
          <w:rPr>
            <w:rFonts w:eastAsia="SimSun;宋体"/>
          </w:rPr>
          <w:t>The current set of elements which describe triggers for the location information reporting in 3GPP TS 23.280 clause 10.9.3.1 are extended to add the conditions provided in solution #1 and solution #2.</w:t>
        </w:r>
      </w:ins>
      <w:del w:id="2187" w:author="S6-200665" w:date="2020-06-12T07:59:00Z">
        <w:r>
          <w:rPr>
            <w:rFonts w:eastAsia="SimSun;宋体"/>
          </w:rPr>
          <w:delText>The provided terms of required location information require further explanations.</w:delText>
        </w:r>
      </w:del>
    </w:p>
    <w:p>
      <w:pPr>
        <w:pStyle w:val="Heading2"/>
        <w:rPr>
          <w:lang w:val="en-US"/>
        </w:rPr>
      </w:pPr>
      <w:bookmarkStart w:id="82" w:name="__RefHeading___Toc43808963"/>
      <w:bookmarkEnd w:id="82"/>
      <w:r>
        <w:rPr/>
        <w:t>6.</w:t>
      </w:r>
      <w:r>
        <w:rPr>
          <w:lang w:val="en-US"/>
        </w:rPr>
        <w:t>4</w:t>
      </w:r>
      <w:r>
        <w:rPr/>
        <w:tab/>
        <w:t xml:space="preserve">Solution </w:t>
      </w:r>
      <w:r>
        <w:rPr>
          <w:lang w:val="en-US"/>
        </w:rPr>
        <w:t>4</w:t>
      </w:r>
      <w:r>
        <w:rPr/>
        <w:t>: Handling of triggering criteria in emergency cases</w:t>
      </w:r>
    </w:p>
    <w:p>
      <w:pPr>
        <w:pStyle w:val="Heading3"/>
        <w:rPr/>
      </w:pPr>
      <w:bookmarkStart w:id="83" w:name="__RefHeading___Toc43808964"/>
      <w:bookmarkEnd w:id="83"/>
      <w:r>
        <w:rPr/>
        <w:t>6.</w:t>
      </w:r>
      <w:r>
        <w:rPr>
          <w:lang w:val="en-US"/>
        </w:rPr>
        <w:t>4</w:t>
      </w:r>
      <w:r>
        <w:rPr/>
        <w:t>.1</w:t>
        <w:tab/>
        <w:t>Description</w:t>
      </w:r>
    </w:p>
    <w:p>
      <w:pPr>
        <w:pStyle w:val="Normal"/>
        <w:rPr>
          <w:rFonts w:eastAsia="SimSun;宋体"/>
        </w:rPr>
      </w:pPr>
      <w:r>
        <w:rPr>
          <w:rFonts w:eastAsia="SimSun;宋体"/>
        </w:rPr>
        <w:t>This solution addresses key issue #3 - Handling of triggering criteria in emergency cases.</w:t>
      </w:r>
    </w:p>
    <w:p>
      <w:pPr>
        <w:pStyle w:val="Normal"/>
        <w:rPr>
          <w:rFonts w:eastAsia="SimSun;宋体"/>
        </w:rPr>
      </w:pPr>
      <w:r>
        <w:rPr>
          <w:rFonts w:eastAsia="SimSun;宋体"/>
        </w:rPr>
        <w:t>The solution is to provide an information element "triggering criteria in emergency cases" in the location reporting configuration (see Table 6.4.2.1-1) and location reporting trigger (see Table 6.4.2.2-1) messages. The existing procedures for event-triggered location reporting and client-triggered location reporting in clause 10.9.3 of 3GPP TS 23.280 [7] will  be used and are not be affected by this solution, but are listed below for illustration.</w:t>
      </w:r>
    </w:p>
    <w:p>
      <w:pPr>
        <w:pStyle w:val="Normal"/>
        <w:rPr>
          <w:rFonts w:eastAsia="SimSun;宋体"/>
        </w:rPr>
      </w:pPr>
      <w:r>
        <w:rPr>
          <w:rFonts w:eastAsia="SimSun;宋体"/>
        </w:rPr>
        <w:t>Figure 6.4.1-1 illustrates the message flow for event triggered location reporting:</w:t>
      </w:r>
    </w:p>
    <w:p>
      <w:pPr>
        <w:pStyle w:val="TH"/>
        <w:rPr>
          <w:rFonts w:eastAsia="SimSun;宋体"/>
          <w:lang w:eastAsia="zh-CN"/>
        </w:rPr>
      </w:pPr>
      <w:r>
        <w:rPr>
          <w:rFonts w:eastAsia="SimSun;宋体"/>
          <w:lang w:eastAsia="zh-CN"/>
        </w:rPr>
        <w:object w:dxaOrig="7342" w:dyaOrig="480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5.25pt;height:180pt" filled="f" o:ole="">
            <v:imagedata r:id="rId7" o:title=""/>
          </v:shape>
          <o:OLEObject Type="Embed" ProgID="" ShapeID="ole_rId6" DrawAspect="Content" ObjectID="_486054205" r:id="rId6"/>
        </w:object>
      </w:r>
    </w:p>
    <w:p>
      <w:pPr>
        <w:pStyle w:val="TF"/>
        <w:rPr>
          <w:rFonts w:eastAsia="SimSun;宋体"/>
        </w:rPr>
      </w:pPr>
      <w:r>
        <w:rPr>
          <w:rFonts w:eastAsia="SimSun;宋体"/>
        </w:rPr>
        <w:t>Figure 6.4.1-1: Event-triggered location reporting procedure</w:t>
      </w:r>
    </w:p>
    <w:p>
      <w:pPr>
        <w:pStyle w:val="Normal"/>
        <w:rPr>
          <w:rFonts w:eastAsia="SimSun;宋体"/>
        </w:rPr>
      </w:pPr>
      <w:r>
        <w:rPr>
          <w:rFonts w:eastAsia="SimSun;宋体"/>
        </w:rPr>
        <w:t>Figure 6.4.1-2 illustrates the message flow for client-triggered location reporting:</w:t>
      </w:r>
    </w:p>
    <w:p>
      <w:pPr>
        <w:pStyle w:val="TH"/>
        <w:rPr>
          <w:rFonts w:eastAsia="SimSun;宋体"/>
        </w:rPr>
      </w:pPr>
      <w:r>
        <w:rPr>
          <w:rFonts w:eastAsia="SimSun;宋体"/>
        </w:rPr>
        <w:object w:dxaOrig="8882" w:dyaOrig="498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2.5pt;height:198pt" filled="f" o:ole="">
            <v:imagedata r:id="rId9" o:title=""/>
          </v:shape>
          <o:OLEObject Type="Embed" ProgID="" ShapeID="ole_rId8" DrawAspect="Content" ObjectID="_2108811184" r:id="rId8"/>
        </w:object>
      </w:r>
    </w:p>
    <w:p>
      <w:pPr>
        <w:pStyle w:val="TF"/>
        <w:rPr>
          <w:rFonts w:eastAsia="SimSun;宋体"/>
        </w:rPr>
      </w:pPr>
      <w:r>
        <w:rPr>
          <w:rFonts w:eastAsia="SimSun;宋体"/>
        </w:rPr>
        <w:t>Figure 6.4.1-2: Client-triggered location reporting procedure</w:t>
      </w:r>
    </w:p>
    <w:p>
      <w:pPr>
        <w:pStyle w:val="Heading3"/>
        <w:rPr>
          <w:lang w:val="en-US"/>
        </w:rPr>
      </w:pPr>
      <w:bookmarkStart w:id="84" w:name="__RefHeading___Toc43808965"/>
      <w:bookmarkEnd w:id="84"/>
      <w:r>
        <w:rPr/>
        <w:t>6.</w:t>
      </w:r>
      <w:r>
        <w:rPr>
          <w:lang w:val="en-US"/>
        </w:rPr>
        <w:t>4</w:t>
      </w:r>
      <w:r>
        <w:rPr/>
        <w:t>.2</w:t>
        <w:tab/>
        <w:t>Impacts on existing nodes and functionality</w:t>
      </w:r>
    </w:p>
    <w:p>
      <w:pPr>
        <w:pStyle w:val="Heading4"/>
        <w:ind w:left="1418" w:hanging="1418"/>
        <w:rPr>
          <w:rFonts w:eastAsia="SimSun;宋体"/>
        </w:rPr>
      </w:pPr>
      <w:bookmarkStart w:id="85" w:name="__RefHeading___Toc43808966"/>
      <w:bookmarkEnd w:id="85"/>
      <w:r>
        <w:rPr>
          <w:rFonts w:eastAsia="SimSun;宋体"/>
        </w:rPr>
        <w:t>6.</w:t>
      </w:r>
      <w:r>
        <w:rPr>
          <w:rFonts w:eastAsia="SimSun;宋体"/>
          <w:lang w:val="en-US"/>
        </w:rPr>
        <w:t>4</w:t>
      </w:r>
      <w:r>
        <w:rPr>
          <w:rFonts w:eastAsia="SimSun;宋体"/>
        </w:rPr>
        <w:t>.2.1</w:t>
        <w:tab/>
        <w:t>Location reporting configuration</w:t>
      </w:r>
    </w:p>
    <w:p>
      <w:pPr>
        <w:pStyle w:val="Normal"/>
        <w:rPr>
          <w:rFonts w:eastAsia="SimSun;宋体"/>
        </w:rPr>
      </w:pPr>
      <w:r>
        <w:rPr>
          <w:rFonts w:eastAsia="SimSun;宋体"/>
        </w:rPr>
        <w:t>Table 6.4.2.1-1 describes the information elements of the location reporting configuration message from the location management server to the location management client.</w:t>
      </w:r>
    </w:p>
    <w:p>
      <w:pPr>
        <w:pStyle w:val="TH"/>
        <w:rPr/>
      </w:pPr>
      <w:r>
        <w:rPr/>
        <w:t xml:space="preserve">Table 6.4.2.1-1: Location reporting configuration </w:t>
      </w:r>
    </w:p>
    <w:tbl>
      <w:tblPr>
        <w:tblW w:w="8640" w:type="dxa"/>
        <w:jc w:val="center"/>
        <w:tblInd w:w="0" w:type="dxa"/>
        <w:tblLayout w:type="fixed"/>
        <w:tblCellMar>
          <w:top w:w="0" w:type="dxa"/>
          <w:left w:w="108" w:type="dxa"/>
          <w:bottom w:w="0" w:type="dxa"/>
          <w:right w:w="108" w:type="dxa"/>
        </w:tblCellMar>
      </w:tblPr>
      <w:tblGrid>
        <w:gridCol w:w="2880"/>
        <w:gridCol w:w="1582"/>
        <w:gridCol w:w="4178"/>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582"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1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MC service ID</w:t>
            </w:r>
          </w:p>
        </w:tc>
        <w:tc>
          <w:tcPr>
            <w:tcW w:w="1582"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MC service user to which the location reporting configuration is targeted.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non-emergency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what location information is requested, except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what location information is requested,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non-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when the location management client will send the location report in non-emergency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when the location management client will send the location report in 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Minimum time between consecutive reports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Defaults to 0 if absent</w:t>
            </w:r>
            <w:r>
              <w:rPr>
                <w:lang w:eastAsia="zh-CN"/>
              </w:rPr>
              <w:t xml:space="preserve"> and 0</w:t>
            </w:r>
            <w:r>
              <w:rPr>
                <w:lang w:eastAsia="en-US"/>
              </w:rPr>
              <w:t xml:space="preserve"> </w:t>
            </w:r>
            <w:r>
              <w:rPr>
                <w:lang w:eastAsia="zh-CN"/>
              </w:rPr>
              <w:t>f</w:t>
            </w:r>
            <w:r>
              <w:rPr>
                <w:lang w:eastAsia="en-US"/>
              </w:rPr>
              <w:t xml:space="preserve">or emergency </w:t>
            </w:r>
            <w:r>
              <w:rPr>
                <w:lang w:eastAsia="zh-CN"/>
              </w:rPr>
              <w:t xml:space="preserve">calls, </w:t>
            </w:r>
            <w:r>
              <w:rPr>
                <w:lang w:eastAsia="en-US"/>
              </w:rPr>
              <w:t xml:space="preserve">imminent peril calls </w:t>
            </w:r>
            <w:r>
              <w:rPr>
                <w:lang w:eastAsia="zh-CN"/>
              </w:rPr>
              <w:t>and</w:t>
            </w:r>
            <w:r>
              <w:rPr>
                <w:lang w:eastAsia="en-US"/>
              </w:rPr>
              <w:t xml:space="preserve"> emergency alerts </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eastAsia="SimSun;宋体"/>
                <w:lang w:eastAsia="en-US"/>
              </w:rPr>
            </w:pPr>
            <w:r>
              <w:rPr>
                <w:rFonts w:eastAsia="SimSun;宋体"/>
                <w:lang w:eastAsia="en-US"/>
              </w:rPr>
              <w:t>NOTE:</w:t>
              <w:tab/>
            </w:r>
            <w:r>
              <w:rPr>
                <w:rFonts w:eastAsia="SimSun;宋体"/>
                <w:lang w:eastAsia="zh-CN"/>
              </w:rPr>
              <w:t>If none of the information element is present, this represents a cancellation for location reporting.</w:t>
            </w:r>
          </w:p>
        </w:tc>
      </w:tr>
    </w:tbl>
    <w:p>
      <w:pPr>
        <w:pStyle w:val="Normal"/>
        <w:rPr>
          <w:rFonts w:eastAsia="SimSun;宋体"/>
          <w:lang w:val="en-US"/>
        </w:rPr>
      </w:pPr>
      <w:r>
        <w:rPr>
          <w:rFonts w:eastAsia="SimSun;宋体"/>
          <w:lang w:val="en-US"/>
        </w:rPr>
      </w:r>
    </w:p>
    <w:p>
      <w:pPr>
        <w:pStyle w:val="Heading4"/>
        <w:ind w:left="1418" w:hanging="1418"/>
        <w:rPr/>
      </w:pPr>
      <w:bookmarkStart w:id="86" w:name="__RefHeading___Toc43808967"/>
      <w:bookmarkEnd w:id="86"/>
      <w:r>
        <w:rPr>
          <w:rFonts w:eastAsia="SimSun;宋体"/>
        </w:rPr>
        <w:t>6.4.2.</w:t>
      </w:r>
      <w:r>
        <w:rPr>
          <w:rFonts w:eastAsia="SimSun;宋体"/>
          <w:lang w:val="en-US"/>
        </w:rPr>
        <w:t>2</w:t>
      </w:r>
      <w:r>
        <w:rPr>
          <w:rFonts w:eastAsia="SimSun;宋体"/>
        </w:rPr>
        <w:tab/>
        <w:t>Location reporting trigger</w:t>
      </w:r>
    </w:p>
    <w:p>
      <w:pPr>
        <w:pStyle w:val="Normal"/>
        <w:rPr>
          <w:lang w:val="en-US"/>
        </w:rPr>
      </w:pPr>
      <w:r>
        <w:rPr>
          <w:lang w:val="en-US"/>
        </w:rPr>
        <w:t>Table 6.4.2.2-1 describes the information elements of the location reporting trigger message from the location management client to the location management server.</w:t>
      </w:r>
    </w:p>
    <w:p>
      <w:pPr>
        <w:pStyle w:val="TH"/>
        <w:rPr/>
      </w:pPr>
      <w:r>
        <w:rPr>
          <w:lang w:eastAsia="zh-CN"/>
        </w:rPr>
        <w:t xml:space="preserve">Table 6.4.2.2-1: Location reporting </w:t>
      </w:r>
      <w:r>
        <w:rPr/>
        <w:t>trigger</w:t>
      </w:r>
    </w:p>
    <w:tbl>
      <w:tblPr>
        <w:tblW w:w="8640" w:type="dxa"/>
        <w:jc w:val="center"/>
        <w:tblInd w:w="0" w:type="dxa"/>
        <w:tblLayout w:type="fixed"/>
        <w:tblCellMar>
          <w:top w:w="0" w:type="dxa"/>
          <w:left w:w="108" w:type="dxa"/>
          <w:bottom w:w="0" w:type="dxa"/>
          <w:right w:w="108" w:type="dxa"/>
        </w:tblCellMar>
      </w:tblPr>
      <w:tblGrid>
        <w:gridCol w:w="2880"/>
        <w:gridCol w:w="1582"/>
        <w:gridCol w:w="4178"/>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582"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1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MC service ID</w:t>
            </w:r>
          </w:p>
        </w:tc>
        <w:tc>
          <w:tcPr>
            <w:tcW w:w="1582" w:type="dxa"/>
            <w:tcBorders>
              <w:top w:val="single" w:sz="4" w:space="0" w:color="000000"/>
              <w:left w:val="single" w:sz="4" w:space="0" w:color="000000"/>
              <w:bottom w:val="single" w:sz="4" w:space="0" w:color="000000"/>
            </w:tcBorders>
          </w:tcPr>
          <w:p>
            <w:pPr>
              <w:pStyle w:val="TAL"/>
              <w:rPr/>
            </w:pPr>
            <w:r>
              <w:rPr>
                <w:lang w:eastAsia="en-US"/>
              </w:rPr>
              <w:t>M(see NOTE 1)</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Identity of the </w:t>
            </w:r>
            <w:r>
              <w:rPr>
                <w:lang w:eastAsia="zh-CN"/>
              </w:rPr>
              <w:t>requesting</w:t>
            </w:r>
            <w:r>
              <w:rPr>
                <w:lang w:eastAsia="en-US"/>
              </w:rPr>
              <w:t xml:space="preserve"> </w:t>
            </w:r>
            <w:r>
              <w:rPr>
                <w:lang w:eastAsia="zh-CN"/>
              </w:rPr>
              <w:t xml:space="preserve">authorized </w:t>
            </w:r>
            <w:r>
              <w:rPr>
                <w:lang w:eastAsia="en-US"/>
              </w:rPr>
              <w:t>MC service user</w:t>
            </w:r>
            <w:r>
              <w:rPr>
                <w:lang w:eastAsia="zh-CN"/>
              </w:rPr>
              <w:t xml:space="preserve"> (e.g. </w:t>
            </w:r>
            <w:r>
              <w:rPr>
                <w:lang w:eastAsia="en-US"/>
              </w:rPr>
              <w:t>MCPTT ID, MCVideo ID, MCData ID</w:t>
            </w:r>
            <w:r>
              <w:rPr>
                <w:lang w:eastAsia="zh-CN"/>
              </w:rPr>
              <w: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MC service ID</w:t>
            </w:r>
          </w:p>
        </w:tc>
        <w:tc>
          <w:tcPr>
            <w:tcW w:w="1582" w:type="dxa"/>
            <w:tcBorders>
              <w:top w:val="single" w:sz="4" w:space="0" w:color="000000"/>
              <w:left w:val="single" w:sz="4" w:space="0" w:color="000000"/>
              <w:bottom w:val="single" w:sz="4" w:space="0" w:color="000000"/>
            </w:tcBorders>
          </w:tcPr>
          <w:p>
            <w:pPr>
              <w:pStyle w:val="TAL"/>
              <w:rPr/>
            </w:pPr>
            <w:r>
              <w:rPr>
                <w:lang w:eastAsia="en-US"/>
              </w:rPr>
              <w:t>M (see NOTE 1)</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Identity of the </w:t>
            </w:r>
            <w:r>
              <w:rPr>
                <w:lang w:eastAsia="zh-CN"/>
              </w:rPr>
              <w:t>requested</w:t>
            </w:r>
            <w:r>
              <w:rPr>
                <w:lang w:eastAsia="en-US"/>
              </w:rPr>
              <w:t xml:space="preserve"> MC service user (e.g. MCPTT ID, MCVideo ID, MCData ID)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Immediate Report Indicator</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Indicate</w:t>
            </w:r>
            <w:r>
              <w:rPr>
                <w:lang w:eastAsia="zh-CN"/>
              </w:rPr>
              <w:t>s</w:t>
            </w:r>
            <w:r>
              <w:rPr>
                <w:lang w:eastAsia="en-US"/>
              </w:rPr>
              <w:t xml:space="preserve"> whether </w:t>
            </w:r>
            <w:r>
              <w:rPr>
                <w:lang w:eastAsia="zh-CN"/>
              </w:rPr>
              <w:t xml:space="preserve">an </w:t>
            </w:r>
            <w:r>
              <w:rPr>
                <w:lang w:eastAsia="en-US"/>
              </w:rPr>
              <w:t xml:space="preserve">immediate </w:t>
            </w:r>
            <w:r>
              <w:rPr>
                <w:lang w:eastAsia="zh-CN"/>
              </w:rPr>
              <w:t xml:space="preserve">location </w:t>
            </w:r>
            <w:r>
              <w:rPr>
                <w:lang w:eastAsia="en-US"/>
              </w:rPr>
              <w:t xml:space="preserve">report </w:t>
            </w:r>
            <w:r>
              <w:rPr>
                <w:lang w:eastAsia="zh-CN"/>
              </w:rPr>
              <w:t xml:space="preserve">is </w:t>
            </w:r>
            <w:r>
              <w:rPr>
                <w:lang w:eastAsia="en-US"/>
              </w:rPr>
              <w:t>required</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non-emergency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what location information is requested, except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Requested emergency location information</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what location information is requested, for emergency or imminent peril calls or emergency alerts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non-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when the client will send the location report in non-emergency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criteria in emergency cases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Identifies when the client will send the location report in emergency cases</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Minimum time between consecutive reports</w:t>
            </w:r>
          </w:p>
        </w:tc>
        <w:tc>
          <w:tcPr>
            <w:tcW w:w="1582" w:type="dxa"/>
            <w:tcBorders>
              <w:top w:val="single" w:sz="4" w:space="0" w:color="000000"/>
              <w:left w:val="single" w:sz="4" w:space="0" w:color="000000"/>
              <w:bottom w:val="single" w:sz="4" w:space="0" w:color="000000"/>
            </w:tcBorders>
          </w:tcPr>
          <w:p>
            <w:pPr>
              <w:pStyle w:val="TAL"/>
              <w:rPr/>
            </w:pPr>
            <w:r>
              <w:rPr>
                <w:lang w:eastAsia="en-US"/>
              </w:rPr>
              <w:t>O (see NOTE 2)</w:t>
            </w:r>
          </w:p>
        </w:tc>
        <w:tc>
          <w:tcPr>
            <w:tcW w:w="41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Defaults to 0 if absent and 0 for emergency calls, imminent peril calls and emergency alerts </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rFonts w:eastAsia="SimSun;宋体"/>
                <w:lang w:eastAsia="en-US"/>
              </w:rPr>
              <w:t>NOTE 1:</w:t>
              <w:tab/>
              <w:t>The identity of the requesting MC service user and the requested MC service user should belong to the same MC service. E.g. if requesting MC service user is using a MCPTT ID, then the requested MC service user identity should be an MCPTT ID.</w:t>
            </w:r>
          </w:p>
          <w:p>
            <w:pPr>
              <w:pStyle w:val="TAN"/>
              <w:rPr/>
            </w:pPr>
            <w:r>
              <w:rPr>
                <w:rFonts w:eastAsia="SimSun;宋体" w:cs="Arial"/>
                <w:lang w:eastAsia="en-US"/>
              </w:rPr>
              <w:t>NOTE 2:</w:t>
              <w:tab/>
              <w:t>At least one of these rows shall be present.</w:t>
            </w:r>
          </w:p>
        </w:tc>
      </w:tr>
    </w:tbl>
    <w:p>
      <w:pPr>
        <w:pStyle w:val="Normal"/>
        <w:rPr>
          <w:lang w:val="en-US" w:eastAsia="zh-CN"/>
        </w:rPr>
      </w:pPr>
      <w:r>
        <w:rPr>
          <w:lang w:val="en-US" w:eastAsia="zh-CN"/>
        </w:rPr>
      </w:r>
    </w:p>
    <w:p>
      <w:pPr>
        <w:pStyle w:val="Heading3"/>
        <w:rPr/>
      </w:pPr>
      <w:bookmarkStart w:id="87" w:name="__RefHeading___Toc43808968"/>
      <w:bookmarkEnd w:id="87"/>
      <w:r>
        <w:rPr/>
        <w:t>6.</w:t>
      </w:r>
      <w:r>
        <w:rPr>
          <w:lang w:val="en-US"/>
        </w:rPr>
        <w:t>4</w:t>
      </w:r>
      <w:r>
        <w:rPr/>
        <w:t>.3</w:t>
        <w:tab/>
        <w:t>Solution Evaluation</w:t>
      </w:r>
    </w:p>
    <w:p>
      <w:pPr>
        <w:pStyle w:val="Normal"/>
        <w:rPr>
          <w:rFonts w:eastAsia="SimSun;宋体"/>
        </w:rPr>
      </w:pPr>
      <w:r>
        <w:rPr>
          <w:rFonts w:eastAsia="SimSun;宋体"/>
        </w:rPr>
        <w:t xml:space="preserve">This solution provides an additional information element to ensure that triggering criteria can be adjusted separately for the emergency and non-emergency case. </w:t>
      </w:r>
    </w:p>
    <w:p>
      <w:pPr>
        <w:pStyle w:val="Normal"/>
        <w:rPr>
          <w:rFonts w:eastAsia="SimSun;宋体"/>
        </w:rPr>
      </w:pPr>
      <w:r>
        <w:rPr>
          <w:rFonts w:eastAsia="SimSun;宋体"/>
        </w:rPr>
        <w:t>As location information of a specific client may be needed, using an individual identity to address a specific client, should be taken into considerations.</w:t>
      </w:r>
    </w:p>
    <w:p>
      <w:pPr>
        <w:pStyle w:val="Heading2"/>
        <w:rPr>
          <w:lang w:val="en-US"/>
        </w:rPr>
      </w:pPr>
      <w:bookmarkStart w:id="88" w:name="__RefHeading___Toc43808969"/>
      <w:bookmarkEnd w:id="88"/>
      <w:r>
        <w:rPr/>
        <w:t>6.</w:t>
      </w:r>
      <w:r>
        <w:rPr>
          <w:lang w:val="en-US"/>
        </w:rPr>
        <w:t>5</w:t>
      </w:r>
      <w:r>
        <w:rPr/>
        <w:tab/>
        <w:t xml:space="preserve">Solution </w:t>
      </w:r>
      <w:r>
        <w:rPr>
          <w:lang w:val="en-US"/>
        </w:rPr>
        <w:t>5</w:t>
      </w:r>
      <w:r>
        <w:rPr/>
        <w:t>: Location management mechanism backward compatibility for MCPTT</w:t>
      </w:r>
    </w:p>
    <w:p>
      <w:pPr>
        <w:pStyle w:val="Heading3"/>
        <w:rPr/>
      </w:pPr>
      <w:bookmarkStart w:id="89" w:name="__RefHeading___Toc43808970"/>
      <w:bookmarkEnd w:id="89"/>
      <w:r>
        <w:rPr/>
        <w:t>6.</w:t>
      </w:r>
      <w:r>
        <w:rPr>
          <w:lang w:val="en-US"/>
        </w:rPr>
        <w:t>5</w:t>
      </w:r>
      <w:r>
        <w:rPr/>
        <w:t>.1</w:t>
        <w:tab/>
        <w:t>Description</w:t>
      </w:r>
    </w:p>
    <w:p>
      <w:pPr>
        <w:pStyle w:val="Normal"/>
        <w:rPr/>
      </w:pPr>
      <w:r>
        <w:rPr>
          <w:lang w:val="en-US" w:eastAsia="en-US"/>
        </w:rPr>
        <w:t xml:space="preserve">For case F and G identified with backward compatibility problem in the key issue 4, both R13 and R14 location mechanism are available at the MCPTT server (i.e., </w:t>
      </w:r>
      <w:r>
        <w:rPr>
          <w:lang w:eastAsia="zh-CN"/>
        </w:rPr>
        <w:t>MCPTT server acquires location information from either MCPTT client or LMS).</w:t>
      </w:r>
      <w:r>
        <w:rPr>
          <w:lang w:val="en-US" w:eastAsia="en-US"/>
        </w:rPr>
        <w:t xml:space="preserve"> It is the MCPTT server that makes the decision to use R13 or R14 location mechanism based on policy.</w:t>
      </w:r>
    </w:p>
    <w:p>
      <w:pPr>
        <w:pStyle w:val="Normal"/>
        <w:rPr/>
      </w:pPr>
      <w:r>
        <w:rPr/>
        <w:t>In addition, the server URI of location management server should be included in the initial UE configuration table in annex A.6 in 3GPP TS 23.280[7].</w:t>
      </w:r>
    </w:p>
    <w:p>
      <w:pPr>
        <w:pStyle w:val="Heading3"/>
        <w:rPr>
          <w:lang w:val="en-US"/>
        </w:rPr>
      </w:pPr>
      <w:bookmarkStart w:id="90" w:name="__RefHeading___Toc43808971"/>
      <w:bookmarkEnd w:id="90"/>
      <w:r>
        <w:rPr/>
        <w:t>6.</w:t>
      </w:r>
      <w:r>
        <w:rPr>
          <w:lang w:val="en-US"/>
        </w:rPr>
        <w:t>5</w:t>
      </w:r>
      <w:r>
        <w:rPr/>
        <w:t>.2</w:t>
        <w:tab/>
        <w:t>Impacts on existing nodes and functionality</w:t>
      </w:r>
    </w:p>
    <w:p>
      <w:pPr>
        <w:pStyle w:val="Normal"/>
        <w:rPr>
          <w:rFonts w:eastAsia="SimSun;宋体"/>
        </w:rPr>
      </w:pPr>
      <w:r>
        <w:rPr>
          <w:rFonts w:eastAsia="SimSun;宋体"/>
        </w:rPr>
        <w:t>MCPTT server is enhanced to determine the location management mechanism to be used based on policy.</w:t>
      </w:r>
    </w:p>
    <w:p>
      <w:pPr>
        <w:pStyle w:val="Heading3"/>
        <w:rPr/>
      </w:pPr>
      <w:bookmarkStart w:id="91" w:name="__RefHeading___Toc43808972"/>
      <w:bookmarkEnd w:id="91"/>
      <w:r>
        <w:rPr/>
        <w:t>6.</w:t>
      </w:r>
      <w:r>
        <w:rPr>
          <w:lang w:val="en-US"/>
        </w:rPr>
        <w:t>5</w:t>
      </w:r>
      <w:r>
        <w:rPr/>
        <w:t>.3</w:t>
        <w:tab/>
        <w:t>Solution Evaluation</w:t>
      </w:r>
    </w:p>
    <w:p>
      <w:pPr>
        <w:pStyle w:val="Normal"/>
        <w:rPr>
          <w:rFonts w:eastAsia="SimSun;宋体"/>
        </w:rPr>
      </w:pPr>
      <w:r>
        <w:rPr>
          <w:rFonts w:eastAsia="SimSun;宋体"/>
        </w:rPr>
        <w:t>This solution solves the location management mechanism backward compatibility for MCPTT by enhancing the MCPTT server to determine the location management mechanism based on its capability (i.e., release version) and policy.</w:t>
      </w:r>
    </w:p>
    <w:p>
      <w:pPr>
        <w:pStyle w:val="EditorsNote"/>
        <w:rPr>
          <w:lang w:val="en-US"/>
        </w:rPr>
      </w:pPr>
      <w:r>
        <w:rPr/>
        <w:t>Editor's Note:</w:t>
        <w:tab/>
        <w:t>The description for the version of MCPTT server and MCPTT client is FFS.</w:t>
      </w:r>
    </w:p>
    <w:p>
      <w:pPr>
        <w:pStyle w:val="Heading2"/>
        <w:rPr/>
      </w:pPr>
      <w:bookmarkStart w:id="92" w:name="__RefHeading___Toc43808973"/>
      <w:bookmarkEnd w:id="92"/>
      <w:r>
        <w:rPr/>
        <w:t>6.</w:t>
      </w:r>
      <w:r>
        <w:rPr>
          <w:lang w:val="en-US"/>
        </w:rPr>
        <w:t>6</w:t>
      </w:r>
      <w:r>
        <w:rPr/>
        <w:tab/>
        <w:t xml:space="preserve">Solution </w:t>
      </w:r>
      <w:r>
        <w:rPr>
          <w:lang w:val="en-US"/>
        </w:rPr>
        <w:t>6</w:t>
      </w:r>
      <w:r>
        <w:rPr/>
        <w:t>: Off-network storing of event-triggered location information</w:t>
      </w:r>
    </w:p>
    <w:p>
      <w:pPr>
        <w:pStyle w:val="Heading3"/>
        <w:rPr/>
      </w:pPr>
      <w:bookmarkStart w:id="93" w:name="__RefHeading___Toc43808974"/>
      <w:bookmarkEnd w:id="93"/>
      <w:r>
        <w:rPr/>
        <w:t>6.</w:t>
      </w:r>
      <w:r>
        <w:rPr>
          <w:lang w:val="en-US"/>
        </w:rPr>
        <w:t>6</w:t>
      </w:r>
      <w:r>
        <w:rPr/>
        <w:t>.1</w:t>
        <w:tab/>
        <w:t>Description</w:t>
      </w:r>
    </w:p>
    <w:p>
      <w:pPr>
        <w:pStyle w:val="Normal"/>
        <w:rPr/>
      </w:pPr>
      <w:r>
        <w:rPr>
          <w:rFonts w:eastAsia="SimSun;宋体"/>
        </w:rPr>
        <w:t>This solution addresses key issue #2: Location History Reporting.</w:t>
      </w:r>
    </w:p>
    <w:p>
      <w:pPr>
        <w:pStyle w:val="Normal"/>
        <w:rPr>
          <w:rFonts w:eastAsia="SimSun;宋体"/>
        </w:rPr>
      </w:pPr>
      <w:r>
        <w:rPr>
          <w:rFonts w:eastAsia="SimSun;宋体"/>
        </w:rPr>
        <w:t>The location management client gets the location reporting configuration from the location management server and reports location information to the location management server based on conditions. When the location management client is not able to send location information reports to the location management server, the location management client locally stores the event-triggered location information reports.</w:t>
      </w:r>
    </w:p>
    <w:p>
      <w:pPr>
        <w:pStyle w:val="Heading3"/>
        <w:rPr>
          <w:lang w:val="en-US"/>
        </w:rPr>
      </w:pPr>
      <w:bookmarkStart w:id="94" w:name="__RefHeading___Toc43808975"/>
      <w:bookmarkEnd w:id="94"/>
      <w:r>
        <w:rPr/>
        <w:t>6.</w:t>
      </w:r>
      <w:r>
        <w:rPr>
          <w:lang w:val="en-US"/>
        </w:rPr>
        <w:t>6</w:t>
      </w:r>
      <w:r>
        <w:rPr/>
        <w:t>.2</w:t>
        <w:tab/>
        <w:t>Impacts on existing nodes and functionality</w:t>
      </w:r>
    </w:p>
    <w:p>
      <w:pPr>
        <w:pStyle w:val="Heading4"/>
        <w:ind w:left="1418" w:hanging="1418"/>
        <w:rPr>
          <w:rFonts w:eastAsia="SimSun;宋体"/>
        </w:rPr>
      </w:pPr>
      <w:bookmarkStart w:id="95" w:name="__RefHeading___Toc43808976"/>
      <w:bookmarkEnd w:id="95"/>
      <w:r>
        <w:rPr>
          <w:rFonts w:eastAsia="SimSun;宋体"/>
        </w:rPr>
        <w:t>6.</w:t>
      </w:r>
      <w:r>
        <w:rPr>
          <w:rFonts w:eastAsia="SimSun;宋体"/>
          <w:lang w:val="en-US"/>
        </w:rPr>
        <w:t>6</w:t>
      </w:r>
      <w:r>
        <w:rPr>
          <w:rFonts w:eastAsia="SimSun;宋体"/>
        </w:rPr>
        <w:t>.2.1</w:t>
        <w:tab/>
        <w:t>Off-network storing of event-triggered location information procedure</w:t>
      </w:r>
    </w:p>
    <w:p>
      <w:pPr>
        <w:pStyle w:val="Normal"/>
        <w:rPr>
          <w:rFonts w:eastAsia="SimSun;宋体"/>
          <w:lang w:val="en-US"/>
        </w:rPr>
      </w:pPr>
      <w:r>
        <w:rPr>
          <w:rFonts w:eastAsia="SimSun;宋体"/>
          <w:lang w:val="en-US"/>
        </w:rPr>
        <w:t>The location management client may get into an off-network situation at any time after the initial location reporting configuration was provided by the location management server. If any location information trigger applies, the location management client locally saves the corresponding location information report. The conditions in off-network situation may vary from the conditions in an on-network situation and may e.g. include distance travelled, elapsed time, call initiation, off-network emergency alert, off-network emergency group call, off-network imminent peril group call and off-network emergency private call.</w:t>
      </w:r>
    </w:p>
    <w:p>
      <w:pPr>
        <w:pStyle w:val="NO"/>
        <w:rPr>
          <w:rFonts w:eastAsia="SimSun;宋体"/>
          <w:lang w:val="en-US"/>
        </w:rPr>
      </w:pPr>
      <w:r>
        <w:rPr>
          <w:rFonts w:eastAsia="SimSun;宋体"/>
          <w:lang w:val="en-US"/>
        </w:rPr>
        <w:t>NOTE 1:</w:t>
        <w:tab/>
        <w:t>The procedure may also apply in some scenarios of isolated operation for public safety. Which conditions are applicable in this case, may depend on the particular isolated operation scenario. They may include all or a subset of the on-network conditions and e.g. in case only one single base station is available, the conditions entering cell and leaving cell may be relevant instead of cell change.</w:t>
      </w:r>
    </w:p>
    <w:p>
      <w:pPr>
        <w:pStyle w:val="TH"/>
        <w:rPr/>
      </w:pPr>
      <w:r>
        <w:rPr/>
        <w:object w:dxaOrig="5249" w:dyaOrig="358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2.5pt;height:179.4pt" filled="f" o:ole="">
            <v:imagedata r:id="rId11" o:title=""/>
          </v:shape>
          <o:OLEObject Type="Embed" ProgID="" ShapeID="ole_rId10" DrawAspect="Content" ObjectID="_657047654" r:id="rId10"/>
        </w:object>
      </w:r>
    </w:p>
    <w:p>
      <w:pPr>
        <w:pStyle w:val="TF"/>
        <w:rPr/>
      </w:pPr>
      <w:r>
        <w:rPr/>
        <w:t>Figure 6.6.2.1-1: Off-network storing of event-triggered location information procedure</w:t>
      </w:r>
    </w:p>
    <w:p>
      <w:pPr>
        <w:pStyle w:val="B1"/>
        <w:rPr>
          <w:rFonts w:eastAsia="SimSun;宋体"/>
          <w:lang w:val="en-US"/>
        </w:rPr>
      </w:pPr>
      <w:r>
        <w:rPr>
          <w:rFonts w:eastAsia="SimSun;宋体"/>
          <w:lang w:val="en-US"/>
        </w:rPr>
        <w:t>1.</w:t>
        <w:tab/>
        <w:t>The location management server sends location reporting configuration message to the location management client(s) containing the initial configuration (or a subsequent update) for reporting the location of the MC service UE.</w:t>
      </w:r>
    </w:p>
    <w:p>
      <w:pPr>
        <w:pStyle w:val="NO"/>
        <w:rPr>
          <w:rFonts w:eastAsia="SimSun;宋体"/>
          <w:lang w:val="en-US"/>
        </w:rPr>
      </w:pPr>
      <w:r>
        <w:rPr>
          <w:rFonts w:eastAsia="SimSun;宋体"/>
          <w:lang w:val="en-US"/>
        </w:rPr>
        <w:t>NOTE 2:</w:t>
        <w:tab/>
        <w:t>The location reporting configuration information can be made part of the user profile, in which case the sending of the message is not necessary.</w:t>
      </w:r>
    </w:p>
    <w:p>
      <w:pPr>
        <w:pStyle w:val="NO"/>
        <w:rPr>
          <w:rFonts w:eastAsia="SimSun;宋体"/>
          <w:lang w:val="en-US"/>
        </w:rPr>
      </w:pPr>
      <w:r>
        <w:rPr>
          <w:rFonts w:eastAsia="SimSun;宋体"/>
          <w:lang w:val="en-US"/>
        </w:rPr>
        <w:t>NOTE 3:</w:t>
        <w:tab/>
        <w:t>Different location management clients may be given different location reporting criteria.</w:t>
      </w:r>
    </w:p>
    <w:p>
      <w:pPr>
        <w:pStyle w:val="B1"/>
        <w:rPr>
          <w:rFonts w:eastAsia="SimSun;宋体"/>
          <w:lang w:val="en-US"/>
        </w:rPr>
      </w:pPr>
      <w:r>
        <w:rPr>
          <w:rFonts w:eastAsia="SimSun;宋体"/>
          <w:lang w:val="en-US"/>
        </w:rPr>
        <w:t>2.</w:t>
        <w:tab/>
        <w:t>The location management client loses connection to the location management server or changes to off-network operation.</w:t>
      </w:r>
    </w:p>
    <w:p>
      <w:pPr>
        <w:pStyle w:val="B1"/>
        <w:rPr>
          <w:rFonts w:eastAsia="SimSun;宋体"/>
          <w:lang w:val="en-US"/>
        </w:rPr>
      </w:pPr>
      <w:r>
        <w:rPr>
          <w:rFonts w:eastAsia="SimSun;宋体"/>
          <w:lang w:val="en-US"/>
        </w:rPr>
        <w:t>3.</w:t>
        <w:tab/>
        <w:t>A location reporting event occurs.</w:t>
      </w:r>
    </w:p>
    <w:p>
      <w:pPr>
        <w:pStyle w:val="B1"/>
        <w:rPr>
          <w:rFonts w:eastAsia="SimSun;宋体"/>
          <w:lang w:val="en-US"/>
        </w:rPr>
      </w:pPr>
      <w:r>
        <w:rPr>
          <w:rFonts w:eastAsia="SimSun;宋体"/>
          <w:lang w:val="en-US"/>
        </w:rPr>
        <w:t>4.</w:t>
        <w:tab/>
        <w:t>The location management client locally stores the location information report, containing location information identified by the location reporting configuration and available to the location management client.</w:t>
      </w:r>
    </w:p>
    <w:p>
      <w:pPr>
        <w:pStyle w:val="NO"/>
        <w:rPr>
          <w:rFonts w:eastAsia="SimSun;宋体"/>
          <w:lang w:val="en-US"/>
        </w:rPr>
      </w:pPr>
      <w:r>
        <w:rPr>
          <w:rFonts w:eastAsia="SimSun;宋体"/>
          <w:lang w:val="en-US"/>
        </w:rPr>
        <w:t>NOTE 4:</w:t>
        <w:tab/>
        <w:t>It is proposed, that the location management client stores location information based on a configurable period of time or number of reports.</w:t>
      </w:r>
    </w:p>
    <w:p>
      <w:pPr>
        <w:pStyle w:val="NO"/>
        <w:rPr>
          <w:rFonts w:eastAsia="SimSun;宋体"/>
          <w:lang w:val="en-US"/>
        </w:rPr>
      </w:pPr>
      <w:r>
        <w:rPr>
          <w:rFonts w:eastAsia="SimSun;宋体"/>
          <w:lang w:val="en-US"/>
        </w:rPr>
        <w:t>NOTE 5:</w:t>
        <w:tab/>
        <w:t>The location information report may include timestamp, ECGI, MBMS SAIs, longitude, latitude, accuracy, speed, bearing, altitude, measurement code and additional other location information.</w:t>
      </w:r>
    </w:p>
    <w:p>
      <w:pPr>
        <w:pStyle w:val="Heading3"/>
        <w:rPr/>
      </w:pPr>
      <w:bookmarkStart w:id="96" w:name="__RefHeading___Toc43808977"/>
      <w:bookmarkEnd w:id="96"/>
      <w:r>
        <w:rPr/>
        <w:t>6.</w:t>
      </w:r>
      <w:r>
        <w:rPr>
          <w:lang w:val="en-US"/>
        </w:rPr>
        <w:t>6</w:t>
      </w:r>
      <w:r>
        <w:rPr/>
        <w:t>.3</w:t>
        <w:tab/>
        <w:t>Solution Evaluation</w:t>
      </w:r>
    </w:p>
    <w:p>
      <w:pPr>
        <w:pStyle w:val="Normal"/>
        <w:rPr>
          <w:rFonts w:eastAsia="SimSun;宋体"/>
          <w:ins w:id="2195" w:author="S6-200666" w:date="2020-06-13T08:07:00Z"/>
        </w:rPr>
      </w:pPr>
      <w:r>
        <w:rPr>
          <w:rFonts w:eastAsia="SimSun;宋体"/>
        </w:rPr>
        <w:t xml:space="preserve">The solution adds a </w:t>
      </w:r>
      <w:del w:id="2188" w:author="S6-200666" w:date="2020-06-13T08:03:00Z">
        <w:r>
          <w:rPr>
            <w:rFonts w:eastAsia="SimSun;宋体"/>
          </w:rPr>
          <w:delText xml:space="preserve">procedure </w:delText>
        </w:r>
      </w:del>
      <w:ins w:id="2189" w:author="S6-200666" w:date="2020-06-13T08:04:00Z">
        <w:r>
          <w:rPr>
            <w:rFonts w:eastAsia="SimSun;宋体"/>
          </w:rPr>
          <w:t xml:space="preserve">mechanism </w:t>
        </w:r>
      </w:ins>
      <w:r>
        <w:rPr>
          <w:rFonts w:eastAsia="SimSun;宋体"/>
        </w:rPr>
        <w:t xml:space="preserve">for </w:t>
      </w:r>
      <w:ins w:id="2190" w:author="S6-200666" w:date="2020-06-13T08:05:00Z">
        <w:r>
          <w:rPr>
            <w:rFonts w:eastAsia="SimSun;宋体"/>
          </w:rPr>
          <w:t xml:space="preserve">configuring events, which will cause the location management client to store </w:t>
        </w:r>
      </w:ins>
      <w:del w:id="2191" w:author="S6-200666" w:date="2020-06-13T08:05:00Z">
        <w:r>
          <w:rPr>
            <w:rFonts w:eastAsia="SimSun;宋体"/>
          </w:rPr>
          <w:delText xml:space="preserve">off-network storing of event-triggered </w:delText>
        </w:r>
      </w:del>
      <w:r>
        <w:rPr>
          <w:rFonts w:eastAsia="SimSun;宋体"/>
        </w:rPr>
        <w:t xml:space="preserve">location </w:t>
      </w:r>
      <w:ins w:id="2192" w:author="S6-200666" w:date="2020-06-13T08:05:00Z">
        <w:r>
          <w:rPr>
            <w:rFonts w:eastAsia="SimSun;宋体"/>
          </w:rPr>
          <w:t xml:space="preserve">reports while operating off-network. This does </w:t>
        </w:r>
      </w:ins>
      <w:del w:id="2193" w:author="S6-200666" w:date="2020-06-13T08:06:00Z">
        <w:r>
          <w:rPr>
            <w:rFonts w:eastAsia="SimSun;宋体"/>
          </w:rPr>
          <w:delText xml:space="preserve">reporting, which does </w:delText>
        </w:r>
      </w:del>
      <w:r>
        <w:rPr>
          <w:rFonts w:eastAsia="SimSun;宋体"/>
        </w:rPr>
        <w:t>not affect any of the existing location management procedures.</w:t>
      </w:r>
      <w:ins w:id="2194" w:author="S6-200666" w:date="2020-06-13T08:06:00Z">
        <w:r>
          <w:rPr>
            <w:rFonts w:eastAsia="SimSun;宋体"/>
          </w:rPr>
          <w:t xml:space="preserve"> A separate set of off-network trigger criteria besides the on-network trigger criteria may be required.</w:t>
        </w:r>
      </w:ins>
    </w:p>
    <w:p>
      <w:pPr>
        <w:pStyle w:val="Normal"/>
        <w:rPr>
          <w:rFonts w:eastAsia="SimSun;宋体"/>
          <w:ins w:id="2197" w:author="S6-200666" w:date="2020-06-13T08:07:00Z"/>
        </w:rPr>
      </w:pPr>
      <w:ins w:id="2196" w:author="S6-200666" w:date="2020-06-13T08:07:00Z">
        <w:r>
          <w:rPr>
            <w:rFonts w:eastAsia="SimSun;宋体"/>
          </w:rPr>
          <w:t>The following configuration aspects may have to be defined for each location management client separately:</w:t>
        </w:r>
      </w:ins>
    </w:p>
    <w:p>
      <w:pPr>
        <w:pStyle w:val="B1"/>
        <w:rPr/>
      </w:pPr>
      <w:ins w:id="2198" w:author="S6-200666" w:date="2020-06-13T08:11:00Z">
        <w:r>
          <w:rPr>
            <w:rFonts w:eastAsia="SimSun;宋体"/>
          </w:rPr>
          <w:t>a)</w:t>
          <w:tab/>
        </w:r>
      </w:ins>
      <w:ins w:id="2199" w:author="S6-200666" w:date="2020-06-13T08:07:00Z">
        <w:r>
          <w:rPr>
            <w:rFonts w:eastAsia="SimSun;宋体"/>
          </w:rPr>
          <w:t>Activation and de-activation to locally store location reports;</w:t>
        </w:r>
      </w:ins>
    </w:p>
    <w:p>
      <w:pPr>
        <w:pStyle w:val="B1"/>
        <w:rPr/>
      </w:pPr>
      <w:ins w:id="2201" w:author="S6-200666" w:date="2020-06-13T08:11:00Z">
        <w:r>
          <w:rPr>
            <w:rFonts w:eastAsia="SimSun;宋体"/>
          </w:rPr>
          <w:t>b)</w:t>
          <w:tab/>
        </w:r>
      </w:ins>
      <w:ins w:id="2202" w:author="S6-200666" w:date="2020-06-13T08:07:00Z">
        <w:r>
          <w:rPr>
            <w:rFonts w:eastAsia="SimSun;宋体"/>
          </w:rPr>
          <w:t>Activation of automatic transmission of triggered events after the location management client returns from off-network operation; and</w:t>
        </w:r>
      </w:ins>
    </w:p>
    <w:p>
      <w:pPr>
        <w:pStyle w:val="B1"/>
        <w:rPr>
          <w:rFonts w:eastAsia="SimSun;宋体"/>
        </w:rPr>
      </w:pPr>
      <w:ins w:id="2204" w:author="S6-200666" w:date="2020-06-13T08:11:00Z">
        <w:r>
          <w:rPr>
            <w:rFonts w:eastAsia="SimSun;宋体"/>
          </w:rPr>
          <w:t>c)</w:t>
          <w:tab/>
        </w:r>
      </w:ins>
      <w:ins w:id="2205" w:author="S6-200666" w:date="2020-06-13T08:07:00Z">
        <w:r>
          <w:rPr>
            <w:rFonts w:eastAsia="SimSun;宋体"/>
          </w:rPr>
          <w:t>Amount of location reports locally stored before the first location report while operating off-network will be overwritten.</w:t>
        </w:r>
      </w:ins>
    </w:p>
    <w:p>
      <w:pPr>
        <w:pStyle w:val="Heading2"/>
        <w:rPr/>
      </w:pPr>
      <w:bookmarkStart w:id="97" w:name="__RefHeading___Toc43808978"/>
      <w:bookmarkEnd w:id="97"/>
      <w:r>
        <w:rPr/>
        <w:t>6.</w:t>
      </w:r>
      <w:r>
        <w:rPr>
          <w:lang w:val="en-US"/>
        </w:rPr>
        <w:t>7</w:t>
      </w:r>
      <w:r>
        <w:rPr/>
        <w:tab/>
        <w:t xml:space="preserve">Solution </w:t>
      </w:r>
      <w:r>
        <w:rPr>
          <w:lang w:val="en-US"/>
        </w:rPr>
        <w:t>7</w:t>
      </w:r>
      <w:r>
        <w:rPr/>
        <w:t>: On-demand location history reporting</w:t>
      </w:r>
    </w:p>
    <w:p>
      <w:pPr>
        <w:pStyle w:val="Heading3"/>
        <w:rPr/>
      </w:pPr>
      <w:bookmarkStart w:id="98" w:name="__RefHeading___Toc43808979"/>
      <w:bookmarkEnd w:id="98"/>
      <w:r>
        <w:rPr/>
        <w:t>6.</w:t>
      </w:r>
      <w:r>
        <w:rPr>
          <w:lang w:val="en-US"/>
        </w:rPr>
        <w:t>7</w:t>
      </w:r>
      <w:r>
        <w:rPr/>
        <w:t>.1</w:t>
        <w:tab/>
        <w:t>Description</w:t>
      </w:r>
    </w:p>
    <w:p>
      <w:pPr>
        <w:pStyle w:val="Normal"/>
        <w:rPr/>
      </w:pPr>
      <w:r>
        <w:rPr>
          <w:rFonts w:eastAsia="SimSun;宋体"/>
        </w:rPr>
        <w:t>This solution addresses key issue #2: Location History Reporting.</w:t>
      </w:r>
    </w:p>
    <w:p>
      <w:pPr>
        <w:pStyle w:val="Normal"/>
        <w:rPr>
          <w:rFonts w:eastAsia="SimSun;宋体"/>
        </w:rPr>
      </w:pPr>
      <w:r>
        <w:rPr>
          <w:rFonts w:eastAsia="SimSun;宋体"/>
        </w:rPr>
        <w:t>The location management client may have stored one or multiple event-triggered location information reports</w:t>
      </w:r>
      <w:ins w:id="2206" w:author="S6-200667" w:date="2020-06-14T10:16:00Z">
        <w:r>
          <w:rPr>
            <w:rFonts w:eastAsia="SimSun;宋体"/>
          </w:rPr>
          <w:t xml:space="preserve"> while operating off-network</w:t>
        </w:r>
      </w:ins>
      <w:r>
        <w:rPr>
          <w:rFonts w:eastAsia="SimSun;宋体"/>
        </w:rPr>
        <w:t>. This solution provides information flows and procedures for on-demand request of one ore multiple stored location information reports based on different criteria (e.g. specific number of last stored reports, all reports of a specific period of time, all reports triggered by a specific triggering criteria)</w:t>
      </w:r>
      <w:ins w:id="2207" w:author="S6-200667" w:date="2020-06-14T10:16:00Z">
        <w:r>
          <w:rPr>
            <w:rFonts w:eastAsia="SimSun;宋体"/>
          </w:rPr>
          <w:t>, after the location management client returns to on-network operation</w:t>
        </w:r>
      </w:ins>
      <w:r>
        <w:rPr>
          <w:rFonts w:eastAsia="SimSun;宋体"/>
        </w:rPr>
        <w:t>.</w:t>
      </w:r>
    </w:p>
    <w:p>
      <w:pPr>
        <w:pStyle w:val="Heading3"/>
        <w:rPr>
          <w:lang w:val="en-US"/>
        </w:rPr>
      </w:pPr>
      <w:bookmarkStart w:id="99" w:name="__RefHeading___Toc43808980"/>
      <w:bookmarkEnd w:id="99"/>
      <w:r>
        <w:rPr/>
        <w:t>6.</w:t>
      </w:r>
      <w:r>
        <w:rPr>
          <w:lang w:val="en-US"/>
        </w:rPr>
        <w:t>7</w:t>
      </w:r>
      <w:r>
        <w:rPr/>
        <w:t>.2</w:t>
        <w:tab/>
        <w:t>Impacts on existing nodes and functionality</w:t>
      </w:r>
    </w:p>
    <w:p>
      <w:pPr>
        <w:pStyle w:val="Heading4"/>
        <w:ind w:left="1418" w:hanging="1418"/>
        <w:rPr>
          <w:rFonts w:eastAsia="SimSun;宋体"/>
        </w:rPr>
      </w:pPr>
      <w:bookmarkStart w:id="100" w:name="__RefHeading___Toc43808981"/>
      <w:bookmarkEnd w:id="100"/>
      <w:r>
        <w:rPr>
          <w:rFonts w:eastAsia="SimSun;宋体"/>
        </w:rPr>
        <w:t>6.</w:t>
      </w:r>
      <w:r>
        <w:rPr>
          <w:rFonts w:eastAsia="SimSun;宋体"/>
          <w:lang w:val="en-US"/>
        </w:rPr>
        <w:t>7</w:t>
      </w:r>
      <w:r>
        <w:rPr>
          <w:rFonts w:eastAsia="SimSun;宋体"/>
        </w:rPr>
        <w:t>.2.1</w:t>
        <w:tab/>
        <w:t>Location information history request</w:t>
      </w:r>
    </w:p>
    <w:p>
      <w:pPr>
        <w:pStyle w:val="Normal"/>
        <w:rPr/>
      </w:pPr>
      <w:r>
        <w:rPr/>
        <w:t>Table 6.7.2.1-1 describes the information flow from the location management server to the location management client for requesting one or several location information reports.</w:t>
      </w:r>
    </w:p>
    <w:p>
      <w:pPr>
        <w:pStyle w:val="TH"/>
        <w:rPr/>
      </w:pPr>
      <w:r>
        <w:rPr/>
        <w:t>Table 6.7.2.1-1: Location information history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lang w:eastAsia="en-US"/>
              </w:rPr>
            </w:pPr>
            <w:r>
              <w:rPr>
                <w:rFonts w:eastAsia="SimSun;宋体"/>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US"/>
              </w:rPr>
            </w:pPr>
            <w:r>
              <w:rPr>
                <w:rFonts w:eastAsia="SimSun;宋体"/>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lang w:eastAsia="en-US"/>
              </w:rPr>
              <w:t>MC service ID list</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cs="Arial"/>
                <w:lang w:eastAsia="en-US"/>
              </w:rPr>
              <w:t>List of MC service IDs (e.g. MCPTT ID, MCData ID, MCVideo ID) of one MC user at home MC system whose location information is requested</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number of last stored reports</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the number of last stored reports to be sent</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start time</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to send all reports having this time stamp and newer</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end time</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to send all reports having this time stamp and older</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Reporting triggering criteria</w:t>
            </w:r>
          </w:p>
        </w:tc>
        <w:tc>
          <w:tcPr>
            <w:tcW w:w="1440" w:type="dxa"/>
            <w:tcBorders>
              <w:top w:val="single" w:sz="4" w:space="0" w:color="000000"/>
              <w:left w:val="single" w:sz="4" w:space="0" w:color="000000"/>
              <w:bottom w:val="single" w:sz="4" w:space="0" w:color="000000"/>
            </w:tcBorders>
          </w:tcPr>
          <w:p>
            <w:pPr>
              <w:pStyle w:val="TAL"/>
              <w:rPr/>
            </w:pPr>
            <w:r>
              <w:rPr>
                <w:rFonts w:eastAsia="SimSun;宋体" w:cs="Arial"/>
                <w:lang w:eastAsia="en-US"/>
              </w:rPr>
              <w:t>O (see NOTE)</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Indicates to send all reports triggered by this condition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Minimum time between consecutive reports</w:t>
            </w:r>
          </w:p>
        </w:tc>
        <w:tc>
          <w:tcPr>
            <w:tcW w:w="1440" w:type="dxa"/>
            <w:tcBorders>
              <w:top w:val="single" w:sz="4" w:space="0" w:color="000000"/>
              <w:left w:val="single" w:sz="4" w:space="0" w:color="000000"/>
              <w:bottom w:val="single" w:sz="4" w:space="0" w:color="000000"/>
            </w:tcBorders>
          </w:tcPr>
          <w:p>
            <w:pPr>
              <w:pStyle w:val="TAL"/>
              <w:rPr>
                <w:rFonts w:eastAsia="SimSun;宋体" w:cs="Arial"/>
                <w:lang w:eastAsia="en-US"/>
              </w:rPr>
            </w:pPr>
            <w:r>
              <w:rPr>
                <w:rFonts w:eastAsia="SimSun;宋体" w:cs="Arial"/>
                <w:lang w:eastAsia="en-US"/>
              </w:rPr>
              <w:t xml:space="preserve">O </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en-US"/>
              </w:rPr>
            </w:pPr>
            <w:r>
              <w:rPr>
                <w:rFonts w:eastAsia="SimSun;宋体" w:cs="Arial"/>
                <w:lang w:eastAsia="en-US"/>
              </w:rPr>
              <w:t>Defaults to 0 if absent</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eastAsia="SimSun;宋体"/>
                <w:szCs w:val="18"/>
                <w:lang w:eastAsia="en-US"/>
              </w:rPr>
            </w:pPr>
            <w:r>
              <w:rPr>
                <w:rFonts w:eastAsia="SimSun;宋体"/>
                <w:lang w:eastAsia="en-US"/>
              </w:rPr>
              <w:t>NOTE:</w:t>
              <w:tab/>
              <w:t>If none of these information elements are present, all stored location information reports shall be reported. Reporting number of last stored reports shall not be present, if either reporting start time or reporting end time is present.</w:t>
            </w:r>
          </w:p>
        </w:tc>
      </w:tr>
    </w:tbl>
    <w:p>
      <w:pPr>
        <w:pStyle w:val="Normal"/>
        <w:rPr/>
      </w:pPr>
      <w:r>
        <w:rPr/>
      </w:r>
    </w:p>
    <w:p>
      <w:pPr>
        <w:pStyle w:val="Heading4"/>
        <w:ind w:left="1418" w:hanging="1418"/>
        <w:rPr/>
      </w:pPr>
      <w:bookmarkStart w:id="101" w:name="__RefHeading___Toc43808982"/>
      <w:bookmarkEnd w:id="101"/>
      <w:r>
        <w:rPr/>
        <w:t>6.</w:t>
      </w:r>
      <w:r>
        <w:rPr>
          <w:lang w:val="en-US"/>
        </w:rPr>
        <w:t>7</w:t>
      </w:r>
      <w:r>
        <w:rPr/>
        <w:t>.2.2</w:t>
        <w:tab/>
        <w:t>On-demand location history reporting procedure</w:t>
      </w:r>
    </w:p>
    <w:p>
      <w:pPr>
        <w:pStyle w:val="Normal"/>
        <w:rPr/>
      </w:pPr>
      <w:r>
        <w:rPr/>
        <w:t>The location management server can request UE location information history at any time by sending a location information history request to the location management client, which triggers location management client to send the requested location information report(s) immediately or based on interval determined by the location management server.</w:t>
      </w:r>
    </w:p>
    <w:p>
      <w:pPr>
        <w:pStyle w:val="Normal"/>
        <w:rPr/>
      </w:pPr>
      <w:r>
        <w:rPr/>
      </w:r>
    </w:p>
    <w:p>
      <w:pPr>
        <w:pStyle w:val="TH"/>
        <w:rPr/>
      </w:pPr>
      <w:r>
        <w:rPr/>
        <w:object w:dxaOrig="6303" w:dyaOrig="589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5.15pt;height:294.55pt" filled="f" o:ole="">
            <v:imagedata r:id="rId13" o:title=""/>
          </v:shape>
          <o:OLEObject Type="Embed" ProgID="" ShapeID="ole_rId12" DrawAspect="Content" ObjectID="_1798961688" r:id="rId12"/>
        </w:object>
      </w:r>
    </w:p>
    <w:p>
      <w:pPr>
        <w:pStyle w:val="TF"/>
        <w:overflowPunct w:val="false"/>
        <w:autoSpaceDE w:val="false"/>
        <w:textAlignment w:val="baseline"/>
        <w:rPr>
          <w:rFonts w:cs="Arial"/>
          <w:b w:val="false"/>
          <w:b w:val="false"/>
        </w:rPr>
      </w:pPr>
      <w:r>
        <w:rPr>
          <w:lang w:val="en-US"/>
        </w:rPr>
        <w:t>Figure 6.</w:t>
      </w:r>
      <w:r>
        <w:rPr>
          <w:lang w:val="en-US"/>
        </w:rPr>
        <w:t>7</w:t>
      </w:r>
      <w:r>
        <w:rPr>
          <w:lang w:val="en-US"/>
        </w:rPr>
        <w:t>.2.2-1: On-demand location information history reporting procedure</w:t>
      </w:r>
    </w:p>
    <w:p>
      <w:pPr>
        <w:pStyle w:val="B1"/>
        <w:rPr>
          <w:rFonts w:eastAsia="SimSun;宋体"/>
        </w:rPr>
      </w:pPr>
      <w:r>
        <w:rPr>
          <w:rFonts w:eastAsia="SimSun;宋体"/>
        </w:rPr>
        <w:t>1.</w:t>
        <w:tab/>
        <w:t>The location management client indicates the location management server the on-network status (e.g. through a triggered location information report).</w:t>
      </w:r>
    </w:p>
    <w:p>
      <w:pPr>
        <w:pStyle w:val="B1"/>
        <w:rPr>
          <w:rFonts w:eastAsia="SimSun;宋体"/>
        </w:rPr>
      </w:pPr>
      <w:r>
        <w:rPr>
          <w:rFonts w:eastAsia="SimSun;宋体"/>
        </w:rPr>
        <w:t>2.</w:t>
        <w:tab/>
        <w:t>Based on configurations such as periodical location information history timer, or location information history request from other entities (e.g. another location management client, MC service server), the location management server initiates the request of location information history from the location management client.</w:t>
      </w:r>
    </w:p>
    <w:p>
      <w:pPr>
        <w:pStyle w:val="B1"/>
        <w:rPr>
          <w:rFonts w:eastAsia="SimSun;宋体"/>
        </w:rPr>
      </w:pPr>
      <w:r>
        <w:rPr>
          <w:rFonts w:eastAsia="SimSun;宋体"/>
        </w:rPr>
        <w:t>3.</w:t>
        <w:tab/>
        <w:t>The location management server sends a location information history request to the location management client.</w:t>
      </w:r>
    </w:p>
    <w:p>
      <w:pPr>
        <w:pStyle w:val="B1"/>
        <w:rPr>
          <w:rFonts w:eastAsia="SimSun;宋体"/>
        </w:rPr>
      </w:pPr>
      <w:r>
        <w:rPr>
          <w:rFonts w:eastAsia="SimSun;宋体"/>
        </w:rPr>
        <w:t>4.</w:t>
        <w:tab/>
        <w:t>The location management client decides to send one or several location information reports as determined by location management server (e.g. period of time, last N reports, all stored reports).</w:t>
      </w:r>
    </w:p>
    <w:p>
      <w:pPr>
        <w:pStyle w:val="B1"/>
        <w:rPr>
          <w:rFonts w:eastAsia="SimSun;宋体"/>
        </w:rPr>
      </w:pPr>
      <w:r>
        <w:rPr>
          <w:rFonts w:eastAsia="SimSun;宋体"/>
        </w:rPr>
        <w:t>5.</w:t>
        <w:tab/>
        <w:t>The location management client responds to the location management server with one or several off-network location information reports.</w:t>
      </w:r>
    </w:p>
    <w:p>
      <w:pPr>
        <w:pStyle w:val="NO"/>
        <w:rPr/>
      </w:pPr>
      <w:r>
        <w:rPr/>
        <w:t>NOTE 1:</w:t>
        <w:tab/>
        <w:t>The transmission of requested off-network location information reports does not interrupt the on-network location information reports.</w:t>
      </w:r>
    </w:p>
    <w:p>
      <w:pPr>
        <w:pStyle w:val="NO"/>
        <w:rPr/>
      </w:pPr>
      <w:r>
        <w:rPr/>
        <w:t>NOTE 2:</w:t>
        <w:tab/>
        <w:t>The last stored location information report is transmitted first.</w:t>
      </w:r>
    </w:p>
    <w:p>
      <w:pPr>
        <w:pStyle w:val="B1"/>
        <w:rPr/>
      </w:pPr>
      <w:r>
        <w:rPr>
          <w:rFonts w:eastAsia="SimSun;宋体"/>
        </w:rPr>
        <w:t>6.</w:t>
        <w:tab/>
        <w:t>The location management client responds to the location management server with one or several off-network location information reports.</w:t>
      </w:r>
    </w:p>
    <w:p>
      <w:pPr>
        <w:pStyle w:val="Normal"/>
        <w:rPr>
          <w:rFonts w:eastAsia="SimSun;宋体"/>
          <w:lang w:val="en-US"/>
        </w:rPr>
      </w:pPr>
      <w:r>
        <w:rPr>
          <w:rFonts w:eastAsia="SimSun;宋体"/>
          <w:lang w:val="en-US"/>
        </w:rPr>
        <w:t>A method is necessary to allow the location management server to indicate one or many location management clients to stop the transmission of off-network location information reports (e.g. in case of channel congestion).</w:t>
      </w:r>
    </w:p>
    <w:p>
      <w:pPr>
        <w:pStyle w:val="Heading4"/>
        <w:ind w:left="1418" w:hanging="1418"/>
        <w:rPr/>
      </w:pPr>
      <w:bookmarkStart w:id="102" w:name="__RefHeading___Toc43808983"/>
      <w:bookmarkEnd w:id="102"/>
      <w:r>
        <w:rPr/>
        <w:t>6.</w:t>
      </w:r>
      <w:r>
        <w:rPr>
          <w:lang w:val="en-US"/>
        </w:rPr>
        <w:t>7</w:t>
      </w:r>
      <w:r>
        <w:rPr/>
        <w:t>.2.</w:t>
      </w:r>
      <w:r>
        <w:rPr>
          <w:lang w:val="en-US"/>
        </w:rPr>
        <w:t>3</w:t>
      </w:r>
      <w:r>
        <w:rPr/>
        <w:tab/>
        <w:t>Location information report</w:t>
      </w:r>
    </w:p>
    <w:p>
      <w:pPr>
        <w:pStyle w:val="Normal"/>
        <w:rPr>
          <w:rFonts w:eastAsia="SimSun;宋体"/>
          <w:lang w:val="en-US"/>
        </w:rPr>
      </w:pPr>
      <w:r>
        <w:rPr>
          <w:rFonts w:eastAsia="SimSun;宋体"/>
          <w:lang w:val="en-US"/>
        </w:rPr>
        <w:t>Table</w:t>
      </w:r>
      <w:r>
        <w:rPr/>
        <w:t> </w:t>
      </w:r>
      <w:r>
        <w:rPr>
          <w:rFonts w:eastAsia="SimSun;宋体"/>
          <w:lang w:val="en-US"/>
        </w:rPr>
        <w:t>6.7.2.3-1 describes the information flow from the location management client to the location management server for the location information reporting.</w:t>
      </w:r>
    </w:p>
    <w:p>
      <w:pPr>
        <w:pStyle w:val="TH"/>
        <w:rPr/>
      </w:pPr>
      <w:r>
        <w:rPr/>
        <w:t>Table 6.7.2.3-1: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rFonts w:cs="Arial"/>
                <w:lang w:eastAsia="en-US"/>
              </w:rPr>
              <w:t>MC service ID list</w:t>
            </w:r>
          </w:p>
        </w:tc>
        <w:tc>
          <w:tcPr>
            <w:tcW w:w="144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SimSun;宋体" w:cs="Arial"/>
                <w:lang w:eastAsia="en-US"/>
              </w:rPr>
              <w:t xml:space="preserve">List of MC service IDs (e.g. MCPTT ID, MCData ID, MCVideo ID) of the reporting MC user </w:t>
            </w:r>
            <w:r>
              <w:rPr>
                <w:rFonts w:cs="Arial"/>
                <w:lang w:eastAsia="en-US"/>
              </w:rPr>
              <w:t>at</w:t>
            </w:r>
            <w:r>
              <w:rPr>
                <w:rFonts w:eastAsia="SimSun;宋体" w:cs="Arial"/>
                <w:lang w:eastAsia="en-US"/>
              </w:rPr>
              <w:t xml:space="preserve"> home MC system</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event</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Location Information</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Location information (see NOTE)</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Off-network</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Off-network location information indicator</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eastAsia="en-US"/>
              </w:rPr>
              <w:t>NOTE:</w:t>
              <w:tab/>
              <w:t>This may include timestamp, ECGI, MBMS SAIs, longitude, latitude, accuracy, speed, bearing, altitude, measurement code and additional other location information.</w:t>
            </w:r>
          </w:p>
        </w:tc>
      </w:tr>
    </w:tbl>
    <w:p>
      <w:pPr>
        <w:pStyle w:val="Normal"/>
        <w:rPr>
          <w:rFonts w:eastAsia="SimSun;宋体"/>
          <w:lang w:val="en-US"/>
        </w:rPr>
      </w:pPr>
      <w:r>
        <w:rPr>
          <w:rFonts w:eastAsia="SimSun;宋体"/>
          <w:lang w:val="en-US"/>
        </w:rPr>
      </w:r>
    </w:p>
    <w:p>
      <w:pPr>
        <w:pStyle w:val="Heading3"/>
        <w:rPr/>
      </w:pPr>
      <w:bookmarkStart w:id="103" w:name="__RefHeading___Toc43808984"/>
      <w:bookmarkEnd w:id="103"/>
      <w:r>
        <w:rPr/>
        <w:t>6.</w:t>
      </w:r>
      <w:r>
        <w:rPr>
          <w:lang w:val="en-US"/>
        </w:rPr>
        <w:t>7</w:t>
      </w:r>
      <w:r>
        <w:rPr/>
        <w:t>.3</w:t>
        <w:tab/>
        <w:t>Solution Evaluation</w:t>
      </w:r>
    </w:p>
    <w:p>
      <w:pPr>
        <w:pStyle w:val="Normal"/>
        <w:rPr>
          <w:rFonts w:eastAsia="SimSun;宋体"/>
        </w:rPr>
      </w:pPr>
      <w:r>
        <w:rPr>
          <w:rFonts w:eastAsia="SimSun;宋体"/>
        </w:rPr>
        <w:t>The solution provides information flows and procedures for on-demand location information history reporting</w:t>
      </w:r>
      <w:ins w:id="2208" w:author="S6-200667" w:date="2020-06-14T10:18:00Z">
        <w:r>
          <w:rPr>
            <w:rFonts w:eastAsia="SimSun;宋体"/>
          </w:rPr>
          <w:t>, after the location management client returns from off-network operation. The described solution</w:t>
        </w:r>
      </w:ins>
      <w:ins w:id="2209" w:author="S6-200667" w:date="2020-06-14T10:19:00Z">
        <w:r>
          <w:rPr>
            <w:rFonts w:eastAsia="SimSun;宋体"/>
          </w:rPr>
          <w:t xml:space="preserve"> </w:t>
        </w:r>
      </w:ins>
      <w:del w:id="2210" w:author="S6-200667" w:date="2020-06-14T10:18:00Z">
        <w:r>
          <w:rPr>
            <w:rFonts w:eastAsia="SimSun;宋体"/>
          </w:rPr>
          <w:delText xml:space="preserve">, which </w:delText>
        </w:r>
      </w:del>
      <w:r>
        <w:rPr>
          <w:rFonts w:eastAsia="SimSun;宋体"/>
        </w:rPr>
        <w:t>do</w:t>
      </w:r>
      <w:ins w:id="2211" w:author="S6-200667" w:date="2020-06-14T10:19:00Z">
        <w:r>
          <w:rPr>
            <w:rFonts w:eastAsia="SimSun;宋体"/>
          </w:rPr>
          <w:t>es</w:t>
        </w:r>
      </w:ins>
      <w:r>
        <w:rPr>
          <w:rFonts w:eastAsia="SimSun;宋体"/>
        </w:rPr>
        <w:t xml:space="preserve"> not affect any of the existing information flows and procedures</w:t>
      </w:r>
      <w:ins w:id="2212" w:author="S6-200667" w:date="2020-06-14T10:19:00Z">
        <w:r>
          <w:rPr>
            <w:rFonts w:eastAsia="SimSun;宋体"/>
          </w:rPr>
          <w:t xml:space="preserve"> for on-network operation</w:t>
        </w:r>
      </w:ins>
      <w:r>
        <w:rPr>
          <w:rFonts w:eastAsia="SimSun;宋体"/>
        </w:rPr>
        <w:t>.</w:t>
      </w:r>
    </w:p>
    <w:p>
      <w:pPr>
        <w:pStyle w:val="Heading2"/>
        <w:rPr/>
      </w:pPr>
      <w:bookmarkStart w:id="104" w:name="__RefHeading___Toc43808985"/>
      <w:bookmarkEnd w:id="104"/>
      <w:r>
        <w:rPr/>
        <w:t>6.</w:t>
      </w:r>
      <w:r>
        <w:rPr>
          <w:lang w:val="en-US"/>
        </w:rPr>
        <w:t>8</w:t>
      </w:r>
      <w:r>
        <w:rPr/>
        <w:tab/>
        <w:t xml:space="preserve">Solution </w:t>
      </w:r>
      <w:r>
        <w:rPr>
          <w:lang w:val="en-US"/>
        </w:rPr>
        <w:t>8</w:t>
      </w:r>
      <w:r>
        <w:rPr/>
        <w:t>: Triggered location history reporting</w:t>
      </w:r>
    </w:p>
    <w:p>
      <w:pPr>
        <w:pStyle w:val="Heading3"/>
        <w:rPr/>
      </w:pPr>
      <w:bookmarkStart w:id="105" w:name="__RefHeading___Toc43808986"/>
      <w:bookmarkEnd w:id="105"/>
      <w:r>
        <w:rPr/>
        <w:t>6.</w:t>
      </w:r>
      <w:r>
        <w:rPr>
          <w:lang w:val="en-US"/>
        </w:rPr>
        <w:t>8</w:t>
      </w:r>
      <w:r>
        <w:rPr/>
        <w:t>.1</w:t>
        <w:tab/>
        <w:t>Description</w:t>
      </w:r>
    </w:p>
    <w:p>
      <w:pPr>
        <w:pStyle w:val="Normal"/>
        <w:rPr>
          <w:rFonts w:eastAsia="SimSun;宋体"/>
          <w:ins w:id="2214" w:author="S6-200668" w:date="2020-06-15T10:24:00Z"/>
        </w:rPr>
      </w:pPr>
      <w:ins w:id="2213" w:author="S6-200668" w:date="2020-06-15T10:24:00Z">
        <w:r>
          <w:rPr>
            <w:rFonts w:eastAsia="SimSun;宋体"/>
          </w:rPr>
          <w:t>This solution addresses key issue #2: Location History Reporting.</w:t>
        </w:r>
      </w:ins>
    </w:p>
    <w:p>
      <w:pPr>
        <w:pStyle w:val="Normal"/>
        <w:rPr>
          <w:rFonts w:eastAsia="SimSun;宋体"/>
        </w:rPr>
      </w:pPr>
      <w:r>
        <w:rPr>
          <w:rFonts w:eastAsia="SimSun;宋体"/>
        </w:rPr>
        <w:t>The location management client may have stored one or multiple event-triggered location information reports</w:t>
      </w:r>
      <w:ins w:id="2215" w:author="S6-200668" w:date="2020-06-15T10:25:00Z">
        <w:r>
          <w:rPr>
            <w:rFonts w:eastAsia="SimSun;宋体"/>
          </w:rPr>
          <w:t xml:space="preserve"> while operating off-network</w:t>
        </w:r>
      </w:ins>
      <w:r>
        <w:rPr>
          <w:rFonts w:eastAsia="SimSun;宋体"/>
        </w:rPr>
        <w:t xml:space="preserve">. This solution provides a procedure for </w:t>
      </w:r>
      <w:del w:id="2216" w:author="S6-200668" w:date="2020-06-15T10:25:00Z">
        <w:r>
          <w:rPr>
            <w:rFonts w:eastAsia="SimSun;宋体"/>
          </w:rPr>
          <w:delText>triggered location history reporting of stored location information report(s)</w:delText>
        </w:r>
      </w:del>
      <w:ins w:id="2217" w:author="S6-200668" w:date="2020-06-15T10:25:00Z">
        <w:r>
          <w:rPr>
            <w:rFonts w:eastAsia="SimSun;宋体"/>
          </w:rPr>
          <w:t xml:space="preserve"> the automatic transmission of off-network stored location reports after the location management client returns to on-network operation. This solution may affect the existing information flow for reporting location information</w:t>
        </w:r>
      </w:ins>
      <w:r>
        <w:rPr>
          <w:rFonts w:eastAsia="SimSun;宋体"/>
        </w:rPr>
        <w:t>.</w:t>
      </w:r>
    </w:p>
    <w:p>
      <w:pPr>
        <w:pStyle w:val="Heading3"/>
        <w:rPr>
          <w:lang w:val="en-US"/>
        </w:rPr>
      </w:pPr>
      <w:bookmarkStart w:id="106" w:name="__RefHeading___Toc43808987"/>
      <w:bookmarkEnd w:id="106"/>
      <w:r>
        <w:rPr/>
        <w:t>6.</w:t>
      </w:r>
      <w:r>
        <w:rPr>
          <w:lang w:val="en-US"/>
        </w:rPr>
        <w:t>8</w:t>
      </w:r>
      <w:r>
        <w:rPr/>
        <w:t>.2</w:t>
        <w:tab/>
        <w:t>Impacts on existing nodes and functionality</w:t>
      </w:r>
    </w:p>
    <w:p>
      <w:pPr>
        <w:pStyle w:val="Heading4"/>
        <w:ind w:left="1418" w:hanging="1418"/>
        <w:rPr>
          <w:rFonts w:eastAsia="SimSun;宋体"/>
        </w:rPr>
      </w:pPr>
      <w:bookmarkStart w:id="107" w:name="__RefHeading___Toc43808988"/>
      <w:bookmarkEnd w:id="107"/>
      <w:r>
        <w:rPr>
          <w:rFonts w:eastAsia="SimSun;宋体"/>
        </w:rPr>
        <w:t>6.</w:t>
      </w:r>
      <w:r>
        <w:rPr>
          <w:rFonts w:eastAsia="SimSun;宋体"/>
          <w:lang w:val="en-US"/>
        </w:rPr>
        <w:t>8</w:t>
      </w:r>
      <w:r>
        <w:rPr>
          <w:rFonts w:eastAsia="SimSun;宋体"/>
        </w:rPr>
        <w:t>.2.1</w:t>
        <w:tab/>
        <w:t>Triggered location history reporting procedure</w:t>
      </w:r>
    </w:p>
    <w:p>
      <w:pPr>
        <w:pStyle w:val="Normal"/>
        <w:rPr>
          <w:rFonts w:eastAsia="SimSun;宋体"/>
          <w:lang w:val="en-US"/>
        </w:rPr>
      </w:pPr>
      <w:r>
        <w:rPr>
          <w:rFonts w:eastAsia="SimSun;宋体"/>
          <w:lang w:val="en-US"/>
        </w:rPr>
        <w:t>The location management client may be triggered to send any stored location information report(s) to the location management server by entering on-network operation.</w:t>
      </w:r>
    </w:p>
    <w:p>
      <w:pPr>
        <w:pStyle w:val="TH"/>
        <w:rPr/>
      </w:pPr>
      <w:r>
        <w:rPr/>
        <w:object w:dxaOrig="6197" w:dyaOrig="391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9.9pt;height:195.55pt" filled="f" o:ole="">
            <v:imagedata r:id="rId15" o:title=""/>
          </v:shape>
          <o:OLEObject Type="Embed" ProgID="" ShapeID="ole_rId14" DrawAspect="Content" ObjectID="_1589392429" r:id="rId14"/>
        </w:object>
      </w:r>
    </w:p>
    <w:p>
      <w:pPr>
        <w:pStyle w:val="TF"/>
        <w:overflowPunct w:val="false"/>
        <w:autoSpaceDE w:val="false"/>
        <w:textAlignment w:val="baseline"/>
        <w:rPr>
          <w:rFonts w:cs="Arial"/>
          <w:b w:val="false"/>
          <w:b w:val="false"/>
        </w:rPr>
      </w:pPr>
      <w:r>
        <w:rPr>
          <w:lang w:val="en-US"/>
        </w:rPr>
        <w:t>Figure 6.</w:t>
      </w:r>
      <w:r>
        <w:rPr>
          <w:lang w:val="en-US"/>
        </w:rPr>
        <w:t>8</w:t>
      </w:r>
      <w:r>
        <w:rPr>
          <w:lang w:val="en-US"/>
        </w:rPr>
        <w:t>.2.1-1: Triggered location history reporting procedure</w:t>
      </w:r>
    </w:p>
    <w:p>
      <w:pPr>
        <w:pStyle w:val="B1"/>
        <w:rPr>
          <w:rFonts w:eastAsia="SimSun;宋体"/>
          <w:lang w:val="en-US"/>
        </w:rPr>
      </w:pPr>
      <w:r>
        <w:rPr>
          <w:rFonts w:eastAsia="SimSun;宋体"/>
          <w:lang w:val="en-US"/>
        </w:rPr>
        <w:t>1.</w:t>
        <w:tab/>
        <w:t>The location management client enters on-network operation, establishes connection to the location management server and enters the state to transmit location information reports.</w:t>
      </w:r>
    </w:p>
    <w:p>
      <w:pPr>
        <w:pStyle w:val="B1"/>
        <w:rPr>
          <w:rFonts w:eastAsia="SimSun;宋体"/>
          <w:lang w:val="en-US"/>
        </w:rPr>
      </w:pPr>
      <w:r>
        <w:rPr>
          <w:rFonts w:eastAsia="SimSun;宋体"/>
          <w:lang w:val="en-US"/>
        </w:rPr>
        <w:t>2.</w:t>
        <w:tab/>
        <w:t>The location management client sends one or multiple location information reports to the location management server.</w:t>
      </w:r>
    </w:p>
    <w:p>
      <w:pPr>
        <w:pStyle w:val="NO"/>
        <w:rPr/>
      </w:pPr>
      <w:r>
        <w:rPr>
          <w:rFonts w:eastAsia="SimSun;宋体"/>
          <w:lang w:val="en-US"/>
        </w:rPr>
        <w:t>NOTE 1:</w:t>
        <w:tab/>
        <w:t>The transmission of requested off-network location information reports does not interrupt the on-network location information reports.</w:t>
      </w:r>
    </w:p>
    <w:p>
      <w:pPr>
        <w:pStyle w:val="NO"/>
        <w:rPr>
          <w:rFonts w:eastAsia="SimSun;宋体"/>
          <w:lang w:val="en-US"/>
        </w:rPr>
      </w:pPr>
      <w:r>
        <w:rPr>
          <w:rFonts w:eastAsia="SimSun;宋体"/>
          <w:lang w:val="en-US"/>
        </w:rPr>
        <w:t>NOTE 2:</w:t>
        <w:tab/>
        <w:t>The last stored location information report is transmitted first.</w:t>
      </w:r>
    </w:p>
    <w:p>
      <w:pPr>
        <w:pStyle w:val="B1"/>
        <w:rPr>
          <w:rFonts w:eastAsia="SimSun;宋体"/>
          <w:lang w:val="en-US"/>
        </w:rPr>
      </w:pPr>
      <w:r>
        <w:rPr>
          <w:rFonts w:eastAsia="SimSun;宋体"/>
          <w:lang w:val="en-US"/>
        </w:rPr>
        <w:t>3.</w:t>
        <w:tab/>
        <w:t>Upon receiving the report(s), the location management server stores location information reports of the reporting location management client.</w:t>
      </w:r>
    </w:p>
    <w:p>
      <w:pPr>
        <w:pStyle w:val="Normal"/>
        <w:rPr/>
      </w:pPr>
      <w:r>
        <w:rPr/>
        <w:t>A method is necessary to allow the location management server to indicate one or many location management clients to stop the transmission of off-network location information reports (e.g. in case of channel congestion).</w:t>
      </w:r>
    </w:p>
    <w:p>
      <w:pPr>
        <w:pStyle w:val="Heading4"/>
        <w:ind w:left="1418" w:hanging="1418"/>
        <w:rPr>
          <w:rFonts w:eastAsia="SimSun;宋体"/>
        </w:rPr>
      </w:pPr>
      <w:bookmarkStart w:id="108" w:name="__RefHeading___Toc43808989"/>
      <w:bookmarkEnd w:id="108"/>
      <w:r>
        <w:rPr>
          <w:rFonts w:eastAsia="SimSun;宋体"/>
        </w:rPr>
        <w:t>6.</w:t>
      </w:r>
      <w:r>
        <w:rPr>
          <w:rFonts w:eastAsia="SimSun;宋体"/>
          <w:lang w:val="en-US"/>
        </w:rPr>
        <w:t>8</w:t>
      </w:r>
      <w:r>
        <w:rPr>
          <w:rFonts w:eastAsia="SimSun;宋体"/>
        </w:rPr>
        <w:t>.2.</w:t>
      </w:r>
      <w:r>
        <w:rPr>
          <w:rFonts w:eastAsia="SimSun;宋体"/>
          <w:lang w:val="en-US"/>
        </w:rPr>
        <w:t>2</w:t>
      </w:r>
      <w:r>
        <w:rPr>
          <w:rFonts w:eastAsia="SimSun;宋体"/>
        </w:rPr>
        <w:tab/>
        <w:t>Location information report</w:t>
      </w:r>
    </w:p>
    <w:p>
      <w:pPr>
        <w:pStyle w:val="Normal"/>
        <w:rPr/>
      </w:pPr>
      <w:r>
        <w:rPr/>
        <w:t>Table 6.8.2.2-1 describes the information flow from the location management client to the location management server for the location information reporting.</w:t>
      </w:r>
    </w:p>
    <w:p>
      <w:pPr>
        <w:pStyle w:val="TH"/>
        <w:rPr/>
      </w:pPr>
      <w:r>
        <w:rPr/>
        <w:t>Table 6.8.2.2-1: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lang w:eastAsia="en-US"/>
              </w:rPr>
            </w:pPr>
            <w:r>
              <w:rPr>
                <w:lang w:eastAsia="en-US"/>
              </w:rPr>
              <w:t>Information element</w:t>
            </w:r>
          </w:p>
        </w:tc>
        <w:tc>
          <w:tcPr>
            <w:tcW w:w="1440" w:type="dxa"/>
            <w:tcBorders>
              <w:top w:val="single" w:sz="4" w:space="0" w:color="000000"/>
              <w:left w:val="single" w:sz="4" w:space="0" w:color="000000"/>
              <w:bottom w:val="single" w:sz="4" w:space="0" w:color="000000"/>
            </w:tcBorders>
          </w:tcPr>
          <w:p>
            <w:pPr>
              <w:pStyle w:val="TAH"/>
              <w:rPr>
                <w:lang w:eastAsia="en-US"/>
              </w:rPr>
            </w:pPr>
            <w:r>
              <w:rPr>
                <w:lang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rFonts w:cs="Arial"/>
                <w:lang w:eastAsia="en-US"/>
              </w:rPr>
              <w:t>MC service ID list</w:t>
            </w:r>
          </w:p>
        </w:tc>
        <w:tc>
          <w:tcPr>
            <w:tcW w:w="144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SimSun;宋体" w:cs="Arial"/>
                <w:lang w:eastAsia="en-US"/>
              </w:rPr>
              <w:t xml:space="preserve">List of MC service IDs (e.g. MCPTT ID, MCData ID, MCVideo ID) of the reporting MC user </w:t>
            </w:r>
            <w:r>
              <w:rPr>
                <w:rFonts w:cs="Arial"/>
                <w:lang w:eastAsia="en-US"/>
              </w:rPr>
              <w:t>at</w:t>
            </w:r>
            <w:r>
              <w:rPr>
                <w:rFonts w:eastAsia="SimSun;宋体" w:cs="Arial"/>
                <w:lang w:eastAsia="en-US"/>
              </w:rPr>
              <w:t xml:space="preserve"> home MC system</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Triggering event</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Location Information</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Location information (see NOTE)</w:t>
            </w:r>
          </w:p>
        </w:tc>
      </w:tr>
      <w:tr>
        <w:trPr/>
        <w:tc>
          <w:tcPr>
            <w:tcW w:w="2880" w:type="dxa"/>
            <w:tcBorders>
              <w:top w:val="single" w:sz="4" w:space="0" w:color="000000"/>
              <w:left w:val="single" w:sz="4" w:space="0" w:color="000000"/>
              <w:bottom w:val="single" w:sz="4" w:space="0" w:color="000000"/>
            </w:tcBorders>
          </w:tcPr>
          <w:p>
            <w:pPr>
              <w:pStyle w:val="TAL"/>
              <w:rPr>
                <w:lang w:eastAsia="en-US"/>
              </w:rPr>
            </w:pPr>
            <w:r>
              <w:rPr>
                <w:lang w:eastAsia="en-US"/>
              </w:rPr>
              <w:t>Off-network</w:t>
            </w:r>
          </w:p>
        </w:tc>
        <w:tc>
          <w:tcPr>
            <w:tcW w:w="1440" w:type="dxa"/>
            <w:tcBorders>
              <w:top w:val="single" w:sz="4" w:space="0" w:color="000000"/>
              <w:left w:val="single" w:sz="4" w:space="0" w:color="000000"/>
              <w:bottom w:val="single" w:sz="4" w:space="0" w:color="000000"/>
            </w:tcBorders>
          </w:tcPr>
          <w:p>
            <w:pPr>
              <w:pStyle w:val="TAL"/>
              <w:rPr>
                <w:lang w:eastAsia="en-US"/>
              </w:rPr>
            </w:pPr>
            <w:r>
              <w:rPr>
                <w:lang w:eastAsia="en-US"/>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Off-network location information indicator</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This may include timestamp, ECGI, MBMS SAIs, longitude, latitude, accuracy, speed, bearing, altitude, measurement code and additional other location information.</w:t>
            </w:r>
          </w:p>
        </w:tc>
      </w:tr>
    </w:tbl>
    <w:p>
      <w:pPr>
        <w:pStyle w:val="Normal"/>
        <w:rPr>
          <w:lang w:val="en-US"/>
        </w:rPr>
      </w:pPr>
      <w:r>
        <w:rPr>
          <w:lang w:val="en-US"/>
        </w:rPr>
      </w:r>
    </w:p>
    <w:p>
      <w:pPr>
        <w:pStyle w:val="Heading3"/>
        <w:rPr/>
      </w:pPr>
      <w:bookmarkStart w:id="109" w:name="__RefHeading___Toc43808990"/>
      <w:bookmarkEnd w:id="109"/>
      <w:r>
        <w:rPr/>
        <w:t>6.</w:t>
      </w:r>
      <w:r>
        <w:rPr>
          <w:lang w:val="en-US"/>
        </w:rPr>
        <w:t>8</w:t>
      </w:r>
      <w:r>
        <w:rPr/>
        <w:t>.3</w:t>
        <w:tab/>
        <w:t>Solution Evaluation</w:t>
      </w:r>
    </w:p>
    <w:p>
      <w:pPr>
        <w:pStyle w:val="Normal"/>
        <w:rPr>
          <w:rFonts w:eastAsia="SimSun;宋体"/>
        </w:rPr>
      </w:pPr>
      <w:r>
        <w:rPr>
          <w:rFonts w:eastAsia="SimSun;宋体"/>
        </w:rPr>
        <w:t>The solution provides a procedure for triggered location history reporting</w:t>
      </w:r>
      <w:ins w:id="2218" w:author="S6-200668" w:date="2020-06-15T10:27:00Z">
        <w:r>
          <w:rPr>
            <w:rFonts w:eastAsia="SimSun;宋体"/>
          </w:rPr>
          <w:t xml:space="preserve"> on returning to on-network operation after the location management client has stored location reports while operating off-network</w:t>
        </w:r>
      </w:ins>
      <w:r>
        <w:rPr>
          <w:rFonts w:eastAsia="SimSun;宋体"/>
        </w:rPr>
        <w:t>, which does not affect any of the existing procedures.</w:t>
      </w:r>
    </w:p>
    <w:p>
      <w:pPr>
        <w:pStyle w:val="Heading2"/>
        <w:rPr/>
      </w:pPr>
      <w:bookmarkStart w:id="110" w:name="__RefHeading___Toc43808991"/>
      <w:bookmarkEnd w:id="110"/>
      <w:r>
        <w:rPr/>
        <w:t>6.</w:t>
      </w:r>
      <w:r>
        <w:rPr>
          <w:lang w:val="en-US"/>
        </w:rPr>
        <w:t>9</w:t>
      </w:r>
      <w:r>
        <w:rPr/>
        <w:tab/>
        <w:t xml:space="preserve">Solution </w:t>
      </w:r>
      <w:r>
        <w:rPr>
          <w:lang w:val="en-US"/>
        </w:rPr>
        <w:t>9</w:t>
      </w:r>
      <w:r>
        <w:rPr/>
        <w:t>: Adding a UE label to Initial MC service UE configuration</w:t>
      </w:r>
    </w:p>
    <w:p>
      <w:pPr>
        <w:pStyle w:val="Heading3"/>
        <w:rPr/>
      </w:pPr>
      <w:bookmarkStart w:id="111" w:name="__RefHeading___Toc43808992"/>
      <w:bookmarkEnd w:id="111"/>
      <w:r>
        <w:rPr/>
        <w:t>6.</w:t>
      </w:r>
      <w:r>
        <w:rPr>
          <w:lang w:val="en-US"/>
        </w:rPr>
        <w:t>9</w:t>
      </w:r>
      <w:r>
        <w:rPr/>
        <w:t>.1</w:t>
        <w:tab/>
        <w:t>Description</w:t>
      </w:r>
    </w:p>
    <w:p>
      <w:pPr>
        <w:pStyle w:val="Normal"/>
        <w:rPr/>
      </w:pPr>
      <w:r>
        <w:rPr>
          <w:rFonts w:eastAsia="SimSun;宋体"/>
        </w:rPr>
        <w:t>This solution addresses key issue #6: Individual UE addressing.</w:t>
      </w:r>
    </w:p>
    <w:p>
      <w:pPr>
        <w:pStyle w:val="Normal"/>
        <w:rPr>
          <w:rFonts w:eastAsia="SimSun;宋体"/>
        </w:rPr>
      </w:pPr>
      <w:r>
        <w:rPr>
          <w:rFonts w:eastAsia="SimSun;宋体"/>
        </w:rPr>
        <w:t>An MC UE label is added to table A.6.1 in 3GPP</w:t>
      </w:r>
      <w:r>
        <w:rPr/>
        <w:t> </w:t>
      </w:r>
      <w:r>
        <w:rPr>
          <w:rFonts w:eastAsia="SimSun;宋体"/>
        </w:rPr>
        <w:t>TS</w:t>
      </w:r>
      <w:r>
        <w:rPr/>
        <w:t> </w:t>
      </w:r>
      <w:r>
        <w:rPr>
          <w:rFonts w:eastAsia="SimSun;宋体"/>
        </w:rPr>
        <w:t>23.280 [7], the Initial MC service UE configuration data. After user authentication and service authorization the MC service client will inform the MC service server of the MC UE label being used. The MC service will be able to map the MC UE label to the MC service ID for that specific instance of user login.</w:t>
      </w:r>
    </w:p>
    <w:p>
      <w:pPr>
        <w:pStyle w:val="Normal"/>
        <w:rPr>
          <w:rFonts w:eastAsia="SimSun;宋体"/>
        </w:rPr>
      </w:pPr>
      <w:r>
        <w:rPr>
          <w:rFonts w:eastAsia="SimSun;宋体"/>
        </w:rPr>
        <w:t>When a MC service user is logged on to multiple MC service UEs using the same MC service ID, the MC service server will be able to map location reports from these different MC service UEs by using the MC service ID together with the MC UE label to distinguish between specific MC service UEs.</w:t>
      </w:r>
    </w:p>
    <w:p>
      <w:pPr>
        <w:pStyle w:val="EditorsNote"/>
        <w:rPr/>
      </w:pPr>
      <w:r>
        <w:rPr>
          <w:rFonts w:eastAsia="SimSun;宋体"/>
        </w:rPr>
        <w:t>Editor's note:</w:t>
        <w:tab/>
        <w:t>It is FFS how to transfer the MC UE label from MC service client to MC service server.</w:t>
      </w:r>
    </w:p>
    <w:p>
      <w:pPr>
        <w:pStyle w:val="EditorsNote"/>
        <w:rPr>
          <w:rFonts w:eastAsia="SimSun;宋体"/>
        </w:rPr>
      </w:pPr>
      <w:r>
        <w:rPr>
          <w:rFonts w:eastAsia="SimSun;宋体"/>
        </w:rPr>
        <w:t>Editor's note:</w:t>
        <w:tab/>
        <w:t>It is FFS how to indicate a specific MC service ID and MC UE label in the delivery of location reports to the MC service clients consuming these location reports.</w:t>
      </w:r>
    </w:p>
    <w:p>
      <w:pPr>
        <w:pStyle w:val="Heading3"/>
        <w:rPr>
          <w:lang w:val="en-US"/>
        </w:rPr>
      </w:pPr>
      <w:bookmarkStart w:id="112" w:name="__RefHeading___Toc43808993"/>
      <w:bookmarkEnd w:id="112"/>
      <w:r>
        <w:rPr/>
        <w:t>6.</w:t>
      </w:r>
      <w:r>
        <w:rPr>
          <w:lang w:val="en-US"/>
        </w:rPr>
        <w:t>9</w:t>
      </w:r>
      <w:r>
        <w:rPr/>
        <w:t>.2</w:t>
        <w:tab/>
        <w:t>Impacts on existing nodes and functionality</w:t>
      </w:r>
    </w:p>
    <w:p>
      <w:pPr>
        <w:pStyle w:val="Normal"/>
        <w:rPr/>
      </w:pPr>
      <w:r>
        <w:rPr>
          <w:rFonts w:eastAsia="SimSun;宋体"/>
        </w:rPr>
        <w:t xml:space="preserve">Addition of extra parameter to 3GPP TS 23.280 [7] </w:t>
      </w:r>
      <w:r>
        <w:rPr/>
        <w:t>Initial MC service UE configuration data</w:t>
      </w:r>
    </w:p>
    <w:p>
      <w:pPr>
        <w:pStyle w:val="TH"/>
        <w:rPr>
          <w:lang w:eastAsia="ko-KR"/>
        </w:rPr>
      </w:pPr>
      <w:r>
        <w:rPr>
          <w:lang w:eastAsia="ko-KR"/>
        </w:rPr>
        <w:t>Table 6.9.2-1: Initial MC service UE configuration data (on-network)</w:t>
      </w:r>
    </w:p>
    <w:tbl>
      <w:tblPr>
        <w:tblW w:w="8000" w:type="dxa"/>
        <w:jc w:val="center"/>
        <w:tblInd w:w="0" w:type="dxa"/>
        <w:tblLayout w:type="fixed"/>
        <w:tblCellMar>
          <w:top w:w="0" w:type="dxa"/>
          <w:left w:w="108" w:type="dxa"/>
          <w:bottom w:w="0" w:type="dxa"/>
          <w:right w:w="108" w:type="dxa"/>
        </w:tblCellMar>
      </w:tblPr>
      <w:tblGrid>
        <w:gridCol w:w="1967"/>
        <w:gridCol w:w="6033"/>
      </w:tblGrid>
      <w:tr>
        <w:trPr>
          <w:trHeight w:val="539"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H"/>
              <w:rPr/>
            </w:pPr>
            <w:r>
              <w:rPr/>
              <w:t>Reference</w:t>
            </w:r>
          </w:p>
        </w:tc>
        <w:tc>
          <w:tcPr>
            <w:tcW w:w="6033"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 description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Subclause 10.1.1</w:t>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Operational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 MC service UE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&gt;&gt; MC UE label</w:t>
            </w:r>
          </w:p>
        </w:tc>
      </w:tr>
    </w:tbl>
    <w:p>
      <w:pPr>
        <w:pStyle w:val="Normal"/>
        <w:rPr>
          <w:lang w:val="en-US"/>
        </w:rPr>
      </w:pPr>
      <w:r>
        <w:rPr>
          <w:lang w:val="en-US"/>
        </w:rPr>
      </w:r>
    </w:p>
    <w:p>
      <w:pPr>
        <w:pStyle w:val="Heading3"/>
        <w:rPr/>
      </w:pPr>
      <w:bookmarkStart w:id="113" w:name="__RefHeading___Toc43808994"/>
      <w:bookmarkEnd w:id="113"/>
      <w:r>
        <w:rPr/>
        <w:t>6.</w:t>
      </w:r>
      <w:r>
        <w:rPr>
          <w:lang w:val="en-US"/>
        </w:rPr>
        <w:t>9</w:t>
      </w:r>
      <w:r>
        <w:rPr/>
        <w:t>.3</w:t>
        <w:tab/>
        <w:t>Solution Evaluation</w:t>
      </w:r>
    </w:p>
    <w:p>
      <w:pPr>
        <w:pStyle w:val="Normal"/>
        <w:rPr/>
      </w:pPr>
      <w:del w:id="2219" w:author="S6-200910" w:date="2020-06-18T10:59:00Z">
        <w:r>
          <w:rPr>
            <w:rFonts w:eastAsia="SimSun;宋体"/>
          </w:rPr>
          <w:delText>The editor's notes above need further investigation prior to performing an evaluation, due to the unknown impact to the existing architecture, information flows and procedures.</w:delText>
        </w:r>
      </w:del>
      <w:ins w:id="2220" w:author="S6-200910" w:date="2020-06-18T10:58:00Z">
        <w:r>
          <w:rPr>
            <w:rFonts w:eastAsia="SimSun;宋体"/>
          </w:rPr>
          <w:t>This solution adds a new entry to the existing Initial MC service UE configuration data (on-network) table, in order to identify a specific UE.</w:t>
        </w:r>
      </w:ins>
    </w:p>
    <w:p>
      <w:pPr>
        <w:pStyle w:val="Normal"/>
        <w:rPr>
          <w:lang w:val="en-US"/>
        </w:rPr>
      </w:pPr>
      <w:ins w:id="2222" w:author="S6-200910" w:date="2020-06-18T10:58:00Z">
        <w:r>
          <w:rPr>
            <w:rFonts w:eastAsia="SimSun;宋体"/>
          </w:rPr>
          <w:t>A solution is needed for how to transfer the MC UE label from the MC service client to the MC service server, and how the MC UE label is sent in conjunction with the MC service ID in delivery reports to MC service clients consuming these location reports.</w:t>
        </w:r>
      </w:ins>
    </w:p>
    <w:p>
      <w:pPr>
        <w:pStyle w:val="Heading2"/>
        <w:rPr/>
      </w:pPr>
      <w:bookmarkStart w:id="114" w:name="__RefHeading___Toc43808995"/>
      <w:bookmarkEnd w:id="114"/>
      <w:r>
        <w:rPr/>
        <w:t>6.</w:t>
      </w:r>
      <w:r>
        <w:rPr>
          <w:lang w:val="en-US"/>
        </w:rPr>
        <w:t>10</w:t>
      </w:r>
      <w:r>
        <w:rPr/>
        <w:tab/>
        <w:t xml:space="preserve">Solution </w:t>
      </w:r>
      <w:r>
        <w:rPr>
          <w:lang w:val="en-US"/>
        </w:rPr>
        <w:t>10</w:t>
      </w:r>
      <w:r>
        <w:rPr/>
        <w:t>: Associate a user profile per MC service UE</w:t>
      </w:r>
    </w:p>
    <w:p>
      <w:pPr>
        <w:pStyle w:val="Heading3"/>
        <w:rPr/>
      </w:pPr>
      <w:bookmarkStart w:id="115" w:name="__RefHeading___Toc43808996"/>
      <w:bookmarkEnd w:id="115"/>
      <w:r>
        <w:rPr/>
        <w:t>6.</w:t>
      </w:r>
      <w:r>
        <w:rPr>
          <w:lang w:val="en-US"/>
        </w:rPr>
        <w:t>10</w:t>
      </w:r>
      <w:r>
        <w:rPr/>
        <w:t>.1</w:t>
        <w:tab/>
        <w:t>Description</w:t>
      </w:r>
    </w:p>
    <w:p>
      <w:pPr>
        <w:pStyle w:val="Normal"/>
        <w:rPr/>
      </w:pPr>
      <w:r>
        <w:rPr>
          <w:rFonts w:eastAsia="SimSun;宋体"/>
        </w:rPr>
        <w:t>This solution addresses key issue #6: Individual UE addressing.</w:t>
      </w:r>
    </w:p>
    <w:p>
      <w:pPr>
        <w:pStyle w:val="Normal"/>
        <w:rPr>
          <w:rFonts w:eastAsia="SimSun;宋体"/>
        </w:rPr>
      </w:pPr>
      <w:r>
        <w:rPr/>
        <w:t>When a MC service user logs on to a specific MC service UE, each time a specific MC service user profile may be used (either automatically or manually) to identify which MC service UE the MC service user has just logged on to.</w:t>
      </w:r>
    </w:p>
    <w:p>
      <w:pPr>
        <w:pStyle w:val="Normal"/>
        <w:rPr/>
      </w:pPr>
      <w:r>
        <w:rPr/>
        <w:t>With the possibility to select an individual MC service user profile for each MC service UE, the MC service ID together with the current MC service user profile can be used to identify a specific MC service UE (e.g. for location information report).</w:t>
      </w:r>
    </w:p>
    <w:p>
      <w:pPr>
        <w:pStyle w:val="Normal"/>
        <w:rPr/>
      </w:pPr>
      <w:r>
        <w:rPr/>
        <w:t>In the case of manual selection of the MC service user profile, each MC service user profile should uniquely identify an MC service UE.</w:t>
      </w:r>
    </w:p>
    <w:p>
      <w:pPr>
        <w:pStyle w:val="Normal"/>
        <w:rPr>
          <w:rFonts w:eastAsia="SimSun;宋体"/>
        </w:rPr>
      </w:pPr>
      <w:r>
        <w:rPr/>
        <w:t>In the case of automatic selection no additional setup step for the MC service user is required. The MC service user profile is automatically assigned by the MC system for a specific MC service UE using a specific MC UE identifier.</w:t>
      </w:r>
    </w:p>
    <w:p>
      <w:pPr>
        <w:pStyle w:val="EditorsNote"/>
        <w:rPr>
          <w:rFonts w:eastAsia="SimSun;宋体"/>
          <w:lang w:val="en-US"/>
        </w:rPr>
      </w:pPr>
      <w:r>
        <w:rPr/>
        <w:t>Editor's note:</w:t>
      </w:r>
      <w:r>
        <w:rPr>
          <w:lang w:val="en-US"/>
        </w:rPr>
        <w:tab/>
      </w:r>
      <w:r>
        <w:rPr/>
        <w:t>It is FFS how the individual MC service user IDs will be mapped to the associated MC service user</w:t>
      </w:r>
      <w:r>
        <w:rPr>
          <w:rFonts w:eastAsia="SimSun;宋体"/>
        </w:rPr>
        <w:t>.</w:t>
      </w:r>
    </w:p>
    <w:p>
      <w:pPr>
        <w:pStyle w:val="Heading3"/>
        <w:rPr>
          <w:lang w:val="en-US"/>
        </w:rPr>
      </w:pPr>
      <w:bookmarkStart w:id="116" w:name="__RefHeading___Toc43808997"/>
      <w:bookmarkEnd w:id="116"/>
      <w:r>
        <w:rPr/>
        <w:t>6.</w:t>
      </w:r>
      <w:r>
        <w:rPr>
          <w:lang w:val="en-US"/>
        </w:rPr>
        <w:t>10</w:t>
      </w:r>
      <w:r>
        <w:rPr/>
        <w:t>.2</w:t>
        <w:tab/>
        <w:t>Impacts on existing nodes and functionality</w:t>
      </w:r>
    </w:p>
    <w:p>
      <w:pPr>
        <w:pStyle w:val="Normal"/>
        <w:rPr>
          <w:rFonts w:eastAsia="SimSun;宋体"/>
        </w:rPr>
      </w:pPr>
      <w:r>
        <w:rPr/>
        <w:t>No significant impacts on the existing architecture are identified using this solution because it uses the already defined MC service ID and MC service user profile to identify individual UEs.</w:t>
      </w:r>
    </w:p>
    <w:p>
      <w:pPr>
        <w:pStyle w:val="Heading3"/>
        <w:rPr/>
      </w:pPr>
      <w:bookmarkStart w:id="117" w:name="__RefHeading___Toc43808998"/>
      <w:bookmarkEnd w:id="117"/>
      <w:r>
        <w:rPr/>
        <w:t>6.</w:t>
      </w:r>
      <w:r>
        <w:rPr>
          <w:lang w:val="en-US"/>
        </w:rPr>
        <w:t>10</w:t>
      </w:r>
      <w:r>
        <w:rPr/>
        <w:t>.3</w:t>
        <w:tab/>
        <w:t>Solution Evaluation</w:t>
      </w:r>
    </w:p>
    <w:p>
      <w:pPr>
        <w:pStyle w:val="Normal"/>
        <w:rPr/>
      </w:pPr>
      <w:r>
        <w:rPr/>
        <w:t>The solution has to be evaluated from the operative-tactical point of view.</w:t>
      </w:r>
    </w:p>
    <w:p>
      <w:pPr>
        <w:pStyle w:val="Normal"/>
        <w:rPr/>
      </w:pPr>
      <w:r>
        <w:rPr/>
        <w:t xml:space="preserve">The manual mapping allows meaningful MC service UE identifications, but requires an additional setup step for the MC service user. </w:t>
      </w:r>
    </w:p>
    <w:p>
      <w:pPr>
        <w:pStyle w:val="Normal"/>
        <w:rPr/>
      </w:pPr>
      <w:r>
        <w:rPr/>
        <w:t>The automatic mapping does not require an additional setup step for the MC service user, but requires additional impact to the existing architecture.</w:t>
      </w:r>
    </w:p>
    <w:p>
      <w:pPr>
        <w:pStyle w:val="Heading2"/>
        <w:rPr/>
      </w:pPr>
      <w:bookmarkStart w:id="118" w:name="__RefHeading___Toc43808999"/>
      <w:bookmarkEnd w:id="118"/>
      <w:r>
        <w:rPr/>
        <w:t>6.</w:t>
      </w:r>
      <w:r>
        <w:rPr>
          <w:lang w:val="en-US"/>
        </w:rPr>
        <w:t>11</w:t>
      </w:r>
      <w:r>
        <w:rPr/>
        <w:tab/>
        <w:t xml:space="preserve">Solution </w:t>
      </w:r>
      <w:r>
        <w:rPr>
          <w:lang w:val="en-US"/>
        </w:rPr>
        <w:t>11</w:t>
      </w:r>
      <w:r>
        <w:rPr/>
        <w:t>: MC UE identity (new ID)</w:t>
      </w:r>
    </w:p>
    <w:p>
      <w:pPr>
        <w:pStyle w:val="Heading3"/>
        <w:rPr/>
      </w:pPr>
      <w:bookmarkStart w:id="119" w:name="__RefHeading___Toc43809000"/>
      <w:bookmarkEnd w:id="119"/>
      <w:r>
        <w:rPr/>
        <w:t>6.</w:t>
      </w:r>
      <w:r>
        <w:rPr>
          <w:lang w:val="en-US"/>
        </w:rPr>
        <w:t>11</w:t>
      </w:r>
      <w:r>
        <w:rPr/>
        <w:t>.1</w:t>
        <w:tab/>
        <w:t>Description</w:t>
      </w:r>
    </w:p>
    <w:p>
      <w:pPr>
        <w:pStyle w:val="Normal"/>
        <w:rPr/>
      </w:pPr>
      <w:r>
        <w:rPr>
          <w:rFonts w:eastAsia="SimSun;宋体"/>
        </w:rPr>
        <w:t>This solution addresses key issue #6: Individual UE addressing.</w:t>
      </w:r>
    </w:p>
    <w:p>
      <w:pPr>
        <w:pStyle w:val="Normal"/>
        <w:rPr/>
      </w:pPr>
      <w:r>
        <w:rPr/>
        <w:t>A new MC UE identity (MC UE ID) is introduced, which is included in every location report that is sent by the MC service client. With this each location report will contain a MC service ID and a MC UE ID which allows the MC service clients consuming to interpret the location reports correctly.</w:t>
      </w:r>
    </w:p>
    <w:p>
      <w:pPr>
        <w:pStyle w:val="Normal"/>
        <w:rPr/>
      </w:pPr>
      <w:r>
        <w:rPr>
          <w:rFonts w:eastAsia="SimSun;宋体"/>
        </w:rPr>
        <w:t>The new MC UE ID may include manufacturer related information (e.g. name of manufacturer, brand, model, serial number).</w:t>
      </w:r>
    </w:p>
    <w:p>
      <w:pPr>
        <w:pStyle w:val="Heading3"/>
        <w:rPr>
          <w:lang w:val="en-US"/>
        </w:rPr>
      </w:pPr>
      <w:bookmarkStart w:id="120" w:name="__RefHeading___Toc43809001"/>
      <w:bookmarkEnd w:id="120"/>
      <w:r>
        <w:rPr/>
        <w:t>6.</w:t>
      </w:r>
      <w:r>
        <w:rPr>
          <w:lang w:val="en-US"/>
        </w:rPr>
        <w:t>11</w:t>
      </w:r>
      <w:r>
        <w:rPr/>
        <w:t>.2</w:t>
        <w:tab/>
        <w:t>Impacts on existing nodes and functionality</w:t>
      </w:r>
    </w:p>
    <w:p>
      <w:pPr>
        <w:pStyle w:val="EditorsNote"/>
        <w:rPr>
          <w:rFonts w:eastAsia="SimSun;宋体"/>
          <w:lang w:val="en-US"/>
        </w:rPr>
      </w:pPr>
      <w:r>
        <w:rPr/>
        <w:t>Editor's note:</w:t>
        <w:tab/>
        <w:t>Capture impacts on existing 3GPP nodes and functional elements.</w:t>
      </w:r>
    </w:p>
    <w:p>
      <w:pPr>
        <w:pStyle w:val="Heading4"/>
        <w:ind w:left="1418" w:hanging="1418"/>
        <w:rPr>
          <w:rFonts w:eastAsia="SimSun;宋体"/>
          <w:lang w:val="en-US"/>
        </w:rPr>
      </w:pPr>
      <w:bookmarkStart w:id="121" w:name="__RefHeading___Toc43809002"/>
      <w:bookmarkEnd w:id="121"/>
      <w:r>
        <w:rPr>
          <w:rFonts w:eastAsia="SimSun;宋体"/>
        </w:rPr>
        <w:t>6.</w:t>
      </w:r>
      <w:r>
        <w:rPr>
          <w:rFonts w:eastAsia="SimSun;宋体"/>
          <w:lang w:val="en-US"/>
        </w:rPr>
        <w:t>11</w:t>
      </w:r>
      <w:r>
        <w:rPr>
          <w:rFonts w:eastAsia="SimSun;宋体"/>
        </w:rPr>
        <w:t>.2.1</w:t>
      </w:r>
      <w:r>
        <w:rPr>
          <w:rFonts w:eastAsia="SimSun;宋体"/>
          <w:lang w:val="en-US"/>
        </w:rPr>
        <w:tab/>
      </w:r>
      <w:r>
        <w:rPr>
          <w:rFonts w:eastAsia="SimSun;宋体"/>
        </w:rPr>
        <w:t>MC UE ID part of location information report</w:t>
      </w:r>
    </w:p>
    <w:p>
      <w:pPr>
        <w:pStyle w:val="Normal"/>
        <w:rPr>
          <w:rFonts w:eastAsia="SimSun;宋体"/>
        </w:rPr>
      </w:pPr>
      <w:r>
        <w:rPr>
          <w:rFonts w:eastAsia="SimSun;宋体"/>
        </w:rPr>
        <w:t>An additional information element is added to 3GPP TS 23.280 [7] clause 10.9.2.2. Location information report.</w:t>
      </w:r>
    </w:p>
    <w:p>
      <w:pPr>
        <w:pStyle w:val="Normal"/>
        <w:rPr/>
      </w:pPr>
      <w:r>
        <w:rPr/>
        <w:t>Table 6.11.2.1-1 describes the information flow from the location management client to the location management server for the location information reporting.</w:t>
      </w:r>
    </w:p>
    <w:p>
      <w:pPr>
        <w:pStyle w:val="TH"/>
        <w:rPr>
          <w:lang w:val="en-US"/>
        </w:rPr>
      </w:pPr>
      <w:r>
        <w:rPr>
          <w:lang w:val="en-US"/>
        </w:rPr>
        <w:t>Table 6.11.2.1-1: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reporting MC user at home MC system</w:t>
            </w:r>
          </w:p>
        </w:tc>
      </w:tr>
      <w:tr>
        <w:trPr/>
        <w:tc>
          <w:tcPr>
            <w:tcW w:w="2880" w:type="dxa"/>
            <w:tcBorders>
              <w:top w:val="single" w:sz="4" w:space="0" w:color="000000"/>
              <w:left w:val="single" w:sz="4" w:space="0" w:color="000000"/>
              <w:bottom w:val="single" w:sz="4" w:space="0" w:color="000000"/>
            </w:tcBorders>
          </w:tcPr>
          <w:p>
            <w:pPr>
              <w:pStyle w:val="TAL"/>
              <w:rPr/>
            </w:pPr>
            <w:r>
              <w:rPr/>
              <w:t>MC UE ID</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reporting MC service UE at home MC system</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bl>
    <w:p>
      <w:pPr>
        <w:pStyle w:val="Normal"/>
        <w:rPr>
          <w:lang w:val="en-US"/>
        </w:rPr>
      </w:pPr>
      <w:r>
        <w:rPr>
          <w:lang w:val="en-US"/>
        </w:rPr>
      </w:r>
    </w:p>
    <w:p>
      <w:pPr>
        <w:pStyle w:val="Heading4"/>
        <w:ind w:left="1418" w:hanging="1418"/>
        <w:rPr/>
      </w:pPr>
      <w:bookmarkStart w:id="122" w:name="__RefHeading___Toc43809003"/>
      <w:bookmarkEnd w:id="122"/>
      <w:r>
        <w:rPr>
          <w:rFonts w:eastAsia="SimSun;宋体"/>
        </w:rPr>
        <w:t>6.</w:t>
      </w:r>
      <w:r>
        <w:rPr>
          <w:rFonts w:eastAsia="SimSun;宋体"/>
          <w:lang w:val="en-US"/>
        </w:rPr>
        <w:t>11</w:t>
      </w:r>
      <w:r>
        <w:rPr>
          <w:rFonts w:eastAsia="SimSun;宋体"/>
        </w:rPr>
        <w:t>.2.2</w:t>
        <w:tab/>
        <w:t>MC UE ID part of location information request</w:t>
      </w:r>
    </w:p>
    <w:p>
      <w:pPr>
        <w:pStyle w:val="Normal"/>
        <w:rPr>
          <w:rFonts w:eastAsia="SimSun;宋体"/>
        </w:rPr>
      </w:pPr>
      <w:r>
        <w:rPr>
          <w:rFonts w:eastAsia="SimSun;宋体"/>
        </w:rPr>
        <w:t>An additional information element is added to 3GPP TS 23.280 [7] clause 10.9.2.3. Location information request.</w:t>
      </w:r>
    </w:p>
    <w:p>
      <w:pPr>
        <w:pStyle w:val="Normal"/>
        <w:rPr/>
      </w:pPr>
      <w:r>
        <w:rPr/>
        <w:t>Table 6.11.2</w:t>
      </w:r>
      <w:r>
        <w:rPr>
          <w:lang w:eastAsia="zh-CN"/>
        </w:rPr>
        <w:t>.2-1</w:t>
      </w:r>
      <w:r>
        <w:rPr/>
        <w:t xml:space="preserve"> describes the information flow from the MC service server to the location management server and from the location management server to the location management client for requesting an immediate location information report.</w:t>
      </w:r>
    </w:p>
    <w:p>
      <w:pPr>
        <w:pStyle w:val="TH"/>
        <w:rPr/>
      </w:pPr>
      <w:r>
        <w:rPr/>
        <w:t>Table 6.11.2.2-1: Location information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requested MC user at home MC system</w:t>
            </w:r>
          </w:p>
        </w:tc>
      </w:tr>
      <w:tr>
        <w:trPr/>
        <w:tc>
          <w:tcPr>
            <w:tcW w:w="2880" w:type="dxa"/>
            <w:tcBorders>
              <w:top w:val="single" w:sz="4" w:space="0" w:color="000000"/>
              <w:left w:val="single" w:sz="4" w:space="0" w:color="000000"/>
              <w:bottom w:val="single" w:sz="4" w:space="0" w:color="000000"/>
            </w:tcBorders>
          </w:tcPr>
          <w:p>
            <w:pPr>
              <w:pStyle w:val="TAL"/>
              <w:rPr/>
            </w:pPr>
            <w:r>
              <w:rPr/>
              <w:t>MC UE ID</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requested MC service UE at home MC system</w:t>
            </w:r>
          </w:p>
        </w:tc>
      </w:tr>
    </w:tbl>
    <w:p>
      <w:pPr>
        <w:pStyle w:val="Normal"/>
        <w:rPr>
          <w:lang w:val="en-US"/>
        </w:rPr>
      </w:pPr>
      <w:r>
        <w:rPr>
          <w:lang w:val="en-US"/>
        </w:rPr>
      </w:r>
    </w:p>
    <w:p>
      <w:pPr>
        <w:pStyle w:val="Heading4"/>
        <w:ind w:left="1418" w:hanging="1418"/>
        <w:rPr/>
      </w:pPr>
      <w:bookmarkStart w:id="123" w:name="__RefHeading___Toc43809004"/>
      <w:bookmarkEnd w:id="123"/>
      <w:r>
        <w:rPr>
          <w:rFonts w:eastAsia="SimSun;宋体"/>
        </w:rPr>
        <w:t>6.11.2.3</w:t>
        <w:tab/>
        <w:t>Definition</w:t>
      </w:r>
    </w:p>
    <w:p>
      <w:pPr>
        <w:pStyle w:val="Normal"/>
        <w:rPr/>
      </w:pPr>
      <w:r>
        <w:rPr/>
        <w:t xml:space="preserve">An additional definition is added to </w:t>
      </w:r>
      <w:r>
        <w:rPr>
          <w:rFonts w:eastAsia="SimSun;宋体"/>
        </w:rPr>
        <w:t xml:space="preserve">3GPP TS 23.280 [7] </w:t>
      </w:r>
      <w:r>
        <w:rPr/>
        <w:t>clause 3.1 Definitions.</w:t>
      </w:r>
    </w:p>
    <w:p>
      <w:pPr>
        <w:pStyle w:val="Normal"/>
        <w:rPr/>
      </w:pPr>
      <w:r>
        <w:rPr>
          <w:b/>
        </w:rPr>
        <w:t>MC UE ID:</w:t>
      </w:r>
      <w:r>
        <w:rPr/>
        <w:t xml:space="preserve"> Mission critical unique identification of a specific MC service UE.</w:t>
      </w:r>
    </w:p>
    <w:p>
      <w:pPr>
        <w:pStyle w:val="Heading5"/>
        <w:ind w:left="1701" w:hanging="1701"/>
        <w:rPr/>
      </w:pPr>
      <w:bookmarkStart w:id="124" w:name="__RefHeading___Toc43809005"/>
      <w:bookmarkEnd w:id="124"/>
      <w:r>
        <w:rPr>
          <w:rFonts w:eastAsia="SimSun;宋体"/>
          <w:sz w:val="24"/>
        </w:rPr>
        <w:t>6.11.2.4</w:t>
        <w:tab/>
        <w:t>MC service UE configuration data</w:t>
      </w:r>
    </w:p>
    <w:p>
      <w:pPr>
        <w:pStyle w:val="Normal"/>
        <w:rPr/>
      </w:pPr>
      <w:r>
        <w:rPr>
          <w:rFonts w:eastAsia="SimSun;宋体"/>
        </w:rPr>
        <w:t xml:space="preserve">An extra parameter is added to 3GPP TS 23.280 [7] </w:t>
      </w:r>
      <w:r>
        <w:rPr/>
        <w:t>Table A.6-1: Initial MC service UE configuration data.</w:t>
      </w:r>
    </w:p>
    <w:p>
      <w:pPr>
        <w:pStyle w:val="TH"/>
        <w:rPr>
          <w:lang w:eastAsia="ko-KR"/>
        </w:rPr>
      </w:pPr>
      <w:r>
        <w:rPr>
          <w:lang w:eastAsia="ko-KR"/>
        </w:rPr>
        <w:t>Table 6.11.2.4-1: Initial MC service UE configuration data (on-network)</w:t>
      </w:r>
    </w:p>
    <w:tbl>
      <w:tblPr>
        <w:tblW w:w="8000" w:type="dxa"/>
        <w:jc w:val="center"/>
        <w:tblInd w:w="0" w:type="dxa"/>
        <w:tblLayout w:type="fixed"/>
        <w:tblCellMar>
          <w:top w:w="0" w:type="dxa"/>
          <w:left w:w="108" w:type="dxa"/>
          <w:bottom w:w="0" w:type="dxa"/>
          <w:right w:w="108" w:type="dxa"/>
        </w:tblCellMar>
      </w:tblPr>
      <w:tblGrid>
        <w:gridCol w:w="1967"/>
        <w:gridCol w:w="6033"/>
      </w:tblGrid>
      <w:tr>
        <w:trPr>
          <w:trHeight w:val="539" w:hRule="atLeast"/>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H"/>
              <w:rPr/>
            </w:pPr>
            <w:r>
              <w:rPr/>
              <w:t>Reference</w:t>
            </w:r>
          </w:p>
        </w:tc>
        <w:tc>
          <w:tcPr>
            <w:tcW w:w="6033"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 description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rPr/>
            </w:pPr>
            <w:r>
              <w:rPr/>
              <w:t>Subclause 10.1.1</w:t>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Operational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 MC service UE information</w:t>
            </w:r>
          </w:p>
        </w:tc>
      </w:tr>
      <w:tr>
        <w:trPr>
          <w:trHeight w:val="359" w:hRule="atLeast"/>
        </w:trPr>
        <w:tc>
          <w:tcPr>
            <w:tcW w:w="19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6033" w:type="dxa"/>
            <w:tcBorders>
              <w:top w:val="single" w:sz="4" w:space="0" w:color="000000"/>
              <w:left w:val="single" w:sz="4" w:space="0" w:color="000000"/>
              <w:bottom w:val="single" w:sz="4" w:space="0" w:color="000000"/>
              <w:right w:val="single" w:sz="4" w:space="0" w:color="000000"/>
            </w:tcBorders>
          </w:tcPr>
          <w:p>
            <w:pPr>
              <w:pStyle w:val="TAL"/>
              <w:rPr/>
            </w:pPr>
            <w:r>
              <w:rPr/>
              <w:t>&gt;&gt; MC UE ID</w:t>
            </w:r>
          </w:p>
        </w:tc>
      </w:tr>
    </w:tbl>
    <w:p>
      <w:pPr>
        <w:pStyle w:val="Normal"/>
        <w:rPr>
          <w:lang w:val="en-US"/>
        </w:rPr>
      </w:pPr>
      <w:r>
        <w:rPr>
          <w:lang w:val="en-US"/>
        </w:rPr>
      </w:r>
    </w:p>
    <w:p>
      <w:pPr>
        <w:pStyle w:val="Heading3"/>
        <w:rPr/>
      </w:pPr>
      <w:bookmarkStart w:id="125" w:name="__RefHeading___Toc43809006"/>
      <w:bookmarkEnd w:id="125"/>
      <w:r>
        <w:rPr/>
        <w:t>6.</w:t>
      </w:r>
      <w:r>
        <w:rPr>
          <w:lang w:val="en-US"/>
        </w:rPr>
        <w:t>11</w:t>
      </w:r>
      <w:r>
        <w:rPr/>
        <w:t>.3</w:t>
        <w:tab/>
        <w:t>Solution Evaluation</w:t>
      </w:r>
    </w:p>
    <w:p>
      <w:pPr>
        <w:pStyle w:val="EditorsNote"/>
        <w:rPr>
          <w:lang w:val="en-US"/>
          <w:del w:id="2224" w:author="S6-200911" w:date="2020-06-19T11:11:00Z"/>
        </w:rPr>
      </w:pPr>
      <w:del w:id="2223" w:author="S6-200911" w:date="2020-06-19T11:11:00Z">
        <w:r>
          <w:rPr/>
          <w:delText>Editor's Note:</w:delText>
          <w:tab/>
          <w:delText>How the new MC UE ID to a MC service ID association can be verified is FFS.</w:delText>
        </w:r>
      </w:del>
    </w:p>
    <w:p>
      <w:pPr>
        <w:pStyle w:val="EditorsNote"/>
        <w:rPr/>
      </w:pPr>
      <w:r>
        <w:rPr/>
        <w:t>Depending on the size of the MC UE identity, including the MC UE identity in the location report may have a large impact on message size. As location reports may be sent frequently this will decrease efficiency.</w:t>
      </w:r>
    </w:p>
    <w:p>
      <w:pPr>
        <w:pStyle w:val="Normal"/>
        <w:rPr/>
      </w:pPr>
      <w:del w:id="2225" w:author="S6-200911" w:date="2020-06-19T11:12:00Z">
        <w:r>
          <w:rPr/>
          <w:delText>The impact on the existing architecture requires a more detailed analysis.</w:delText>
        </w:r>
      </w:del>
      <w:ins w:id="2226" w:author="S6-200911" w:date="2020-06-19T11:12:00Z">
        <w:r>
          <w:rPr/>
          <w:t>A mechanism may be needed to allow an MC service server to query the association of MC UE ID to a MC service user.</w:t>
        </w:r>
      </w:ins>
    </w:p>
    <w:p>
      <w:pPr>
        <w:pStyle w:val="Normal"/>
        <w:rPr>
          <w:del w:id="2228" w:author="S6-200911" w:date="2020-06-19T11:15:00Z"/>
        </w:rPr>
      </w:pPr>
      <w:del w:id="2227" w:author="S6-200911" w:date="2020-06-19T11:15:00Z">
        <w:r>
          <w:rPr/>
          <w:delText>The editor's notes above need further investigation prior to performing an evaluation, due to the unknown impact to the existing architecture, information flows and procedures.</w:delText>
        </w:r>
      </w:del>
    </w:p>
    <w:p>
      <w:pPr>
        <w:pStyle w:val="Normal"/>
        <w:rPr/>
      </w:pPr>
      <w:bookmarkStart w:id="126" w:name="__RefHeading___Toc43809007"/>
      <w:bookmarkEnd w:id="126"/>
      <w:r>
        <w:rPr/>
        <w:t>6.</w:t>
      </w:r>
      <w:r>
        <w:rPr>
          <w:lang w:val="en-US"/>
        </w:rPr>
        <w:t>12</w:t>
      </w:r>
      <w:r>
        <w:rPr/>
        <w:tab/>
        <w:t xml:space="preserve">Solution </w:t>
      </w:r>
      <w:r>
        <w:rPr>
          <w:lang w:val="en-US"/>
        </w:rPr>
        <w:t>12</w:t>
      </w:r>
      <w:r>
        <w:rPr/>
        <w:t>: Obtaining location of UE in "limited MC service" state</w:t>
      </w:r>
    </w:p>
    <w:p>
      <w:pPr>
        <w:pStyle w:val="Heading3"/>
        <w:rPr/>
      </w:pPr>
      <w:bookmarkStart w:id="127" w:name="__RefHeading___Toc43809008"/>
      <w:bookmarkEnd w:id="127"/>
      <w:r>
        <w:rPr/>
        <w:t>6.</w:t>
      </w:r>
      <w:r>
        <w:rPr>
          <w:lang w:val="en-US"/>
        </w:rPr>
        <w:t>12</w:t>
      </w:r>
      <w:r>
        <w:rPr/>
        <w:t>.1</w:t>
        <w:tab/>
        <w:t>Description</w:t>
      </w:r>
    </w:p>
    <w:p>
      <w:pPr>
        <w:pStyle w:val="Normal"/>
        <w:rPr/>
      </w:pPr>
      <w:r>
        <w:rPr>
          <w:rFonts w:eastAsia="SimSun;宋体"/>
        </w:rPr>
        <w:t xml:space="preserve">This solution addresses key issue #7: </w:t>
      </w:r>
      <w:r>
        <w:rPr/>
        <w:t>Location information of unauthenticated use.</w:t>
      </w:r>
      <w:r>
        <w:rPr>
          <w:rFonts w:eastAsia="SimSun;宋体"/>
        </w:rPr>
        <w:t>.</w:t>
      </w:r>
    </w:p>
    <w:p>
      <w:pPr>
        <w:pStyle w:val="Normal"/>
        <w:rPr>
          <w:rFonts w:eastAsia="SimSun;宋体"/>
        </w:rPr>
      </w:pPr>
      <w:r>
        <w:rPr/>
        <w:t xml:space="preserve">The solution is to provide </w:t>
      </w:r>
      <w:r>
        <w:rPr>
          <w:lang w:eastAsia="zh-CN"/>
        </w:rPr>
        <w:t>a mechanism to obtain the location of the UE in "limited MC service" state by reusing the procedure in subclause 9.1.15 - EPC Mobile Terminating Location Request (EPC-MT-LR) in 3GPP TS 23.271 [12].</w:t>
      </w:r>
    </w:p>
    <w:p>
      <w:pPr>
        <w:pStyle w:val="Normal"/>
        <w:rPr/>
      </w:pPr>
      <w:r>
        <w:rPr>
          <w:lang w:eastAsia="zh-CN"/>
        </w:rPr>
        <w:t>The utilization of this network procedure is outside the scope of the present specification</w:t>
      </w:r>
      <w:r>
        <w:rPr>
          <w:rFonts w:eastAsia="SimSun;宋体"/>
        </w:rPr>
        <w:t>.</w:t>
      </w:r>
    </w:p>
    <w:p>
      <w:pPr>
        <w:pStyle w:val="Heading3"/>
        <w:rPr>
          <w:lang w:val="en-US"/>
        </w:rPr>
      </w:pPr>
      <w:bookmarkStart w:id="128" w:name="__RefHeading___Toc43809009"/>
      <w:bookmarkEnd w:id="128"/>
      <w:r>
        <w:rPr/>
        <w:t>6.</w:t>
      </w:r>
      <w:r>
        <w:rPr>
          <w:lang w:val="en-US"/>
        </w:rPr>
        <w:t>12</w:t>
      </w:r>
      <w:r>
        <w:rPr/>
        <w:t>.2</w:t>
        <w:tab/>
        <w:t>Impacts on existing nodes and functionality</w:t>
      </w:r>
    </w:p>
    <w:p>
      <w:pPr>
        <w:pStyle w:val="Normal"/>
        <w:rPr>
          <w:lang w:val="en-US"/>
        </w:rPr>
      </w:pPr>
      <w:r>
        <w:rPr>
          <w:lang w:val="en-US"/>
        </w:rPr>
      </w:r>
    </w:p>
    <w:p>
      <w:pPr>
        <w:pStyle w:val="Heading2"/>
        <w:rPr>
          <w:lang w:val="en-US"/>
        </w:rPr>
      </w:pPr>
      <w:bookmarkStart w:id="129" w:name="__RefHeading___Toc43809010"/>
      <w:bookmarkEnd w:id="129"/>
      <w:r>
        <w:rPr/>
        <w:t>6.</w:t>
      </w:r>
      <w:r>
        <w:rPr>
          <w:lang w:val="en-US"/>
        </w:rPr>
        <w:t>13</w:t>
      </w:r>
      <w:r>
        <w:rPr/>
        <w:tab/>
        <w:t xml:space="preserve">Solution </w:t>
      </w:r>
      <w:r>
        <w:rPr>
          <w:lang w:val="en-US"/>
        </w:rPr>
        <w:t>13</w:t>
      </w:r>
      <w:r>
        <w:rPr/>
        <w:t>: Sharing location information across MC service UEs</w:t>
      </w:r>
    </w:p>
    <w:p>
      <w:pPr>
        <w:pStyle w:val="Heading3"/>
        <w:rPr/>
      </w:pPr>
      <w:bookmarkStart w:id="130" w:name="__RefHeading___Toc43809011"/>
      <w:bookmarkEnd w:id="130"/>
      <w:r>
        <w:rPr/>
        <w:t>6.</w:t>
      </w:r>
      <w:r>
        <w:rPr>
          <w:lang w:val="en-US"/>
        </w:rPr>
        <w:t>13</w:t>
      </w:r>
      <w:r>
        <w:rPr/>
        <w:t>.1</w:t>
        <w:tab/>
        <w:t>Description</w:t>
      </w:r>
    </w:p>
    <w:p>
      <w:pPr>
        <w:pStyle w:val="EditorsNote"/>
        <w:rPr>
          <w:del w:id="2230" w:author="S6-200912" w:date="2020-06-20T11:21:00Z"/>
        </w:rPr>
      </w:pPr>
      <w:del w:id="2229" w:author="S6-200912" w:date="2020-06-20T11:21:00Z">
        <w:r>
          <w:rPr/>
          <w:delText>Editor's Note:</w:delText>
          <w:tab/>
          <w:delText xml:space="preserve">Describe the solutions. Sub-clause(s) may be added to capture details, procedural flow etc. </w:delText>
        </w:r>
      </w:del>
    </w:p>
    <w:p>
      <w:pPr>
        <w:pStyle w:val="EditorsNote"/>
        <w:rPr>
          <w:rFonts w:eastAsia="SimSun;宋体"/>
        </w:rPr>
      </w:pPr>
      <w:r>
        <w:rPr>
          <w:rFonts w:eastAsia="SimSun;宋体"/>
        </w:rPr>
        <w:t>This solution addresses key issue #5 - Sharing of location information.</w:t>
      </w:r>
    </w:p>
    <w:p>
      <w:pPr>
        <w:pStyle w:val="Normal"/>
        <w:rPr/>
      </w:pPr>
      <w:r>
        <w:rPr/>
        <w:t xml:space="preserve">This solution adds new procedures and information flows for the sharing of location information across MC service UE's either operated by the same or a different MC service user. </w:t>
      </w:r>
    </w:p>
    <w:p>
      <w:pPr>
        <w:pStyle w:val="Heading3"/>
        <w:rPr/>
      </w:pPr>
      <w:bookmarkStart w:id="131" w:name="__RefHeading___Toc43809012"/>
      <w:bookmarkEnd w:id="131"/>
      <w:r>
        <w:rPr/>
        <w:t>6.</w:t>
      </w:r>
      <w:r>
        <w:rPr>
          <w:lang w:val="en-US"/>
        </w:rPr>
        <w:t>13</w:t>
      </w:r>
      <w:r>
        <w:rPr/>
        <w:t>.2</w:t>
        <w:tab/>
        <w:t>Impacts on existing nodes and functionality</w:t>
      </w:r>
    </w:p>
    <w:p>
      <w:pPr>
        <w:pStyle w:val="EditorsNote"/>
        <w:rPr>
          <w:del w:id="2232" w:author="S6-200912" w:date="2020-06-20T11:22:00Z"/>
        </w:rPr>
      </w:pPr>
      <w:del w:id="2231" w:author="S6-200912" w:date="2020-06-20T11:22:00Z">
        <w:r>
          <w:rPr/>
          <w:delText>Editor's Note: Capture impacts on existing 3GPP nodes and functional elements.</w:delText>
        </w:r>
      </w:del>
    </w:p>
    <w:p>
      <w:pPr>
        <w:pStyle w:val="EditorsNote"/>
        <w:rPr/>
      </w:pPr>
      <w:r>
        <w:rPr>
          <w:rFonts w:eastAsia="SimSun;宋体"/>
        </w:rPr>
        <w:t>Addition of new information flows and procedures to 3GPP TS 23.280 [7] at clause 10.9 Location management (on-network)</w:t>
      </w:r>
      <w:r>
        <w:rPr/>
        <w:t xml:space="preserve">. Changes to existing procedures in </w:t>
      </w:r>
      <w:r>
        <w:rPr>
          <w:rFonts w:eastAsia="SimSun;宋体"/>
        </w:rPr>
        <w:t>3GPP TS 23.280 [7] at clause 10.9 Location management (on-network)</w:t>
      </w:r>
      <w:r>
        <w:rPr/>
        <w:t>.</w:t>
      </w:r>
    </w:p>
    <w:p>
      <w:pPr>
        <w:pStyle w:val="Heading4"/>
        <w:ind w:left="1418" w:hanging="1418"/>
        <w:rPr/>
      </w:pPr>
      <w:bookmarkStart w:id="132" w:name="__RefHeading___Toc43809013"/>
      <w:bookmarkEnd w:id="132"/>
      <w:r>
        <w:rPr/>
        <w:t>6.</w:t>
      </w:r>
      <w:r>
        <w:rPr>
          <w:lang w:val="en-GB"/>
        </w:rPr>
        <w:t>13</w:t>
      </w:r>
      <w:r>
        <w:rPr/>
        <w:t>.2.1</w:t>
        <w:tab/>
        <w:t xml:space="preserve">Location </w:t>
      </w:r>
      <w:r>
        <w:rPr/>
        <w:t>information</w:t>
      </w:r>
      <w:r>
        <w:rPr/>
        <w:t xml:space="preserve"> client </w:t>
      </w:r>
      <w:r>
        <w:rPr/>
        <w:t>subscription request</w:t>
      </w:r>
    </w:p>
    <w:p>
      <w:pPr>
        <w:pStyle w:val="Normal"/>
        <w:rPr/>
      </w:pPr>
      <w:r>
        <w:rPr/>
        <w:t>Table 6.13.2</w:t>
      </w:r>
      <w:r>
        <w:rPr>
          <w:lang w:eastAsia="zh-CN"/>
        </w:rPr>
        <w:t>.1-1</w:t>
      </w:r>
      <w:r>
        <w:rPr/>
        <w:t xml:space="preserve"> describes the information flow from the location management client to the location management </w:t>
      </w:r>
      <w:r>
        <w:rPr>
          <w:lang w:eastAsia="zh-CN"/>
        </w:rPr>
        <w:t>server</w:t>
      </w:r>
      <w:r>
        <w:rPr/>
        <w:t xml:space="preserve"> for a </w:t>
      </w:r>
      <w:r>
        <w:rPr>
          <w:lang w:eastAsia="zh-CN"/>
        </w:rPr>
        <w:t>location information subscription request.</w:t>
      </w:r>
    </w:p>
    <w:p>
      <w:pPr>
        <w:pStyle w:val="TH"/>
        <w:rPr/>
      </w:pPr>
      <w:r>
        <w:rPr>
          <w:lang w:val="fr-FR" w:eastAsia="zh-CN"/>
        </w:rPr>
        <w:t xml:space="preserve">Table 6.13.2.1-1: Location information client </w:t>
      </w:r>
      <w:r>
        <w:rPr/>
        <w:t>subscription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Information element</w:t>
            </w:r>
          </w:p>
        </w:tc>
        <w:tc>
          <w:tcPr>
            <w:tcW w:w="144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oprow"/>
              <w:rPr>
                <w:rFonts w:cs="Arial"/>
                <w:lang w:val="en-GB" w:eastAsia="en-US"/>
              </w:rPr>
            </w:pPr>
            <w:r>
              <w:rPr>
                <w:rFonts w:cs="Arial"/>
                <w:lang w:val="en-GB" w:eastAsia="en-US"/>
              </w:rPr>
              <w:t>Description</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MC service ID</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zh-CN"/>
              </w:rPr>
            </w:pPr>
            <w:r>
              <w:rPr>
                <w:rFonts w:cs="Arial"/>
                <w:lang w:val="en-GB" w:eastAsia="en-US"/>
              </w:rPr>
              <w:t xml:space="preserve">Identity of the </w:t>
            </w:r>
            <w:r>
              <w:rPr>
                <w:rFonts w:cs="Arial"/>
                <w:lang w:val="en-GB" w:eastAsia="zh-CN"/>
              </w:rPr>
              <w:t>requesting</w:t>
            </w:r>
            <w:r>
              <w:rPr>
                <w:rFonts w:cs="Arial"/>
                <w:lang w:val="en-GB" w:eastAsia="en-US"/>
              </w:rPr>
              <w:t xml:space="preserve"> MC service user at home MC system</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MC service ID list</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en-US"/>
              </w:rPr>
            </w:pPr>
            <w:r>
              <w:rPr>
                <w:rFonts w:cs="Arial"/>
                <w:lang w:val="en-GB" w:eastAsia="en-US"/>
              </w:rPr>
              <w:t>List of identities of the reporting MC service users at home MC system</w:t>
            </w:r>
          </w:p>
        </w:tc>
      </w:tr>
      <w:tr>
        <w:trPr/>
        <w:tc>
          <w:tcPr>
            <w:tcW w:w="2880" w:type="dxa"/>
            <w:tcBorders>
              <w:top w:val="single" w:sz="4" w:space="0" w:color="000000"/>
              <w:left w:val="single" w:sz="4" w:space="0" w:color="000000"/>
              <w:bottom w:val="single" w:sz="4" w:space="0" w:color="000000"/>
            </w:tcBorders>
          </w:tcPr>
          <w:p>
            <w:pPr>
              <w:pStyle w:val="Tablecontent"/>
              <w:rPr/>
            </w:pPr>
            <w:r>
              <w:rPr>
                <w:rFonts w:cs="Arial"/>
                <w:lang w:val="en-GB" w:eastAsia="en-US"/>
              </w:rPr>
              <w:t>MC UE ID list (see NOTE)</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O</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en-US"/>
              </w:rPr>
            </w:pPr>
            <w:r>
              <w:rPr>
                <w:rFonts w:cs="Arial"/>
                <w:lang w:val="en-GB" w:eastAsia="en-US"/>
              </w:rPr>
              <w:t>List of identifications of the reporting MC service UEs of the MC service users at home MC system</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zh-CN"/>
              </w:rPr>
            </w:pPr>
            <w:r>
              <w:rPr>
                <w:rFonts w:cs="Arial"/>
                <w:lang w:val="en-GB" w:eastAsia="zh-CN"/>
              </w:rPr>
              <w:t>T</w:t>
            </w:r>
            <w:r>
              <w:rPr>
                <w:rFonts w:cs="Arial"/>
                <w:lang w:val="en-GB" w:eastAsia="en-US"/>
              </w:rPr>
              <w:t>ime between consecutive reports</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zh-CN"/>
              </w:rPr>
            </w:pPr>
            <w:r>
              <w:rPr>
                <w:rFonts w:cs="Arial"/>
                <w:lang w:val="en-GB"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zh-CN"/>
              </w:rPr>
            </w:pPr>
            <w:r>
              <w:rPr>
                <w:rFonts w:cs="Arial"/>
                <w:lang w:val="en-GB" w:eastAsia="zh-CN"/>
              </w:rPr>
              <w:t>It indicates the interval time between consecutive reports</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The order of this list has to be the same as the list of the MC service IDs of the reporting MC service UEs.</w:t>
            </w:r>
          </w:p>
        </w:tc>
      </w:tr>
    </w:tbl>
    <w:p>
      <w:pPr>
        <w:pStyle w:val="Normal"/>
        <w:rPr>
          <w:lang w:eastAsia="zh-CN"/>
        </w:rPr>
      </w:pPr>
      <w:r>
        <w:rPr>
          <w:lang w:eastAsia="zh-CN"/>
        </w:rPr>
      </w:r>
    </w:p>
    <w:p>
      <w:pPr>
        <w:pStyle w:val="Heading4"/>
        <w:ind w:left="1418" w:hanging="1418"/>
        <w:rPr/>
      </w:pPr>
      <w:bookmarkStart w:id="133" w:name="__RefHeading___Toc43809014"/>
      <w:bookmarkEnd w:id="133"/>
      <w:r>
        <w:rPr/>
        <w:t>6.</w:t>
      </w:r>
      <w:r>
        <w:rPr>
          <w:lang w:val="en-US"/>
        </w:rPr>
        <w:t>13</w:t>
      </w:r>
      <w:r>
        <w:rPr/>
        <w:t>.2.2</w:t>
        <w:tab/>
        <w:t xml:space="preserve">Location </w:t>
      </w:r>
      <w:r>
        <w:rPr/>
        <w:t>information</w:t>
      </w:r>
      <w:r>
        <w:rPr/>
        <w:t xml:space="preserve"> client </w:t>
      </w:r>
      <w:r>
        <w:rPr/>
        <w:t>subscription response</w:t>
      </w:r>
    </w:p>
    <w:p>
      <w:pPr>
        <w:pStyle w:val="Normal"/>
        <w:rPr/>
      </w:pPr>
      <w:r>
        <w:rPr/>
        <w:t>Table 6.13.2.2</w:t>
      </w:r>
      <w:r>
        <w:rPr>
          <w:lang w:eastAsia="zh-CN"/>
        </w:rPr>
        <w:t>-1</w:t>
      </w:r>
      <w:r>
        <w:rPr/>
        <w:t xml:space="preserve"> describes the information flow from the location management </w:t>
      </w:r>
      <w:r>
        <w:rPr>
          <w:lang w:eastAsia="zh-CN"/>
        </w:rPr>
        <w:t>server</w:t>
      </w:r>
      <w:r>
        <w:rPr/>
        <w:t xml:space="preserve"> to the location management client for </w:t>
      </w:r>
      <w:r>
        <w:rPr>
          <w:lang w:eastAsia="zh-CN"/>
        </w:rPr>
        <w:t xml:space="preserve">location information </w:t>
      </w:r>
      <w:r>
        <w:rPr>
          <w:lang w:eastAsia="zh-CN"/>
        </w:rPr>
        <w:t xml:space="preserve">client </w:t>
      </w:r>
      <w:r>
        <w:rPr>
          <w:lang w:eastAsia="zh-CN"/>
        </w:rPr>
        <w:t>subscription response.</w:t>
      </w:r>
    </w:p>
    <w:p>
      <w:pPr>
        <w:pStyle w:val="TH"/>
        <w:rPr/>
      </w:pPr>
      <w:r>
        <w:rPr>
          <w:lang w:val="fr-FR" w:eastAsia="zh-CN"/>
        </w:rPr>
        <w:t xml:space="preserve">Table 6.13.2.2-1: Location information client </w:t>
      </w:r>
      <w:r>
        <w:rPr/>
        <w:t>subscription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Information element</w:t>
            </w:r>
          </w:p>
        </w:tc>
        <w:tc>
          <w:tcPr>
            <w:tcW w:w="1440" w:type="dxa"/>
            <w:tcBorders>
              <w:top w:val="single" w:sz="4" w:space="0" w:color="000000"/>
              <w:left w:val="single" w:sz="4" w:space="0" w:color="000000"/>
              <w:bottom w:val="single" w:sz="4" w:space="0" w:color="000000"/>
            </w:tcBorders>
          </w:tcPr>
          <w:p>
            <w:pPr>
              <w:pStyle w:val="Toprow"/>
              <w:rPr>
                <w:rFonts w:cs="Arial"/>
                <w:lang w:val="en-GB" w:eastAsia="en-US"/>
              </w:rPr>
            </w:pPr>
            <w:r>
              <w:rPr>
                <w:rFonts w:cs="Arial"/>
                <w:lang w:val="en-GB" w:eastAsia="en-US"/>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oprow"/>
              <w:rPr>
                <w:rFonts w:cs="Arial"/>
                <w:lang w:val="en-GB" w:eastAsia="en-US"/>
              </w:rPr>
            </w:pPr>
            <w:r>
              <w:rPr>
                <w:rFonts w:cs="Arial"/>
                <w:lang w:val="en-GB" w:eastAsia="en-US"/>
              </w:rPr>
              <w:t>Description</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MC service ID</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en-US"/>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zh-CN"/>
              </w:rPr>
            </w:pPr>
            <w:r>
              <w:rPr>
                <w:rFonts w:cs="Arial"/>
                <w:lang w:val="en-GB" w:eastAsia="en-US"/>
              </w:rPr>
              <w:t xml:space="preserve">Identity of the </w:t>
            </w:r>
            <w:r>
              <w:rPr>
                <w:rFonts w:cs="Arial"/>
                <w:lang w:val="en-GB" w:eastAsia="zh-CN"/>
              </w:rPr>
              <w:t>responding</w:t>
            </w:r>
            <w:r>
              <w:rPr>
                <w:rFonts w:cs="Arial"/>
                <w:lang w:val="en-GB" w:eastAsia="en-US"/>
              </w:rPr>
              <w:t xml:space="preserve"> MC service user at home MC system</w:t>
            </w:r>
          </w:p>
        </w:tc>
      </w:tr>
      <w:tr>
        <w:trPr/>
        <w:tc>
          <w:tcPr>
            <w:tcW w:w="288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zh-CN"/>
              </w:rPr>
              <w:t>Subscription</w:t>
            </w:r>
            <w:r>
              <w:rPr>
                <w:rFonts w:cs="Arial"/>
                <w:lang w:val="en-GB" w:eastAsia="en-US"/>
              </w:rPr>
              <w:t xml:space="preserve"> status</w:t>
            </w:r>
          </w:p>
        </w:tc>
        <w:tc>
          <w:tcPr>
            <w:tcW w:w="1440" w:type="dxa"/>
            <w:tcBorders>
              <w:top w:val="single" w:sz="4" w:space="0" w:color="000000"/>
              <w:left w:val="single" w:sz="4" w:space="0" w:color="000000"/>
              <w:bottom w:val="single" w:sz="4" w:space="0" w:color="000000"/>
            </w:tcBorders>
          </w:tcPr>
          <w:p>
            <w:pPr>
              <w:pStyle w:val="Tablecontent"/>
              <w:rPr>
                <w:rFonts w:cs="Arial"/>
                <w:lang w:val="en-GB" w:eastAsia="en-US"/>
              </w:rPr>
            </w:pPr>
            <w:r>
              <w:rPr>
                <w:rFonts w:cs="Arial"/>
                <w:lang w:val="en-GB"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blecontent"/>
              <w:rPr>
                <w:rFonts w:cs="Arial"/>
                <w:lang w:val="en-GB" w:eastAsia="en-US"/>
              </w:rPr>
            </w:pPr>
            <w:r>
              <w:rPr>
                <w:rFonts w:cs="Arial"/>
                <w:lang w:val="en-GB" w:eastAsia="zh-CN"/>
              </w:rPr>
              <w:t xml:space="preserve">List of </w:t>
            </w:r>
            <w:r>
              <w:rPr>
                <w:rFonts w:cs="Arial"/>
                <w:lang w:val="en-GB" w:eastAsia="zh-CN"/>
              </w:rPr>
              <w:t>indicat</w:t>
            </w:r>
            <w:r>
              <w:rPr>
                <w:rFonts w:cs="Arial"/>
                <w:lang w:val="en-GB" w:eastAsia="zh-CN"/>
              </w:rPr>
              <w:t>ions of</w:t>
            </w:r>
            <w:r>
              <w:rPr>
                <w:rFonts w:cs="Arial"/>
                <w:lang w:val="en-GB" w:eastAsia="zh-CN"/>
              </w:rPr>
              <w:t xml:space="preserve"> the </w:t>
            </w:r>
            <w:r>
              <w:rPr>
                <w:rFonts w:cs="Arial"/>
                <w:lang w:val="en-GB" w:eastAsia="zh-CN"/>
              </w:rPr>
              <w:t xml:space="preserve">individual </w:t>
            </w:r>
            <w:r>
              <w:rPr>
                <w:rFonts w:cs="Arial"/>
                <w:lang w:val="en-GB" w:eastAsia="zh-CN"/>
              </w:rPr>
              <w:t>subscription result</w:t>
            </w:r>
            <w:r>
              <w:rPr>
                <w:rFonts w:cs="Arial"/>
                <w:lang w:val="en-GB" w:eastAsia="zh-CN"/>
              </w:rPr>
              <w:t>s</w:t>
            </w:r>
          </w:p>
        </w:tc>
      </w:tr>
    </w:tbl>
    <w:p>
      <w:pPr>
        <w:pStyle w:val="Normal"/>
        <w:rPr>
          <w:lang w:eastAsia="zh-CN"/>
        </w:rPr>
      </w:pPr>
      <w:r>
        <w:rPr>
          <w:lang w:eastAsia="zh-CN"/>
        </w:rPr>
      </w:r>
    </w:p>
    <w:p>
      <w:pPr>
        <w:pStyle w:val="Heading4"/>
        <w:ind w:left="1418" w:hanging="1418"/>
        <w:rPr/>
      </w:pPr>
      <w:bookmarkStart w:id="134" w:name="__RefHeading___Toc43809015"/>
      <w:bookmarkEnd w:id="134"/>
      <w:r>
        <w:rPr/>
        <w:t>6.</w:t>
      </w:r>
      <w:r>
        <w:rPr>
          <w:lang w:val="en-US"/>
        </w:rPr>
        <w:t>13</w:t>
      </w:r>
      <w:r>
        <w:rPr/>
        <w:t>.2.3</w:t>
        <w:tab/>
        <w:t xml:space="preserve">Location </w:t>
      </w:r>
      <w:r>
        <w:rPr/>
        <w:t>information</w:t>
      </w:r>
      <w:r>
        <w:rPr/>
        <w:t xml:space="preserve"> client notification</w:t>
      </w:r>
    </w:p>
    <w:p>
      <w:pPr>
        <w:pStyle w:val="Normal"/>
        <w:rPr/>
      </w:pPr>
      <w:r>
        <w:rPr/>
        <w:t>Table 6.13.2.3</w:t>
      </w:r>
      <w:r>
        <w:rPr>
          <w:lang w:eastAsia="zh-CN"/>
        </w:rPr>
        <w:t>-1</w:t>
      </w:r>
      <w:r>
        <w:rPr/>
        <w:t xml:space="preserve"> describes the information flow from the location management </w:t>
      </w:r>
      <w:r>
        <w:rPr>
          <w:lang w:eastAsia="zh-CN"/>
        </w:rPr>
        <w:t>server</w:t>
      </w:r>
      <w:r>
        <w:rPr/>
        <w:t xml:space="preserve"> </w:t>
      </w:r>
      <w:r>
        <w:rPr>
          <w:lang w:eastAsia="zh-CN"/>
        </w:rPr>
        <w:t xml:space="preserve">to the </w:t>
      </w:r>
      <w:r>
        <w:rPr>
          <w:lang w:eastAsia="zh-CN"/>
        </w:rPr>
        <w:t>location management client</w:t>
      </w:r>
      <w:r>
        <w:rPr/>
        <w:t>.</w:t>
      </w:r>
    </w:p>
    <w:p>
      <w:pPr>
        <w:pStyle w:val="TH"/>
        <w:rPr/>
      </w:pPr>
      <w:r>
        <w:rPr>
          <w:lang w:eastAsia="zh-CN"/>
        </w:rPr>
        <w:t xml:space="preserve">Table 6.13.2.3-1: Location information client </w:t>
      </w:r>
      <w:r>
        <w:rPr/>
        <w:t>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Identity of the MC service user </w:t>
            </w:r>
            <w:r>
              <w:rPr>
                <w:lang w:eastAsia="zh-CN"/>
              </w:rPr>
              <w:t>subscribed to location information of another MC service user at home MC system</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MC service ID</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Identity of the MC service user </w:t>
            </w:r>
            <w:r>
              <w:rPr>
                <w:lang w:eastAsia="zh-CN"/>
              </w:rPr>
              <w:t>who location information have to be updated at home MC system</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rFonts w:cs="Arial"/>
              </w:rPr>
              <w:t>MC UE ID</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Identification of the MC service UE</w:t>
            </w:r>
            <w:r>
              <w:rPr>
                <w:lang w:eastAsia="zh-CN"/>
              </w:rPr>
              <w:t xml:space="preserve"> of the MC service user </w:t>
            </w:r>
            <w:r>
              <w:rPr>
                <w:lang w:eastAsia="zh-CN"/>
              </w:rPr>
              <w:t>who location information have to be updated at home MC system</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Identity of the event that triggered the sending of the notification</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 (see NOTE)</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This may include timestamp, </w:t>
            </w:r>
            <w:r>
              <w:rPr>
                <w:rFonts w:eastAsia="SimSun;宋体"/>
              </w:rPr>
              <w:t>ECGI, MBMS SAIs, longitude, latitude, a</w:t>
            </w:r>
            <w:r>
              <w:rPr/>
              <w:t>ccuracy, speed, bearing, altitude, measurement code</w:t>
            </w:r>
            <w:r>
              <w:rPr>
                <w:rFonts w:eastAsia="SimSun;宋体"/>
              </w:rPr>
              <w:t xml:space="preserve"> and additional other location information.</w:t>
            </w:r>
          </w:p>
        </w:tc>
      </w:tr>
    </w:tbl>
    <w:p>
      <w:pPr>
        <w:pStyle w:val="Normal"/>
        <w:rPr/>
      </w:pPr>
      <w:r>
        <w:rPr/>
      </w:r>
    </w:p>
    <w:p>
      <w:pPr>
        <w:pStyle w:val="Heading4"/>
        <w:ind w:left="1418" w:hanging="1418"/>
        <w:rPr/>
      </w:pPr>
      <w:bookmarkStart w:id="135" w:name="__RefHeading___Toc43809016"/>
      <w:bookmarkEnd w:id="135"/>
      <w:r>
        <w:rPr/>
        <w:t>6.</w:t>
      </w:r>
      <w:r>
        <w:rPr>
          <w:lang w:val="en-US"/>
        </w:rPr>
        <w:t>13</w:t>
      </w:r>
      <w:r>
        <w:rPr/>
        <w:t>.2.4</w:t>
        <w:tab/>
      </w:r>
      <w:r>
        <w:rPr/>
        <w:t>L</w:t>
      </w:r>
      <w:r>
        <w:rPr/>
        <w:t xml:space="preserve">ocation </w:t>
      </w:r>
      <w:r>
        <w:rPr/>
        <w:t>information</w:t>
      </w:r>
      <w:r>
        <w:rPr/>
        <w:t xml:space="preserve"> client </w:t>
      </w:r>
      <w:r>
        <w:rPr/>
        <w:t xml:space="preserve">subscription </w:t>
      </w:r>
      <w:r>
        <w:rPr/>
        <w:t>procedur</w:t>
      </w:r>
      <w:r>
        <w:rPr/>
        <w:t>e</w:t>
      </w:r>
    </w:p>
    <w:p>
      <w:pPr>
        <w:pStyle w:val="Normal"/>
        <w:rPr>
          <w:lang w:val="nl-NL" w:eastAsia="zh-CN"/>
        </w:rPr>
      </w:pPr>
      <w:r>
        <w:rPr>
          <w:lang w:val="nl-NL" w:eastAsia="zh-CN"/>
        </w:rPr>
        <w:t>Figure</w:t>
      </w:r>
      <w:r>
        <w:rPr>
          <w:lang w:val="nl-NL" w:eastAsia="zh-CN"/>
        </w:rPr>
        <w:t> 6</w:t>
      </w:r>
      <w:r>
        <w:rPr>
          <w:lang w:val="nl-NL" w:eastAsia="zh-CN"/>
        </w:rPr>
        <w:t>.</w:t>
      </w:r>
      <w:r>
        <w:rPr>
          <w:lang w:val="nl-NL" w:eastAsia="zh-CN"/>
        </w:rPr>
        <w:t>13.2.4</w:t>
      </w:r>
      <w:r>
        <w:rPr>
          <w:lang w:val="nl-NL" w:eastAsia="zh-CN"/>
        </w:rPr>
        <w:t xml:space="preserve">-1 illustrates the high level procedure of location information </w:t>
      </w:r>
      <w:r>
        <w:rPr>
          <w:lang w:val="nl-NL" w:eastAsia="zh-CN"/>
        </w:rPr>
        <w:t xml:space="preserve">client </w:t>
      </w:r>
      <w:r>
        <w:rPr>
          <w:lang w:eastAsia="zh-CN"/>
        </w:rPr>
        <w:t>subscription request</w:t>
      </w:r>
      <w:r>
        <w:rPr>
          <w:lang w:val="nl-NL" w:eastAsia="zh-CN"/>
        </w:rPr>
        <w:t>.</w:t>
      </w:r>
      <w:r>
        <w:rPr>
          <w:lang w:val="nl-NL" w:eastAsia="zh-CN"/>
        </w:rPr>
        <w:t xml:space="preserve"> </w:t>
      </w:r>
    </w:p>
    <w:p>
      <w:pPr>
        <w:pStyle w:val="TH"/>
        <w:rPr>
          <w:lang w:eastAsia="zh-CN"/>
        </w:rPr>
      </w:pPr>
      <w:r>
        <w:rPr/>
        <w:object w:dxaOrig="6479" w:dyaOrig="39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4pt;height:198.95pt" filled="f" o:ole="">
            <v:imagedata r:id="rId17" o:title=""/>
          </v:shape>
          <o:OLEObject Type="Embed" ProgID="" ShapeID="ole_rId16" DrawAspect="Content" ObjectID="_1389295813" r:id="rId16"/>
        </w:object>
      </w:r>
    </w:p>
    <w:p>
      <w:pPr>
        <w:pStyle w:val="TF"/>
        <w:rPr/>
      </w:pPr>
      <w:r>
        <w:rPr>
          <w:lang w:eastAsia="zh-CN"/>
        </w:rPr>
        <w:t>Figure 6.13.2.4-1: Location information client subscription request procedure</w:t>
      </w:r>
    </w:p>
    <w:p>
      <w:pPr>
        <w:pStyle w:val="B1"/>
        <w:rPr/>
      </w:pPr>
      <w:r>
        <w:rPr>
          <w:lang w:eastAsia="zh-CN"/>
        </w:rPr>
        <w:t>1</w:t>
      </w:r>
      <w:r>
        <w:rPr/>
        <w:t>.</w:t>
        <w:tab/>
        <w:t>Location management client</w:t>
      </w:r>
      <w:r>
        <w:rPr>
          <w:lang w:eastAsia="zh-CN"/>
        </w:rPr>
        <w:t xml:space="preserve"> </w:t>
      </w:r>
      <w:r>
        <w:rPr>
          <w:lang w:eastAsia="zh-CN"/>
        </w:rPr>
        <w:t xml:space="preserve">sends a location </w:t>
      </w:r>
      <w:r>
        <w:rPr>
          <w:lang w:eastAsia="zh-CN"/>
        </w:rPr>
        <w:t>information</w:t>
      </w:r>
      <w:r>
        <w:rPr/>
        <w:t xml:space="preserve"> </w:t>
      </w:r>
      <w:r>
        <w:rPr>
          <w:lang w:eastAsia="zh-CN"/>
        </w:rPr>
        <w:t>subscription</w:t>
      </w:r>
      <w:r>
        <w:rPr>
          <w:lang w:eastAsia="zh-CN"/>
        </w:rPr>
        <w:t xml:space="preserve"> </w:t>
      </w:r>
      <w:r>
        <w:rPr>
          <w:lang w:eastAsia="zh-CN"/>
        </w:rPr>
        <w:t xml:space="preserve">request </w:t>
      </w:r>
      <w:r>
        <w:rPr>
          <w:lang w:eastAsia="zh-CN"/>
        </w:rPr>
        <w:t xml:space="preserve">to the location management server to </w:t>
      </w:r>
      <w:r>
        <w:rPr>
          <w:lang w:eastAsia="zh-CN"/>
        </w:rPr>
        <w:t xml:space="preserve">subscribe </w:t>
      </w:r>
      <w:r>
        <w:rPr>
          <w:lang w:eastAsia="zh-CN"/>
        </w:rPr>
        <w:t xml:space="preserve">location </w:t>
      </w:r>
      <w:r>
        <w:rPr>
          <w:lang w:eastAsia="zh-CN"/>
        </w:rPr>
        <w:t>information</w:t>
      </w:r>
      <w:r>
        <w:rPr/>
        <w:t xml:space="preserve"> </w:t>
      </w:r>
      <w:r>
        <w:rPr>
          <w:lang w:eastAsia="zh-CN"/>
        </w:rPr>
        <w:t xml:space="preserve">of </w:t>
      </w:r>
      <w:r>
        <w:rPr>
          <w:lang w:eastAsia="zh-CN"/>
        </w:rPr>
        <w:t>one or more MC service UE's</w:t>
      </w:r>
      <w:r>
        <w:rPr>
          <w:lang w:eastAsia="zh-CN"/>
        </w:rPr>
        <w:t>.</w:t>
      </w:r>
    </w:p>
    <w:p>
      <w:pPr>
        <w:pStyle w:val="B1"/>
        <w:rPr/>
      </w:pPr>
      <w:r>
        <w:rPr>
          <w:lang w:eastAsia="zh-CN"/>
        </w:rPr>
        <w:t>2</w:t>
      </w:r>
      <w:r>
        <w:rPr/>
        <w:t>.</w:t>
        <w:tab/>
      </w:r>
      <w:r>
        <w:rPr>
          <w:lang w:eastAsia="zh-CN"/>
        </w:rPr>
        <w:t xml:space="preserve">The location management server shall check if the location management client is authorized to initiate </w:t>
      </w:r>
      <w:r>
        <w:rPr>
          <w:lang w:eastAsia="zh-CN"/>
        </w:rPr>
        <w:t>the l</w:t>
      </w:r>
      <w:r>
        <w:rPr/>
        <w:t xml:space="preserve">ocation </w:t>
      </w:r>
      <w:r>
        <w:rPr>
          <w:lang w:eastAsia="zh-CN"/>
        </w:rPr>
        <w:t>information</w:t>
      </w:r>
      <w:r>
        <w:rPr/>
        <w:t xml:space="preserve"> </w:t>
      </w:r>
      <w:r>
        <w:rPr>
          <w:lang w:eastAsia="zh-CN"/>
        </w:rPr>
        <w:t>subscription</w:t>
      </w:r>
      <w:r>
        <w:rPr/>
        <w:t xml:space="preserve"> </w:t>
      </w:r>
      <w:r>
        <w:rPr>
          <w:lang w:eastAsia="zh-CN"/>
        </w:rPr>
        <w:t xml:space="preserve">request. </w:t>
      </w:r>
    </w:p>
    <w:p>
      <w:pPr>
        <w:pStyle w:val="B1"/>
        <w:rPr/>
      </w:pPr>
      <w:r>
        <w:rPr>
          <w:lang w:eastAsia="zh-CN"/>
        </w:rPr>
        <w:t>3</w:t>
      </w:r>
      <w:r>
        <w:rPr/>
        <w:t>.</w:t>
        <w:tab/>
      </w:r>
      <w:r>
        <w:rPr>
          <w:lang w:eastAsia="zh-CN"/>
        </w:rPr>
        <w:t xml:space="preserve">The </w:t>
      </w:r>
      <w:r>
        <w:rPr>
          <w:lang w:eastAsia="zh-CN"/>
        </w:rPr>
        <w:t xml:space="preserve">location management </w:t>
      </w:r>
      <w:r>
        <w:rPr/>
        <w:t xml:space="preserve">server </w:t>
      </w:r>
      <w:r>
        <w:rPr>
          <w:lang w:eastAsia="zh-CN"/>
        </w:rPr>
        <w:t xml:space="preserve">replies with a location information </w:t>
      </w:r>
      <w:r>
        <w:rPr>
          <w:lang w:eastAsia="zh-CN"/>
        </w:rPr>
        <w:t>subscription</w:t>
      </w:r>
      <w:r>
        <w:rPr>
          <w:lang w:eastAsia="zh-CN"/>
        </w:rPr>
        <w:t xml:space="preserve"> response </w:t>
      </w:r>
      <w:r>
        <w:rPr/>
        <w:t>indicating</w:t>
      </w:r>
      <w:r>
        <w:rPr>
          <w:lang w:eastAsia="zh-CN"/>
        </w:rPr>
        <w:t xml:space="preserve"> the subscription status</w:t>
      </w:r>
      <w:r>
        <w:rPr>
          <w:lang w:eastAsia="zh-CN"/>
        </w:rPr>
        <w:t xml:space="preserve"> for each individual subscription request</w:t>
      </w:r>
      <w:r>
        <w:rPr>
          <w:lang w:eastAsia="zh-CN"/>
        </w:rPr>
        <w:t>.</w:t>
      </w:r>
    </w:p>
    <w:p>
      <w:pPr>
        <w:pStyle w:val="Heading4"/>
        <w:ind w:left="1418" w:hanging="1418"/>
        <w:rPr/>
      </w:pPr>
      <w:bookmarkStart w:id="136" w:name="__RefHeading___Toc43809017"/>
      <w:bookmarkEnd w:id="136"/>
      <w:r>
        <w:rPr/>
        <w:t>6.</w:t>
      </w:r>
      <w:r>
        <w:rPr>
          <w:lang w:val="en-US"/>
        </w:rPr>
        <w:t>13</w:t>
      </w:r>
      <w:r>
        <w:rPr/>
        <w:t>.2.5</w:t>
        <w:tab/>
        <w:t>Event-triggered location information notification procedure</w:t>
      </w:r>
    </w:p>
    <w:p>
      <w:pPr>
        <w:pStyle w:val="Normal"/>
        <w:rPr>
          <w:lang w:val="nl-NL" w:eastAsia="zh-CN"/>
        </w:rPr>
      </w:pPr>
      <w:r>
        <w:rPr>
          <w:lang w:val="nl-NL" w:eastAsia="zh-CN"/>
        </w:rPr>
        <w:t>Figure</w:t>
      </w:r>
      <w:r>
        <w:rPr>
          <w:lang w:val="nl-NL" w:eastAsia="zh-CN"/>
        </w:rPr>
        <w:t> 6.13.2.5</w:t>
      </w:r>
      <w:r>
        <w:rPr>
          <w:lang w:val="nl-NL" w:eastAsia="zh-CN"/>
        </w:rPr>
        <w:t xml:space="preserve">-1 illustrates the high level procedure of </w:t>
      </w:r>
      <w:r>
        <w:rPr>
          <w:lang w:val="nl-NL" w:eastAsia="zh-CN"/>
        </w:rPr>
        <w:t xml:space="preserve">sharing event-triggered </w:t>
      </w:r>
      <w:r>
        <w:rPr>
          <w:lang w:val="nl-NL" w:eastAsia="zh-CN"/>
        </w:rPr>
        <w:t>location information</w:t>
      </w:r>
      <w:r>
        <w:rPr>
          <w:lang w:val="nl-NL" w:eastAsia="zh-CN"/>
        </w:rPr>
        <w:t xml:space="preserve"> within the home MC system</w:t>
      </w:r>
      <w:r>
        <w:rPr>
          <w:lang w:val="nl-NL" w:eastAsia="zh-CN"/>
        </w:rPr>
        <w:t>.</w:t>
      </w:r>
      <w:r>
        <w:rPr>
          <w:lang w:val="nl-NL" w:eastAsia="zh-CN"/>
        </w:rPr>
        <w:t xml:space="preserve"> </w:t>
      </w:r>
    </w:p>
    <w:p>
      <w:pPr>
        <w:pStyle w:val="NO"/>
        <w:rPr>
          <w:lang w:val="nl-NL" w:eastAsia="zh-CN"/>
        </w:rPr>
      </w:pPr>
      <w:r>
        <w:rPr>
          <w:lang w:val="nl-NL" w:eastAsia="zh-CN"/>
        </w:rPr>
        <w:t>NOTE:</w:t>
        <w:tab/>
        <w:t>The location management client and sever have already successfully subscribed to location information of one or more MC service UE.</w:t>
      </w:r>
    </w:p>
    <w:p>
      <w:pPr>
        <w:pStyle w:val="TH"/>
        <w:rPr>
          <w:lang w:eastAsia="zh-CN"/>
        </w:rPr>
      </w:pPr>
      <w:r>
        <w:rPr/>
        <w:object w:dxaOrig="6688" w:dyaOrig="314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34.45pt;height:157.1pt" filled="f" o:ole="">
            <v:imagedata r:id="rId19" o:title=""/>
          </v:shape>
          <o:OLEObject Type="Embed" ProgID="" ShapeID="ole_rId18" DrawAspect="Content" ObjectID="_1853983840" r:id="rId18"/>
        </w:object>
      </w:r>
    </w:p>
    <w:p>
      <w:pPr>
        <w:pStyle w:val="TF"/>
        <w:rPr/>
      </w:pPr>
      <w:r>
        <w:rPr>
          <w:lang w:eastAsia="zh-CN"/>
        </w:rPr>
        <w:t>Figure 6.13.2.5-1: Event-triggered location notification information procedure</w:t>
      </w:r>
    </w:p>
    <w:p>
      <w:pPr>
        <w:pStyle w:val="B1"/>
        <w:rPr>
          <w:lang w:eastAsia="zh-CN"/>
        </w:rPr>
      </w:pPr>
      <w:r>
        <w:rPr>
          <w:lang w:eastAsia="zh-CN"/>
        </w:rPr>
        <w:t>1</w:t>
      </w:r>
      <w:r>
        <w:rPr/>
        <w:t>.</w:t>
        <w:tab/>
        <w:t>The location management server checks the configurations, e.g., subscription, periodical location information timer.</w:t>
      </w:r>
    </w:p>
    <w:p>
      <w:pPr>
        <w:pStyle w:val="B1"/>
        <w:rPr/>
      </w:pPr>
      <w:r>
        <w:rPr>
          <w:lang w:eastAsia="zh-CN"/>
        </w:rPr>
        <w:t>2</w:t>
      </w:r>
      <w:r>
        <w:rPr/>
        <w:t>.</w:t>
        <w:tab/>
        <w:t xml:space="preserve">Based on the configuration and subscription </w:t>
      </w:r>
      <w:r>
        <w:rPr>
          <w:lang w:eastAsia="zh-CN"/>
        </w:rPr>
        <w:t>the location management server sends the location information report including the last available location information of one MC service user and the respective MC service UE to one location management client and to the MC service server. The last available location information is derived from the location report procedure as described in clause 10.9.3.1, or may come from a PLMN operator.</w:t>
      </w:r>
    </w:p>
    <w:p>
      <w:pPr>
        <w:pStyle w:val="B1"/>
        <w:rPr>
          <w:lang w:eastAsia="zh-CN"/>
        </w:rPr>
      </w:pPr>
      <w:r>
        <w:rPr>
          <w:lang w:eastAsia="zh-CN"/>
        </w:rPr>
        <w:t>3.</w:t>
        <w:tab/>
        <w:t xml:space="preserve">MC service server may further share this location information to a group or to another MC service user.  </w:t>
      </w:r>
    </w:p>
    <w:p>
      <w:pPr>
        <w:pStyle w:val="NO"/>
        <w:rPr/>
      </w:pPr>
      <w:r>
        <w:rPr>
          <w:lang w:eastAsia="zh-CN"/>
        </w:rPr>
        <w:t>NOTE:</w:t>
        <w:tab/>
        <w:t>Step 3 can be skipped if not required.</w:t>
      </w:r>
    </w:p>
    <w:p>
      <w:pPr>
        <w:pStyle w:val="Heading4"/>
        <w:ind w:left="1418" w:hanging="1418"/>
        <w:rPr/>
      </w:pPr>
      <w:bookmarkStart w:id="137" w:name="__RefHeading___Toc43809018"/>
      <w:bookmarkEnd w:id="137"/>
      <w:r>
        <w:rPr/>
        <w:t>6.</w:t>
      </w:r>
      <w:r>
        <w:rPr>
          <w:lang w:val="en-US"/>
        </w:rPr>
        <w:t>13</w:t>
      </w:r>
      <w:r>
        <w:rPr/>
        <w:t>.2.6</w:t>
        <w:tab/>
        <w:t>On-demand request of location information procedure</w:t>
      </w:r>
    </w:p>
    <w:p>
      <w:pPr>
        <w:pStyle w:val="Normal"/>
        <w:rPr>
          <w:lang w:val="nl-NL" w:eastAsia="zh-CN"/>
        </w:rPr>
      </w:pPr>
      <w:r>
        <w:rPr>
          <w:lang w:eastAsia="zh-CN"/>
        </w:rPr>
        <w:t xml:space="preserve">The MC service server can request MC service UE's location information at any time by sending a location information request to the location management server. The location information request as described in clause 10.9.2.3 of 3GPP TS 23.280 [7] is carried out as an immediate procedure to receive on-demand the last available location information of the requested MC service UE. </w:t>
      </w:r>
    </w:p>
    <w:p>
      <w:pPr>
        <w:pStyle w:val="Normal"/>
        <w:rPr>
          <w:lang w:val="nl-NL" w:eastAsia="zh-CN"/>
        </w:rPr>
      </w:pPr>
      <w:r>
        <w:rPr>
          <w:lang w:val="nl-NL" w:eastAsia="zh-CN"/>
        </w:rPr>
        <w:t>Figure</w:t>
      </w:r>
      <w:r>
        <w:rPr>
          <w:lang w:val="nl-NL" w:eastAsia="zh-CN"/>
        </w:rPr>
        <w:t> 6.13.2.6</w:t>
      </w:r>
      <w:r>
        <w:rPr>
          <w:lang w:val="nl-NL" w:eastAsia="zh-CN"/>
        </w:rPr>
        <w:t xml:space="preserve">-1 illustrates the high level procedure of </w:t>
      </w:r>
      <w:r>
        <w:rPr>
          <w:lang w:val="nl-NL" w:eastAsia="zh-CN"/>
        </w:rPr>
        <w:t xml:space="preserve">requesting on-demand </w:t>
      </w:r>
      <w:r>
        <w:rPr>
          <w:lang w:val="nl-NL" w:eastAsia="zh-CN"/>
        </w:rPr>
        <w:t>location information.</w:t>
      </w:r>
      <w:r>
        <w:rPr>
          <w:lang w:val="nl-NL" w:eastAsia="zh-CN"/>
        </w:rPr>
        <w:t xml:space="preserve"> </w:t>
      </w:r>
    </w:p>
    <w:p>
      <w:pPr>
        <w:pStyle w:val="NO"/>
        <w:rPr>
          <w:lang w:val="nl-NL" w:eastAsia="zh-CN"/>
        </w:rPr>
      </w:pPr>
      <w:r>
        <w:rPr/>
        <w:t>NOTE:</w:t>
        <w:tab/>
        <w:t>T</w:t>
      </w:r>
      <w:r>
        <w:rPr>
          <w:lang w:val="nl-NL" w:eastAsia="zh-CN"/>
        </w:rPr>
        <w:t>he location management client has already successfully subscribed to location information of one or more MC service UE.</w:t>
      </w:r>
    </w:p>
    <w:p>
      <w:pPr>
        <w:pStyle w:val="TH"/>
        <w:rPr>
          <w:lang w:eastAsia="zh-CN"/>
        </w:rPr>
      </w:pPr>
      <w:r>
        <w:rPr/>
        <w:object w:dxaOrig="7408" w:dyaOrig="542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70.45pt;height:271.2pt" filled="f" o:ole="">
            <v:imagedata r:id="rId21" o:title=""/>
          </v:shape>
          <o:OLEObject Type="Embed" ProgID="" ShapeID="ole_rId20" DrawAspect="Content" ObjectID="_1747111567" r:id="rId20"/>
        </w:object>
      </w:r>
    </w:p>
    <w:p>
      <w:pPr>
        <w:pStyle w:val="TF"/>
        <w:rPr/>
      </w:pPr>
      <w:r>
        <w:rPr>
          <w:lang w:eastAsia="zh-CN"/>
        </w:rPr>
        <w:t>Figure 6.13.2.6-1: On-demand request of location information procedure</w:t>
      </w:r>
    </w:p>
    <w:p>
      <w:pPr>
        <w:pStyle w:val="B1"/>
        <w:rPr>
          <w:lang w:eastAsia="zh-CN"/>
        </w:rPr>
      </w:pPr>
      <w:r>
        <w:rPr>
          <w:lang w:eastAsia="zh-CN"/>
        </w:rPr>
        <w:t>1</w:t>
      </w:r>
      <w:r>
        <w:rPr/>
        <w:t>.</w:t>
        <w:tab/>
        <w:t>MC service server sends a location information request to the location management server.</w:t>
      </w:r>
    </w:p>
    <w:p>
      <w:pPr>
        <w:pStyle w:val="B1"/>
        <w:rPr>
          <w:lang w:eastAsia="zh-CN"/>
        </w:rPr>
      </w:pPr>
      <w:r>
        <w:rPr>
          <w:lang w:eastAsia="zh-CN"/>
        </w:rPr>
        <w:t>2</w:t>
      </w:r>
      <w:r>
        <w:rPr/>
        <w:t>.</w:t>
        <w:tab/>
      </w:r>
      <w:r>
        <w:rPr>
          <w:lang w:eastAsia="zh-CN"/>
        </w:rPr>
        <w:t>The location management server acquires the last available location information of a MC service UE, by triggering an on-demand location report procedure as described in clause 10.9.3.2, or from a PLMN operator.</w:t>
      </w:r>
    </w:p>
    <w:p>
      <w:pPr>
        <w:pStyle w:val="B1"/>
        <w:rPr>
          <w:lang w:eastAsia="zh-CN"/>
        </w:rPr>
      </w:pPr>
      <w:r>
        <w:rPr>
          <w:lang w:eastAsia="zh-CN"/>
        </w:rPr>
        <w:t>3.</w:t>
        <w:tab/>
        <w:t xml:space="preserve">The location management server checks </w:t>
      </w:r>
      <w:r>
        <w:rPr/>
        <w:t>the configurations and subscriptions to receive notification of location information.</w:t>
      </w:r>
    </w:p>
    <w:p>
      <w:pPr>
        <w:pStyle w:val="B1"/>
        <w:rPr/>
      </w:pPr>
      <w:r>
        <w:rPr>
          <w:lang w:eastAsia="zh-CN"/>
        </w:rPr>
        <w:t>4.</w:t>
        <w:tab/>
        <w:t>Based on the configuration and subscription the location management server immediately sends the location information report including the last available location information acquired of one MC service UE to one or more location management clients and the MC service server.</w:t>
      </w:r>
    </w:p>
    <w:p>
      <w:pPr>
        <w:pStyle w:val="B1"/>
        <w:rPr/>
      </w:pPr>
      <w:r>
        <w:rPr>
          <w:lang w:eastAsia="zh-CN"/>
        </w:rPr>
        <w:t>5.</w:t>
        <w:tab/>
        <w:t>MC service server may further share this location information to a MC service group or to another MC service user.</w:t>
      </w:r>
    </w:p>
    <w:p>
      <w:pPr>
        <w:pStyle w:val="NO"/>
        <w:ind w:left="1135" w:hanging="567"/>
        <w:rPr/>
      </w:pPr>
      <w:r>
        <w:rPr>
          <w:lang w:eastAsia="zh-CN"/>
        </w:rPr>
        <w:t>NOTE:</w:t>
        <w:tab/>
        <w:t>Step 3 can be skipped if not required.</w:t>
      </w:r>
    </w:p>
    <w:p>
      <w:pPr>
        <w:pStyle w:val="Heading3"/>
        <w:rPr/>
      </w:pPr>
      <w:bookmarkStart w:id="138" w:name="__RefHeading___Toc43809019"/>
      <w:bookmarkEnd w:id="138"/>
      <w:r>
        <w:rPr/>
        <w:t>6.</w:t>
      </w:r>
      <w:r>
        <w:rPr>
          <w:lang w:val="en-US"/>
        </w:rPr>
        <w:t>13</w:t>
      </w:r>
      <w:r>
        <w:rPr/>
        <w:t>.3</w:t>
        <w:tab/>
        <w:t>Solution Evaluation</w:t>
      </w:r>
    </w:p>
    <w:p>
      <w:pPr>
        <w:pStyle w:val="EditorsNote"/>
        <w:rPr>
          <w:del w:id="2234" w:author="S6-200912" w:date="2020-06-20T11:22:00Z"/>
        </w:rPr>
      </w:pPr>
      <w:del w:id="2233" w:author="S6-200912" w:date="2020-06-20T11:22:00Z">
        <w:r>
          <w:rPr/>
          <w:delText>Editor's Note: Use this section for evaluation at solution level.</w:delText>
        </w:r>
      </w:del>
    </w:p>
    <w:p>
      <w:pPr>
        <w:pStyle w:val="EditorsNote"/>
        <w:rPr/>
      </w:pPr>
      <w:r>
        <w:rPr/>
        <w:t xml:space="preserve">This solution depends on </w:t>
      </w:r>
      <w:ins w:id="2235" w:author="S6-200912" w:date="2020-06-20T11:23:00Z">
        <w:r>
          <w:rPr/>
          <w:t xml:space="preserve">the MC UE ID proposed in solution 11 of </w:t>
        </w:r>
      </w:ins>
      <w:del w:id="2236" w:author="S6-200912" w:date="2020-06-20T11:23:00Z">
        <w:r>
          <w:rPr/>
          <w:delText xml:space="preserve">a separate solution discussed in </w:delText>
        </w:r>
      </w:del>
      <w:r>
        <w:rPr/>
        <w:t>this study. The procedures and information flows have to be adapted after the overall evaluation of identifying location information of a specific MC UE ID have been completed.</w:t>
      </w:r>
    </w:p>
    <w:p>
      <w:pPr>
        <w:pStyle w:val="Normal"/>
        <w:rPr>
          <w:del w:id="2238" w:author="S6-200912" w:date="2020-06-20T11:24:00Z"/>
        </w:rPr>
      </w:pPr>
      <w:del w:id="2237" w:author="S6-200912" w:date="2020-06-20T11:24:00Z">
        <w:r>
          <w:rPr/>
          <w:delText>The solution is based on a non-routable MC UE ID and is therefore always assigned to a MC service ID.</w:delText>
        </w:r>
      </w:del>
    </w:p>
    <w:p>
      <w:pPr>
        <w:pStyle w:val="Normal"/>
        <w:rPr>
          <w:lang w:val="en-US"/>
        </w:rPr>
      </w:pPr>
      <w:bookmarkStart w:id="139" w:name="__RefHeading___Toc43809020"/>
      <w:bookmarkEnd w:id="139"/>
      <w:r>
        <w:rPr/>
        <w:t>6.</w:t>
      </w:r>
      <w:r>
        <w:rPr>
          <w:lang w:val="en-US"/>
        </w:rPr>
        <w:t>14</w:t>
      </w:r>
      <w:r>
        <w:rPr/>
        <w:tab/>
        <w:t xml:space="preserve">Solution </w:t>
      </w:r>
      <w:r>
        <w:rPr>
          <w:lang w:val="en-US"/>
        </w:rPr>
        <w:t>14</w:t>
      </w:r>
      <w:r>
        <w:rPr/>
        <w:t>: Functional model for sharing location information across MC systems</w:t>
      </w:r>
    </w:p>
    <w:p>
      <w:pPr>
        <w:pStyle w:val="Heading3"/>
        <w:rPr/>
      </w:pPr>
      <w:bookmarkStart w:id="140" w:name="__RefHeading___Toc43809021"/>
      <w:bookmarkEnd w:id="140"/>
      <w:r>
        <w:rPr/>
        <w:t>6.</w:t>
      </w:r>
      <w:r>
        <w:rPr>
          <w:lang w:val="en-US"/>
        </w:rPr>
        <w:t>14</w:t>
      </w:r>
      <w:r>
        <w:rPr/>
        <w:t>.1</w:t>
        <w:tab/>
        <w:t>Description</w:t>
      </w:r>
    </w:p>
    <w:p>
      <w:pPr>
        <w:pStyle w:val="Normal"/>
        <w:rPr/>
      </w:pPr>
      <w:r>
        <w:rPr>
          <w:rFonts w:eastAsia="SimSun;宋体"/>
        </w:rPr>
        <w:t>This solution addresses key issue #5 (</w:t>
      </w:r>
      <w:r>
        <w:rPr/>
        <w:t>5.</w:t>
      </w:r>
      <w:r>
        <w:rPr>
          <w:lang w:val="en-US"/>
        </w:rPr>
        <w:t>5</w:t>
      </w:r>
      <w:r>
        <w:rPr/>
        <w:t>.1.c)</w:t>
        <w:tab/>
        <w:t>- "Location information of one MC user at home MC system is shared with other MC users at partner MC system".</w:t>
      </w:r>
    </w:p>
    <w:p>
      <w:pPr>
        <w:pStyle w:val="Normal"/>
        <w:rPr>
          <w:rFonts w:eastAsia="SimSun;宋体"/>
        </w:rPr>
      </w:pPr>
      <w:r>
        <w:rPr>
          <w:rFonts w:eastAsia="SimSun;宋体"/>
        </w:rPr>
        <w:t>This solution adds an enhanced functional model, enabling the sharing of location information across MC systems.</w:t>
      </w:r>
    </w:p>
    <w:p>
      <w:pPr>
        <w:pStyle w:val="Heading3"/>
        <w:rPr/>
      </w:pPr>
      <w:bookmarkStart w:id="141" w:name="__RefHeading___Toc43809022"/>
      <w:bookmarkEnd w:id="141"/>
      <w:r>
        <w:rPr/>
        <w:t>6.</w:t>
      </w:r>
      <w:r>
        <w:rPr>
          <w:lang w:val="en-US"/>
        </w:rPr>
        <w:t>14</w:t>
      </w:r>
      <w:r>
        <w:rPr/>
        <w:t>.2</w:t>
        <w:tab/>
        <w:t>Impacts on existing nodes and functionality</w:t>
      </w:r>
    </w:p>
    <w:p>
      <w:pPr>
        <w:pStyle w:val="Heading4"/>
        <w:ind w:left="1418" w:hanging="1418"/>
        <w:rPr/>
      </w:pPr>
      <w:bookmarkStart w:id="142" w:name="__RefHeading___Toc43809023"/>
      <w:bookmarkEnd w:id="142"/>
      <w:r>
        <w:rPr/>
        <w:t>6.</w:t>
      </w:r>
      <w:r>
        <w:rPr>
          <w:lang w:val="en-US"/>
        </w:rPr>
        <w:t>14</w:t>
      </w:r>
      <w:r>
        <w:rPr/>
        <w:t>.2.1</w:t>
        <w:tab/>
        <w:t>On-network functional model</w:t>
      </w:r>
    </w:p>
    <w:p>
      <w:pPr>
        <w:pStyle w:val="Normal"/>
        <w:rPr/>
      </w:pPr>
      <w:r>
        <w:rPr/>
        <w:t>This solution is based on an enhanced functional model for application plane for an MC system, as described in 3GPP TS 23.280 [7], clause 7.3.1.</w:t>
      </w:r>
    </w:p>
    <w:p>
      <w:pPr>
        <w:pStyle w:val="Normal"/>
        <w:rPr/>
      </w:pPr>
      <w:r>
        <w:rPr/>
        <w:t>Figure 6.14.2.1-1 describes the enhanced functional model.</w:t>
      </w:r>
    </w:p>
    <w:p>
      <w:pPr>
        <w:pStyle w:val="TH"/>
        <w:rPr/>
      </w:pPr>
      <w:r>
        <w:rPr/>
        <w:object w:dxaOrig="10175" w:dyaOrig="933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2.8pt;height:443.05pt" filled="f" o:ole="">
            <v:imagedata r:id="rId23" o:title=""/>
          </v:shape>
          <o:OLEObject Type="Embed" ProgID="" ShapeID="ole_rId22" DrawAspect="Content" ObjectID="_1208505800" r:id="rId22"/>
        </w:object>
      </w:r>
    </w:p>
    <w:p>
      <w:pPr>
        <w:pStyle w:val="TF"/>
        <w:rPr/>
      </w:pPr>
      <w:r>
        <w:rPr/>
        <w:t>Figure 6.14.2.1-1 Enhanced functional model to support the sharing of location information between MC systems</w:t>
      </w:r>
    </w:p>
    <w:p>
      <w:pPr>
        <w:pStyle w:val="Heading4"/>
        <w:ind w:left="1418" w:hanging="1418"/>
        <w:rPr/>
      </w:pPr>
      <w:bookmarkStart w:id="143" w:name="__RefHeading___Toc43809024"/>
      <w:bookmarkEnd w:id="143"/>
      <w:r>
        <w:rPr/>
        <w:t>6.</w:t>
      </w:r>
      <w:r>
        <w:rPr>
          <w:lang w:val="en-US"/>
        </w:rPr>
        <w:t>14</w:t>
      </w:r>
      <w:r>
        <w:rPr/>
        <w:t>.2.</w:t>
      </w:r>
      <w:r>
        <w:rPr>
          <w:lang w:val="en-US"/>
        </w:rPr>
        <w:t>2</w:t>
      </w:r>
      <w:r>
        <w:rPr/>
        <w:tab/>
        <w:t>Reference point CSC-</w:t>
      </w:r>
      <w:r>
        <w:rPr>
          <w:lang w:val="en-US"/>
        </w:rPr>
        <w:t>23</w:t>
      </w:r>
      <w:r>
        <w:rPr/>
        <w:t xml:space="preserve"> (between location management servers in different MC systems)</w:t>
      </w:r>
    </w:p>
    <w:p>
      <w:pPr>
        <w:pStyle w:val="Normal"/>
        <w:rPr/>
      </w:pPr>
      <w:r>
        <w:rPr/>
        <w:t>The CSC-23 reference point, which exists between location management servers in different MC systems, is used by location management servers to handle location management related signalling in different security domains, as described in 3GPP TS 23.280  [7] clause 10.9.</w:t>
      </w:r>
    </w:p>
    <w:p>
      <w:pPr>
        <w:pStyle w:val="Normal"/>
        <w:rPr/>
      </w:pPr>
      <w:r>
        <w:rPr/>
        <w:t>The CSC-23 reference point uses the HTTP-1, HTTP-2 and HTTP-3 reference points for transport and routing of non-subscription/notification related signalling.</w:t>
      </w:r>
    </w:p>
    <w:p>
      <w:pPr>
        <w:pStyle w:val="Heading4"/>
        <w:ind w:left="1418" w:hanging="1418"/>
        <w:rPr/>
      </w:pPr>
      <w:bookmarkStart w:id="144" w:name="__RefHeading___Toc43809025"/>
      <w:bookmarkEnd w:id="144"/>
      <w:r>
        <w:rPr/>
        <w:t>6.</w:t>
      </w:r>
      <w:r>
        <w:rPr>
          <w:lang w:val="en-US"/>
        </w:rPr>
        <w:t>14</w:t>
      </w:r>
      <w:r>
        <w:rPr/>
        <w:t>.2.</w:t>
      </w:r>
      <w:r>
        <w:rPr>
          <w:lang w:val="en-US"/>
        </w:rPr>
        <w:t>3</w:t>
      </w:r>
      <w:r>
        <w:rPr/>
        <w:tab/>
        <w:t>Reference point CSC-</w:t>
      </w:r>
      <w:r>
        <w:rPr>
          <w:lang w:val="en-US"/>
        </w:rPr>
        <w:t>22</w:t>
      </w:r>
      <w:r>
        <w:rPr/>
        <w:t xml:space="preserve"> (between location management server and MC gateway server)</w:t>
      </w:r>
    </w:p>
    <w:p>
      <w:pPr>
        <w:pStyle w:val="Normal"/>
        <w:rPr/>
      </w:pPr>
      <w:r>
        <w:rPr/>
        <w:t>The CSC-22 reference point, which exists between location management server and MC gateway server, is used to handle location management related signalling between different security domains.</w:t>
      </w:r>
    </w:p>
    <w:p>
      <w:pPr>
        <w:pStyle w:val="Normal"/>
        <w:rPr/>
      </w:pPr>
      <w:r>
        <w:rPr/>
        <w:t>The CSC-22 reference point uses SIP-2 and SIP-3 reference points for transport and routing of subscription/notification related signalling.</w:t>
      </w:r>
    </w:p>
    <w:p>
      <w:pPr>
        <w:pStyle w:val="Heading4"/>
        <w:ind w:left="1418" w:hanging="1418"/>
        <w:rPr>
          <w:lang w:val="en-US"/>
        </w:rPr>
      </w:pPr>
      <w:bookmarkStart w:id="145" w:name="__RefHeading___Toc43809026"/>
      <w:bookmarkEnd w:id="145"/>
      <w:r>
        <w:rPr/>
        <w:t>6.</w:t>
      </w:r>
      <w:r>
        <w:rPr>
          <w:lang w:val="en-US"/>
        </w:rPr>
        <w:t>14</w:t>
      </w:r>
      <w:r>
        <w:rPr/>
        <w:t>.2.</w:t>
      </w:r>
      <w:r>
        <w:rPr>
          <w:lang w:val="en-US"/>
        </w:rPr>
        <w:t>4</w:t>
      </w:r>
      <w:r>
        <w:rPr/>
        <w:tab/>
        <w:t>Reference point CSC-</w:t>
      </w:r>
      <w:r>
        <w:rPr>
          <w:lang w:val="en-US"/>
        </w:rPr>
        <w:t>21</w:t>
      </w:r>
      <w:r>
        <w:rPr/>
        <w:t xml:space="preserve"> (between MC gateway servers in different MC systems)</w:t>
      </w:r>
    </w:p>
    <w:p>
      <w:pPr>
        <w:pStyle w:val="Normal"/>
        <w:rPr/>
      </w:pPr>
      <w:r>
        <w:rPr/>
        <w:t>The CSC-21 reference point, which exists between MC gateway servers in different MC systems in different security domains, is used to share subscription and notification related signalling for group configuration, user configuration and location management to permit interconnection and migration between MC systems.</w:t>
      </w:r>
    </w:p>
    <w:p>
      <w:pPr>
        <w:pStyle w:val="Normal"/>
        <w:rPr>
          <w:lang w:val="en-US"/>
        </w:rPr>
      </w:pPr>
      <w:r>
        <w:rPr/>
        <w:t>The CSC-21 reference point uses the SIP-3 reference point for transport and routing of subscription/notification related signalling.</w:t>
      </w:r>
    </w:p>
    <w:p>
      <w:pPr>
        <w:pStyle w:val="Heading4"/>
        <w:ind w:left="1418" w:hanging="1418"/>
        <w:rPr/>
      </w:pPr>
      <w:bookmarkStart w:id="146" w:name="__RefHeading___Toc43809027"/>
      <w:bookmarkEnd w:id="146"/>
      <w:r>
        <w:rPr/>
        <w:t>6.</w:t>
      </w:r>
      <w:r>
        <w:rPr>
          <w:lang w:val="en-US"/>
        </w:rPr>
        <w:t>14</w:t>
      </w:r>
      <w:r>
        <w:rPr/>
        <w:t>.2.</w:t>
      </w:r>
      <w:r>
        <w:rPr>
          <w:lang w:val="en-US"/>
        </w:rPr>
        <w:t>5</w:t>
      </w:r>
      <w:r>
        <w:rPr/>
        <w:tab/>
        <w:t>Information flows</w:t>
      </w:r>
    </w:p>
    <w:p>
      <w:pPr>
        <w:pStyle w:val="NO"/>
        <w:rPr/>
      </w:pPr>
      <w:r>
        <w:rPr/>
        <w:t>NOTE:</w:t>
        <w:tab/>
        <w:t>This includes the information flows for location reporting configuration, location information report, location information request, location reporting trigger, location information subscription requests, location information subscription response, location information notification, location information cancel subscription request, location information cancel subscription response and location report response.</w:t>
      </w:r>
    </w:p>
    <w:p>
      <w:pPr>
        <w:pStyle w:val="Heading3"/>
        <w:rPr/>
      </w:pPr>
      <w:bookmarkStart w:id="147" w:name="__RefHeading___Toc43809028"/>
      <w:bookmarkEnd w:id="147"/>
      <w:r>
        <w:rPr/>
        <w:t>6.</w:t>
      </w:r>
      <w:r>
        <w:rPr>
          <w:lang w:val="en-US"/>
        </w:rPr>
        <w:t>14</w:t>
      </w:r>
      <w:r>
        <w:rPr/>
        <w:t>.3</w:t>
        <w:tab/>
        <w:t>Solution Evaluation</w:t>
      </w:r>
    </w:p>
    <w:p>
      <w:pPr>
        <w:pStyle w:val="Normal"/>
        <w:rPr/>
      </w:pPr>
      <w:r>
        <w:rPr/>
        <w:t>The functional model needs to be enhanced, as a new reference point between the location management servers in the primary and partner MC systems is needed.</w:t>
      </w:r>
    </w:p>
    <w:p>
      <w:pPr>
        <w:pStyle w:val="Normal"/>
        <w:rPr>
          <w:lang w:val="en-US"/>
          <w:ins w:id="2240" w:author="S6-200669" w:date="2020-06-16T10:41:00Z"/>
        </w:rPr>
      </w:pPr>
      <w:ins w:id="2239" w:author="S6-200669" w:date="2020-06-16T10:42:00Z">
        <w:r>
          <w:rPr>
            <w:lang w:eastAsia="zh-CN"/>
          </w:rPr>
          <w:t>A mechanism may be required in order to terminate a subscription for location information across MC systems.</w:t>
        </w:r>
      </w:ins>
    </w:p>
    <w:p>
      <w:pPr>
        <w:pStyle w:val="EditorsNote"/>
        <w:rPr>
          <w:del w:id="2245" w:author="S6-200669" w:date="2020-06-16T10:41:00Z"/>
        </w:rPr>
      </w:pPr>
      <w:del w:id="2241" w:author="S6-200669" w:date="2020-06-16T10:41:00Z">
        <w:r>
          <w:rPr/>
          <w:delText>Editor's Note:</w:delText>
        </w:r>
      </w:del>
      <w:del w:id="2242" w:author="S6-200669" w:date="2020-06-16T10:41:00Z">
        <w:r>
          <w:rPr>
            <w:lang w:val="en-US"/>
          </w:rPr>
          <w:tab/>
        </w:r>
      </w:del>
      <w:del w:id="2243" w:author="S6-200669" w:date="2020-06-16T10:41:00Z">
        <w:r>
          <w:rPr/>
          <w:delText>Under which circumstances the subscription for location information is terminated is FFS</w:delText>
        </w:r>
      </w:del>
      <w:del w:id="2244" w:author="S6-200669" w:date="2020-06-16T10:41:00Z">
        <w:r>
          <w:rPr>
            <w:lang w:val="en-US"/>
          </w:rPr>
          <w:delText>.</w:delText>
        </w:r>
      </w:del>
    </w:p>
    <w:p>
      <w:pPr>
        <w:pStyle w:val="EditorsNote"/>
        <w:rPr>
          <w:lang w:val="en-US"/>
        </w:rPr>
      </w:pPr>
      <w:bookmarkStart w:id="148" w:name="__RefHeading___Toc43809029"/>
      <w:bookmarkEnd w:id="148"/>
      <w:r>
        <w:rPr/>
        <w:t>6.</w:t>
      </w:r>
      <w:r>
        <w:rPr>
          <w:lang w:val="en-US"/>
        </w:rPr>
        <w:t>15</w:t>
      </w:r>
      <w:r>
        <w:rPr/>
        <w:tab/>
        <w:t xml:space="preserve">Solution </w:t>
      </w:r>
      <w:r>
        <w:rPr>
          <w:lang w:val="en-US"/>
        </w:rPr>
        <w:t>15</w:t>
      </w:r>
      <w:r>
        <w:rPr/>
        <w:t>: Sharing location information for interconnected MC system</w:t>
      </w:r>
    </w:p>
    <w:p>
      <w:pPr>
        <w:pStyle w:val="Heading3"/>
        <w:rPr/>
      </w:pPr>
      <w:bookmarkStart w:id="149" w:name="__RefHeading___Toc43809030"/>
      <w:bookmarkEnd w:id="149"/>
      <w:r>
        <w:rPr/>
        <w:t>6.</w:t>
      </w:r>
      <w:r>
        <w:rPr>
          <w:lang w:val="en-US"/>
        </w:rPr>
        <w:t>15</w:t>
      </w:r>
      <w:r>
        <w:rPr/>
        <w:t>.1</w:t>
        <w:tab/>
        <w:t>Description</w:t>
      </w:r>
    </w:p>
    <w:p>
      <w:pPr>
        <w:pStyle w:val="Normal"/>
        <w:rPr>
          <w:rFonts w:eastAsia="SimSun;宋体"/>
        </w:rPr>
      </w:pPr>
      <w:r>
        <w:rPr>
          <w:rFonts w:eastAsia="SimSun;宋体"/>
        </w:rPr>
        <w:t>This solution addresses key issue #5 – Sharing of location information.</w:t>
      </w:r>
    </w:p>
    <w:p>
      <w:pPr>
        <w:pStyle w:val="Normal"/>
        <w:rPr/>
      </w:pPr>
      <w:r>
        <w:rPr/>
        <w:t>This solution adds new procedures and information flows for the sharing of location information with other MC service users at partner MC system(s) either operated under the same or different organisation / administration / authorized user.</w:t>
      </w:r>
    </w:p>
    <w:p>
      <w:pPr>
        <w:pStyle w:val="Heading3"/>
        <w:rPr/>
      </w:pPr>
      <w:bookmarkStart w:id="150" w:name="__RefHeading___Toc43809031"/>
      <w:bookmarkEnd w:id="150"/>
      <w:r>
        <w:rPr/>
        <w:t>6.</w:t>
      </w:r>
      <w:r>
        <w:rPr>
          <w:lang w:val="en-US"/>
        </w:rPr>
        <w:t>15</w:t>
      </w:r>
      <w:r>
        <w:rPr/>
        <w:t>.2</w:t>
        <w:tab/>
        <w:t>Impacts on existing nodes and functionality</w:t>
      </w:r>
    </w:p>
    <w:p>
      <w:pPr>
        <w:pStyle w:val="Heading4"/>
        <w:ind w:left="1418" w:hanging="1418"/>
        <w:rPr/>
      </w:pPr>
      <w:bookmarkStart w:id="151" w:name="__RefHeading___Toc43809032"/>
      <w:bookmarkEnd w:id="151"/>
      <w:r>
        <w:rPr/>
        <w:t>6.</w:t>
      </w:r>
      <w:r>
        <w:rPr>
          <w:lang w:val="en-US"/>
        </w:rPr>
        <w:t>15</w:t>
      </w:r>
      <w:r>
        <w:rPr/>
        <w:t>.2.1</w:t>
        <w:tab/>
        <w:t>General</w:t>
      </w:r>
    </w:p>
    <w:p>
      <w:pPr>
        <w:pStyle w:val="Normal"/>
        <w:rPr/>
      </w:pPr>
      <w:r>
        <w:rPr>
          <w:rFonts w:eastAsia="SimSun;宋体"/>
        </w:rPr>
        <w:t>Addition of new information flows and procedures to 3GPP TS 23.280 [7] clause 10.9 Location management (on-network)</w:t>
      </w:r>
      <w:r>
        <w:rPr/>
        <w:t xml:space="preserve">. Changes to existing procedures in </w:t>
      </w:r>
      <w:r>
        <w:rPr>
          <w:rFonts w:eastAsia="SimSun;宋体"/>
        </w:rPr>
        <w:t>3GPP TS 23.280 [7] clause 10.9 Location management (on-network)</w:t>
      </w:r>
      <w:r>
        <w:rPr/>
        <w:t>.</w:t>
      </w:r>
    </w:p>
    <w:p>
      <w:pPr>
        <w:pStyle w:val="EditorsNote"/>
        <w:rPr>
          <w:del w:id="2247" w:author="S6-200914" w:date="2020-06-21T11:43:00Z"/>
        </w:rPr>
      </w:pPr>
      <w:del w:id="2246" w:author="S6-200914" w:date="2020-06-21T11:43:00Z">
        <w:r>
          <w:rPr/>
          <w:delText>Editor's note:</w:delText>
          <w:tab/>
          <w:delText>The functional model in solution 14 may need to be updated to support this solution.</w:delText>
        </w:r>
      </w:del>
    </w:p>
    <w:p>
      <w:pPr>
        <w:pStyle w:val="EditorsNote"/>
        <w:rPr>
          <w:del w:id="2249" w:author="S6-200914" w:date="2020-06-21T11:43:00Z"/>
        </w:rPr>
      </w:pPr>
      <w:del w:id="2248" w:author="S6-200914" w:date="2020-06-21T11:43:00Z">
        <w:r>
          <w:rPr/>
          <w:delText>Editor's note:</w:delText>
          <w:tab/>
          <w:delText>The use of HTTP in the location management interfaces is FFS.</w:delText>
        </w:r>
      </w:del>
    </w:p>
    <w:p>
      <w:pPr>
        <w:pStyle w:val="EditorsNote"/>
        <w:keepLines/>
        <w:widowControl/>
        <w:bidi w:val="0"/>
        <w:spacing w:before="0" w:after="180"/>
        <w:ind w:left="1135" w:hanging="851"/>
        <w:rPr/>
      </w:pPr>
      <w:bookmarkStart w:id="152" w:name="__RefHeading___Toc43809033"/>
      <w:bookmarkEnd w:id="152"/>
      <w:r>
        <w:rPr/>
        <w:t>6.</w:t>
      </w:r>
      <w:r>
        <w:rPr>
          <w:lang w:val="en-US"/>
        </w:rPr>
        <w:t>15</w:t>
      </w:r>
      <w:r>
        <w:rPr/>
        <w:t>.2.2</w:t>
        <w:tab/>
        <w:t xml:space="preserve">Location </w:t>
      </w:r>
      <w:r>
        <w:rPr/>
        <w:t>information</w:t>
      </w:r>
      <w:r>
        <w:rPr/>
        <w:t xml:space="preserve"> </w:t>
      </w:r>
      <w:r>
        <w:rPr/>
        <w:t>subscription request</w:t>
      </w:r>
    </w:p>
    <w:p>
      <w:pPr>
        <w:pStyle w:val="Normal"/>
        <w:rPr>
          <w:lang w:eastAsia="zh-CN"/>
        </w:rPr>
      </w:pPr>
      <w:r>
        <w:rPr/>
        <w:t>Table 6.15.2</w:t>
      </w:r>
      <w:r>
        <w:rPr>
          <w:lang w:eastAsia="zh-CN"/>
        </w:rPr>
        <w:t>.2-1</w:t>
      </w:r>
      <w:r>
        <w:rPr/>
        <w:t xml:space="preserve"> describes the information flow from the MC service server or location management client in the primary MC system to the other </w:t>
      </w:r>
      <w:r>
        <w:rPr>
          <w:lang w:eastAsia="zh-CN"/>
        </w:rPr>
        <w:t>location management server in the partner MC system for the location information subscription request.</w:t>
      </w:r>
    </w:p>
    <w:p>
      <w:pPr>
        <w:pStyle w:val="TH"/>
        <w:rPr>
          <w:lang w:val="en-US" w:eastAsia="zh-CN"/>
        </w:rPr>
      </w:pPr>
      <w:r>
        <w:rPr>
          <w:lang w:val="en-US" w:eastAsia="zh-CN"/>
        </w:rPr>
        <w:t>Table 6.15.2.2-1: Location information subscription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 1)</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w:t>
            </w:r>
            <w:r>
              <w:rPr>
                <w:lang w:eastAsia="zh-CN"/>
              </w:rPr>
              <w:t xml:space="preserve">MC </w:t>
            </w:r>
            <w:r>
              <w:rPr/>
              <w:t xml:space="preserve">service ID of the </w:t>
            </w:r>
            <w:r>
              <w:rPr>
                <w:lang w:eastAsia="zh-CN"/>
              </w:rPr>
              <w:t>requesting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the </w:t>
            </w:r>
            <w:r>
              <w:rPr>
                <w:lang w:eastAsia="zh-CN"/>
              </w:rPr>
              <w:t xml:space="preserve">MC </w:t>
            </w:r>
            <w:r>
              <w:rPr/>
              <w:t>service IDs of MC service user(s) located in the partner MC system whose location information are requested</w:t>
            </w:r>
          </w:p>
        </w:tc>
      </w:tr>
      <w:tr>
        <w:trPr/>
        <w:tc>
          <w:tcPr>
            <w:tcW w:w="2880" w:type="dxa"/>
            <w:tcBorders>
              <w:top w:val="single" w:sz="4" w:space="0" w:color="000000"/>
              <w:left w:val="single" w:sz="4" w:space="0" w:color="000000"/>
              <w:bottom w:val="single" w:sz="4" w:space="0" w:color="000000"/>
            </w:tcBorders>
          </w:tcPr>
          <w:p>
            <w:pPr>
              <w:pStyle w:val="TAL"/>
              <w:rPr>
                <w:lang w:eastAsia="zh-CN"/>
              </w:rPr>
            </w:pPr>
            <w:r>
              <w:rPr>
                <w:lang w:eastAsia="zh-CN"/>
              </w:rPr>
              <w:t>T</w:t>
            </w:r>
            <w:r>
              <w:rPr/>
              <w:t xml:space="preserve">ime between consecutive location notifications </w:t>
            </w:r>
            <w:r>
              <w:rPr>
                <w:lang w:eastAsia="zh-CN"/>
              </w:rPr>
              <w:t>(see NOTE 2)</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 xml:space="preserve">ndicates the interval time between consecutive </w:t>
            </w:r>
            <w:r>
              <w:rPr>
                <w:lang w:eastAsia="zh-CN"/>
              </w:rPr>
              <w:t>location notifications</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element is only present when the subscription request is originated by an MC service client.</w:t>
            </w:r>
          </w:p>
          <w:p>
            <w:pPr>
              <w:pStyle w:val="TAN"/>
              <w:rPr/>
            </w:pPr>
            <w:r>
              <w:rPr/>
              <w:t>NOTE 2:</w:t>
              <w:tab/>
              <w:t>If the interval time has a value of zero then the location management server will send the location information notification immediately after the location information update is received from the MC service user in the MC service ID list.</w:t>
            </w:r>
          </w:p>
        </w:tc>
      </w:tr>
    </w:tbl>
    <w:p>
      <w:pPr>
        <w:pStyle w:val="Normal"/>
        <w:rPr>
          <w:lang w:eastAsia="zh-CN"/>
        </w:rPr>
      </w:pPr>
      <w:r>
        <w:rPr>
          <w:lang w:eastAsia="zh-CN"/>
        </w:rPr>
      </w:r>
    </w:p>
    <w:p>
      <w:pPr>
        <w:pStyle w:val="Heading4"/>
        <w:ind w:left="1418" w:hanging="1418"/>
        <w:rPr/>
      </w:pPr>
      <w:bookmarkStart w:id="153" w:name="__RefHeading___Toc43809034"/>
      <w:bookmarkEnd w:id="153"/>
      <w:r>
        <w:rPr/>
        <w:t>6.</w:t>
      </w:r>
      <w:r>
        <w:rPr>
          <w:lang w:val="en-US"/>
        </w:rPr>
        <w:t>15</w:t>
      </w:r>
      <w:r>
        <w:rPr/>
        <w:t>.2.3</w:t>
        <w:tab/>
        <w:t xml:space="preserve">Location </w:t>
      </w:r>
      <w:r>
        <w:rPr/>
        <w:t>information</w:t>
      </w:r>
      <w:r>
        <w:rPr/>
        <w:t xml:space="preserve"> </w:t>
      </w:r>
      <w:r>
        <w:rPr/>
        <w:t>subscription response</w:t>
      </w:r>
    </w:p>
    <w:p>
      <w:pPr>
        <w:pStyle w:val="Normal"/>
        <w:rPr>
          <w:lang w:eastAsia="zh-CN"/>
        </w:rPr>
      </w:pPr>
      <w:r>
        <w:rPr/>
        <w:t>Table 6.15.2.3</w:t>
      </w:r>
      <w:r>
        <w:rPr>
          <w:lang w:eastAsia="zh-CN"/>
        </w:rPr>
        <w:t>-1</w:t>
      </w:r>
      <w:r>
        <w:rPr/>
        <w:t xml:space="preserve"> describes the information flow from the location management </w:t>
      </w:r>
      <w:r>
        <w:rPr>
          <w:lang w:eastAsia="zh-CN"/>
        </w:rPr>
        <w:t>server</w:t>
      </w:r>
      <w:r>
        <w:rPr/>
        <w:t xml:space="preserve"> in the partner MC system to the </w:t>
      </w:r>
      <w:r>
        <w:rPr>
          <w:lang w:eastAsia="zh-CN"/>
        </w:rPr>
        <w:t>location management server</w:t>
      </w:r>
      <w:r>
        <w:rPr/>
        <w:t xml:space="preserve">, MC service server or location management client in the primary MC system for </w:t>
      </w:r>
      <w:r>
        <w:rPr>
          <w:lang w:eastAsia="zh-CN"/>
        </w:rPr>
        <w:t>location information subscription response</w:t>
      </w:r>
      <w:r>
        <w:rPr>
          <w:lang w:eastAsia="zh-CN"/>
        </w:rPr>
        <w:t xml:space="preserve">. </w:t>
      </w:r>
    </w:p>
    <w:p>
      <w:pPr>
        <w:pStyle w:val="TH"/>
        <w:rPr>
          <w:lang w:val="en-US" w:eastAsia="zh-CN"/>
        </w:rPr>
      </w:pPr>
      <w:r>
        <w:rPr>
          <w:lang w:val="en-US" w:eastAsia="zh-CN"/>
        </w:rPr>
        <w:t>Table 6.15.2.3-1: Location information subscription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 1)</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MC </w:t>
            </w:r>
            <w:r>
              <w:rPr/>
              <w:t xml:space="preserve">service ID of the </w:t>
            </w:r>
            <w:r>
              <w:rPr>
                <w:lang w:eastAsia="zh-CN"/>
              </w:rPr>
              <w:t>requesting</w:t>
            </w:r>
            <w:r>
              <w:rPr/>
              <w:t xml:space="preserve"> MC service user </w:t>
            </w:r>
          </w:p>
        </w:tc>
      </w:tr>
      <w:tr>
        <w:trPr/>
        <w:tc>
          <w:tcPr>
            <w:tcW w:w="2880" w:type="dxa"/>
            <w:tcBorders>
              <w:top w:val="single" w:sz="4" w:space="0" w:color="000000"/>
              <w:left w:val="single" w:sz="4" w:space="0" w:color="000000"/>
              <w:bottom w:val="single" w:sz="4" w:space="0" w:color="000000"/>
            </w:tcBorders>
          </w:tcPr>
          <w:p>
            <w:pPr>
              <w:pStyle w:val="TAL"/>
              <w:rPr/>
            </w:pPr>
            <w:r>
              <w:rPr>
                <w:lang w:eastAsia="zh-CN"/>
              </w:rPr>
              <w:t>Subscription</w:t>
            </w:r>
            <w:r>
              <w:rPr/>
              <w:t xml:space="preserve"> status (see NOTE 2)</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ndicates the subscription result</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element is only present when the subscription request was originated by an MC service client.</w:t>
            </w:r>
          </w:p>
          <w:p>
            <w:pPr>
              <w:pStyle w:val="TAN"/>
              <w:rPr>
                <w:lang w:eastAsia="zh-CN"/>
              </w:rPr>
            </w:pPr>
            <w:r>
              <w:rPr/>
              <w:t>NOTE 2:</w:t>
              <w:tab/>
              <w:t>The subscription status provides the status for each MC service ID listed in the subscription request.</w:t>
            </w:r>
          </w:p>
        </w:tc>
      </w:tr>
    </w:tbl>
    <w:p>
      <w:pPr>
        <w:pStyle w:val="Normal"/>
        <w:rPr>
          <w:lang w:eastAsia="zh-CN"/>
        </w:rPr>
      </w:pPr>
      <w:r>
        <w:rPr>
          <w:lang w:eastAsia="zh-CN"/>
        </w:rPr>
      </w:r>
    </w:p>
    <w:p>
      <w:pPr>
        <w:pStyle w:val="Heading4"/>
        <w:ind w:left="1418" w:hanging="1418"/>
        <w:rPr/>
      </w:pPr>
      <w:bookmarkStart w:id="154" w:name="__RefHeading___Toc43809035"/>
      <w:bookmarkEnd w:id="154"/>
      <w:r>
        <w:rPr/>
        <w:t>6.</w:t>
      </w:r>
      <w:r>
        <w:rPr>
          <w:lang w:val="en-US"/>
        </w:rPr>
        <w:t>15</w:t>
      </w:r>
      <w:r>
        <w:rPr/>
        <w:t>.2.4</w:t>
        <w:tab/>
        <w:t xml:space="preserve">Location </w:t>
      </w:r>
      <w:r>
        <w:rPr/>
        <w:t>information</w:t>
      </w:r>
      <w:r>
        <w:rPr/>
        <w:t xml:space="preserve"> notification</w:t>
      </w:r>
    </w:p>
    <w:p>
      <w:pPr>
        <w:pStyle w:val="Normal"/>
        <w:rPr/>
      </w:pPr>
      <w:r>
        <w:rPr/>
        <w:t>Table 6.X.2.4</w:t>
      </w:r>
      <w:r>
        <w:rPr>
          <w:lang w:eastAsia="zh-CN"/>
        </w:rPr>
        <w:t>-1</w:t>
      </w:r>
      <w:r>
        <w:rPr/>
        <w:t xml:space="preserve"> describes the information flow from the location management </w:t>
      </w:r>
      <w:r>
        <w:rPr>
          <w:lang w:eastAsia="zh-CN"/>
        </w:rPr>
        <w:t>server</w:t>
      </w:r>
      <w:r>
        <w:rPr/>
        <w:t xml:space="preserve"> in the partner MC system </w:t>
      </w:r>
      <w:r>
        <w:rPr>
          <w:lang w:eastAsia="zh-CN"/>
        </w:rPr>
        <w:t xml:space="preserve">to the </w:t>
      </w:r>
      <w:r>
        <w:rPr>
          <w:lang w:eastAsia="zh-CN"/>
        </w:rPr>
        <w:t>MC service server and location management server in the primary MC system for location information notification.</w:t>
      </w:r>
    </w:p>
    <w:p>
      <w:pPr>
        <w:pStyle w:val="TH"/>
        <w:rPr>
          <w:lang w:val="en-US" w:eastAsia="zh-CN"/>
        </w:rPr>
      </w:pPr>
      <w:r>
        <w:rPr>
          <w:lang w:val="en-US" w:eastAsia="zh-CN"/>
        </w:rPr>
        <w:t>Table 6.15.2.4-1: Location information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MC </w:t>
            </w:r>
            <w:r>
              <w:rPr/>
              <w:t>service ID of MC service user in the primary MC system who subscribed to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MC </w:t>
            </w:r>
            <w:r>
              <w:rPr/>
              <w:t>service ID of MC service user in the partner MC system who provided an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Describes the event which triggered the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element is only present when the location information notication is the result of a subscription by an MC service client.</w:t>
            </w:r>
          </w:p>
        </w:tc>
      </w:tr>
    </w:tbl>
    <w:p>
      <w:pPr>
        <w:pStyle w:val="Normal"/>
        <w:rPr/>
      </w:pPr>
      <w:r>
        <w:rPr/>
      </w:r>
    </w:p>
    <w:p>
      <w:pPr>
        <w:pStyle w:val="Heading4"/>
        <w:ind w:left="1418" w:hanging="1418"/>
        <w:rPr/>
      </w:pPr>
      <w:bookmarkStart w:id="155" w:name="__RefHeading___Toc43809036"/>
      <w:bookmarkEnd w:id="155"/>
      <w:r>
        <w:rPr/>
        <w:t>6.</w:t>
      </w:r>
      <w:r>
        <w:rPr>
          <w:lang w:val="en-US"/>
        </w:rPr>
        <w:t>15</w:t>
      </w:r>
      <w:r>
        <w:rPr/>
        <w:t>.2.5</w:t>
        <w:tab/>
      </w:r>
      <w:r>
        <w:rPr/>
        <w:t>L</w:t>
      </w:r>
      <w:r>
        <w:rPr/>
        <w:t xml:space="preserve">ocation </w:t>
      </w:r>
      <w:r>
        <w:rPr/>
        <w:t>information</w:t>
      </w:r>
      <w:r>
        <w:rPr/>
        <w:t xml:space="preserve"> </w:t>
      </w:r>
      <w:r>
        <w:rPr/>
        <w:t xml:space="preserve">subscription </w:t>
      </w:r>
      <w:r>
        <w:rPr/>
        <w:t>procedur</w:t>
      </w:r>
      <w:r>
        <w:rPr/>
        <w:t>e</w:t>
      </w:r>
    </w:p>
    <w:p>
      <w:pPr>
        <w:pStyle w:val="Normal"/>
        <w:rPr>
          <w:lang w:val="nl-NL" w:eastAsia="zh-CN"/>
        </w:rPr>
      </w:pPr>
      <w:r>
        <w:rPr>
          <w:lang w:val="nl-NL" w:eastAsia="zh-CN"/>
        </w:rPr>
        <w:t>Figure</w:t>
      </w:r>
      <w:r>
        <w:rPr>
          <w:lang w:val="nl-NL" w:eastAsia="zh-CN"/>
        </w:rPr>
        <w:t> 6</w:t>
      </w:r>
      <w:r>
        <w:rPr>
          <w:lang w:val="nl-NL" w:eastAsia="zh-CN"/>
        </w:rPr>
        <w:t>.</w:t>
      </w:r>
      <w:r>
        <w:rPr>
          <w:lang w:val="nl-NL" w:eastAsia="zh-CN"/>
        </w:rPr>
        <w:t>15.2.5</w:t>
      </w:r>
      <w:r>
        <w:rPr>
          <w:lang w:val="nl-NL" w:eastAsia="zh-CN"/>
        </w:rPr>
        <w:t xml:space="preserve">-1 illustrates the high level procedure of location information </w:t>
      </w:r>
      <w:r>
        <w:rPr>
          <w:lang w:eastAsia="zh-CN"/>
        </w:rPr>
        <w:t>subscription request</w:t>
      </w:r>
      <w:r>
        <w:rPr>
          <w:lang w:eastAsia="zh-CN"/>
        </w:rPr>
        <w:t>s of an interconnected MC system</w:t>
      </w:r>
      <w:r>
        <w:rPr>
          <w:lang w:val="nl-NL" w:eastAsia="zh-CN"/>
        </w:rPr>
        <w:t>.</w:t>
      </w:r>
      <w:r>
        <w:rPr>
          <w:lang w:val="nl-NL" w:eastAsia="zh-CN"/>
        </w:rPr>
        <w:t xml:space="preserve"> </w:t>
      </w:r>
    </w:p>
    <w:p>
      <w:pPr>
        <w:pStyle w:val="Normal"/>
        <w:rPr>
          <w:lang w:eastAsia="zh-CN"/>
        </w:rPr>
      </w:pPr>
      <w:r>
        <w:rPr>
          <w:lang w:eastAsia="zh-CN"/>
        </w:rPr>
        <w:t>Pre-conditions:</w:t>
      </w:r>
    </w:p>
    <w:p>
      <w:pPr>
        <w:pStyle w:val="B1"/>
        <w:rPr/>
      </w:pPr>
      <w:r>
        <w:rPr/>
        <w:t>-</w:t>
        <w:tab/>
        <w:t>The MC service server or an authorized MC service user in the primary MC system is in possession of the MC service ID of the target MC service user in the partner MC system.</w:t>
      </w:r>
    </w:p>
    <w:p>
      <w:pPr>
        <w:pStyle w:val="B1"/>
        <w:rPr/>
      </w:pPr>
      <w:r>
        <w:rPr/>
        <w:t>-</w:t>
        <w:tab/>
        <w:t>The MC service user in the primary MC system is authorized to subscribe to location information of the target MC service user in the partner MC system.</w:t>
      </w:r>
    </w:p>
    <w:p>
      <w:pPr>
        <w:pStyle w:val="TH"/>
        <w:rPr>
          <w:lang w:eastAsia="zh-CN"/>
        </w:rPr>
      </w:pPr>
      <w:r>
        <w:rPr/>
        <w:object w:dxaOrig="9540" w:dyaOrig="53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7.9pt;height:268.15pt" filled="f" o:ole="">
            <v:imagedata r:id="rId25" o:title=""/>
          </v:shape>
          <o:OLEObject Type="Embed" ProgID="" ShapeID="ole_rId24" DrawAspect="Content" ObjectID="_475033386" r:id="rId24"/>
        </w:object>
      </w:r>
    </w:p>
    <w:p>
      <w:pPr>
        <w:pStyle w:val="TF"/>
        <w:rPr/>
      </w:pPr>
      <w:r>
        <w:rPr>
          <w:lang w:eastAsia="zh-CN"/>
        </w:rPr>
        <w:t>Figure 6.15.2.5-1: Location information subscription request procedure</w:t>
      </w:r>
    </w:p>
    <w:p>
      <w:pPr>
        <w:pStyle w:val="B1"/>
        <w:rPr/>
      </w:pPr>
      <w:r>
        <w:rPr/>
        <w:t>1.</w:t>
        <w:tab/>
        <w:t>The MC service server or a location management client in the primary MC system requests to subscribe to location information of MC service user located in the partner MC system.</w:t>
      </w:r>
    </w:p>
    <w:p>
      <w:pPr>
        <w:pStyle w:val="B1"/>
        <w:rPr/>
      </w:pPr>
      <w:r>
        <w:rPr/>
        <w:t>2.</w:t>
        <w:tab/>
        <w:t>The location management server in the primary MC system checks if the MC service user in the primary MC system is authorized to subscribe to</w:t>
      </w:r>
      <w:r>
        <w:rPr/>
        <w:t xml:space="preserve"> l</w:t>
      </w:r>
      <w:r>
        <w:rPr/>
        <w:t xml:space="preserve">ocation </w:t>
      </w:r>
      <w:r>
        <w:rPr/>
        <w:t>information</w:t>
      </w:r>
      <w:r>
        <w:rPr/>
        <w:t xml:space="preserve"> of the target MC servicer user in the partner MC system</w:t>
      </w:r>
      <w:r>
        <w:rPr/>
        <w:t>.</w:t>
      </w:r>
    </w:p>
    <w:p>
      <w:pPr>
        <w:pStyle w:val="B1"/>
        <w:rPr/>
      </w:pPr>
      <w:r>
        <w:rPr/>
        <w:t>3.</w:t>
        <w:tab/>
        <w:t xml:space="preserve">The location management server in the primary MC system sends the location </w:t>
      </w:r>
      <w:r>
        <w:rPr/>
        <w:t>information</w:t>
      </w:r>
      <w:r>
        <w:rPr/>
        <w:t xml:space="preserve"> </w:t>
      </w:r>
      <w:r>
        <w:rPr/>
        <w:t>subscription</w:t>
      </w:r>
      <w:r>
        <w:rPr/>
        <w:t xml:space="preserve"> </w:t>
      </w:r>
      <w:r>
        <w:rPr/>
        <w:t>request</w:t>
      </w:r>
      <w:r>
        <w:rPr/>
        <w:t xml:space="preserve"> to the location management server in the partner MC system.</w:t>
      </w:r>
    </w:p>
    <w:p>
      <w:pPr>
        <w:pStyle w:val="B1"/>
        <w:rPr/>
      </w:pPr>
      <w:r>
        <w:rPr/>
        <w:t>4.</w:t>
        <w:tab/>
        <w:t>The location management server in the partner MC system checks if the MC service user in the primary MC system is authorized to receive location information of the target MC service user in the partner MC system</w:t>
      </w:r>
      <w:r>
        <w:rPr/>
        <w:t>.</w:t>
      </w:r>
      <w:r>
        <w:rPr/>
        <w:t xml:space="preserve"> </w:t>
      </w:r>
    </w:p>
    <w:p>
      <w:pPr>
        <w:pStyle w:val="NO"/>
        <w:rPr/>
      </w:pPr>
      <w:r>
        <w:rPr/>
        <w:t>NOTE:</w:t>
        <w:tab/>
        <w:t>Whether the authorization check is a specific check of the requesting MC service user or is a general policy check is outside the scope of this solution.</w:t>
      </w:r>
    </w:p>
    <w:p>
      <w:pPr>
        <w:pStyle w:val="B1"/>
        <w:rPr/>
      </w:pPr>
      <w:r>
        <w:rPr/>
        <w:t>5.</w:t>
        <w:tab/>
      </w:r>
      <w:r>
        <w:rPr/>
        <w:t xml:space="preserve">The </w:t>
      </w:r>
      <w:r>
        <w:rPr/>
        <w:t xml:space="preserve">location management server in the partner MC system </w:t>
      </w:r>
      <w:r>
        <w:rPr/>
        <w:t xml:space="preserve">replies with a location information </w:t>
      </w:r>
      <w:r>
        <w:rPr/>
        <w:t>subscription</w:t>
      </w:r>
      <w:r>
        <w:rPr/>
        <w:t xml:space="preserve"> response </w:t>
      </w:r>
      <w:r>
        <w:rPr/>
        <w:t>indicating</w:t>
      </w:r>
      <w:r>
        <w:rPr/>
        <w:t xml:space="preserve"> the subscription status.</w:t>
      </w:r>
    </w:p>
    <w:p>
      <w:pPr>
        <w:pStyle w:val="B1"/>
        <w:rPr/>
      </w:pPr>
      <w:r>
        <w:rPr/>
        <w:t>6.</w:t>
        <w:tab/>
      </w:r>
      <w:r>
        <w:rPr/>
        <w:t xml:space="preserve">The </w:t>
      </w:r>
      <w:r>
        <w:rPr/>
        <w:t>location management server in the primary MC system sends</w:t>
      </w:r>
      <w:r>
        <w:rPr/>
        <w:t xml:space="preserve"> </w:t>
      </w:r>
      <w:r>
        <w:rPr/>
        <w:t>the</w:t>
      </w:r>
      <w:r>
        <w:rPr/>
        <w:t xml:space="preserve"> location information </w:t>
      </w:r>
      <w:r>
        <w:rPr/>
        <w:t>subscription</w:t>
      </w:r>
      <w:r>
        <w:rPr/>
        <w:t xml:space="preserve"> response </w:t>
      </w:r>
      <w:r>
        <w:rPr/>
        <w:t>indicating</w:t>
      </w:r>
      <w:r>
        <w:rPr/>
        <w:t xml:space="preserve"> the subscription status</w:t>
      </w:r>
      <w:r>
        <w:rPr/>
        <w:t xml:space="preserve"> to the requesting MC service server or the location management client</w:t>
      </w:r>
      <w:r>
        <w:rPr/>
        <w:t>.</w:t>
      </w:r>
    </w:p>
    <w:p>
      <w:pPr>
        <w:pStyle w:val="Heading4"/>
        <w:ind w:left="1418" w:hanging="1418"/>
        <w:rPr/>
      </w:pPr>
      <w:bookmarkStart w:id="156" w:name="__RefHeading___Toc43809037"/>
      <w:bookmarkEnd w:id="156"/>
      <w:r>
        <w:rPr/>
        <w:t>6.</w:t>
      </w:r>
      <w:r>
        <w:rPr>
          <w:lang w:val="en-US"/>
        </w:rPr>
        <w:t>15</w:t>
      </w:r>
      <w:r>
        <w:rPr/>
        <w:t>.2.6</w:t>
        <w:tab/>
        <w:t>Event-triggered location information notification procedure</w:t>
      </w:r>
    </w:p>
    <w:p>
      <w:pPr>
        <w:pStyle w:val="Normal"/>
        <w:rPr>
          <w:lang w:val="nl-NL" w:eastAsia="zh-CN"/>
        </w:rPr>
      </w:pPr>
      <w:r>
        <w:rPr>
          <w:lang w:val="nl-NL" w:eastAsia="zh-CN"/>
        </w:rPr>
        <w:t>Figure</w:t>
      </w:r>
      <w:r>
        <w:rPr>
          <w:lang w:val="nl-NL" w:eastAsia="zh-CN"/>
        </w:rPr>
        <w:t> 6.15.2.6</w:t>
      </w:r>
      <w:r>
        <w:rPr>
          <w:lang w:val="nl-NL" w:eastAsia="zh-CN"/>
        </w:rPr>
        <w:t xml:space="preserve">-1 illustrates the high level procedure of </w:t>
      </w:r>
      <w:r>
        <w:rPr>
          <w:lang w:val="nl-NL" w:eastAsia="zh-CN"/>
        </w:rPr>
        <w:t xml:space="preserve">event-triggered sharing of </w:t>
      </w:r>
      <w:r>
        <w:rPr>
          <w:lang w:val="nl-NL" w:eastAsia="zh-CN"/>
        </w:rPr>
        <w:t>location information.</w:t>
      </w:r>
    </w:p>
    <w:p>
      <w:pPr>
        <w:pStyle w:val="Normal"/>
        <w:rPr>
          <w:lang w:eastAsia="zh-CN"/>
        </w:rPr>
      </w:pPr>
      <w:r>
        <w:rPr>
          <w:lang w:eastAsia="zh-CN"/>
        </w:rPr>
        <w:t>Pre-conditions:</w:t>
      </w:r>
    </w:p>
    <w:p>
      <w:pPr>
        <w:pStyle w:val="B1"/>
        <w:rPr/>
      </w:pPr>
      <w:r>
        <w:rPr/>
        <w:t>-</w:t>
        <w:tab/>
        <w:t>The MC service server or an authorized MC service user in the primary MC system has successfully subscribed to receive the location information of an MC service user in the partner MC system.</w:t>
      </w:r>
    </w:p>
    <w:p>
      <w:pPr>
        <w:pStyle w:val="TH"/>
        <w:rPr>
          <w:lang w:eastAsia="zh-CN"/>
        </w:rPr>
      </w:pPr>
      <w:r>
        <w:rPr/>
        <w:object w:dxaOrig="9796" w:dyaOrig="287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9.85pt;height:143.55pt" filled="f" o:ole="">
            <v:imagedata r:id="rId27" o:title=""/>
          </v:shape>
          <o:OLEObject Type="Embed" ProgID="" ShapeID="ole_rId26" DrawAspect="Content" ObjectID="_468187409" r:id="rId26"/>
        </w:object>
      </w:r>
    </w:p>
    <w:p>
      <w:pPr>
        <w:pStyle w:val="TF"/>
        <w:rPr/>
      </w:pPr>
      <w:r>
        <w:rPr>
          <w:lang w:eastAsia="zh-CN"/>
        </w:rPr>
        <w:t>Figure 6.15.2.6-1: Event-triggered sharing of location information procedure</w:t>
      </w:r>
    </w:p>
    <w:p>
      <w:pPr>
        <w:pStyle w:val="B1"/>
        <w:rPr/>
      </w:pPr>
      <w:r>
        <w:rPr/>
        <w:t>1.</w:t>
        <w:tab/>
        <w:t>The location management client at partner MC system is triggered to send a location information update. For triggers see 3GPP TS 23.280 clause 10.9.3.1.</w:t>
      </w:r>
    </w:p>
    <w:p>
      <w:pPr>
        <w:pStyle w:val="B1"/>
        <w:rPr/>
      </w:pPr>
      <w:r>
        <w:rPr/>
        <w:t>2.</w:t>
        <w:tab/>
        <w:t>The location management server in the partner MC system sends the location information notification, based on the subscription.</w:t>
      </w:r>
    </w:p>
    <w:p>
      <w:pPr>
        <w:pStyle w:val="B1"/>
        <w:rPr/>
      </w:pPr>
      <w:r>
        <w:rPr/>
        <w:t>3.</w:t>
        <w:tab/>
        <w:t>The location management server in the primary MC system sends the location information notification to the MC service server or the location management client in the primary MC system.</w:t>
      </w:r>
    </w:p>
    <w:p>
      <w:pPr>
        <w:pStyle w:val="Heading4"/>
        <w:ind w:left="1418" w:hanging="1418"/>
        <w:rPr/>
      </w:pPr>
      <w:bookmarkStart w:id="157" w:name="__RefHeading___Toc43809038"/>
      <w:bookmarkEnd w:id="157"/>
      <w:r>
        <w:rPr/>
        <w:t>6.15.2.7</w:t>
        <w:tab/>
      </w:r>
      <w:r>
        <w:rPr/>
        <w:t>L</w:t>
      </w:r>
      <w:r>
        <w:rPr/>
        <w:t xml:space="preserve">ocation </w:t>
      </w:r>
      <w:r>
        <w:rPr/>
        <w:t>information</w:t>
      </w:r>
      <w:r>
        <w:rPr/>
        <w:t xml:space="preserve"> request</w:t>
      </w:r>
    </w:p>
    <w:p>
      <w:pPr>
        <w:pStyle w:val="Normal"/>
        <w:rPr/>
      </w:pPr>
      <w:r>
        <w:rPr/>
        <w:t>Table 6.15.2</w:t>
      </w:r>
      <w:r>
        <w:rPr>
          <w:lang w:eastAsia="zh-CN"/>
        </w:rPr>
        <w:t>.7-1</w:t>
      </w:r>
      <w:r>
        <w:rPr/>
        <w:t xml:space="preserve"> describes the information flow from the MC service server or location management client in the primary MC system to the other location management server in the partner MC system for the location information request.</w:t>
      </w:r>
    </w:p>
    <w:p>
      <w:pPr>
        <w:pStyle w:val="TH"/>
        <w:rPr/>
      </w:pPr>
      <w:r>
        <w:rPr/>
        <w:t>Table 6.15.2.7-1: Location information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The MC service ID of the requesting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the MC service IDs of MC service user(s) located in the partner MC system whose location information are requested</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element is only present when the request is originated by an MC service client.</w:t>
            </w:r>
          </w:p>
        </w:tc>
      </w:tr>
    </w:tbl>
    <w:p>
      <w:pPr>
        <w:pStyle w:val="Normal"/>
        <w:rPr/>
      </w:pPr>
      <w:r>
        <w:rPr/>
      </w:r>
    </w:p>
    <w:p>
      <w:pPr>
        <w:pStyle w:val="Heading4"/>
        <w:ind w:left="1418" w:hanging="1418"/>
        <w:rPr/>
      </w:pPr>
      <w:bookmarkStart w:id="158" w:name="__RefHeading___Toc43809039"/>
      <w:bookmarkEnd w:id="158"/>
      <w:r>
        <w:rPr/>
        <w:t>6.15.2.8</w:t>
        <w:tab/>
      </w:r>
      <w:r>
        <w:rPr/>
        <w:t>L</w:t>
      </w:r>
      <w:r>
        <w:rPr/>
        <w:t xml:space="preserve">ocation </w:t>
      </w:r>
      <w:r>
        <w:rPr/>
        <w:t>information</w:t>
      </w:r>
      <w:r>
        <w:rPr/>
        <w:t xml:space="preserve"> report</w:t>
      </w:r>
    </w:p>
    <w:p>
      <w:pPr>
        <w:pStyle w:val="Normal"/>
        <w:rPr/>
      </w:pPr>
      <w:r>
        <w:rPr/>
        <w:t>Table 6.15.2</w:t>
      </w:r>
      <w:r>
        <w:rPr>
          <w:lang w:eastAsia="zh-CN"/>
        </w:rPr>
        <w:t>.8-1</w:t>
      </w:r>
      <w:r>
        <w:rPr/>
        <w:t xml:space="preserve"> describes the information flow from the location management server in the partner MC system to the MC service server and location management server in the primary MC system for location information report.</w:t>
      </w:r>
    </w:p>
    <w:p>
      <w:pPr>
        <w:pStyle w:val="TH"/>
        <w:rPr>
          <w:lang w:val="en-US"/>
        </w:rPr>
      </w:pPr>
      <w:r>
        <w:rPr>
          <w:lang w:val="en-US"/>
        </w:rPr>
        <w:t>Table 6.15.2.8-1: Location information report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service ID of MC service user in the primary MC system who requested a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MC service ID of MC service user in the partner MC system who provided an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Describes the event which triggered the location information update</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rFonts w:cs="Arial"/>
              </w:rPr>
            </w:pPr>
            <w:r>
              <w:rPr>
                <w:rFonts w:cs="Arial"/>
              </w:rPr>
              <w:t>NOTE:</w:t>
              <w:tab/>
            </w:r>
            <w:r>
              <w:rPr/>
              <w:t>This is only used when the location management server sends location information notification to the MC service user who has requested an location information report.</w:t>
            </w:r>
          </w:p>
        </w:tc>
      </w:tr>
    </w:tbl>
    <w:p>
      <w:pPr>
        <w:pStyle w:val="Normal"/>
        <w:rPr/>
      </w:pPr>
      <w:r>
        <w:rPr/>
      </w:r>
    </w:p>
    <w:p>
      <w:pPr>
        <w:pStyle w:val="Heading4"/>
        <w:ind w:left="1418" w:hanging="1418"/>
        <w:rPr/>
      </w:pPr>
      <w:bookmarkStart w:id="159" w:name="__RefHeading___Toc43809040"/>
      <w:bookmarkEnd w:id="159"/>
      <w:r>
        <w:rPr/>
        <w:t>6.15.2.9</w:t>
        <w:tab/>
        <w:t>On-demand request of location information procedure</w:t>
      </w:r>
    </w:p>
    <w:p>
      <w:pPr>
        <w:pStyle w:val="Normal"/>
        <w:rPr/>
      </w:pPr>
      <w:r>
        <w:rPr>
          <w:lang w:eastAsia="zh-CN"/>
        </w:rPr>
        <w:t>The MC service server or location management client in the primary MC system can request MC service user</w:t>
      </w:r>
      <w:r>
        <w:rPr/>
        <w:t>'</w:t>
      </w:r>
      <w:r>
        <w:rPr>
          <w:lang w:eastAsia="zh-CN"/>
        </w:rPr>
        <w:t xml:space="preserve">s location information, which is in the partner MC system, at any time by sending a location information request to the location management server at primary MC system. </w:t>
      </w:r>
    </w:p>
    <w:p>
      <w:pPr>
        <w:pStyle w:val="Normal"/>
        <w:rPr>
          <w:lang w:val="nl-NL" w:eastAsia="zh-CN"/>
        </w:rPr>
      </w:pPr>
      <w:r>
        <w:rPr>
          <w:lang w:val="nl-NL" w:eastAsia="zh-CN"/>
        </w:rPr>
        <w:t>Figure</w:t>
      </w:r>
      <w:r>
        <w:rPr>
          <w:lang w:val="nl-NL" w:eastAsia="zh-CN"/>
        </w:rPr>
        <w:t> 6.15.2.9</w:t>
      </w:r>
      <w:r>
        <w:rPr>
          <w:lang w:val="nl-NL" w:eastAsia="zh-CN"/>
        </w:rPr>
        <w:t xml:space="preserve">-1 illustrates the high level procedure of </w:t>
      </w:r>
      <w:r>
        <w:rPr>
          <w:lang w:val="nl-NL" w:eastAsia="zh-CN"/>
        </w:rPr>
        <w:t xml:space="preserve">on-demand request of </w:t>
      </w:r>
      <w:r>
        <w:rPr>
          <w:lang w:val="nl-NL" w:eastAsia="zh-CN"/>
        </w:rPr>
        <w:t>location information.</w:t>
      </w:r>
    </w:p>
    <w:p>
      <w:pPr>
        <w:pStyle w:val="Normal"/>
        <w:rPr>
          <w:lang w:eastAsia="zh-CN"/>
        </w:rPr>
      </w:pPr>
      <w:r>
        <w:rPr>
          <w:lang w:eastAsia="zh-CN"/>
        </w:rPr>
        <w:t>Pre-conditions:</w:t>
      </w:r>
    </w:p>
    <w:p>
      <w:pPr>
        <w:pStyle w:val="B1"/>
        <w:rPr/>
      </w:pPr>
      <w:r>
        <w:rPr/>
        <w:t>-</w:t>
        <w:tab/>
        <w:t>The MC service server or the location management client at primary MC system is in possession of the MC service ID of a MC service user at partner MC system.</w:t>
      </w:r>
    </w:p>
    <w:p>
      <w:pPr>
        <w:pStyle w:val="TH"/>
        <w:rPr>
          <w:lang w:eastAsia="zh-CN"/>
        </w:rPr>
      </w:pPr>
      <w:r>
        <w:rPr/>
        <w:object w:dxaOrig="8400" w:dyaOrig="559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0.05pt;height:279.8pt" filled="f" o:ole="">
            <v:imagedata r:id="rId29" o:title=""/>
          </v:shape>
          <o:OLEObject Type="Embed" ProgID="" ShapeID="ole_rId28" DrawAspect="Content" ObjectID="_746655466" r:id="rId28"/>
        </w:object>
      </w:r>
    </w:p>
    <w:p>
      <w:pPr>
        <w:pStyle w:val="TF"/>
        <w:rPr/>
      </w:pPr>
      <w:r>
        <w:rPr>
          <w:lang w:eastAsia="zh-CN"/>
        </w:rPr>
        <w:t>Figure 6.15.2.9-1: On-demand request of location information procedure</w:t>
      </w:r>
    </w:p>
    <w:p>
      <w:pPr>
        <w:pStyle w:val="B1"/>
        <w:rPr/>
      </w:pPr>
      <w:r>
        <w:rPr/>
        <w:t>1.</w:t>
        <w:tab/>
        <w:t>The MC service server or a location management client in the primary MC system requests on-demand location information of MC service user located in the partner MC system.</w:t>
      </w:r>
    </w:p>
    <w:p>
      <w:pPr>
        <w:pStyle w:val="B1"/>
        <w:rPr/>
      </w:pPr>
      <w:r>
        <w:rPr/>
        <w:t>2.</w:t>
        <w:tab/>
        <w:t>The location management server in the primary MC system checks if the MC service user in the primary MC system is authorized to request</w:t>
      </w:r>
      <w:r>
        <w:rPr/>
        <w:t xml:space="preserve"> </w:t>
      </w:r>
      <w:r>
        <w:rPr/>
        <w:t xml:space="preserve">on-demand </w:t>
      </w:r>
      <w:r>
        <w:rPr/>
        <w:t>l</w:t>
      </w:r>
      <w:r>
        <w:rPr/>
        <w:t xml:space="preserve">ocation </w:t>
      </w:r>
      <w:r>
        <w:rPr/>
        <w:t>information</w:t>
      </w:r>
      <w:r>
        <w:rPr/>
        <w:t xml:space="preserve"> of the target MC service user in the partner MC system</w:t>
      </w:r>
      <w:r>
        <w:rPr/>
        <w:t>.</w:t>
      </w:r>
    </w:p>
    <w:p>
      <w:pPr>
        <w:pStyle w:val="B1"/>
        <w:rPr/>
      </w:pPr>
      <w:r>
        <w:rPr/>
        <w:t>3.</w:t>
        <w:tab/>
        <w:t xml:space="preserve">The location management server in the primary MC system sends the on-demand location </w:t>
      </w:r>
      <w:r>
        <w:rPr/>
        <w:t>information</w:t>
      </w:r>
      <w:r>
        <w:rPr/>
        <w:t xml:space="preserve"> </w:t>
      </w:r>
      <w:r>
        <w:rPr/>
        <w:t>request</w:t>
      </w:r>
      <w:r>
        <w:rPr/>
        <w:t xml:space="preserve"> to the location management server in the partner MC system.</w:t>
      </w:r>
    </w:p>
    <w:p>
      <w:pPr>
        <w:pStyle w:val="B1"/>
        <w:rPr/>
      </w:pPr>
      <w:r>
        <w:rPr/>
        <w:t>4.</w:t>
        <w:tab/>
        <w:t>The location management server in the partner MC system checks if the MC service user in the primary MC system is authorized to receive location information of the target MC service user in the partner MC system</w:t>
      </w:r>
      <w:r>
        <w:rPr/>
        <w:t>.</w:t>
      </w:r>
      <w:r>
        <w:rPr/>
        <w:t xml:space="preserve"> </w:t>
      </w:r>
    </w:p>
    <w:p>
      <w:pPr>
        <w:pStyle w:val="NO"/>
        <w:rPr>
          <w:lang w:eastAsia="zh-CN"/>
        </w:rPr>
      </w:pPr>
      <w:r>
        <w:rPr/>
        <w:t>NOTE:</w:t>
        <w:tab/>
        <w:t>Whether the authorization check is a specific check of the requesting MC service user or is a general policy check is outside the scope of this solution.</w:t>
      </w:r>
    </w:p>
    <w:p>
      <w:pPr>
        <w:pStyle w:val="B1"/>
        <w:rPr/>
      </w:pPr>
      <w:r>
        <w:rPr/>
        <w:t>5.</w:t>
        <w:tab/>
        <w:t>The location management server at partner MC system updates the location information. For the procedure to get the latest location information see 3GPP TS 23.280 clause 10.9.3.2.</w:t>
      </w:r>
    </w:p>
    <w:p>
      <w:pPr>
        <w:pStyle w:val="B1"/>
        <w:rPr/>
      </w:pPr>
      <w:r>
        <w:rPr/>
        <w:t>6.</w:t>
        <w:tab/>
      </w:r>
      <w:r>
        <w:rPr/>
        <w:t xml:space="preserve">The </w:t>
      </w:r>
      <w:r>
        <w:rPr/>
        <w:t xml:space="preserve">location management server in the partner MC system </w:t>
      </w:r>
      <w:r>
        <w:rPr/>
        <w:t xml:space="preserve">replies with a location information </w:t>
      </w:r>
      <w:r>
        <w:rPr/>
        <w:t>report</w:t>
      </w:r>
      <w:r>
        <w:rPr/>
        <w:t>.</w:t>
      </w:r>
    </w:p>
    <w:p>
      <w:pPr>
        <w:pStyle w:val="B1"/>
        <w:rPr/>
      </w:pPr>
      <w:r>
        <w:rPr/>
        <w:t>7.</w:t>
        <w:tab/>
      </w:r>
      <w:r>
        <w:rPr/>
        <w:t xml:space="preserve">The </w:t>
      </w:r>
      <w:r>
        <w:rPr/>
        <w:t>location management server in the primary MC system sends</w:t>
      </w:r>
      <w:r>
        <w:rPr/>
        <w:t xml:space="preserve"> </w:t>
      </w:r>
      <w:r>
        <w:rPr/>
        <w:t>the</w:t>
      </w:r>
      <w:r>
        <w:rPr/>
        <w:t xml:space="preserve"> location information </w:t>
      </w:r>
      <w:r>
        <w:rPr/>
        <w:t>report to the requesting MC service server or the location management client</w:t>
      </w:r>
      <w:r>
        <w:rPr/>
        <w:t>.</w:t>
      </w:r>
    </w:p>
    <w:p>
      <w:pPr>
        <w:pStyle w:val="Heading4"/>
        <w:ind w:left="1418" w:hanging="1418"/>
        <w:rPr/>
      </w:pPr>
      <w:bookmarkStart w:id="160" w:name="__RefHeading___Toc43809041"/>
      <w:bookmarkEnd w:id="160"/>
      <w:r>
        <w:rPr/>
        <w:t>6.</w:t>
      </w:r>
      <w:r>
        <w:rPr>
          <w:lang w:val="en-US"/>
        </w:rPr>
        <w:t>15</w:t>
      </w:r>
      <w:r>
        <w:rPr/>
        <w:t>.2.10</w:t>
        <w:tab/>
        <w:t>Authorization to share location information</w:t>
      </w:r>
    </w:p>
    <w:p>
      <w:pPr>
        <w:pStyle w:val="EditorsNote"/>
        <w:rPr>
          <w:lang w:val="en-US"/>
        </w:rPr>
      </w:pPr>
      <w:r>
        <w:rPr/>
        <w:t>Editor's note:</w:t>
      </w:r>
      <w:r>
        <w:rPr>
          <w:lang w:val="en-US"/>
        </w:rPr>
        <w:tab/>
      </w:r>
      <w:r>
        <w:rPr/>
        <w:t>How the authorization of a MC service server to request location information is FFS.</w:t>
      </w:r>
    </w:p>
    <w:p>
      <w:pPr>
        <w:pStyle w:val="Normal"/>
        <w:rPr>
          <w:rFonts w:eastAsia="GulimChe"/>
        </w:rPr>
      </w:pPr>
      <w:r>
        <w:rPr>
          <w:rFonts w:eastAsia="GulimChe"/>
        </w:rPr>
        <w:t>Table 6.15.2.10-1 contains the authorization part of the MCPTT user profile as described in 3GPP TS 23.379 Annex A.3.</w:t>
      </w:r>
    </w:p>
    <w:p>
      <w:pPr>
        <w:pStyle w:val="TH"/>
        <w:rPr>
          <w:lang w:eastAsia="ko-KR"/>
        </w:rPr>
      </w:pPr>
      <w:r>
        <w:rPr>
          <w:lang w:eastAsia="ko-KR"/>
        </w:rPr>
        <w:t>Table 6.15.2.10-1: MCPTT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List of MCPTT IDs, for which subscription information sharing is permitted.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MCPTT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rFonts w:eastAsia="GulimChe"/>
        </w:rPr>
      </w:pPr>
      <w:r>
        <w:rPr>
          <w:rFonts w:eastAsia="GulimChe"/>
        </w:rPr>
        <w:t>Table 6.15.2.10-2 contains the authorization part of the MCData user profile as described in 3GPP TS 23.282 Annex A.3.</w:t>
      </w:r>
    </w:p>
    <w:p>
      <w:pPr>
        <w:pStyle w:val="TH"/>
        <w:rPr>
          <w:lang w:eastAsia="ko-KR"/>
        </w:rPr>
      </w:pPr>
      <w:r>
        <w:rPr>
          <w:lang w:eastAsia="ko-KR"/>
        </w:rPr>
        <w:t>Table 6.15.2.10-2: MCData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List of MCData IDs, for which subscription information sharing is permitted.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MCData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rFonts w:eastAsia="GulimChe"/>
        </w:rPr>
      </w:pPr>
      <w:r>
        <w:rPr>
          <w:rFonts w:eastAsia="GulimChe"/>
        </w:rPr>
        <w:t>Table 6.15.2.10-3 contains the authorization part of the MCVideo user profile as described in 3GPP TS 23.281 Annex A.3.</w:t>
      </w:r>
    </w:p>
    <w:p>
      <w:pPr>
        <w:pStyle w:val="TH"/>
        <w:rPr>
          <w:lang w:eastAsia="ko-KR"/>
        </w:rPr>
      </w:pPr>
      <w:r>
        <w:rPr>
          <w:lang w:eastAsia="ko-KR"/>
        </w:rPr>
        <w:t>Table 6.15.2.10-3: MCVideo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118"/>
        <w:gridCol w:w="1017"/>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MCVideo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List of MCVideo IDs, for which subscription information sharing is permitted.</w:t>
            </w:r>
          </w:p>
        </w:tc>
        <w:tc>
          <w:tcPr>
            <w:tcW w:w="10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&gt; MCVideo ID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lang w:val="en-US"/>
        </w:rPr>
      </w:pPr>
      <w:r>
        <w:rPr>
          <w:lang w:val="en-US"/>
        </w:rPr>
      </w:r>
    </w:p>
    <w:p>
      <w:pPr>
        <w:pStyle w:val="Heading4"/>
        <w:ind w:left="1418" w:hanging="1418"/>
        <w:rPr/>
      </w:pPr>
      <w:bookmarkStart w:id="161" w:name="__RefHeading___Toc43809042"/>
      <w:bookmarkEnd w:id="161"/>
      <w:r>
        <w:rPr/>
        <w:t>6.</w:t>
      </w:r>
      <w:r>
        <w:rPr>
          <w:lang w:val="en-US"/>
        </w:rPr>
        <w:t>15</w:t>
      </w:r>
      <w:r>
        <w:rPr/>
        <w:t>.2.11</w:t>
        <w:tab/>
        <w:t xml:space="preserve">Location </w:t>
      </w:r>
      <w:r>
        <w:rPr/>
        <w:t>information</w:t>
      </w:r>
      <w:r>
        <w:rPr/>
        <w:t xml:space="preserve"> cancel </w:t>
      </w:r>
      <w:r>
        <w:rPr/>
        <w:t>subscription request</w:t>
      </w:r>
    </w:p>
    <w:p>
      <w:pPr>
        <w:pStyle w:val="Normal"/>
        <w:rPr>
          <w:lang w:eastAsia="zh-CN"/>
        </w:rPr>
      </w:pPr>
      <w:r>
        <w:rPr/>
        <w:t>Table 6.X.2</w:t>
      </w:r>
      <w:r>
        <w:rPr>
          <w:lang w:eastAsia="zh-CN"/>
        </w:rPr>
        <w:t>.11-1</w:t>
      </w:r>
      <w:r>
        <w:rPr/>
        <w:t xml:space="preserve"> describes the information flow from the MC service server or location management client in the primary MC system to the location management </w:t>
      </w:r>
      <w:r>
        <w:rPr>
          <w:lang w:eastAsia="zh-CN"/>
        </w:rPr>
        <w:t>server</w:t>
      </w:r>
      <w:r>
        <w:rPr/>
        <w:t xml:space="preserve"> in the partner MC system for the location information cancel subscription request</w:t>
      </w:r>
      <w:r>
        <w:rPr>
          <w:lang w:eastAsia="zh-CN"/>
        </w:rPr>
        <w:t xml:space="preserve">. </w:t>
      </w:r>
    </w:p>
    <w:p>
      <w:pPr>
        <w:pStyle w:val="TH"/>
        <w:rPr>
          <w:lang w:val="en-US" w:eastAsia="zh-CN"/>
        </w:rPr>
      </w:pPr>
      <w:r>
        <w:rPr>
          <w:lang w:val="en-US" w:eastAsia="zh-CN"/>
        </w:rPr>
        <w:t>Table 6.15.2.11-1: Location information cancel subscription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 xml:space="preserve">service ID of the </w:t>
            </w:r>
            <w:r>
              <w:rPr>
                <w:lang w:eastAsia="zh-CN"/>
              </w:rPr>
              <w:t>requesting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the MC service IDs of MC service user(s) located in the partner MC system for who the subscription is cancelled</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element is only present when the cancel subscription request is originated by an MC service client.</w:t>
            </w:r>
          </w:p>
        </w:tc>
      </w:tr>
    </w:tbl>
    <w:p>
      <w:pPr>
        <w:pStyle w:val="Normal"/>
        <w:rPr/>
      </w:pPr>
      <w:r>
        <w:rPr/>
      </w:r>
    </w:p>
    <w:p>
      <w:pPr>
        <w:pStyle w:val="Heading4"/>
        <w:ind w:left="1418" w:hanging="1418"/>
        <w:rPr/>
      </w:pPr>
      <w:bookmarkStart w:id="162" w:name="__RefHeading___Toc43809043"/>
      <w:bookmarkEnd w:id="162"/>
      <w:r>
        <w:rPr/>
        <w:t>6.</w:t>
      </w:r>
      <w:r>
        <w:rPr>
          <w:lang w:val="en-US"/>
        </w:rPr>
        <w:t>15</w:t>
      </w:r>
      <w:r>
        <w:rPr/>
        <w:t>.2.12</w:t>
        <w:tab/>
        <w:t xml:space="preserve">Location </w:t>
      </w:r>
      <w:r>
        <w:rPr/>
        <w:t>information</w:t>
      </w:r>
      <w:r>
        <w:rPr/>
        <w:t xml:space="preserve"> cancel </w:t>
      </w:r>
      <w:r>
        <w:rPr/>
        <w:t>subscription</w:t>
      </w:r>
      <w:r>
        <w:rPr/>
        <w:t xml:space="preserve"> </w:t>
      </w:r>
      <w:r>
        <w:rPr/>
        <w:t>re</w:t>
      </w:r>
      <w:r>
        <w:rPr/>
        <w:t>sponse</w:t>
      </w:r>
    </w:p>
    <w:p>
      <w:pPr>
        <w:pStyle w:val="Normal"/>
        <w:rPr>
          <w:lang w:eastAsia="zh-CN"/>
        </w:rPr>
      </w:pPr>
      <w:r>
        <w:rPr/>
        <w:t>Table 6.15.2</w:t>
      </w:r>
      <w:r>
        <w:rPr>
          <w:lang w:eastAsia="zh-CN"/>
        </w:rPr>
        <w:t>.12-1</w:t>
      </w:r>
      <w:r>
        <w:rPr/>
        <w:t xml:space="preserve"> describes the information flow from the location management </w:t>
      </w:r>
      <w:r>
        <w:rPr>
          <w:lang w:eastAsia="zh-CN"/>
        </w:rPr>
        <w:t>server</w:t>
      </w:r>
      <w:r>
        <w:rPr/>
        <w:t xml:space="preserve"> in the partner MC system to the location management client or the MC service server in the primary MC system for </w:t>
      </w:r>
      <w:r>
        <w:rPr>
          <w:lang w:eastAsia="zh-CN"/>
        </w:rPr>
        <w:t>location information</w:t>
      </w:r>
      <w:r>
        <w:rPr>
          <w:lang w:eastAsia="zh-CN"/>
        </w:rPr>
        <w:t xml:space="preserve"> cancel</w:t>
      </w:r>
      <w:r>
        <w:rPr>
          <w:lang w:eastAsia="zh-CN"/>
        </w:rPr>
        <w:t xml:space="preserve"> subscription response</w:t>
      </w:r>
      <w:r>
        <w:rPr>
          <w:lang w:eastAsia="zh-CN"/>
        </w:rPr>
        <w:t>.</w:t>
      </w:r>
    </w:p>
    <w:p>
      <w:pPr>
        <w:pStyle w:val="TH"/>
        <w:rPr>
          <w:lang w:val="en-US" w:eastAsia="zh-CN"/>
        </w:rPr>
      </w:pPr>
      <w:r>
        <w:rPr>
          <w:lang w:val="en-US" w:eastAsia="zh-CN"/>
        </w:rPr>
        <w:t>Table 6.15.2.12-1: Location information cancel subscription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 (see NOTE 1)</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service ID of the requesting MC service user</w:t>
            </w:r>
          </w:p>
        </w:tc>
      </w:tr>
      <w:tr>
        <w:trPr/>
        <w:tc>
          <w:tcPr>
            <w:tcW w:w="2880" w:type="dxa"/>
            <w:tcBorders>
              <w:top w:val="single" w:sz="4" w:space="0" w:color="000000"/>
              <w:left w:val="single" w:sz="4" w:space="0" w:color="000000"/>
              <w:bottom w:val="single" w:sz="4" w:space="0" w:color="000000"/>
            </w:tcBorders>
          </w:tcPr>
          <w:p>
            <w:pPr>
              <w:pStyle w:val="TAL"/>
              <w:rPr/>
            </w:pPr>
            <w:r>
              <w:rPr>
                <w:lang w:eastAsia="zh-CN"/>
              </w:rPr>
              <w:t>Subscription</w:t>
            </w:r>
            <w:r>
              <w:rPr/>
              <w:t xml:space="preserve"> status (see NOTE 2)</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 xml:space="preserve">ndicates the </w:t>
            </w:r>
            <w:r>
              <w:rPr>
                <w:lang w:eastAsia="zh-CN"/>
              </w:rPr>
              <w:t xml:space="preserve">cancel </w:t>
            </w:r>
            <w:r>
              <w:rPr>
                <w:lang w:eastAsia="zh-CN"/>
              </w:rPr>
              <w:t>subscription result</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element is only present when the cancel subscription request was originated by an MC service client.</w:t>
            </w:r>
          </w:p>
          <w:p>
            <w:pPr>
              <w:pStyle w:val="TAN"/>
              <w:rPr>
                <w:lang w:eastAsia="zh-CN"/>
              </w:rPr>
            </w:pPr>
            <w:r>
              <w:rPr/>
              <w:t>NOTE 2:</w:t>
              <w:tab/>
              <w:t>The subscription status provides the status for each MC service ID listed in the cancel subscription request.</w:t>
            </w:r>
          </w:p>
        </w:tc>
      </w:tr>
    </w:tbl>
    <w:p>
      <w:pPr>
        <w:pStyle w:val="Normal"/>
        <w:rPr/>
      </w:pPr>
      <w:r>
        <w:rPr/>
      </w:r>
    </w:p>
    <w:p>
      <w:pPr>
        <w:pStyle w:val="Heading4"/>
        <w:ind w:left="1418" w:hanging="1418"/>
        <w:rPr/>
      </w:pPr>
      <w:bookmarkStart w:id="163" w:name="__RefHeading___Toc43809044"/>
      <w:bookmarkEnd w:id="163"/>
      <w:r>
        <w:rPr/>
        <w:t>6.</w:t>
      </w:r>
      <w:r>
        <w:rPr>
          <w:lang w:val="en-US"/>
        </w:rPr>
        <w:t>15</w:t>
      </w:r>
      <w:r>
        <w:rPr/>
        <w:t>.2.13</w:t>
        <w:tab/>
      </w:r>
      <w:r>
        <w:rPr/>
        <w:t>L</w:t>
      </w:r>
      <w:r>
        <w:rPr/>
        <w:t xml:space="preserve">ocation </w:t>
      </w:r>
      <w:r>
        <w:rPr/>
        <w:t>information</w:t>
      </w:r>
      <w:r>
        <w:rPr/>
        <w:t xml:space="preserve"> cancel </w:t>
      </w:r>
      <w:r>
        <w:rPr/>
        <w:t xml:space="preserve">subscription </w:t>
      </w:r>
      <w:r>
        <w:rPr/>
        <w:t>procedur</w:t>
      </w:r>
      <w:r>
        <w:rPr/>
        <w:t>e</w:t>
      </w:r>
    </w:p>
    <w:p>
      <w:pPr>
        <w:pStyle w:val="Normal"/>
        <w:rPr/>
      </w:pPr>
      <w:r>
        <w:rPr>
          <w:lang w:val="nl-NL" w:eastAsia="zh-CN"/>
        </w:rPr>
        <w:t>Figure</w:t>
      </w:r>
      <w:r>
        <w:rPr>
          <w:lang w:val="nl-NL" w:eastAsia="zh-CN"/>
        </w:rPr>
        <w:t> 6</w:t>
      </w:r>
      <w:r>
        <w:rPr>
          <w:lang w:val="nl-NL" w:eastAsia="zh-CN"/>
        </w:rPr>
        <w:t>.</w:t>
      </w:r>
      <w:r>
        <w:rPr>
          <w:lang w:val="nl-NL" w:eastAsia="zh-CN"/>
        </w:rPr>
        <w:t>15.2.13</w:t>
      </w:r>
      <w:r>
        <w:rPr>
          <w:lang w:val="nl-NL" w:eastAsia="zh-CN"/>
        </w:rPr>
        <w:t xml:space="preserve">-1 </w:t>
      </w:r>
      <w:r>
        <w:rPr>
          <w:lang w:val="nl-NL" w:eastAsia="zh-CN"/>
        </w:rPr>
        <w:t xml:space="preserve">illustrates the high level procedure of location information cancel subscription request. </w:t>
      </w:r>
    </w:p>
    <w:p>
      <w:pPr>
        <w:pStyle w:val="Normal"/>
        <w:rPr>
          <w:lang w:eastAsia="zh-CN"/>
        </w:rPr>
      </w:pPr>
      <w:r>
        <w:rPr>
          <w:lang w:eastAsia="zh-CN"/>
        </w:rPr>
        <w:t>Pre-conditions:</w:t>
      </w:r>
    </w:p>
    <w:p>
      <w:pPr>
        <w:pStyle w:val="B1"/>
        <w:rPr/>
      </w:pPr>
      <w:r>
        <w:rPr/>
        <w:t>-</w:t>
        <w:tab/>
        <w:t>The MC service server or an authorized MC service user in the primary MC system is in possession of the MC service ID of the target MC service user in the partner MC system.</w:t>
      </w:r>
    </w:p>
    <w:p>
      <w:pPr>
        <w:pStyle w:val="B1"/>
        <w:rPr>
          <w:lang w:val="nl-NL" w:eastAsia="zh-CN"/>
        </w:rPr>
      </w:pPr>
      <w:r>
        <w:rPr/>
        <w:t>-</w:t>
        <w:tab/>
        <w:t>The MC service user in the primary MC system has successful subscribed to location information of the target MC service user in the partner MC system.</w:t>
      </w:r>
    </w:p>
    <w:p>
      <w:pPr>
        <w:pStyle w:val="TH"/>
        <w:rPr>
          <w:lang w:eastAsia="zh-CN"/>
        </w:rPr>
      </w:pPr>
      <w:r>
        <w:rPr/>
        <w:object w:dxaOrig="8429" w:dyaOrig="380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1.45pt;height:190.25pt" filled="f" o:ole="">
            <v:imagedata r:id="rId31" o:title=""/>
          </v:shape>
          <o:OLEObject Type="Embed" ProgID="" ShapeID="ole_rId30" DrawAspect="Content" ObjectID="_1094981898" r:id="rId30"/>
        </w:object>
      </w:r>
    </w:p>
    <w:p>
      <w:pPr>
        <w:pStyle w:val="TF"/>
        <w:rPr/>
      </w:pPr>
      <w:r>
        <w:rPr>
          <w:lang w:eastAsia="zh-CN"/>
        </w:rPr>
        <w:t>Figure 6.15.2.13-1: Location information cancel subscription procedure</w:t>
      </w:r>
    </w:p>
    <w:p>
      <w:pPr>
        <w:pStyle w:val="B1"/>
        <w:rPr/>
      </w:pPr>
      <w:r>
        <w:rPr/>
        <w:t>1.</w:t>
        <w:tab/>
        <w:t xml:space="preserve">The MC service server or location management client in the primary MC system requests to cancel subscription to location </w:t>
      </w:r>
      <w:r>
        <w:rPr/>
        <w:t>information</w:t>
      </w:r>
      <w:r>
        <w:rPr/>
        <w:t xml:space="preserve"> of MC service users located in the partner MC system</w:t>
      </w:r>
      <w:r>
        <w:rPr/>
        <w:t>.</w:t>
      </w:r>
    </w:p>
    <w:p>
      <w:pPr>
        <w:pStyle w:val="B1"/>
        <w:rPr/>
      </w:pPr>
      <w:r>
        <w:rPr/>
        <w:t>2.</w:t>
        <w:tab/>
        <w:t xml:space="preserve">The location management server in the primary MC system sends a location </w:t>
      </w:r>
      <w:r>
        <w:rPr/>
        <w:t>information</w:t>
      </w:r>
      <w:r>
        <w:rPr/>
        <w:t xml:space="preserve"> cancel </w:t>
      </w:r>
      <w:r>
        <w:rPr/>
        <w:t>subscription</w:t>
      </w:r>
      <w:r>
        <w:rPr/>
        <w:t xml:space="preserve"> </w:t>
      </w:r>
      <w:r>
        <w:rPr/>
        <w:t xml:space="preserve">request </w:t>
      </w:r>
      <w:r>
        <w:rPr/>
        <w:t>to the location management server in the partner MC system</w:t>
      </w:r>
      <w:r>
        <w:rPr/>
        <w:t>.</w:t>
      </w:r>
    </w:p>
    <w:p>
      <w:pPr>
        <w:pStyle w:val="B1"/>
        <w:rPr/>
      </w:pPr>
      <w:r>
        <w:rPr/>
        <w:t>3.</w:t>
        <w:tab/>
      </w:r>
      <w:r>
        <w:rPr/>
        <w:t xml:space="preserve">The </w:t>
      </w:r>
      <w:r>
        <w:rPr/>
        <w:t xml:space="preserve">location management server in the partner MC system </w:t>
      </w:r>
      <w:r>
        <w:rPr/>
        <w:t xml:space="preserve">replies with a location information </w:t>
      </w:r>
      <w:r>
        <w:rPr/>
        <w:t>cancel subscription</w:t>
      </w:r>
      <w:r>
        <w:rPr/>
        <w:t xml:space="preserve"> response </w:t>
      </w:r>
      <w:r>
        <w:rPr/>
        <w:t>indicating</w:t>
      </w:r>
      <w:r>
        <w:rPr/>
        <w:t xml:space="preserve"> the subscription status.</w:t>
      </w:r>
    </w:p>
    <w:p>
      <w:pPr>
        <w:pStyle w:val="B1"/>
        <w:rPr/>
      </w:pPr>
      <w:r>
        <w:rPr/>
        <w:t>4.</w:t>
        <w:tab/>
      </w:r>
      <w:r>
        <w:rPr/>
        <w:t xml:space="preserve">The </w:t>
      </w:r>
      <w:r>
        <w:rPr/>
        <w:t>location management server in the primary MC system sends</w:t>
      </w:r>
      <w:r>
        <w:rPr/>
        <w:t xml:space="preserve"> </w:t>
      </w:r>
      <w:r>
        <w:rPr/>
        <w:t>the</w:t>
      </w:r>
      <w:r>
        <w:rPr/>
        <w:t xml:space="preserve"> location information </w:t>
      </w:r>
      <w:r>
        <w:rPr/>
        <w:t>cancel subscription</w:t>
      </w:r>
      <w:r>
        <w:rPr/>
        <w:t xml:space="preserve"> response </w:t>
      </w:r>
      <w:r>
        <w:rPr/>
        <w:t>indicating</w:t>
      </w:r>
      <w:r>
        <w:rPr/>
        <w:t xml:space="preserve"> the </w:t>
      </w:r>
      <w:r>
        <w:rPr/>
        <w:t xml:space="preserve">cancel </w:t>
      </w:r>
      <w:r>
        <w:rPr/>
        <w:t>subscription status.</w:t>
      </w:r>
    </w:p>
    <w:p>
      <w:pPr>
        <w:pStyle w:val="Heading4"/>
        <w:ind w:left="1418" w:hanging="1418"/>
        <w:rPr/>
      </w:pPr>
      <w:bookmarkStart w:id="164" w:name="__RefHeading___Toc43809045"/>
      <w:bookmarkEnd w:id="164"/>
      <w:r>
        <w:rPr/>
        <w:t>6.15.2.14</w:t>
        <w:tab/>
        <w:t>Location reporting temporary configuration request</w:t>
      </w:r>
    </w:p>
    <w:p>
      <w:pPr>
        <w:pStyle w:val="Normal"/>
        <w:rPr/>
      </w:pPr>
      <w:r>
        <w:rPr/>
        <w:t>Table 6.15.2</w:t>
      </w:r>
      <w:r>
        <w:rPr>
          <w:lang w:eastAsia="zh-CN"/>
        </w:rPr>
        <w:t>.14-1</w:t>
      </w:r>
      <w:r>
        <w:rPr/>
        <w:t xml:space="preserve"> describes the information flow from the location management client and location management server in the primary MC system to the location management server and location management client in the partner MC system for the location reporting temporary configuration request</w:t>
      </w:r>
      <w:r>
        <w:rPr>
          <w:lang w:eastAsia="zh-CN"/>
        </w:rPr>
        <w:t xml:space="preserve">. </w:t>
      </w:r>
      <w:r>
        <w:rPr/>
        <w:t xml:space="preserve">This information flow may be sent individually addressed or group addressed on unicast or multicast (see 3GPP TS 23.280 clause 10.7.3.4.1). </w:t>
      </w:r>
    </w:p>
    <w:p>
      <w:pPr>
        <w:pStyle w:val="TH"/>
        <w:rPr/>
      </w:pPr>
      <w:r>
        <w:rPr/>
        <w:t>Table 6.15</w:t>
      </w:r>
      <w:r>
        <w:rPr>
          <w:lang w:val="en-US"/>
        </w:rPr>
        <w:t>.2</w:t>
      </w:r>
      <w:r>
        <w:rPr/>
        <w:t>.</w:t>
      </w:r>
      <w:r>
        <w:rPr>
          <w:lang w:val="en-US"/>
        </w:rPr>
        <w:t>14</w:t>
      </w:r>
      <w:r>
        <w:rPr/>
        <w:t>-1: Location reporting temporary configuration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 xml:space="preserve">service ID of the </w:t>
            </w:r>
            <w:r>
              <w:rPr>
                <w:lang w:eastAsia="zh-CN"/>
              </w:rPr>
              <w:t>configuring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rFonts w:cs="Arial"/>
                <w:lang w:eastAsia="en-US"/>
              </w:rPr>
              <w:t>MC service ID or MC service group ID</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service ID or MC service group ID of MC service user(s) located in the partner MC system whose location reporting has to be configured</w:t>
            </w:r>
          </w:p>
        </w:tc>
      </w:tr>
      <w:tr>
        <w:trPr/>
        <w:tc>
          <w:tcPr>
            <w:tcW w:w="288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Temporary location reporting configuration</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Provides set of location reporting parameters to be used temporarily.</w:t>
            </w:r>
          </w:p>
        </w:tc>
      </w:tr>
      <w:tr>
        <w:trPr/>
        <w:tc>
          <w:tcPr>
            <w:tcW w:w="288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Configuration expiration criteria</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Criteria for restoration of original location reporting parameters (e.g. timer).</w:t>
            </w:r>
          </w:p>
        </w:tc>
      </w:tr>
    </w:tbl>
    <w:p>
      <w:pPr>
        <w:pStyle w:val="Normal"/>
        <w:rPr>
          <w:lang w:val="en-US"/>
        </w:rPr>
      </w:pPr>
      <w:r>
        <w:rPr>
          <w:lang w:val="en-US"/>
        </w:rPr>
      </w:r>
    </w:p>
    <w:p>
      <w:pPr>
        <w:pStyle w:val="Heading4"/>
        <w:ind w:left="1418" w:hanging="1418"/>
        <w:rPr/>
      </w:pPr>
      <w:bookmarkStart w:id="165" w:name="__RefHeading___Toc43809046"/>
      <w:bookmarkEnd w:id="165"/>
      <w:r>
        <w:rPr/>
        <w:t>6.15.2.</w:t>
      </w:r>
      <w:r>
        <w:rPr>
          <w:lang w:val="en-US"/>
        </w:rPr>
        <w:t>15</w:t>
      </w:r>
      <w:r>
        <w:rPr/>
        <w:tab/>
        <w:t>Location reporting temporary configuration response</w:t>
      </w:r>
    </w:p>
    <w:p>
      <w:pPr>
        <w:pStyle w:val="Normal"/>
        <w:rPr/>
      </w:pPr>
      <w:r>
        <w:rPr/>
        <w:t>Table 6.15.2</w:t>
      </w:r>
      <w:r>
        <w:rPr>
          <w:lang w:eastAsia="zh-CN"/>
        </w:rPr>
        <w:t>.15-1</w:t>
      </w:r>
      <w:r>
        <w:rPr/>
        <w:t xml:space="preserve"> describes the information flow from the location management client and location management server in the partner MC system to the location management server and location management client in the primary MC system for the location reporting temporary configuration response</w:t>
      </w:r>
      <w:r>
        <w:rPr>
          <w:lang w:eastAsia="zh-CN"/>
        </w:rPr>
        <w:t>.</w:t>
      </w:r>
    </w:p>
    <w:p>
      <w:pPr>
        <w:pStyle w:val="TH"/>
        <w:rPr/>
      </w:pPr>
      <w:r>
        <w:rPr/>
        <w:t>Table 6.15.2.15-1: Location reporting temporary configuration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 xml:space="preserve">service ID of the </w:t>
            </w:r>
            <w:r>
              <w:rPr>
                <w:lang w:eastAsia="zh-CN"/>
              </w:rPr>
              <w:t>configuring</w:t>
            </w:r>
            <w:r>
              <w:rPr/>
              <w:t xml:space="preserve"> MC service user located in the primary MC system</w:t>
            </w:r>
          </w:p>
        </w:tc>
      </w:tr>
      <w:tr>
        <w:trPr/>
        <w:tc>
          <w:tcPr>
            <w:tcW w:w="2880" w:type="dxa"/>
            <w:tcBorders>
              <w:top w:val="single" w:sz="4" w:space="0" w:color="000000"/>
              <w:left w:val="single" w:sz="4" w:space="0" w:color="000000"/>
              <w:bottom w:val="single" w:sz="4" w:space="0" w:color="000000"/>
            </w:tcBorders>
          </w:tcPr>
          <w:p>
            <w:pPr>
              <w:pStyle w:val="TAL"/>
              <w:rPr/>
            </w:pPr>
            <w:r>
              <w:rPr>
                <w:rFonts w:cs="Arial"/>
                <w:lang w:eastAsia="en-US"/>
              </w:rPr>
              <w:t>MC service ID</w:t>
            </w:r>
          </w:p>
        </w:tc>
        <w:tc>
          <w:tcPr>
            <w:tcW w:w="1440" w:type="dxa"/>
            <w:tcBorders>
              <w:top w:val="single" w:sz="4" w:space="0" w:color="000000"/>
              <w:left w:val="single" w:sz="4" w:space="0" w:color="000000"/>
              <w:bottom w:val="single" w:sz="4" w:space="0" w:color="000000"/>
            </w:tcBorders>
          </w:tcPr>
          <w:p>
            <w:pPr>
              <w:pStyle w:val="TAL"/>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 xml:space="preserve">MC </w:t>
            </w:r>
            <w:r>
              <w:rPr/>
              <w:t>service ID located in the partner MC system whose location reporting has been configured</w:t>
            </w:r>
          </w:p>
        </w:tc>
      </w:tr>
      <w:tr>
        <w:trPr/>
        <w:tc>
          <w:tcPr>
            <w:tcW w:w="2880" w:type="dxa"/>
            <w:tcBorders>
              <w:top w:val="single" w:sz="4" w:space="0" w:color="000000"/>
              <w:left w:val="single" w:sz="4" w:space="0" w:color="000000"/>
              <w:bottom w:val="single" w:sz="4" w:space="0" w:color="000000"/>
            </w:tcBorders>
          </w:tcPr>
          <w:p>
            <w:pPr>
              <w:pStyle w:val="TAL"/>
              <w:rPr>
                <w:rFonts w:cs="Arial"/>
                <w:lang w:eastAsia="en-US"/>
              </w:rPr>
            </w:pPr>
            <w:r>
              <w:rPr>
                <w:rFonts w:cs="Arial"/>
                <w:lang w:eastAsia="en-US"/>
              </w:rPr>
              <w:t>Result</w:t>
            </w:r>
          </w:p>
        </w:tc>
        <w:tc>
          <w:tcPr>
            <w:tcW w:w="1440" w:type="dxa"/>
            <w:tcBorders>
              <w:top w:val="single" w:sz="4" w:space="0" w:color="000000"/>
              <w:left w:val="single" w:sz="4" w:space="0" w:color="000000"/>
              <w:bottom w:val="single" w:sz="4" w:space="0" w:color="000000"/>
            </w:tcBorders>
          </w:tcPr>
          <w:p>
            <w:pPr>
              <w:pStyle w:val="TAL"/>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Indicates the status of each configuration parameter</w:t>
            </w:r>
          </w:p>
        </w:tc>
      </w:tr>
    </w:tbl>
    <w:p>
      <w:pPr>
        <w:pStyle w:val="Normal"/>
        <w:rPr>
          <w:lang w:val="en-US"/>
        </w:rPr>
      </w:pPr>
      <w:r>
        <w:rPr>
          <w:lang w:val="en-US"/>
        </w:rPr>
      </w:r>
    </w:p>
    <w:p>
      <w:pPr>
        <w:pStyle w:val="Heading4"/>
        <w:ind w:left="1418" w:hanging="1418"/>
        <w:rPr/>
      </w:pPr>
      <w:bookmarkStart w:id="166" w:name="__RefHeading___Toc43809047"/>
      <w:bookmarkEnd w:id="166"/>
      <w:r>
        <w:rPr/>
        <w:t>6.15.2.</w:t>
      </w:r>
      <w:r>
        <w:rPr>
          <w:lang w:val="en-US"/>
        </w:rPr>
        <w:t>16</w:t>
      </w:r>
      <w:r>
        <w:rPr/>
        <w:tab/>
        <w:t>Location reporting temporary configuration procedure</w:t>
      </w:r>
    </w:p>
    <w:p>
      <w:pPr>
        <w:pStyle w:val="Normal"/>
        <w:rPr/>
      </w:pPr>
      <w:r>
        <w:rPr>
          <w:lang w:val="nl-NL" w:eastAsia="zh-CN"/>
        </w:rPr>
        <w:t>Figure</w:t>
      </w:r>
      <w:r>
        <w:rPr>
          <w:lang w:val="nl-NL" w:eastAsia="zh-CN"/>
        </w:rPr>
        <w:t> 6</w:t>
      </w:r>
      <w:r>
        <w:rPr>
          <w:lang w:val="nl-NL" w:eastAsia="zh-CN"/>
        </w:rPr>
        <w:t>.</w:t>
      </w:r>
      <w:r>
        <w:rPr>
          <w:lang w:val="nl-NL" w:eastAsia="zh-CN"/>
        </w:rPr>
        <w:t>15.2.16</w:t>
      </w:r>
      <w:r>
        <w:rPr>
          <w:lang w:val="nl-NL" w:eastAsia="zh-CN"/>
        </w:rPr>
        <w:t xml:space="preserve">-1 </w:t>
      </w:r>
      <w:r>
        <w:rPr>
          <w:lang w:val="nl-NL" w:eastAsia="zh-CN"/>
        </w:rPr>
        <w:t xml:space="preserve">illustrates the high level procedure of location reporting </w:t>
      </w:r>
      <w:r>
        <w:rPr/>
        <w:t>temporary</w:t>
      </w:r>
      <w:r>
        <w:rPr>
          <w:lang w:val="nl-NL" w:eastAsia="zh-CN"/>
        </w:rPr>
        <w:t xml:space="preserve"> configuration procedure.</w:t>
      </w:r>
    </w:p>
    <w:p>
      <w:pPr>
        <w:pStyle w:val="EditorsNote"/>
        <w:rPr/>
      </w:pPr>
      <w:r>
        <w:rPr/>
        <w:t>Editor's Note:</w:t>
      </w:r>
      <w:r>
        <w:rPr>
          <w:lang w:val="en-US"/>
        </w:rPr>
        <w:tab/>
      </w:r>
      <w:r>
        <w:rPr/>
        <w:t>Current MC architecture intentionally does not allow configuration changes of any type from a remote system because of increased complexity. Only an authorized user which is homed to the system where the configuration change is resident may make such a change.</w:t>
      </w:r>
    </w:p>
    <w:p>
      <w:pPr>
        <w:pStyle w:val="Normal"/>
        <w:rPr>
          <w:lang w:eastAsia="zh-CN"/>
        </w:rPr>
      </w:pPr>
      <w:r>
        <w:rPr>
          <w:lang w:eastAsia="zh-CN"/>
        </w:rPr>
        <w:t>Pre-conditions:</w:t>
      </w:r>
    </w:p>
    <w:p>
      <w:pPr>
        <w:pStyle w:val="B1"/>
        <w:rPr/>
      </w:pPr>
      <w:r>
        <w:rPr/>
        <w:t>-</w:t>
        <w:tab/>
        <w:t>An authorized MC service user in the primary MC system is in possession of the MC service ID or the MC service group ID of the target MC service user(s) in the partner MC system.</w:t>
      </w:r>
    </w:p>
    <w:p>
      <w:pPr>
        <w:pStyle w:val="B1"/>
        <w:rPr>
          <w:lang w:eastAsia="zh-CN"/>
        </w:rPr>
      </w:pPr>
      <w:r>
        <w:rPr/>
        <w:t>-</w:t>
        <w:tab/>
        <w:t>The MC service user in the primary MC system is authorized to configure the location reporting of the target MC service user(s) in the partner MC system.</w:t>
      </w:r>
    </w:p>
    <w:p>
      <w:pPr>
        <w:pStyle w:val="TH"/>
        <w:rPr>
          <w:lang w:eastAsia="zh-CN"/>
        </w:rPr>
      </w:pPr>
      <w:r>
        <w:rPr/>
        <w:drawing>
          <wp:inline distT="0" distB="0" distL="0" distR="0">
            <wp:extent cx="6118225" cy="361759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32"/>
                    <a:srcRect l="-5" t="-9" r="-5" b="-9"/>
                    <a:stretch>
                      <a:fillRect/>
                    </a:stretch>
                  </pic:blipFill>
                  <pic:spPr bwMode="auto">
                    <a:xfrm>
                      <a:off x="0" y="0"/>
                      <a:ext cx="6118225" cy="3617595"/>
                    </a:xfrm>
                    <a:prstGeom prst="rect">
                      <a:avLst/>
                    </a:prstGeom>
                  </pic:spPr>
                </pic:pic>
              </a:graphicData>
            </a:graphic>
          </wp:inline>
        </w:drawing>
      </w:r>
    </w:p>
    <w:p>
      <w:pPr>
        <w:pStyle w:val="TF"/>
        <w:rPr/>
      </w:pPr>
      <w:r>
        <w:rPr/>
        <w:t>Figure 6.15.2.16-1: Location reporting temporary configuration procedure</w:t>
      </w:r>
    </w:p>
    <w:p>
      <w:pPr>
        <w:pStyle w:val="B1"/>
        <w:rPr/>
      </w:pPr>
      <w:r>
        <w:rPr/>
        <w:t>1.</w:t>
        <w:tab/>
      </w:r>
      <w:r>
        <w:rPr>
          <w:lang w:eastAsia="zh-CN"/>
        </w:rPr>
        <w:t>The location management client in the primary MC system requests to configure the location reporting of MC service user(s) located in the partner MC system</w:t>
      </w:r>
      <w:r>
        <w:rPr/>
        <w:t>.</w:t>
      </w:r>
    </w:p>
    <w:p>
      <w:pPr>
        <w:pStyle w:val="B1"/>
        <w:rPr/>
      </w:pPr>
      <w:r>
        <w:rPr/>
        <w:t>2.</w:t>
        <w:tab/>
      </w:r>
      <w:r>
        <w:rPr>
          <w:lang w:eastAsia="zh-CN"/>
        </w:rPr>
        <w:t>The location management server in the primary MC system checks if the MC service user in the primary MC system is authorized to configure the</w:t>
      </w:r>
      <w:r>
        <w:rPr>
          <w:lang w:eastAsia="zh-CN"/>
        </w:rPr>
        <w:t xml:space="preserve"> l</w:t>
      </w:r>
      <w:r>
        <w:rPr/>
        <w:t xml:space="preserve">ocation </w:t>
      </w:r>
      <w:r>
        <w:rPr>
          <w:lang w:eastAsia="zh-CN"/>
        </w:rPr>
        <w:t>reporting</w:t>
      </w:r>
      <w:r>
        <w:rPr/>
        <w:t xml:space="preserve"> of the target MC servicer user(s) in the </w:t>
      </w:r>
      <w:r>
        <w:rPr>
          <w:lang w:eastAsia="zh-CN"/>
        </w:rPr>
        <w:t>partner MC system.</w:t>
      </w:r>
    </w:p>
    <w:p>
      <w:pPr>
        <w:pStyle w:val="B1"/>
        <w:rPr/>
      </w:pPr>
      <w:r>
        <w:rPr/>
        <w:t>3.</w:t>
        <w:tab/>
      </w:r>
      <w:r>
        <w:rPr>
          <w:lang w:eastAsia="zh-CN"/>
        </w:rPr>
        <w:t xml:space="preserve">The location management server in the primary MC system sends the location reporting </w:t>
      </w:r>
      <w:r>
        <w:rPr/>
        <w:t>temporary</w:t>
      </w:r>
      <w:r>
        <w:rPr>
          <w:lang w:eastAsia="zh-CN"/>
        </w:rPr>
        <w:t xml:space="preserve"> configuration message to the location management server in the partner MC system.</w:t>
      </w:r>
    </w:p>
    <w:p>
      <w:pPr>
        <w:pStyle w:val="B1"/>
        <w:rPr/>
      </w:pPr>
      <w:r>
        <w:rPr/>
        <w:t>4.</w:t>
        <w:tab/>
      </w:r>
      <w:r>
        <w:rPr>
          <w:lang w:eastAsia="zh-CN"/>
        </w:rPr>
        <w:t>The location management server in the partner MC system checks if the MC service user in the primary MC system is authorized to receive location information of the target MC service user(s) in the partner MC system</w:t>
      </w:r>
    </w:p>
    <w:p>
      <w:pPr>
        <w:pStyle w:val="NO"/>
        <w:rPr/>
      </w:pPr>
      <w:r>
        <w:rPr/>
        <w:t>NOTE:</w:t>
        <w:tab/>
        <w:t>Whether the authorization check is a specific check of the requesting MC service user or is a general policy check is outside the scope of this solution.</w:t>
      </w:r>
    </w:p>
    <w:p>
      <w:pPr>
        <w:pStyle w:val="B1"/>
        <w:rPr/>
      </w:pPr>
      <w:r>
        <w:rPr/>
        <w:t>5.</w:t>
        <w:tab/>
      </w:r>
      <w:r>
        <w:rPr>
          <w:lang w:eastAsia="zh-CN"/>
        </w:rPr>
        <w:t xml:space="preserve">The </w:t>
      </w:r>
      <w:r>
        <w:rPr>
          <w:lang w:eastAsia="zh-CN"/>
        </w:rPr>
        <w:t xml:space="preserve">location management </w:t>
      </w:r>
      <w:r>
        <w:rPr/>
        <w:t xml:space="preserve">server in the partner MC system </w:t>
      </w:r>
      <w:r>
        <w:rPr>
          <w:lang w:eastAsia="zh-CN"/>
        </w:rPr>
        <w:t xml:space="preserve">sends the location reporting </w:t>
      </w:r>
      <w:r>
        <w:rPr/>
        <w:t>temporary</w:t>
      </w:r>
      <w:r>
        <w:rPr>
          <w:lang w:eastAsia="zh-CN"/>
        </w:rPr>
        <w:t xml:space="preserve"> configuration message to the location management client at the partner MC system</w:t>
      </w:r>
      <w:r>
        <w:rPr/>
        <w:t>.</w:t>
      </w:r>
    </w:p>
    <w:p>
      <w:pPr>
        <w:pStyle w:val="B1"/>
        <w:rPr/>
      </w:pPr>
      <w:r>
        <w:rPr/>
        <w:t>6.</w:t>
        <w:tab/>
      </w:r>
      <w:r>
        <w:rPr>
          <w:lang w:eastAsia="zh-CN"/>
        </w:rPr>
        <w:t>The location management client in the partner MC system applies the request configuration.</w:t>
      </w:r>
    </w:p>
    <w:p>
      <w:pPr>
        <w:pStyle w:val="B1"/>
        <w:rPr/>
      </w:pPr>
      <w:r>
        <w:rPr/>
        <w:t>7.</w:t>
        <w:tab/>
      </w:r>
      <w:r>
        <w:rPr>
          <w:lang w:eastAsia="zh-CN"/>
        </w:rPr>
        <w:t>The location management client in the partner MC system is providing the full status report on all configuration parameters, even if only one parameter has received a request of adaptation.</w:t>
      </w:r>
    </w:p>
    <w:p>
      <w:pPr>
        <w:pStyle w:val="B1"/>
        <w:rPr/>
      </w:pPr>
      <w:r>
        <w:rPr/>
        <w:t>8.</w:t>
        <w:tab/>
      </w:r>
      <w:r>
        <w:rPr>
          <w:lang w:eastAsia="zh-CN"/>
        </w:rPr>
        <w:t>The location management server in the partner MC system sends the status response to the location management server in the primary MC system.</w:t>
      </w:r>
    </w:p>
    <w:p>
      <w:pPr>
        <w:pStyle w:val="B1"/>
        <w:rPr/>
      </w:pPr>
      <w:r>
        <w:rPr>
          <w:lang w:eastAsia="zh-CN"/>
        </w:rPr>
        <w:t>9.</w:t>
        <w:tab/>
        <w:t>The location management server in the primary MC system sends the status response to the location management client in the primary MC system.</w:t>
      </w:r>
      <w:r>
        <w:rPr/>
        <w:t xml:space="preserve"> </w:t>
      </w:r>
    </w:p>
    <w:p>
      <w:pPr>
        <w:pStyle w:val="Heading3"/>
        <w:rPr/>
      </w:pPr>
      <w:bookmarkStart w:id="167" w:name="__RefHeading___Toc43809048"/>
      <w:bookmarkEnd w:id="167"/>
      <w:r>
        <w:rPr/>
        <w:t>6.</w:t>
      </w:r>
      <w:r>
        <w:rPr>
          <w:lang w:val="en-US"/>
        </w:rPr>
        <w:t>15</w:t>
      </w:r>
      <w:r>
        <w:rPr/>
        <w:t>.3</w:t>
        <w:tab/>
        <w:t>Solution Evaluation</w:t>
      </w:r>
    </w:p>
    <w:p>
      <w:pPr>
        <w:pStyle w:val="EditorsNote"/>
        <w:rPr>
          <w:del w:id="2251" w:author="S6-200914" w:date="2020-06-21T11:45:00Z"/>
        </w:rPr>
      </w:pPr>
      <w:del w:id="2250" w:author="S6-200914" w:date="2020-06-21T11:45:00Z">
        <w:r>
          <w:rPr/>
          <w:delText>Editor's Note: Use this section for evaluation at solution level.</w:delText>
        </w:r>
      </w:del>
    </w:p>
    <w:p>
      <w:pPr>
        <w:pStyle w:val="EditorsNote"/>
        <w:rPr/>
      </w:pPr>
      <w:ins w:id="2252" w:author="S6-200914" w:date="2020-06-21T11:45:00Z">
        <w:r>
          <w:rPr/>
          <w:t>This solution depends on changes to the functional model as proposed in solution 14.</w:t>
        </w:r>
      </w:ins>
    </w:p>
    <w:p>
      <w:pPr>
        <w:pStyle w:val="Normal"/>
        <w:rPr/>
      </w:pPr>
      <w:r>
        <w:rPr/>
        <w:t xml:space="preserve">This solution </w:t>
      </w:r>
      <w:del w:id="2254" w:author="S6-200914" w:date="2020-06-21T11:45:00Z">
        <w:r>
          <w:rPr/>
          <w:delText xml:space="preserve">is </w:delText>
        </w:r>
      </w:del>
      <w:r>
        <w:rPr/>
        <w:t>provid</w:t>
      </w:r>
      <w:ins w:id="2255" w:author="S6-200914" w:date="2020-06-21T11:46:00Z">
        <w:r>
          <w:rPr/>
          <w:t>es</w:t>
        </w:r>
      </w:ins>
      <w:del w:id="2256" w:author="S6-200914" w:date="2020-06-21T11:46:00Z">
        <w:r>
          <w:rPr/>
          <w:delText>ing</w:delText>
        </w:r>
      </w:del>
      <w:ins w:id="2257" w:author="S6-200914" w:date="2020-06-21T11:46:00Z">
        <w:r>
          <w:rPr/>
          <w:t xml:space="preserve"> a set of</w:t>
        </w:r>
      </w:ins>
      <w:r>
        <w:rPr/>
        <w:t xml:space="preserve"> information flows and procedures </w:t>
      </w:r>
      <w:ins w:id="2258" w:author="S6-200914" w:date="2020-06-21T11:47:00Z">
        <w:r>
          <w:rPr/>
          <w:t xml:space="preserve">to allow location reporting from an interconnected partner </w:t>
        </w:r>
      </w:ins>
      <w:del w:id="2259" w:author="S6-200914" w:date="2020-06-21T11:47:00Z">
        <w:r>
          <w:rPr/>
          <w:delText xml:space="preserve">in the case of </w:delText>
        </w:r>
      </w:del>
      <w:r>
        <w:rPr/>
        <w:t>MC system</w:t>
      </w:r>
      <w:del w:id="2260" w:author="S6-200914" w:date="2020-06-21T11:47:00Z">
        <w:r>
          <w:rPr/>
          <w:delText xml:space="preserve"> interconnection</w:delText>
        </w:r>
      </w:del>
      <w:r>
        <w:rPr/>
        <w:t xml:space="preserve">. </w:t>
      </w:r>
    </w:p>
    <w:p>
      <w:pPr>
        <w:pStyle w:val="Normal"/>
        <w:rPr/>
      </w:pPr>
      <w:ins w:id="2262" w:author="S6-200914" w:date="2020-06-21T11:52:00Z">
        <w:r>
          <w:rPr/>
          <w:t>The interconnection architecture in 3GPP</w:t>
        </w:r>
      </w:ins>
      <w:ins w:id="2263" w:author="S6-200914" w:date="2020-06-21T11:54:00Z">
        <w:r>
          <w:rPr/>
          <w:t> </w:t>
        </w:r>
      </w:ins>
      <w:ins w:id="2264" w:author="S6-200914" w:date="2020-06-21T11:52:00Z">
        <w:r>
          <w:rPr/>
          <w:t>TS</w:t>
        </w:r>
      </w:ins>
      <w:ins w:id="2265" w:author="S6-200914" w:date="2020-06-21T11:54:00Z">
        <w:r>
          <w:rPr/>
          <w:t> </w:t>
        </w:r>
      </w:ins>
      <w:ins w:id="2266" w:author="S6-200914" w:date="2020-06-21T11:52:00Z">
        <w:r>
          <w:rPr/>
          <w:t xml:space="preserve">23.280 does not permit configuration of a server or client in a partner system due to security concerns. </w:t>
        </w:r>
      </w:ins>
      <w:r>
        <w:rPr/>
        <w:t xml:space="preserve">Additional authorization checks </w:t>
      </w:r>
      <w:ins w:id="2267" w:author="S6-200914" w:date="2020-06-21T11:48:00Z">
        <w:r>
          <w:rPr/>
          <w:t xml:space="preserve">would </w:t>
        </w:r>
      </w:ins>
      <w:del w:id="2268" w:author="S6-200914" w:date="2020-06-21T11:48:00Z">
        <w:r>
          <w:rPr/>
          <w:delText xml:space="preserve">can </w:delText>
        </w:r>
      </w:del>
      <w:r>
        <w:rPr/>
        <w:t xml:space="preserve">be required in case of </w:t>
      </w:r>
      <w:ins w:id="2269" w:author="S6-200914" w:date="2020-06-21T11:48:00Z">
        <w:r>
          <w:rPr/>
          <w:t xml:space="preserve">performing location reporting configuration in </w:t>
        </w:r>
      </w:ins>
      <w:r>
        <w:rPr/>
        <w:t>interconnect</w:t>
      </w:r>
      <w:ins w:id="2270" w:author="S6-200914" w:date="2020-06-21T11:49:00Z">
        <w:r>
          <w:rPr/>
          <w:t>ed</w:t>
        </w:r>
      </w:ins>
      <w:del w:id="2271" w:author="S6-200914" w:date="2020-06-21T11:49:00Z">
        <w:r>
          <w:rPr/>
          <w:delText>ing</w:delText>
        </w:r>
      </w:del>
      <w:r>
        <w:rPr/>
        <w:t xml:space="preserve"> MC systems under the administration of different organizations. </w:t>
      </w:r>
    </w:p>
    <w:p>
      <w:pPr>
        <w:pStyle w:val="Heading2"/>
        <w:rPr/>
      </w:pPr>
      <w:bookmarkStart w:id="168" w:name="__RefHeading___Toc43809049"/>
      <w:bookmarkEnd w:id="168"/>
      <w:r>
        <w:rPr/>
        <w:t>6.16</w:t>
        <w:tab/>
        <w:t>Solution 16: Sharing of past location information</w:t>
      </w:r>
    </w:p>
    <w:p>
      <w:pPr>
        <w:pStyle w:val="Heading3"/>
        <w:rPr/>
      </w:pPr>
      <w:bookmarkStart w:id="169" w:name="__RefHeading___Toc43809050"/>
      <w:bookmarkEnd w:id="169"/>
      <w:r>
        <w:rPr/>
        <w:t>6.16.1</w:t>
        <w:tab/>
        <w:t>Description</w:t>
      </w:r>
    </w:p>
    <w:p>
      <w:pPr>
        <w:pStyle w:val="Normal"/>
        <w:rPr/>
      </w:pPr>
      <w:r>
        <w:rPr>
          <w:rFonts w:eastAsia="SimSun;宋体"/>
        </w:rPr>
        <w:t>This solution addresses key issue #5 – Sharing of past location information.</w:t>
      </w:r>
    </w:p>
    <w:p>
      <w:pPr>
        <w:pStyle w:val="Normal"/>
        <w:rPr/>
      </w:pPr>
      <w:r>
        <w:rPr>
          <w:rFonts w:eastAsia="SimSun;宋体"/>
        </w:rPr>
        <w:t xml:space="preserve">The solution is to add a description to the corresponding parts of the location management in clause 10.9 of 3GPP TS 23.280 [7], which describes location information handling within one MC system. </w:t>
      </w:r>
    </w:p>
    <w:p>
      <w:pPr>
        <w:pStyle w:val="Heading3"/>
        <w:rPr/>
      </w:pPr>
      <w:bookmarkStart w:id="170" w:name="__RefHeading___Toc43809051"/>
      <w:bookmarkEnd w:id="170"/>
      <w:r>
        <w:rPr/>
        <w:t>6.16.2</w:t>
        <w:tab/>
        <w:t>Impacts on existing nodes and functionality</w:t>
      </w:r>
    </w:p>
    <w:p>
      <w:pPr>
        <w:pStyle w:val="Normal"/>
        <w:rPr/>
      </w:pPr>
      <w:r>
        <w:rPr/>
        <w:t>The following solution does not have an impact on the specified architecture.</w:t>
      </w:r>
    </w:p>
    <w:p>
      <w:pPr>
        <w:pStyle w:val="Heading4"/>
        <w:ind w:left="1418" w:hanging="1418"/>
        <w:rPr>
          <w:rFonts w:eastAsia="SimSun;宋体"/>
        </w:rPr>
      </w:pPr>
      <w:bookmarkStart w:id="171" w:name="__RefHeading___Toc43809052"/>
      <w:bookmarkEnd w:id="171"/>
      <w:r>
        <w:rPr>
          <w:rFonts w:eastAsia="SimSun;宋体"/>
        </w:rPr>
        <w:t>6.16.2.1</w:t>
        <w:tab/>
        <w:t>Location information request</w:t>
      </w:r>
    </w:p>
    <w:p>
      <w:pPr>
        <w:pStyle w:val="Normal"/>
        <w:rPr/>
      </w:pPr>
      <w:r>
        <w:rPr/>
        <w:t>Table 6.16.2.1</w:t>
      </w:r>
      <w:r>
        <w:rPr>
          <w:lang w:eastAsia="zh-CN"/>
        </w:rPr>
        <w:t>-1</w:t>
      </w:r>
      <w:r>
        <w:rPr/>
        <w:t xml:space="preserve"> describes the information flow from the MC service server to the location management server and from the location management client to the location management server for requesting an immediate location information report together with optional past location information either defined by a number, a period of time or based on a specific trigger.</w:t>
      </w:r>
    </w:p>
    <w:p>
      <w:pPr>
        <w:pStyle w:val="TH"/>
        <w:rPr/>
      </w:pPr>
      <w:r>
        <w:rPr/>
        <w:t>Table 6.16.2.1-1: Location information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MC service ID</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The MC service ID of the requesting MC service user</w:t>
            </w:r>
          </w:p>
        </w:tc>
      </w:tr>
      <w:tr>
        <w:trPr/>
        <w:tc>
          <w:tcPr>
            <w:tcW w:w="2880" w:type="dxa"/>
            <w:tcBorders>
              <w:top w:val="single" w:sz="4" w:space="0" w:color="000000"/>
              <w:left w:val="single" w:sz="4" w:space="0" w:color="000000"/>
              <w:bottom w:val="single" w:sz="4" w:space="0" w:color="000000"/>
            </w:tcBorders>
          </w:tcPr>
          <w:p>
            <w:pPr>
              <w:pStyle w:val="TAL"/>
              <w:rPr/>
            </w:pPr>
            <w:r>
              <w:rPr/>
              <w:t>MC service ID list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cs="Arial"/>
              </w:rPr>
              <w:t>List of MC service IDs of MC service user(s) whose location information is requested</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Reporting start time</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Indicates the requested time stamp as start time</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Reporting end time</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Indicates the requested time stamp as end time</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Reporting triggering criteria</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Indicates to send all reports triggered by this condition</w:t>
            </w:r>
          </w:p>
        </w:tc>
      </w:tr>
    </w:tbl>
    <w:p>
      <w:pPr>
        <w:pStyle w:val="Normal"/>
        <w:rPr>
          <w:rFonts w:eastAsia="SimSun;宋体"/>
        </w:rPr>
      </w:pPr>
      <w:r>
        <w:rPr>
          <w:rFonts w:eastAsia="SimSun;宋体"/>
        </w:rPr>
      </w:r>
    </w:p>
    <w:p>
      <w:pPr>
        <w:pStyle w:val="Heading4"/>
        <w:ind w:left="1418" w:hanging="1418"/>
        <w:rPr/>
      </w:pPr>
      <w:bookmarkStart w:id="172" w:name="__RefHeading___Toc43809053"/>
      <w:bookmarkEnd w:id="172"/>
      <w:r>
        <w:rPr>
          <w:rFonts w:eastAsia="SimSun;宋体"/>
        </w:rPr>
        <w:t>6.16.2.2</w:t>
        <w:tab/>
        <w:t>Providing past location information from the location management server</w:t>
      </w:r>
    </w:p>
    <w:p>
      <w:pPr>
        <w:pStyle w:val="Normal"/>
        <w:rPr/>
      </w:pPr>
      <w:r>
        <w:rPr/>
        <w:t>The location management client can request past location information at any time by sending a location information request to the location management server. Past location information are provided by the location management server, if the location management server stores location information.</w:t>
      </w:r>
    </w:p>
    <w:p>
      <w:pPr>
        <w:pStyle w:val="TH"/>
        <w:rPr/>
      </w:pPr>
      <w:r>
        <w:rPr/>
        <w:object w:dxaOrig="5037" w:dyaOrig="3578">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51.85pt;height:178.95pt" filled="f" o:ole="">
            <v:imagedata r:id="rId34" o:title=""/>
          </v:shape>
          <o:OLEObject Type="Embed" ProgID="" ShapeID="ole_rId33" DrawAspect="Content" ObjectID="_1352444924" r:id="rId33"/>
        </w:object>
      </w:r>
    </w:p>
    <w:p>
      <w:pPr>
        <w:pStyle w:val="TF"/>
        <w:overflowPunct w:val="false"/>
        <w:autoSpaceDE w:val="false"/>
        <w:textAlignment w:val="baseline"/>
        <w:rPr>
          <w:rFonts w:cs="Arial"/>
          <w:b w:val="false"/>
          <w:b w:val="false"/>
        </w:rPr>
      </w:pPr>
      <w:r>
        <w:rPr>
          <w:lang w:val="en-US"/>
        </w:rPr>
        <w:t>Figure 6.</w:t>
      </w:r>
      <w:r>
        <w:rPr>
          <w:lang w:val="en-US"/>
        </w:rPr>
        <w:t>16</w:t>
      </w:r>
      <w:r>
        <w:rPr>
          <w:lang w:val="en-US"/>
        </w:rPr>
        <w:t xml:space="preserve">.2.2-1: On-demand </w:t>
      </w:r>
      <w:r>
        <w:rPr/>
        <w:t xml:space="preserve">past </w:t>
      </w:r>
      <w:r>
        <w:rPr>
          <w:lang w:val="en-US"/>
        </w:rPr>
        <w:t>location information procedure</w:t>
      </w:r>
    </w:p>
    <w:p>
      <w:pPr>
        <w:pStyle w:val="B1"/>
        <w:rPr/>
      </w:pPr>
      <w:r>
        <w:rPr/>
        <w:t>1.</w:t>
        <w:tab/>
        <w:t>The location management client requests location information by sending a location information request to the location management server.</w:t>
      </w:r>
    </w:p>
    <w:p>
      <w:pPr>
        <w:pStyle w:val="B1"/>
        <w:rPr/>
      </w:pPr>
      <w:r>
        <w:rPr/>
        <w:t>2.</w:t>
        <w:tab/>
        <w:t>The location management server checks if the location management client is authorized to receive past location information.</w:t>
      </w:r>
    </w:p>
    <w:p>
      <w:pPr>
        <w:pStyle w:val="B1"/>
        <w:rPr/>
      </w:pPr>
      <w:r>
        <w:rPr/>
        <w:t>3.</w:t>
        <w:tab/>
        <w:t>The location management server responds with one or several location information reports.</w:t>
      </w:r>
    </w:p>
    <w:p>
      <w:pPr>
        <w:pStyle w:val="NO"/>
        <w:rPr/>
      </w:pPr>
      <w:r>
        <w:rPr/>
        <w:t>NOTE 1:</w:t>
        <w:tab/>
        <w:t>The transmission of requested past location information reports does not interrupt the on-network location information reports.</w:t>
      </w:r>
    </w:p>
    <w:p>
      <w:pPr>
        <w:pStyle w:val="NO"/>
        <w:rPr/>
      </w:pPr>
      <w:r>
        <w:rPr/>
        <w:t>NOTE 2:</w:t>
        <w:tab/>
        <w:t>The latest location information report is transmitted first.</w:t>
      </w:r>
    </w:p>
    <w:p>
      <w:pPr>
        <w:pStyle w:val="Normal"/>
        <w:rPr/>
      </w:pPr>
      <w:r>
        <w:rPr>
          <w:rFonts w:eastAsia="SimSun;宋体"/>
          <w:lang w:val="en-US"/>
        </w:rPr>
        <w:t>A method is necessary to allow the location management client to indicate the location management server to stop the transmission of past location information reports (e.g. in case of channel congestion).</w:t>
      </w:r>
    </w:p>
    <w:p>
      <w:pPr>
        <w:pStyle w:val="Heading4"/>
        <w:ind w:left="1418" w:hanging="1418"/>
        <w:rPr/>
      </w:pPr>
      <w:bookmarkStart w:id="173" w:name="__RefHeading___Toc43809054"/>
      <w:bookmarkEnd w:id="173"/>
      <w:r>
        <w:rPr>
          <w:rFonts w:eastAsia="SimSun;宋体"/>
        </w:rPr>
        <w:t>6.16.2.3</w:t>
        <w:tab/>
        <w:t>Identifying past location information</w:t>
      </w:r>
    </w:p>
    <w:p>
      <w:pPr>
        <w:pStyle w:val="Normal"/>
        <w:rPr>
          <w:rFonts w:eastAsia="SimSun;宋体"/>
        </w:rPr>
      </w:pPr>
      <w:r>
        <w:rPr>
          <w:rFonts w:eastAsia="SimSun;宋体"/>
        </w:rPr>
        <w:t>By using the associated timestamp within each location information, the location information is identified as past location information within each location information report.</w:t>
      </w:r>
    </w:p>
    <w:p>
      <w:pPr>
        <w:pStyle w:val="Heading4"/>
        <w:ind w:left="1418" w:hanging="1418"/>
        <w:rPr/>
      </w:pPr>
      <w:bookmarkStart w:id="174" w:name="__RefHeading___Toc43809055"/>
      <w:bookmarkEnd w:id="174"/>
      <w:r>
        <w:rPr>
          <w:rFonts w:eastAsia="SimSun;宋体"/>
        </w:rPr>
        <w:t>6.16.2.</w:t>
      </w:r>
      <w:r>
        <w:rPr>
          <w:rFonts w:eastAsia="SimSun;宋体"/>
          <w:lang w:val="en-US"/>
        </w:rPr>
        <w:t>4</w:t>
      </w:r>
      <w:r>
        <w:rPr>
          <w:rFonts w:eastAsia="SimSun;宋体"/>
        </w:rPr>
        <w:tab/>
        <w:t>Time period to retain past location information</w:t>
      </w:r>
    </w:p>
    <w:p>
      <w:pPr>
        <w:pStyle w:val="Normal"/>
        <w:rPr>
          <w:rFonts w:eastAsia="SimSun;宋体"/>
        </w:rPr>
      </w:pPr>
      <w:r>
        <w:rPr>
          <w:rFonts w:eastAsia="SimSun;宋体"/>
        </w:rPr>
        <w:t>A minimum time period, e.g. 24 hours, for all MC service users to store location information received by the location management server from the location management client should be considered. Additional requirements, e.g. 180 days for all MC service users or a subset of MC service users, should be based on MC system operation guidelines or/and national regulations, which are outside of the scope of this solution.</w:t>
      </w:r>
    </w:p>
    <w:p>
      <w:pPr>
        <w:pStyle w:val="Normal"/>
        <w:rPr/>
      </w:pPr>
      <w:r>
        <w:rPr/>
        <w:t>An agreement defining the storing of location information of MC service users homed in the primary MC system but in collaboration with the partner MC system in case of interconnected MC systems either under the same or different organisation is outside of the scope of this solution.</w:t>
      </w:r>
    </w:p>
    <w:p>
      <w:pPr>
        <w:pStyle w:val="Heading4"/>
        <w:ind w:left="1418" w:hanging="1418"/>
        <w:rPr/>
      </w:pPr>
      <w:bookmarkStart w:id="175" w:name="__RefHeading___Toc43809056"/>
      <w:bookmarkEnd w:id="175"/>
      <w:r>
        <w:rPr>
          <w:rFonts w:eastAsia="SimSun;宋体"/>
        </w:rPr>
        <w:t>6.16.2.</w:t>
      </w:r>
      <w:r>
        <w:rPr>
          <w:rFonts w:eastAsia="SimSun;宋体"/>
          <w:lang w:val="en-US"/>
        </w:rPr>
        <w:t>5</w:t>
      </w:r>
      <w:r>
        <w:rPr>
          <w:rFonts w:eastAsia="SimSun;宋体"/>
        </w:rPr>
        <w:tab/>
        <w:t>Authorization to request past location information</w:t>
      </w:r>
    </w:p>
    <w:p>
      <w:pPr>
        <w:pStyle w:val="Normal"/>
        <w:rPr/>
      </w:pPr>
      <w:r>
        <w:rPr>
          <w:rFonts w:eastAsia="GulimChe"/>
        </w:rPr>
        <w:t>Table 6.16.2.5-1 contains the authorization part of the MCPTT user profile as described in 3GPP TS 23.379 Annex A.3.</w:t>
      </w:r>
    </w:p>
    <w:p>
      <w:pPr>
        <w:pStyle w:val="TH"/>
        <w:rPr>
          <w:lang w:eastAsia="ko-KR"/>
        </w:rPr>
      </w:pPr>
      <w:r>
        <w:rPr>
          <w:lang w:eastAsia="ko-KR"/>
        </w:rPr>
        <w:t>Table 6.16.2.5-1: MCPTT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MCPTT IDs, </w:t>
            </w:r>
            <w:r>
              <w:rPr>
                <w:rFonts w:cs="Arial"/>
                <w:szCs w:val="18"/>
              </w:rPr>
              <w:t>by whom past location information can be queried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MCPTT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pPr>
      <w:r>
        <w:rPr>
          <w:rFonts w:eastAsia="GulimChe"/>
        </w:rPr>
        <w:t>Table 6.16.2.5-2 contains the authorization part of the MCData user profile as described in 3GPP TS 23.282 Annex A.3.</w:t>
      </w:r>
    </w:p>
    <w:p>
      <w:pPr>
        <w:pStyle w:val="TH"/>
        <w:rPr>
          <w:lang w:eastAsia="ko-KR"/>
        </w:rPr>
      </w:pPr>
      <w:r>
        <w:rPr>
          <w:lang w:eastAsia="ko-KR"/>
        </w:rPr>
        <w:t>Table 6.16.2.5-2: MCData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MCData IDs, </w:t>
            </w:r>
            <w:r>
              <w:rPr>
                <w:rFonts w:cs="Arial"/>
                <w:szCs w:val="18"/>
              </w:rPr>
              <w:t>by whom past location information can be queried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MCData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pPr>
      <w:r>
        <w:rPr/>
      </w:r>
    </w:p>
    <w:p>
      <w:pPr>
        <w:pStyle w:val="Normal"/>
        <w:rPr/>
      </w:pPr>
      <w:r>
        <w:rPr>
          <w:rFonts w:eastAsia="GulimChe"/>
        </w:rPr>
        <w:t>Table 6.16.2.5-3 contains the authorization part of the MCVideo user profile as described in 3GPP TS 23.281 Annex A.3.</w:t>
      </w:r>
    </w:p>
    <w:p>
      <w:pPr>
        <w:pStyle w:val="TH"/>
        <w:rPr>
          <w:lang w:eastAsia="ko-KR"/>
        </w:rPr>
      </w:pPr>
      <w:r>
        <w:rPr>
          <w:lang w:eastAsia="ko-KR"/>
        </w:rPr>
        <w:t>Table 6.16.2.5-3: MCVideo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GB"/>
              </w:rPr>
            </w:pPr>
            <w:r>
              <w:rPr>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UE</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MCVideo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C</w:t>
            </w:r>
            <w:r>
              <w:rPr>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MCVideo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 xml:space="preserve">[R-5.11-004], </w:t>
            </w:r>
          </w:p>
          <w:p>
            <w:pPr>
              <w:pStyle w:val="TAL"/>
              <w:rPr/>
            </w:pPr>
            <w:r>
              <w:rPr/>
              <w:t>[R-6.17.2-001] of 3GPP TS 22.280 [3]</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MCVideo IDs, </w:t>
            </w:r>
            <w:r>
              <w:rPr>
                <w:rFonts w:cs="Arial"/>
                <w:szCs w:val="18"/>
              </w:rPr>
              <w:t>by whom past location information can be queried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t>&gt; MCVideo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Y</w:t>
            </w:r>
          </w:p>
        </w:tc>
      </w:tr>
    </w:tbl>
    <w:p>
      <w:pPr>
        <w:pStyle w:val="Normal"/>
        <w:rPr>
          <w:rFonts w:eastAsia="SimSun;宋体"/>
        </w:rPr>
      </w:pPr>
      <w:r>
        <w:rPr>
          <w:rFonts w:eastAsia="SimSun;宋体"/>
        </w:rPr>
      </w:r>
    </w:p>
    <w:p>
      <w:pPr>
        <w:pStyle w:val="Heading3"/>
        <w:rPr/>
      </w:pPr>
      <w:bookmarkStart w:id="176" w:name="__RefHeading___Toc43809057"/>
      <w:bookmarkEnd w:id="176"/>
      <w:r>
        <w:rPr/>
        <w:t>6.16.3</w:t>
        <w:tab/>
        <w:t>Solution Evaluation</w:t>
      </w:r>
    </w:p>
    <w:p>
      <w:pPr>
        <w:pStyle w:val="Normal"/>
        <w:rPr/>
      </w:pPr>
      <w:r>
        <w:rPr/>
        <w:t>The solution provides means to share past location information within one MC system stored on the location management server.</w:t>
      </w:r>
    </w:p>
    <w:p>
      <w:pPr>
        <w:pStyle w:val="Normal"/>
        <w:rPr/>
      </w:pPr>
      <w:r>
        <w:rPr/>
        <w:t>A new functionality to the location management server is introduced, which requires the location management server to store past location reports for the necessary period of time, for all users for who past reports might be requested.</w:t>
      </w:r>
    </w:p>
    <w:p>
      <w:pPr>
        <w:pStyle w:val="Heading2"/>
        <w:rPr/>
      </w:pPr>
      <w:bookmarkStart w:id="177" w:name="__RefHeading___Toc43809058"/>
      <w:bookmarkEnd w:id="177"/>
      <w:r>
        <w:rPr/>
        <w:t>6.17</w:t>
        <w:tab/>
        <w:t xml:space="preserve">Solution 17: </w:t>
      </w:r>
      <w:r>
        <w:rPr>
          <w:lang w:val="en-US"/>
        </w:rPr>
        <w:t>Location information in off-network mode operation</w:t>
      </w:r>
    </w:p>
    <w:p>
      <w:pPr>
        <w:pStyle w:val="Heading3"/>
        <w:rPr/>
      </w:pPr>
      <w:bookmarkStart w:id="178" w:name="__RefHeading___Toc43809059"/>
      <w:bookmarkEnd w:id="178"/>
      <w:r>
        <w:rPr/>
        <w:t>6.17.1</w:t>
        <w:tab/>
        <w:t>Description</w:t>
      </w:r>
    </w:p>
    <w:p>
      <w:pPr>
        <w:pStyle w:val="Normal"/>
        <w:rPr>
          <w:rFonts w:eastAsia="SimSun;宋体"/>
        </w:rPr>
      </w:pPr>
      <w:r>
        <w:rPr>
          <w:rFonts w:eastAsia="SimSun;宋体"/>
        </w:rPr>
        <w:t>This solution addresses use case #11: Location information in off-network operation key issue at clause 4.11 as well as key issue #8: Location information in off-network operation at clause 5.8.</w:t>
      </w:r>
    </w:p>
    <w:p>
      <w:pPr>
        <w:pStyle w:val="Normal"/>
        <w:rPr/>
      </w:pPr>
      <w:r>
        <w:rPr/>
        <w:t>The MC service UE / MC user does not have to be, prior to the off-network mode of operation, authenticated and authorized in order to use the MC UE label as described in this document in clause 6.9.</w:t>
      </w:r>
    </w:p>
    <w:p>
      <w:pPr>
        <w:pStyle w:val="Normal"/>
        <w:rPr>
          <w:rFonts w:eastAsia="SimSun;宋体"/>
        </w:rPr>
      </w:pPr>
      <w:r>
        <w:rPr/>
        <w:t>The introduced MC UE label to the initial MC service UE configuration data (on-network) of this document in clause 6.9 is also used for off-network mode of operation. Together with solution #11 from of this document in clause 6.10, which describes the usage of the MC UE ID with each location information report and request, information flows are required for the location management during off-network mode of operation.</w:t>
      </w:r>
    </w:p>
    <w:p>
      <w:pPr>
        <w:pStyle w:val="Heading3"/>
        <w:rPr/>
      </w:pPr>
      <w:bookmarkStart w:id="179" w:name="__RefHeading___Toc43809060"/>
      <w:bookmarkEnd w:id="179"/>
      <w:r>
        <w:rPr/>
        <w:t>6.17.2</w:t>
        <w:tab/>
        <w:t>Impacts on existing nodes and functionality</w:t>
      </w:r>
    </w:p>
    <w:p>
      <w:pPr>
        <w:pStyle w:val="Heading4"/>
        <w:ind w:left="1418" w:hanging="1418"/>
        <w:rPr/>
      </w:pPr>
      <w:bookmarkStart w:id="180" w:name="__RefHeading___Toc43809061"/>
      <w:bookmarkEnd w:id="180"/>
      <w:r>
        <w:rPr/>
        <w:t>6.17.2.1</w:t>
        <w:tab/>
        <w:t>Location information report (off-network mode)</w:t>
      </w:r>
    </w:p>
    <w:p>
      <w:pPr>
        <w:pStyle w:val="Normal"/>
        <w:rPr/>
      </w:pPr>
      <w:r>
        <w:rPr/>
        <w:t>Table 6.17.2.1-1 describes the information flow from the location management client to one or more location management clients for the location information reporting during off-network mode of operation.</w:t>
      </w:r>
    </w:p>
    <w:p>
      <w:pPr>
        <w:pStyle w:val="TH"/>
        <w:rPr>
          <w:lang w:val="en-US"/>
        </w:rPr>
      </w:pPr>
      <w:r>
        <w:rPr>
          <w:lang w:val="en-US"/>
        </w:rPr>
        <w:t>Table 6.17.2.1-1: Location information report (off-network mode)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 (see NOTE 1 and NOTE 2)</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reporting MC user</w:t>
            </w:r>
          </w:p>
        </w:tc>
      </w:tr>
      <w:tr>
        <w:trPr/>
        <w:tc>
          <w:tcPr>
            <w:tcW w:w="2880" w:type="dxa"/>
            <w:tcBorders>
              <w:top w:val="single" w:sz="4" w:space="0" w:color="000000"/>
              <w:left w:val="single" w:sz="4" w:space="0" w:color="000000"/>
              <w:bottom w:val="single" w:sz="4" w:space="0" w:color="000000"/>
            </w:tcBorders>
          </w:tcPr>
          <w:p>
            <w:pPr>
              <w:pStyle w:val="TAL"/>
              <w:rPr/>
            </w:pPr>
            <w:r>
              <w:rPr/>
              <w:t>MC UE ID (see NOTE 2)</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reporting MC service UE</w:t>
            </w:r>
          </w:p>
        </w:tc>
      </w:tr>
      <w:tr>
        <w:trPr/>
        <w:tc>
          <w:tcPr>
            <w:tcW w:w="2880" w:type="dxa"/>
            <w:tcBorders>
              <w:top w:val="single" w:sz="4" w:space="0" w:color="000000"/>
              <w:left w:val="single" w:sz="4" w:space="0" w:color="000000"/>
              <w:bottom w:val="single" w:sz="4" w:space="0" w:color="000000"/>
            </w:tcBorders>
          </w:tcPr>
          <w:p>
            <w:pPr>
              <w:pStyle w:val="TAL"/>
              <w:rPr/>
            </w:pPr>
            <w:r>
              <w:rPr/>
              <w:t>Triggering event</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Identity of the event that triggered the sending of the report</w:t>
            </w:r>
          </w:p>
        </w:tc>
      </w:tr>
      <w:tr>
        <w:trPr/>
        <w:tc>
          <w:tcPr>
            <w:tcW w:w="2880" w:type="dxa"/>
            <w:tcBorders>
              <w:top w:val="single" w:sz="4" w:space="0" w:color="000000"/>
              <w:left w:val="single" w:sz="4" w:space="0" w:color="000000"/>
              <w:bottom w:val="single" w:sz="4" w:space="0" w:color="000000"/>
            </w:tcBorders>
          </w:tcPr>
          <w:p>
            <w:pPr>
              <w:pStyle w:val="TAL"/>
              <w:rPr/>
            </w:pPr>
            <w:r>
              <w:rPr/>
              <w:t>Location Information</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Location information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Only present, if the MC user has been authenticated and authorized during on-network operation.</w:t>
            </w:r>
          </w:p>
          <w:p>
            <w:pPr>
              <w:pStyle w:val="TAN"/>
              <w:rPr/>
            </w:pPr>
            <w:r>
              <w:rPr/>
              <w:t>NOTE 2:</w:t>
              <w:tab/>
              <w:t>At least one shall be present.</w:t>
            </w:r>
          </w:p>
        </w:tc>
      </w:tr>
    </w:tbl>
    <w:p>
      <w:pPr>
        <w:pStyle w:val="Normal"/>
        <w:rPr>
          <w:lang w:val="en-US"/>
        </w:rPr>
      </w:pPr>
      <w:r>
        <w:rPr>
          <w:lang w:val="en-US"/>
        </w:rPr>
      </w:r>
    </w:p>
    <w:p>
      <w:pPr>
        <w:pStyle w:val="Heading4"/>
        <w:ind w:left="1418" w:hanging="1418"/>
        <w:rPr/>
      </w:pPr>
      <w:bookmarkStart w:id="181" w:name="__RefHeading___Toc43809062"/>
      <w:bookmarkEnd w:id="181"/>
      <w:r>
        <w:rPr/>
        <w:t>6.17.2.2</w:t>
        <w:tab/>
        <w:t>Location information report procedure (off-network mode)</w:t>
      </w:r>
    </w:p>
    <w:p>
      <w:pPr>
        <w:pStyle w:val="Normal"/>
        <w:rPr>
          <w:lang w:val="nl-NL" w:eastAsia="zh-CN"/>
        </w:rPr>
      </w:pPr>
      <w:r>
        <w:rPr>
          <w:lang w:val="nl-NL" w:eastAsia="zh-CN"/>
        </w:rPr>
        <w:t>Figure</w:t>
      </w:r>
      <w:r>
        <w:rPr>
          <w:lang w:val="nl-NL" w:eastAsia="zh-CN"/>
        </w:rPr>
        <w:t> 6.17.2.2</w:t>
      </w:r>
      <w:r>
        <w:rPr>
          <w:lang w:val="nl-NL" w:eastAsia="zh-CN"/>
        </w:rPr>
        <w:t xml:space="preserve">-1 illustrates the procedure of location information </w:t>
      </w:r>
      <w:r>
        <w:rPr>
          <w:lang w:eastAsia="zh-CN"/>
        </w:rPr>
        <w:t>report for MC service UEs being in off-network mode of operation.</w:t>
      </w:r>
    </w:p>
    <w:p>
      <w:pPr>
        <w:pStyle w:val="Normal"/>
        <w:rPr>
          <w:lang w:eastAsia="zh-CN"/>
        </w:rPr>
      </w:pPr>
      <w:r>
        <w:rPr>
          <w:lang w:eastAsia="zh-CN"/>
        </w:rPr>
        <w:t>Pre-condition:</w:t>
      </w:r>
    </w:p>
    <w:p>
      <w:pPr>
        <w:pStyle w:val="B1"/>
        <w:rPr>
          <w:lang w:val="nl-NL" w:eastAsia="zh-CN"/>
        </w:rPr>
      </w:pPr>
      <w:r>
        <w:rPr/>
        <w:t>-</w:t>
        <w:tab/>
        <w:t>All required MC service UEs are able to use off-network mode communication.</w:t>
      </w:r>
    </w:p>
    <w:p>
      <w:pPr>
        <w:pStyle w:val="TH"/>
        <w:rPr>
          <w:lang w:eastAsia="zh-CN"/>
        </w:rPr>
      </w:pPr>
      <w:r>
        <w:rPr/>
        <w:object w:dxaOrig="6288" w:dyaOrig="2903">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14.4pt;height:145.2pt" filled="f" o:ole="">
            <v:imagedata r:id="rId36" o:title=""/>
          </v:shape>
          <o:OLEObject Type="Embed" ProgID="" ShapeID="ole_rId35" DrawAspect="Content" ObjectID="_2043097865" r:id="rId35"/>
        </w:object>
      </w:r>
    </w:p>
    <w:p>
      <w:pPr>
        <w:pStyle w:val="TF"/>
        <w:rPr>
          <w:lang w:eastAsia="zh-CN"/>
        </w:rPr>
      </w:pPr>
      <w:r>
        <w:rPr>
          <w:lang w:eastAsia="zh-CN"/>
        </w:rPr>
        <w:t>Figure 6.17.2.2-1: Location information report procedure (off-network mode)</w:t>
      </w:r>
    </w:p>
    <w:p>
      <w:pPr>
        <w:pStyle w:val="B1"/>
        <w:rPr/>
      </w:pPr>
      <w:r>
        <w:rPr/>
        <w:t>1.</w:t>
        <w:tab/>
      </w:r>
      <w:r>
        <w:rPr>
          <w:lang w:val="en-US"/>
        </w:rPr>
        <w:t>A location information triggers occurs, which is maybe part of the periodic location information update process</w:t>
      </w:r>
      <w:r>
        <w:rPr/>
        <w:t>.</w:t>
      </w:r>
    </w:p>
    <w:p>
      <w:pPr>
        <w:pStyle w:val="B1"/>
        <w:rPr/>
      </w:pPr>
      <w:r>
        <w:rPr/>
        <w:t>2.</w:t>
        <w:tab/>
      </w:r>
      <w:r>
        <w:rPr>
          <w:lang w:val="en-US"/>
        </w:rPr>
        <w:t>Location information client 1 is providing a location information report to all location management clients in the range of the location management client 1. The receiving location management clients could filter the location information on the basis of the selected MC service group to which the location management client 1 belongs</w:t>
      </w:r>
      <w:r>
        <w:rPr/>
        <w:t>.</w:t>
      </w:r>
    </w:p>
    <w:p>
      <w:pPr>
        <w:pStyle w:val="Heading4"/>
        <w:ind w:left="1418" w:hanging="1418"/>
        <w:rPr/>
      </w:pPr>
      <w:bookmarkStart w:id="182" w:name="__RefHeading___Toc43809063"/>
      <w:bookmarkEnd w:id="182"/>
      <w:r>
        <w:rPr/>
        <w:t>6.17.2.3</w:t>
        <w:tab/>
        <w:t>Location information request (off-network mode)</w:t>
      </w:r>
    </w:p>
    <w:p>
      <w:pPr>
        <w:pStyle w:val="Normal"/>
        <w:rPr>
          <w:lang w:eastAsia="zh-CN"/>
        </w:rPr>
      </w:pPr>
      <w:r>
        <w:rPr/>
        <w:t>Table 6.17.2.3-1 describes the information flow from one location management client to another location management client for the location information requesting during off-network mode of operation.</w:t>
      </w:r>
    </w:p>
    <w:p>
      <w:pPr>
        <w:pStyle w:val="TH"/>
        <w:rPr/>
      </w:pPr>
      <w:r>
        <w:rPr/>
        <w:t>Table 6.17.2.3-1: Location information request (off-network mode)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pPr>
            <w:r>
              <w:rPr/>
              <w:t>Information element</w:t>
            </w:r>
          </w:p>
        </w:tc>
        <w:tc>
          <w:tcPr>
            <w:tcW w:w="1440" w:type="dxa"/>
            <w:tcBorders>
              <w:top w:val="single" w:sz="4" w:space="0" w:color="000000"/>
              <w:left w:val="single" w:sz="4" w:space="0" w:color="000000"/>
              <w:bottom w:val="single" w:sz="4" w:space="0" w:color="000000"/>
            </w:tcBorders>
          </w:tcPr>
          <w:p>
            <w:pPr>
              <w:pStyle w:val="TAH"/>
              <w:rPr/>
            </w:pPr>
            <w:r>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 (see NOTE 1 and NOTE 2)</w:t>
            </w:r>
          </w:p>
        </w:tc>
        <w:tc>
          <w:tcPr>
            <w:tcW w:w="1440" w:type="dxa"/>
            <w:tcBorders>
              <w:top w:val="single" w:sz="4" w:space="0" w:color="000000"/>
              <w:left w:val="single" w:sz="4" w:space="0" w:color="000000"/>
              <w:bottom w:val="single" w:sz="4" w:space="0" w:color="000000"/>
            </w:tcBorders>
          </w:tcPr>
          <w:p>
            <w:pPr>
              <w:pStyle w:val="TAL"/>
              <w:rPr/>
            </w:pPr>
            <w:r>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of the requesting MC user</w:t>
            </w:r>
          </w:p>
        </w:tc>
      </w:tr>
      <w:tr>
        <w:trPr/>
        <w:tc>
          <w:tcPr>
            <w:tcW w:w="2880" w:type="dxa"/>
            <w:tcBorders>
              <w:top w:val="single" w:sz="4" w:space="0" w:color="000000"/>
              <w:left w:val="single" w:sz="4" w:space="0" w:color="000000"/>
              <w:bottom w:val="single" w:sz="4" w:space="0" w:color="000000"/>
            </w:tcBorders>
          </w:tcPr>
          <w:p>
            <w:pPr>
              <w:pStyle w:val="TAL"/>
              <w:rPr/>
            </w:pPr>
            <w:r>
              <w:rPr/>
              <w:t>MC UE ID (see NOTE 2)</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of the requesting MC service UE</w:t>
            </w:r>
          </w:p>
        </w:tc>
      </w:tr>
      <w:tr>
        <w:trPr/>
        <w:tc>
          <w:tcPr>
            <w:tcW w:w="2880" w:type="dxa"/>
            <w:tcBorders>
              <w:top w:val="single" w:sz="4" w:space="0" w:color="000000"/>
              <w:left w:val="single" w:sz="4" w:space="0" w:color="000000"/>
              <w:bottom w:val="single" w:sz="4" w:space="0" w:color="000000"/>
            </w:tcBorders>
          </w:tcPr>
          <w:p>
            <w:pPr>
              <w:pStyle w:val="TAL"/>
              <w:rPr/>
            </w:pPr>
            <w:r>
              <w:rPr/>
              <w:t>List of MC service IDs (see NOTE 1 and NOTE 3)</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List of MC service IDs (e.g. MCPTT ID, MCData ID, MCVideo ID) from who the location information is requested</w:t>
            </w:r>
          </w:p>
        </w:tc>
      </w:tr>
      <w:tr>
        <w:trPr/>
        <w:tc>
          <w:tcPr>
            <w:tcW w:w="2880" w:type="dxa"/>
            <w:tcBorders>
              <w:top w:val="single" w:sz="4" w:space="0" w:color="000000"/>
              <w:left w:val="single" w:sz="4" w:space="0" w:color="000000"/>
              <w:bottom w:val="single" w:sz="4" w:space="0" w:color="000000"/>
            </w:tcBorders>
          </w:tcPr>
          <w:p>
            <w:pPr>
              <w:pStyle w:val="TAL"/>
              <w:rPr/>
            </w:pPr>
            <w:r>
              <w:rPr/>
              <w:t>MC UE ID (see NOTE 3)</w:t>
            </w:r>
          </w:p>
        </w:tc>
        <w:tc>
          <w:tcPr>
            <w:tcW w:w="1440" w:type="dxa"/>
            <w:tcBorders>
              <w:top w:val="single" w:sz="4" w:space="0" w:color="000000"/>
              <w:left w:val="single" w:sz="4" w:space="0" w:color="000000"/>
              <w:bottom w:val="single" w:sz="4" w:space="0" w:color="000000"/>
            </w:tcBorders>
          </w:tcPr>
          <w:p>
            <w:pPr>
              <w:pStyle w:val="TAL"/>
              <w:rPr/>
            </w:pPr>
            <w:r>
              <w:rPr/>
              <w:t>O</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t>MC UE ID from who the location information is requested</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Only present, if the MC user has been authenticated and authorized during on-network operation.</w:t>
            </w:r>
          </w:p>
          <w:p>
            <w:pPr>
              <w:pStyle w:val="TAN"/>
              <w:rPr/>
            </w:pPr>
            <w:r>
              <w:rPr/>
              <w:t>NOTE 2:</w:t>
              <w:tab/>
              <w:t>At least one shall be present.</w:t>
            </w:r>
          </w:p>
          <w:p>
            <w:pPr>
              <w:pStyle w:val="TAN"/>
              <w:rPr/>
            </w:pPr>
            <w:r>
              <w:rPr/>
              <w:t>NOTE 3:</w:t>
              <w:tab/>
              <w:t>At least one shall be present.</w:t>
            </w:r>
          </w:p>
        </w:tc>
      </w:tr>
    </w:tbl>
    <w:p>
      <w:pPr>
        <w:pStyle w:val="Normal"/>
        <w:rPr/>
      </w:pPr>
      <w:r>
        <w:rPr/>
      </w:r>
    </w:p>
    <w:p>
      <w:pPr>
        <w:pStyle w:val="Heading4"/>
        <w:ind w:left="1418" w:hanging="1418"/>
        <w:rPr/>
      </w:pPr>
      <w:bookmarkStart w:id="183" w:name="__RefHeading___Toc43809064"/>
      <w:bookmarkEnd w:id="183"/>
      <w:r>
        <w:rPr/>
        <w:t>6.17.2.4</w:t>
        <w:tab/>
        <w:t>Location information request procedure (off-network mode)</w:t>
      </w:r>
    </w:p>
    <w:p>
      <w:pPr>
        <w:pStyle w:val="Normal"/>
        <w:rPr>
          <w:lang w:val="nl-NL" w:eastAsia="zh-CN"/>
        </w:rPr>
      </w:pPr>
      <w:r>
        <w:rPr>
          <w:lang w:val="nl-NL" w:eastAsia="zh-CN"/>
        </w:rPr>
        <w:t>Figure</w:t>
      </w:r>
      <w:r>
        <w:rPr>
          <w:lang w:val="nl-NL" w:eastAsia="zh-CN"/>
        </w:rPr>
        <w:t> 6.17.2.4</w:t>
      </w:r>
      <w:r>
        <w:rPr>
          <w:lang w:val="nl-NL" w:eastAsia="zh-CN"/>
        </w:rPr>
        <w:t>-</w:t>
      </w:r>
      <w:r>
        <w:rPr>
          <w:lang w:val="nl-NL" w:eastAsia="zh-CN"/>
        </w:rPr>
        <w:t>1</w:t>
      </w:r>
      <w:r>
        <w:rPr>
          <w:lang w:val="nl-NL" w:eastAsia="zh-CN"/>
        </w:rPr>
        <w:t xml:space="preserve"> illustrates the procedure of location information </w:t>
      </w:r>
      <w:r>
        <w:rPr>
          <w:lang w:eastAsia="zh-CN"/>
        </w:rPr>
        <w:t>request for MC service UEs being in off-network mode of operation communication.</w:t>
      </w:r>
    </w:p>
    <w:p>
      <w:pPr>
        <w:pStyle w:val="Normal"/>
        <w:rPr>
          <w:lang w:eastAsia="zh-CN"/>
        </w:rPr>
      </w:pPr>
      <w:r>
        <w:rPr>
          <w:lang w:eastAsia="zh-CN"/>
        </w:rPr>
        <w:t>Pre-condition:</w:t>
      </w:r>
    </w:p>
    <w:p>
      <w:pPr>
        <w:pStyle w:val="B1"/>
        <w:rPr/>
      </w:pPr>
      <w:r>
        <w:rPr/>
        <w:t>-</w:t>
        <w:tab/>
        <w:t>All required MC service UEs are able to use off-network mode of operation communication.</w:t>
      </w:r>
    </w:p>
    <w:p>
      <w:pPr>
        <w:pStyle w:val="B1"/>
        <w:rPr/>
      </w:pPr>
      <w:r>
        <w:rPr/>
        <w:t>-</w:t>
        <w:tab/>
      </w:r>
      <w:r>
        <w:rPr>
          <w:lang w:val="en-US"/>
        </w:rPr>
        <w:t>Location management client 1 may does not know, that the location information client 2 is reachable.</w:t>
      </w:r>
    </w:p>
    <w:p>
      <w:pPr>
        <w:pStyle w:val="TH"/>
        <w:rPr>
          <w:lang w:eastAsia="zh-CN"/>
        </w:rPr>
      </w:pPr>
      <w:r>
        <w:rPr/>
        <w:object w:dxaOrig="6276" w:dyaOrig="2903">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13.8pt;height:145.2pt" filled="f" o:ole="">
            <v:imagedata r:id="rId38" o:title=""/>
          </v:shape>
          <o:OLEObject Type="Embed" ProgID="" ShapeID="ole_rId37" DrawAspect="Content" ObjectID="_1904287703" r:id="rId37"/>
        </w:object>
      </w:r>
    </w:p>
    <w:p>
      <w:pPr>
        <w:pStyle w:val="TF"/>
        <w:rPr>
          <w:lang w:eastAsia="zh-CN"/>
        </w:rPr>
      </w:pPr>
      <w:r>
        <w:rPr>
          <w:lang w:eastAsia="zh-CN"/>
        </w:rPr>
        <w:t>Figure 6.17.2.4-1: Location information request (off-network mode)</w:t>
      </w:r>
    </w:p>
    <w:p>
      <w:pPr>
        <w:pStyle w:val="B1"/>
        <w:rPr/>
      </w:pPr>
      <w:r>
        <w:rPr/>
        <w:t>1.</w:t>
        <w:tab/>
      </w:r>
      <w:r>
        <w:rPr>
          <w:lang w:val="en-US"/>
        </w:rPr>
        <w:t>Location information client 1 is requesting from location information client 2 the latest location information, by sending the location information request to all location information clients in the range of the location information client 1</w:t>
      </w:r>
      <w:r>
        <w:rPr/>
        <w:t>.</w:t>
      </w:r>
    </w:p>
    <w:p>
      <w:pPr>
        <w:pStyle w:val="B1"/>
        <w:rPr/>
      </w:pPr>
      <w:r>
        <w:rPr/>
        <w:t>2.</w:t>
        <w:tab/>
      </w:r>
      <w:r>
        <w:rPr>
          <w:lang w:val="en-US"/>
        </w:rPr>
        <w:t>Location information client 2 is responding to the request with the latest location information, by sending the location information request to all location information clients in the range of the location information client 2</w:t>
      </w:r>
      <w:r>
        <w:rPr/>
        <w:t>.</w:t>
      </w:r>
    </w:p>
    <w:p>
      <w:pPr>
        <w:pStyle w:val="Heading3"/>
        <w:rPr/>
      </w:pPr>
      <w:bookmarkStart w:id="184" w:name="__RefHeading___Toc43809065"/>
      <w:bookmarkEnd w:id="184"/>
      <w:r>
        <w:rPr/>
        <w:t>6.17.3</w:t>
        <w:tab/>
        <w:t>Solution Evaluation</w:t>
      </w:r>
    </w:p>
    <w:p>
      <w:pPr>
        <w:pStyle w:val="Normal"/>
        <w:rPr/>
      </w:pPr>
      <w:del w:id="2272" w:author="S6-200915" w:date="2020-06-22T12:00:00Z">
        <w:r>
          <w:rPr/>
          <w:delText>Authorization check maybe required to provide and request location information while being in off-network mode of operation.</w:delText>
        </w:r>
      </w:del>
      <w:ins w:id="2273" w:author="S6-200915" w:date="2020-06-22T12:00:00Z">
        <w:r>
          <w:rPr/>
          <w:t>This solution adds the capability to handle location information while being in off-network state, by using the MC service ID, which has to be stored on the MC service UE.</w:t>
        </w:r>
      </w:ins>
    </w:p>
    <w:p>
      <w:pPr>
        <w:pStyle w:val="Normal"/>
        <w:rPr/>
      </w:pPr>
      <w:ins w:id="2275" w:author="S6-200915" w:date="2020-06-22T12:00:00Z">
        <w:r>
          <w:rPr/>
          <w:t>Additional authorization checks may be required to provide and request location information while in off-network operation.</w:t>
        </w:r>
      </w:ins>
    </w:p>
    <w:p>
      <w:pPr>
        <w:pStyle w:val="Normal"/>
        <w:rPr/>
      </w:pPr>
      <w:ins w:id="2277" w:author="S6-200915" w:date="2020-06-22T12:00:00Z">
        <w:r>
          <w:rPr/>
          <w:t>This solution also solves the issue of providing the required information for the authorization check.</w:t>
        </w:r>
      </w:ins>
    </w:p>
    <w:p>
      <w:pPr>
        <w:pStyle w:val="Normal"/>
        <w:rPr>
          <w:lang w:val="en-US"/>
        </w:rPr>
      </w:pPr>
      <w:r>
        <w:rPr>
          <w:lang w:val="en-US"/>
        </w:rPr>
      </w:r>
    </w:p>
    <w:p>
      <w:pPr>
        <w:pStyle w:val="Heading1"/>
        <w:ind w:left="1134" w:hanging="1134"/>
        <w:rPr/>
      </w:pPr>
      <w:bookmarkStart w:id="185" w:name="__RefHeading___Toc43809066"/>
      <w:bookmarkEnd w:id="185"/>
      <w:r>
        <w:rPr/>
        <w:t>7</w:t>
        <w:tab/>
        <w:t>Overall Evaluation</w:t>
      </w:r>
    </w:p>
    <w:p>
      <w:pPr>
        <w:pStyle w:val="Heading2"/>
        <w:rPr/>
      </w:pPr>
      <w:bookmarkStart w:id="186" w:name="__RefHeading___Toc43809067"/>
      <w:bookmarkEnd w:id="186"/>
      <w:r>
        <w:rPr/>
        <w:t>7.1</w:t>
        <w:tab/>
        <w:t>General</w:t>
      </w:r>
    </w:p>
    <w:p>
      <w:pPr>
        <w:pStyle w:val="Normal"/>
        <w:rPr/>
      </w:pPr>
      <w:r>
        <w:rPr/>
        <w:t>The following clauses contain an overall evaluation of the solutions presented in this technical report, and their applicability to the key issues raised. Clause 7.2 provides the mapping of key issues and described solutions</w:t>
      </w:r>
      <w:ins w:id="2278" w:author="S6-200916" w:date="2020-06-23T12:06:00Z">
        <w:r>
          <w:rPr/>
          <w:t xml:space="preserve"> as well as the solution evaluation. </w:t>
        </w:r>
      </w:ins>
      <w:ins w:id="2279" w:author="S6-200916" w:date="2020-06-23T12:06:00Z">
        <w:r>
          <w:rPr>
            <w:lang w:val="en-US" w:eastAsia="en-US"/>
          </w:rPr>
          <w:t>Clause 7.3 lists the key issues with security implications that will need consideration in 3GPP SA WG3</w:t>
        </w:r>
      </w:ins>
      <w:r>
        <w:rPr/>
        <w:t>.</w:t>
      </w:r>
    </w:p>
    <w:p>
      <w:pPr>
        <w:pStyle w:val="Heading2"/>
        <w:rPr/>
      </w:pPr>
      <w:bookmarkStart w:id="187" w:name="__RefHeading___Toc43809068"/>
      <w:bookmarkEnd w:id="187"/>
      <w:r>
        <w:rPr/>
        <w:t>7.2</w:t>
        <w:tab/>
        <w:t>Solution evaluation</w:t>
      </w:r>
    </w:p>
    <w:p>
      <w:pPr>
        <w:pStyle w:val="Normal"/>
        <w:rPr/>
      </w:pPr>
      <w:r>
        <w:rPr/>
        <w:t>Table 7.2-1 below shows the mapping of key issues to solutions.</w:t>
      </w:r>
    </w:p>
    <w:p>
      <w:pPr>
        <w:pStyle w:val="TH"/>
        <w:rPr/>
      </w:pPr>
      <w:r>
        <w:rPr/>
        <w:t>Table 7.2-1: Mapping of key issues to solutions</w:t>
      </w:r>
    </w:p>
    <w:tbl>
      <w:tblPr>
        <w:tblW w:w="8365" w:type="dxa"/>
        <w:jc w:val="center"/>
        <w:tblInd w:w="0" w:type="dxa"/>
        <w:tblLayout w:type="fixed"/>
        <w:tblCellMar>
          <w:top w:w="0" w:type="dxa"/>
          <w:left w:w="108" w:type="dxa"/>
          <w:bottom w:w="0" w:type="dxa"/>
          <w:right w:w="108" w:type="dxa"/>
        </w:tblCellMar>
      </w:tblPr>
      <w:tblGrid>
        <w:gridCol w:w="3595"/>
        <w:gridCol w:w="4770"/>
      </w:tblGrid>
      <w:tr>
        <w:trPr/>
        <w:tc>
          <w:tcPr>
            <w:tcW w:w="3595" w:type="dxa"/>
            <w:tcBorders>
              <w:top w:val="single" w:sz="4" w:space="0" w:color="000000"/>
              <w:left w:val="single" w:sz="4" w:space="0" w:color="000000"/>
              <w:bottom w:val="single" w:sz="4" w:space="0" w:color="000000"/>
              <w:right w:val="single" w:sz="4" w:space="0" w:color="000000"/>
            </w:tcBorders>
          </w:tcPr>
          <w:p>
            <w:pPr>
              <w:pStyle w:val="TAH"/>
              <w:rPr/>
            </w:pPr>
            <w:r>
              <w:rPr/>
              <w:t>Key issue</w:t>
            </w:r>
          </w:p>
        </w:tc>
        <w:tc>
          <w:tcPr>
            <w:tcW w:w="4770" w:type="dxa"/>
            <w:tcBorders>
              <w:top w:val="single" w:sz="4" w:space="0" w:color="000000"/>
              <w:left w:val="single" w:sz="4" w:space="0" w:color="000000"/>
              <w:bottom w:val="single" w:sz="4" w:space="0" w:color="000000"/>
              <w:right w:val="single" w:sz="4" w:space="0" w:color="000000"/>
            </w:tcBorders>
          </w:tcPr>
          <w:p>
            <w:pPr>
              <w:pStyle w:val="TAH"/>
              <w:rPr/>
            </w:pPr>
            <w:r>
              <w:rPr/>
              <w:t>Solution</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5.1</w:t>
            </w:r>
            <w:ins w:id="2280" w:author="S6-200916" w:date="2020-06-23T12:19:00Z">
              <w:r>
                <w:rPr/>
                <w:t xml:space="preserve"> </w:t>
              </w:r>
            </w:ins>
            <w:del w:id="2281" w:author="S6-200916" w:date="2020-06-23T12:19:00Z">
              <w:r>
                <w:rPr/>
                <w:tab/>
              </w:r>
            </w:del>
            <w:r>
              <w:rPr/>
              <w:t>Key Issue 1: Information in the location report</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w:t>
            </w:r>
            <w:ins w:id="2282" w:author="S6-200916" w:date="2020-06-23T12:16:00Z">
              <w:r>
                <w:rPr/>
                <w:t xml:space="preserve"> </w:t>
              </w:r>
            </w:ins>
            <w:del w:id="2283" w:author="S6-200916" w:date="2020-06-23T12:16:00Z">
              <w:r>
                <w:rPr/>
                <w:tab/>
              </w:r>
            </w:del>
            <w:r>
              <w:rPr/>
              <w:t>Solution 1: Additional details within the location information report</w:t>
            </w:r>
          </w:p>
          <w:p>
            <w:pPr>
              <w:pStyle w:val="TAL"/>
              <w:rPr/>
            </w:pPr>
            <w:r>
              <w:rPr/>
            </w:r>
          </w:p>
          <w:p>
            <w:pPr>
              <w:pStyle w:val="TAL"/>
              <w:rPr/>
            </w:pPr>
            <w:r>
              <w:rPr/>
              <w:t>6.2</w:t>
            </w:r>
            <w:ins w:id="2284" w:author="S6-200916" w:date="2020-06-23T12:16:00Z">
              <w:r>
                <w:rPr/>
                <w:t xml:space="preserve"> </w:t>
              </w:r>
            </w:ins>
            <w:del w:id="2285" w:author="S6-200916" w:date="2020-06-23T12:16:00Z">
              <w:r>
                <w:rPr/>
                <w:tab/>
              </w:r>
            </w:del>
            <w:r>
              <w:rPr/>
              <w:t>Solution 2: Additional details within the location information notification</w:t>
            </w:r>
          </w:p>
          <w:p>
            <w:pPr>
              <w:pStyle w:val="TAL"/>
              <w:rPr/>
            </w:pPr>
            <w:r>
              <w:rPr/>
            </w:r>
          </w:p>
          <w:p>
            <w:pPr>
              <w:pStyle w:val="TAL"/>
              <w:rPr/>
            </w:pPr>
            <w:r>
              <w:rPr/>
              <w:t>6.3</w:t>
            </w:r>
            <w:ins w:id="2286" w:author="S6-200916" w:date="2020-06-23T12:16:00Z">
              <w:r>
                <w:rPr/>
                <w:t xml:space="preserve"> </w:t>
              </w:r>
            </w:ins>
            <w:del w:id="2287" w:author="S6-200916" w:date="2020-06-23T12:16:00Z">
              <w:r>
                <w:rPr/>
                <w:tab/>
              </w:r>
            </w:del>
            <w:r>
              <w:rPr/>
              <w:t>Solution 3: Adjusting the location reporting procedure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5.2</w:t>
            </w:r>
            <w:ins w:id="2288" w:author="S6-200916" w:date="2020-06-23T12:19:00Z">
              <w:r>
                <w:rPr/>
                <w:t xml:space="preserve"> </w:t>
              </w:r>
            </w:ins>
            <w:del w:id="2289" w:author="S6-200916" w:date="2020-06-23T12:18:00Z">
              <w:r>
                <w:rPr/>
                <w:tab/>
              </w:r>
            </w:del>
            <w:r>
              <w:rPr/>
              <w:t>Key Issue 2: Location History Reporting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6.6</w:t>
            </w:r>
            <w:ins w:id="2290" w:author="S6-200916" w:date="2020-06-23T12:17:00Z">
              <w:r>
                <w:rPr/>
                <w:t xml:space="preserve"> </w:t>
              </w:r>
            </w:ins>
            <w:del w:id="2291" w:author="S6-200916" w:date="2020-06-23T12:17:00Z">
              <w:r>
                <w:rPr/>
                <w:tab/>
              </w:r>
            </w:del>
            <w:r>
              <w:rPr/>
              <w:t>Solution 6: Off-network storing of event-triggered location information</w:t>
            </w:r>
          </w:p>
          <w:p>
            <w:pPr>
              <w:pStyle w:val="TAL"/>
              <w:rPr/>
            </w:pPr>
            <w:r>
              <w:rPr/>
            </w:r>
          </w:p>
          <w:p>
            <w:pPr>
              <w:pStyle w:val="TAL"/>
              <w:rPr/>
            </w:pPr>
            <w:r>
              <w:rPr/>
              <w:t>6.7</w:t>
            </w:r>
            <w:ins w:id="2292" w:author="S6-200916" w:date="2020-06-23T12:20:00Z">
              <w:r>
                <w:rPr/>
                <w:t xml:space="preserve"> </w:t>
              </w:r>
            </w:ins>
            <w:del w:id="2293" w:author="S6-200916" w:date="2020-06-23T12:20:00Z">
              <w:r>
                <w:rPr/>
                <w:tab/>
              </w:r>
            </w:del>
            <w:r>
              <w:rPr/>
              <w:t>Solution 7: On-demand location history reporting</w:t>
            </w:r>
          </w:p>
          <w:p>
            <w:pPr>
              <w:pStyle w:val="TAL"/>
              <w:rPr/>
            </w:pPr>
            <w:r>
              <w:rPr/>
            </w:r>
          </w:p>
          <w:p>
            <w:pPr>
              <w:pStyle w:val="TAL"/>
              <w:rPr/>
            </w:pPr>
            <w:r>
              <w:rPr/>
              <w:t>6.8</w:t>
            </w:r>
            <w:ins w:id="2294" w:author="S6-200916" w:date="2020-06-23T12:20:00Z">
              <w:r>
                <w:rPr/>
                <w:t xml:space="preserve"> </w:t>
              </w:r>
            </w:ins>
            <w:del w:id="2295" w:author="S6-200916" w:date="2020-06-23T12:20:00Z">
              <w:r>
                <w:rPr/>
                <w:tab/>
              </w:r>
            </w:del>
            <w:r>
              <w:rPr/>
              <w:t>Solution 8: Triggered location history reporting</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5.3</w:t>
            </w:r>
            <w:ins w:id="2296" w:author="S6-200916" w:date="2020-06-23T12:19:00Z">
              <w:r>
                <w:rPr/>
                <w:t xml:space="preserve"> </w:t>
              </w:r>
            </w:ins>
            <w:del w:id="2297" w:author="S6-200916" w:date="2020-06-23T12:19:00Z">
              <w:r>
                <w:rPr/>
                <w:tab/>
              </w:r>
            </w:del>
            <w:r>
              <w:rPr/>
              <w:t>Key Issue 3: Handling of triggering criteria in emergency cases</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6.4</w:t>
            </w:r>
            <w:ins w:id="2298" w:author="S6-200916" w:date="2020-06-23T12:20:00Z">
              <w:r>
                <w:rPr/>
                <w:t xml:space="preserve"> </w:t>
              </w:r>
            </w:ins>
            <w:del w:id="2299" w:author="S6-200916" w:date="2020-06-23T12:20:00Z">
              <w:r>
                <w:rPr/>
                <w:tab/>
              </w:r>
            </w:del>
            <w:r>
              <w:rPr/>
              <w:t>Solution 4: Handling of triggering criteria in emergency cases</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5.4</w:t>
            </w:r>
            <w:ins w:id="2300" w:author="S6-200916" w:date="2020-06-23T12:19:00Z">
              <w:r>
                <w:rPr/>
                <w:t xml:space="preserve"> </w:t>
              </w:r>
            </w:ins>
            <w:del w:id="2301" w:author="S6-200916" w:date="2020-06-23T12:19:00Z">
              <w:r>
                <w:rPr/>
                <w:tab/>
              </w:r>
            </w:del>
            <w:r>
              <w:rPr/>
              <w:t>Key Issue 4: Location mechanism compatibility for MCPTT</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6.5</w:t>
            </w:r>
            <w:ins w:id="2302" w:author="S6-200916" w:date="2020-06-23T12:20:00Z">
              <w:r>
                <w:rPr/>
                <w:t xml:space="preserve"> </w:t>
              </w:r>
            </w:ins>
            <w:del w:id="2303" w:author="S6-200916" w:date="2020-06-23T12:20:00Z">
              <w:r>
                <w:rPr/>
                <w:tab/>
              </w:r>
            </w:del>
            <w:r>
              <w:rPr/>
              <w:t>Solution 5: Location management mechanism backward compatibility for MCPTT</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5.5</w:t>
            </w:r>
            <w:ins w:id="2304" w:author="S6-200916" w:date="2020-06-23T12:19:00Z">
              <w:r>
                <w:rPr/>
                <w:t xml:space="preserve"> </w:t>
              </w:r>
            </w:ins>
            <w:del w:id="2305" w:author="S6-200916" w:date="2020-06-23T12:19:00Z">
              <w:r>
                <w:rPr/>
                <w:tab/>
              </w:r>
            </w:del>
            <w:r>
              <w:rPr/>
              <w:t>Key Issue 5: Sharing of location information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6.13</w:t>
            </w:r>
            <w:ins w:id="2306" w:author="S6-200916" w:date="2020-06-23T12:20:00Z">
              <w:r>
                <w:rPr/>
                <w:t xml:space="preserve"> </w:t>
              </w:r>
            </w:ins>
            <w:del w:id="2307" w:author="S6-200916" w:date="2020-06-23T12:20:00Z">
              <w:r>
                <w:rPr/>
                <w:tab/>
              </w:r>
            </w:del>
            <w:r>
              <w:rPr/>
              <w:t>Solution 13: Sharing location information across MC service UEs</w:t>
            </w:r>
          </w:p>
          <w:p>
            <w:pPr>
              <w:pStyle w:val="TAL"/>
              <w:rPr/>
            </w:pPr>
            <w:r>
              <w:rPr/>
            </w:r>
          </w:p>
          <w:p>
            <w:pPr>
              <w:pStyle w:val="TAL"/>
              <w:rPr/>
            </w:pPr>
            <w:r>
              <w:rPr/>
              <w:t>6.14</w:t>
            </w:r>
            <w:ins w:id="2308" w:author="S6-200916" w:date="2020-06-23T12:20:00Z">
              <w:r>
                <w:rPr/>
                <w:t xml:space="preserve"> </w:t>
              </w:r>
            </w:ins>
            <w:del w:id="2309" w:author="S6-200916" w:date="2020-06-23T12:20:00Z">
              <w:r>
                <w:rPr/>
                <w:tab/>
              </w:r>
            </w:del>
            <w:r>
              <w:rPr/>
              <w:t>Solution 14: Functional model for sharing location information across MC systems</w:t>
            </w:r>
          </w:p>
          <w:p>
            <w:pPr>
              <w:pStyle w:val="TAL"/>
              <w:rPr/>
            </w:pPr>
            <w:r>
              <w:rPr/>
            </w:r>
          </w:p>
          <w:p>
            <w:pPr>
              <w:pStyle w:val="TAL"/>
              <w:rPr/>
            </w:pPr>
            <w:r>
              <w:rPr/>
              <w:t>6.15</w:t>
            </w:r>
            <w:ins w:id="2310" w:author="S6-200916" w:date="2020-06-23T12:20:00Z">
              <w:r>
                <w:rPr/>
                <w:t xml:space="preserve"> </w:t>
              </w:r>
            </w:ins>
            <w:del w:id="2311" w:author="S6-200916" w:date="2020-06-23T12:20:00Z">
              <w:r>
                <w:rPr/>
                <w:tab/>
              </w:r>
            </w:del>
            <w:r>
              <w:rPr/>
              <w:t>Solution 15: Sharing location information for interconnected MC system</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5.6</w:t>
            </w:r>
            <w:ins w:id="2312" w:author="S6-200916" w:date="2020-06-23T12:19:00Z">
              <w:r>
                <w:rPr/>
                <w:t xml:space="preserve"> </w:t>
              </w:r>
            </w:ins>
            <w:del w:id="2313" w:author="S6-200916" w:date="2020-06-23T12:19:00Z">
              <w:r>
                <w:rPr/>
                <w:tab/>
              </w:r>
            </w:del>
            <w:r>
              <w:rPr/>
              <w:t>Key Issue 6: Individual UE addressing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6.9</w:t>
            </w:r>
            <w:ins w:id="2314" w:author="S6-200916" w:date="2020-06-23T12:20:00Z">
              <w:r>
                <w:rPr/>
                <w:t xml:space="preserve"> </w:t>
              </w:r>
            </w:ins>
            <w:del w:id="2315" w:author="S6-200916" w:date="2020-06-23T12:20:00Z">
              <w:r>
                <w:rPr/>
                <w:tab/>
              </w:r>
            </w:del>
            <w:r>
              <w:rPr/>
              <w:t>Solution 9: Adding a UE label to Initial MC service UE configuration</w:t>
            </w:r>
          </w:p>
          <w:p>
            <w:pPr>
              <w:pStyle w:val="TAL"/>
              <w:rPr/>
            </w:pPr>
            <w:r>
              <w:rPr/>
            </w:r>
          </w:p>
          <w:p>
            <w:pPr>
              <w:pStyle w:val="TAL"/>
              <w:rPr/>
            </w:pPr>
            <w:r>
              <w:rPr/>
              <w:t>6.10</w:t>
            </w:r>
            <w:ins w:id="2316" w:author="S6-200916" w:date="2020-06-23T12:20:00Z">
              <w:r>
                <w:rPr/>
                <w:t xml:space="preserve"> </w:t>
              </w:r>
            </w:ins>
            <w:del w:id="2317" w:author="S6-200916" w:date="2020-06-23T12:20:00Z">
              <w:r>
                <w:rPr/>
                <w:tab/>
              </w:r>
            </w:del>
            <w:r>
              <w:rPr/>
              <w:t>Solution 10: Associate a user profile per MC service UE</w:t>
            </w:r>
          </w:p>
          <w:p>
            <w:pPr>
              <w:pStyle w:val="TAL"/>
              <w:rPr/>
            </w:pPr>
            <w:r>
              <w:rPr/>
            </w:r>
          </w:p>
          <w:p>
            <w:pPr>
              <w:pStyle w:val="TAL"/>
              <w:rPr/>
            </w:pPr>
            <w:r>
              <w:rPr/>
              <w:t>6.11</w:t>
            </w:r>
            <w:ins w:id="2318" w:author="S6-200916" w:date="2020-06-23T12:20:00Z">
              <w:r>
                <w:rPr/>
                <w:t xml:space="preserve"> </w:t>
              </w:r>
            </w:ins>
            <w:del w:id="2319" w:author="S6-200916" w:date="2020-06-23T12:20:00Z">
              <w:r>
                <w:rPr/>
                <w:tab/>
              </w:r>
            </w:del>
            <w:r>
              <w:rPr/>
              <w:t>Solution 11: MC UE identity (new ID)</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5.7</w:t>
            </w:r>
            <w:ins w:id="2320" w:author="S6-200916" w:date="2020-06-23T12:19:00Z">
              <w:r>
                <w:rPr/>
                <w:t xml:space="preserve"> </w:t>
              </w:r>
            </w:ins>
            <w:del w:id="2321" w:author="S6-200916" w:date="2020-06-23T12:19:00Z">
              <w:r>
                <w:rPr/>
                <w:tab/>
              </w:r>
            </w:del>
            <w:r>
              <w:rPr/>
              <w:t>Key Issue 7: Location information of unauthenticated user</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6.12</w:t>
            </w:r>
            <w:ins w:id="2322" w:author="S6-200916" w:date="2020-06-23T12:21:00Z">
              <w:r>
                <w:rPr/>
                <w:t xml:space="preserve"> </w:t>
              </w:r>
            </w:ins>
            <w:del w:id="2323" w:author="S6-200916" w:date="2020-06-23T12:21:00Z">
              <w:r>
                <w:rPr/>
                <w:tab/>
              </w:r>
            </w:del>
            <w:r>
              <w:rPr/>
              <w:t>Solution 12: Obtaining location of UE in "limited MC service" state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5.8</w:t>
            </w:r>
            <w:ins w:id="2324" w:author="S6-200916" w:date="2020-06-23T12:19:00Z">
              <w:r>
                <w:rPr/>
                <w:t xml:space="preserve"> </w:t>
              </w:r>
            </w:ins>
            <w:del w:id="2325" w:author="S6-200916" w:date="2020-06-23T12:19:00Z">
              <w:r>
                <w:rPr/>
                <w:tab/>
              </w:r>
            </w:del>
            <w:r>
              <w:rPr/>
              <w:t>Key Issue 8: Location information in off-network operation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6.17</w:t>
            </w:r>
            <w:ins w:id="2326" w:author="S6-200916" w:date="2020-06-23T12:21:00Z">
              <w:r>
                <w:rPr/>
                <w:t xml:space="preserve"> </w:t>
              </w:r>
            </w:ins>
            <w:del w:id="2327" w:author="S6-200916" w:date="2020-06-23T12:21:00Z">
              <w:r>
                <w:rPr/>
                <w:tab/>
              </w:r>
            </w:del>
            <w:r>
              <w:rPr/>
              <w:t>Solution 17: Location information in off-network mode operation</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pPr>
            <w:r>
              <w:rPr/>
              <w:t>5.9</w:t>
            </w:r>
            <w:ins w:id="2328" w:author="S6-200916" w:date="2020-06-23T12:19:00Z">
              <w:r>
                <w:rPr/>
                <w:t xml:space="preserve"> </w:t>
              </w:r>
            </w:ins>
            <w:del w:id="2329" w:author="S6-200916" w:date="2020-06-23T12:19:00Z">
              <w:r>
                <w:rPr/>
                <w:tab/>
              </w:r>
            </w:del>
            <w:r>
              <w:rPr/>
              <w:t>Key Issue 9: Sharing of past location information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6.16</w:t>
            </w:r>
            <w:ins w:id="2330" w:author="S6-200916" w:date="2020-06-23T12:21:00Z">
              <w:r>
                <w:rPr/>
                <w:t xml:space="preserve"> </w:t>
              </w:r>
            </w:ins>
            <w:del w:id="2331" w:author="S6-200916" w:date="2020-06-23T12:21:00Z">
              <w:r>
                <w:rPr/>
                <w:tab/>
              </w:r>
            </w:del>
            <w:r>
              <w:rPr/>
              <w:t>Solution 16: Sharing of past location information</w:t>
            </w:r>
          </w:p>
        </w:tc>
      </w:tr>
    </w:tbl>
    <w:p>
      <w:pPr>
        <w:pStyle w:val="Normal"/>
        <w:rPr/>
      </w:pPr>
      <w:ins w:id="2332" w:author="S6-200916" w:date="2020-06-23T12:40:00Z">
        <w:r>
          <w:rPr/>
        </w:r>
      </w:ins>
    </w:p>
    <w:p>
      <w:pPr>
        <w:pStyle w:val="Normal"/>
        <w:rPr/>
      </w:pPr>
      <w:ins w:id="2334" w:author="S6-200916" w:date="2020-06-23T12:39:00Z">
        <w:r>
          <w:rPr/>
          <w:t>Table 7.2-2 below shows the correlation of each solution and associated key issue(s).</w:t>
        </w:r>
      </w:ins>
    </w:p>
    <w:p>
      <w:pPr>
        <w:pStyle w:val="TH"/>
        <w:rPr/>
      </w:pPr>
      <w:r>
        <w:rPr/>
        <w:t>Table 7.2-2: Solution evaluations</w:t>
      </w:r>
    </w:p>
    <w:tbl>
      <w:tblPr>
        <w:tblW w:w="5000" w:type="pct"/>
        <w:jc w:val="center"/>
        <w:tblInd w:w="0" w:type="dxa"/>
        <w:tblLayout w:type="fixed"/>
        <w:tblCellMar>
          <w:top w:w="0" w:type="dxa"/>
          <w:left w:w="28" w:type="dxa"/>
          <w:bottom w:w="0" w:type="dxa"/>
          <w:right w:w="28" w:type="dxa"/>
        </w:tblCellMar>
      </w:tblPr>
      <w:tblGrid>
        <w:gridCol w:w="1447"/>
        <w:gridCol w:w="1872"/>
        <w:gridCol w:w="3160"/>
        <w:gridCol w:w="3161"/>
      </w:tblGrid>
      <w:tr>
        <w:trPr>
          <w:tblHeader w:val="true"/>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H"/>
              <w:rPr/>
            </w:pPr>
            <w:ins w:id="2336" w:author="S6-200916" w:date="2020-06-23T12:39:00Z">
              <w:r>
                <w:rPr/>
                <w:t xml:space="preserve">Solution </w:t>
              </w:r>
            </w:ins>
          </w:p>
        </w:tc>
        <w:tc>
          <w:tcPr>
            <w:tcW w:w="1872" w:type="dxa"/>
            <w:tcBorders>
              <w:top w:val="single" w:sz="6" w:space="0" w:color="000000"/>
              <w:left w:val="single" w:sz="6" w:space="0" w:color="000000"/>
              <w:bottom w:val="single" w:sz="6" w:space="0" w:color="000000"/>
              <w:right w:val="single" w:sz="6" w:space="0" w:color="000000"/>
            </w:tcBorders>
          </w:tcPr>
          <w:p>
            <w:pPr>
              <w:pStyle w:val="TAH"/>
              <w:rPr/>
            </w:pPr>
            <w:ins w:id="2337" w:author="S6-200916" w:date="2020-06-23T12:39:00Z">
              <w:r>
                <w:rPr/>
                <w:t>Applicable key issues</w:t>
              </w:r>
            </w:ins>
          </w:p>
        </w:tc>
        <w:tc>
          <w:tcPr>
            <w:tcW w:w="3160" w:type="dxa"/>
            <w:tcBorders>
              <w:top w:val="single" w:sz="6" w:space="0" w:color="000000"/>
              <w:left w:val="single" w:sz="6" w:space="0" w:color="000000"/>
              <w:bottom w:val="single" w:sz="6" w:space="0" w:color="000000"/>
              <w:right w:val="single" w:sz="6" w:space="0" w:color="000000"/>
            </w:tcBorders>
          </w:tcPr>
          <w:p>
            <w:pPr>
              <w:pStyle w:val="TAH"/>
              <w:rPr/>
            </w:pPr>
            <w:ins w:id="2338" w:author="S6-200916" w:date="2020-06-23T12:39:00Z">
              <w:r>
                <w:rPr/>
                <w:t>Solution evaluation</w:t>
              </w:r>
            </w:ins>
          </w:p>
        </w:tc>
        <w:tc>
          <w:tcPr>
            <w:tcW w:w="3161" w:type="dxa"/>
            <w:tcBorders>
              <w:top w:val="single" w:sz="6" w:space="0" w:color="000000"/>
              <w:left w:val="single" w:sz="6" w:space="0" w:color="000000"/>
              <w:bottom w:val="single" w:sz="6" w:space="0" w:color="000000"/>
              <w:right w:val="single" w:sz="6" w:space="0" w:color="000000"/>
            </w:tcBorders>
          </w:tcPr>
          <w:p>
            <w:pPr>
              <w:pStyle w:val="TAH"/>
              <w:rPr/>
            </w:pPr>
            <w:ins w:id="2339" w:author="S6-200916" w:date="2020-06-23T12:39:00Z">
              <w:r>
                <w:rPr/>
                <w:t>Impact on other entities and working groups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40" w:author="S6-200916" w:date="2020-06-23T12:39:00Z">
              <w:r>
                <w:rPr/>
                <w:t>Solution 1: Additional details within the location information report</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41" w:author="S6-200916" w:date="2020-06-23T12:39:00Z">
              <w:r>
                <w:rPr/>
                <w:t>Key Issue 1: Information in the location report</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42" w:author="S6-200916" w:date="2020-06-23T12:39:00Z">
              <w:r>
                <w:rPr/>
                <w:t>This solution provides additional details about location information elements contained in the location information report in 3GPP TS 23.280 clause 10.9.2.2.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43" w:author="S6-200916" w:date="2020-06-23T12:39:00Z">
              <w:r>
                <w:rPr/>
                <w:t>Impact on downstream groups to add attributes to location information.</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44" w:author="S6-200916" w:date="2020-06-23T12:39:00Z">
              <w:r>
                <w:rPr/>
                <w:t>Solution 2: Additional details within the location information notification</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45" w:author="S6-200916" w:date="2020-06-23T12:39:00Z">
              <w:r>
                <w:rPr/>
                <w:t>Key Issue 1: Information in the location report</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46" w:author="S6-200916" w:date="2020-06-23T12:39:00Z">
              <w:r>
                <w:rPr/>
                <w:t>This solution provides additional details about location information elements contained in the location information notification in 3GPP TS 23.280 clause 10.9.2.7. Currently identified elements are: timestamp, accuracy, speed, bearing, altitude, measurement code. Other elements that are already described in 3GPP TS 23.280 clause 10.9.3.1 may be considered as well. Definitions of all these elements may have to be provided in 3GPP TS 23.280 clause 3.1.</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47" w:author="S6-200916" w:date="2020-06-23T12:39:00Z">
              <w:r>
                <w:rPr/>
                <w:t>Impact on downstream groups to add attributes to location information.</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48" w:author="S6-200916" w:date="2020-06-23T12:39:00Z">
              <w:r>
                <w:rPr/>
                <w:t>Solution 3: Adjusting the location reporting procedure</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49" w:author="S6-200916" w:date="2020-06-23T12:39:00Z">
              <w:r>
                <w:rPr/>
                <w:t>Key Issue 1: Information in the location report</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50" w:author="S6-200916" w:date="2020-06-23T12:39:00Z">
              <w:r>
                <w:rPr/>
                <w:t>The current set of elements which describe triggers for the location information reporting in 3GPP TS 23.280 clause 10.9.3.1 are extended to add the conditions provided in solution 1 and solution 2.</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51" w:author="S6-200916" w:date="2020-06-23T12:39:00Z">
              <w:r>
                <w:rPr/>
                <w:t>Impact on downstream groups to add attributes to location information.</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52" w:author="S6-200916" w:date="2020-06-23T12:39:00Z">
              <w:r>
                <w:rPr/>
                <w:t>Solution 4: Handling of triggering criteria in emergency cases</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53" w:author="S6-200916" w:date="2020-06-23T12:39:00Z">
              <w:r>
                <w:rPr/>
                <w:t>Key Issue 3: Handling of triggering criteria in emergency cases</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54" w:author="S6-200916" w:date="2020-06-23T12:39:00Z">
              <w:r>
                <w:rPr/>
                <w:t>This solution provides an additional information element to ensure that triggering criteria can be adjusted separately for the emergency and non-emergency case.</w:t>
              </w:r>
            </w:ins>
          </w:p>
          <w:p>
            <w:pPr>
              <w:pStyle w:val="TAL"/>
              <w:rPr/>
            </w:pPr>
            <w:ins w:id="2356" w:author="S6-200916" w:date="2020-06-23T12:39:00Z">
              <w:r>
                <w:rPr/>
                <w:t>As location information of a specific client may be needed, using an individual identity to address a specific client, should be taken into considerations.</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57" w:author="S6-200916" w:date="2020-06-23T12:39:00Z">
              <w:r>
                <w:rPr/>
                <w:t>No impact on downstream groups (see CR0469 to 3GPP</w:t>
              </w:r>
            </w:ins>
            <w:ins w:id="2358" w:author="rapporteur16" w:date="2020-06-23T12:57:00Z">
              <w:r>
                <w:rPr/>
                <w:t> </w:t>
              </w:r>
            </w:ins>
            <w:ins w:id="2359" w:author="S6-200916" w:date="2020-06-23T12:39:00Z">
              <w:r>
                <w:rPr/>
                <w:t>TS</w:t>
              </w:r>
            </w:ins>
            <w:ins w:id="2360" w:author="rapporteur16" w:date="2020-06-23T12:57:00Z">
              <w:r>
                <w:rPr/>
                <w:t> </w:t>
              </w:r>
            </w:ins>
            <w:ins w:id="2361" w:author="S6-200916" w:date="2020-06-23T12:39:00Z">
              <w:r>
                <w:rPr/>
                <w:t>24.379 and CR0070 to 3GPP</w:t>
              </w:r>
            </w:ins>
            <w:ins w:id="2362" w:author="rapporteur16" w:date="2020-06-23T12:58:00Z">
              <w:r>
                <w:rPr/>
                <w:t> </w:t>
              </w:r>
            </w:ins>
            <w:ins w:id="2363" w:author="S6-200916" w:date="2020-06-23T12:39:00Z">
              <w:r>
                <w:rPr/>
                <w:t>TS</w:t>
              </w:r>
            </w:ins>
            <w:ins w:id="2364" w:author="rapporteur16" w:date="2020-06-23T12:58:00Z">
              <w:r>
                <w:rPr/>
                <w:t> </w:t>
              </w:r>
            </w:ins>
            <w:ins w:id="2365" w:author="S6-200916" w:date="2020-06-23T12:39:00Z">
              <w:r>
                <w:rPr/>
                <w:t>24.281).</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66" w:author="S6-200916" w:date="2020-06-23T12:39:00Z">
              <w:r>
                <w:rPr/>
                <w:t>Solution 5: Location management mechanism backward compatibility for MCPTT</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67" w:author="S6-200916" w:date="2020-06-23T12:39:00Z">
              <w:r>
                <w:rPr/>
                <w:t>Key Issue 4: Location management mechanism backward compatibility for MCPTT</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68" w:author="S6-200916" w:date="2020-06-23T12:39:00Z">
              <w:r>
                <w:rPr/>
                <w:t>This solution solves the location management mechanism backward compatibility for MCPTT by enhancing the MCPTT server to determine the location management mechanism based on its capability (i.e., release version) and policy.</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69" w:author="S6-200916" w:date="2020-06-23T12:39:00Z">
              <w:r>
                <w:rPr/>
                <w:t>No impact on downstream groups.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70" w:author="S6-200916" w:date="2020-06-23T12:39:00Z">
              <w:r>
                <w:rPr/>
                <w:t>Solution 6: Off-network storing of event-triggered location information</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71" w:author="S6-200916" w:date="2020-06-23T12:39:00Z">
              <w:r>
                <w:rPr/>
                <w:t>Key Issue 2: Location History Reporting</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72" w:author="S6-200916" w:date="2020-06-23T12:39:00Z">
              <w:r>
                <w:rPr/>
                <w:t>The solution adds a mechanism for configuring events, which will cause the location management client to store location reports while operating off-network. This does not affect any of the existing location management procedures. A separate set of off-network trigger criteria besides the on-network trigger criteria may be required.</w:t>
              </w:r>
            </w:ins>
          </w:p>
          <w:p>
            <w:pPr>
              <w:pStyle w:val="TAL"/>
              <w:rPr/>
            </w:pPr>
            <w:ins w:id="2374" w:author="S6-200916" w:date="2020-06-23T12:39:00Z">
              <w:r>
                <w:rPr/>
                <w:t>The following configuration aspects may have to be defined for each location management client separately:</w:t>
              </w:r>
            </w:ins>
          </w:p>
          <w:p>
            <w:pPr>
              <w:pStyle w:val="TAL"/>
              <w:rPr/>
            </w:pPr>
            <w:ins w:id="2376" w:author="S6-200916" w:date="2020-06-23T12:39:00Z">
              <w:r>
                <w:rPr/>
                <w:t>-</w:t>
                <w:tab/>
                <w:t>Activation and de-activation to locally store location reports;</w:t>
              </w:r>
            </w:ins>
          </w:p>
          <w:p>
            <w:pPr>
              <w:pStyle w:val="TAL"/>
              <w:rPr/>
            </w:pPr>
            <w:ins w:id="2378" w:author="S6-200916" w:date="2020-06-23T12:39:00Z">
              <w:r>
                <w:rPr/>
                <w:t>-</w:t>
                <w:tab/>
                <w:t>Activation of automatic transmission of triggered events after the location management client returns from off-network operation; and</w:t>
              </w:r>
            </w:ins>
          </w:p>
          <w:p>
            <w:pPr>
              <w:pStyle w:val="TAL"/>
              <w:rPr/>
            </w:pPr>
            <w:ins w:id="2380" w:author="S6-200916" w:date="2020-06-23T12:39:00Z">
              <w:r>
                <w:rPr/>
                <w:t>-</w:t>
                <w:tab/>
                <w:t>Amount of location reports locally stored before the first location report while operating off-network will be overwritten.</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81" w:author="S6-200916" w:date="2020-06-23T12:39:00Z">
              <w:r>
                <w:rPr/>
                <w:t>Impact on downstream groups to a new trigger event as well as the capability to store location information.</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82" w:author="S6-200916" w:date="2020-06-23T12:39:00Z">
              <w:r>
                <w:rPr/>
                <w:t>Solution 7: On-demand location history reporting</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83" w:author="S6-200916" w:date="2020-06-23T12:39:00Z">
              <w:r>
                <w:rPr/>
                <w:t>Key Issue 2: Location History Reporting</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84" w:author="S6-200916" w:date="2020-06-23T12:39:00Z">
              <w:r>
                <w:rPr/>
                <w:t>The solution provides information flows and procedures for on-demand location information history reporting, after the location management client returns from off-network operation. The described solution does not affect any of the existing information flows and procedures for on-network operation.</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85" w:author="S6-200916" w:date="2020-06-23T12:39:00Z">
              <w:r>
                <w:rPr/>
                <w:t>Impact on downstream groups to request and receive stored location information from a UE.</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86" w:author="S6-200916" w:date="2020-06-23T12:39:00Z">
              <w:r>
                <w:rPr/>
                <w:t>Solution 8: Triggered location history reporting</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87" w:author="S6-200916" w:date="2020-06-23T12:39:00Z">
              <w:r>
                <w:rPr/>
                <w:t>Key Issue 2: Location History Reporting</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88" w:author="S6-200916" w:date="2020-06-23T12:39:00Z">
              <w:r>
                <w:rPr/>
                <w:t>The solution provides a procedure for triggered location history reporting on returning to on-network operation after the location management client has stored location reports while operating off-network, which does not affect any of the existing procedures.</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89" w:author="S6-200916" w:date="2020-06-23T12:39:00Z">
              <w:r>
                <w:rPr/>
                <w:t>Impact on downstream groups to receive stored location information from a UE.</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90" w:author="S6-200916" w:date="2020-06-23T12:39:00Z">
              <w:r>
                <w:rPr/>
                <w:t>Solution 9: Adding a UE label to Initial MC service UE configuration</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91" w:author="S6-200916" w:date="2020-06-23T12:39:00Z">
              <w:r>
                <w:rPr/>
                <w:t>Key Issue 6: Individual UE addressing</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92" w:author="S6-200916" w:date="2020-06-23T12:39:00Z">
              <w:r>
                <w:rPr/>
                <w:t>This solution adds a new entry to the existing Initial MC service UE configuration data (on-network) table, in order to identify a specific UE.</w:t>
              </w:r>
            </w:ins>
          </w:p>
          <w:p>
            <w:pPr>
              <w:pStyle w:val="TAL"/>
              <w:rPr/>
            </w:pPr>
            <w:ins w:id="2394" w:author="S6-200916" w:date="2020-06-23T12:39:00Z">
              <w:r>
                <w:rPr/>
                <w:t>A solution is needed for how to transfer the MC UE label from the MC service client to the MC service server, and how the MC UE label is sent in conjunction with the MC service ID in delivery reports to MC service clients consuming these location reports.</w:t>
              </w:r>
            </w:ins>
          </w:p>
          <w:p>
            <w:pPr>
              <w:pStyle w:val="TAL"/>
              <w:rPr/>
            </w:pPr>
            <w:r>
              <w:rPr/>
            </w:r>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396" w:author="S6-200916" w:date="2020-06-23T12:39:00Z">
              <w:r>
                <w:rPr/>
                <w:t>Unknown impact on downstream groups.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397" w:author="S6-200916" w:date="2020-06-23T12:39:00Z">
              <w:r>
                <w:rPr/>
                <w:t>Solution 10: Associate a user profile per MC service UE</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398" w:author="S6-200916" w:date="2020-06-23T12:39:00Z">
              <w:r>
                <w:rPr/>
                <w:t>Key Issue 6: Individual UE addressing</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399" w:author="S6-200916" w:date="2020-06-23T12:39:00Z">
              <w:r>
                <w:rPr/>
                <w:t>The solution has to be evaluated from the operative-tactical point of view.</w:t>
              </w:r>
            </w:ins>
          </w:p>
          <w:p>
            <w:pPr>
              <w:pStyle w:val="TAL"/>
              <w:rPr/>
            </w:pPr>
            <w:ins w:id="2401" w:author="S6-200916" w:date="2020-06-23T12:39:00Z">
              <w:r>
                <w:rPr/>
                <w:t>The manual mapping allows meaningful MC service UE identifications, but requires an additional setup step for the MC service user.</w:t>
              </w:r>
            </w:ins>
          </w:p>
          <w:p>
            <w:pPr>
              <w:pStyle w:val="TAL"/>
              <w:rPr/>
            </w:pPr>
            <w:ins w:id="2403" w:author="S6-200916" w:date="2020-06-23T12:39:00Z">
              <w:r>
                <w:rPr/>
                <w:t>The automatic mapping does not require an additional setup step for the MC service user, but requires additional impact to the existing architecture.</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04" w:author="S6-200916" w:date="2020-06-23T12:39:00Z">
              <w:r>
                <w:rPr/>
                <w:t>Unknown impact on downstream groups.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05" w:author="S6-200916" w:date="2020-06-23T12:39:00Z">
              <w:r>
                <w:rPr/>
                <w:t>Solution 11: MC UE identity (new ID)</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06" w:author="S6-200916" w:date="2020-06-23T12:39:00Z">
              <w:r>
                <w:rPr/>
                <w:t>Key Issue 6: Individual UE addressing</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07" w:author="S6-200916" w:date="2020-06-23T12:39:00Z">
              <w:r>
                <w:rPr/>
                <w:t>Depending on the size of the MC UE identity, including the MC UE identity in the location report may have a large impact on message size. As location reports may be sent frequently this will decrease efficiency.</w:t>
              </w:r>
            </w:ins>
          </w:p>
          <w:p>
            <w:pPr>
              <w:pStyle w:val="TAL"/>
              <w:rPr/>
            </w:pPr>
            <w:ins w:id="2409" w:author="S6-200916" w:date="2020-06-23T12:39:00Z">
              <w:r>
                <w:rPr/>
                <w:t>A mechanism may be needed to allow an MC service server to query the association of MC UE ID to a MC service user.</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10" w:author="S6-200916" w:date="2020-06-23T12:39:00Z">
              <w:r>
                <w:rPr/>
                <w:t>Impact on downstream groups to extend the existing information flows.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11" w:author="S6-200916" w:date="2020-06-23T12:39:00Z">
              <w:r>
                <w:rPr/>
                <w:t>Solution 12: Obtaining location of UE in "limited MC service" state</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12" w:author="S6-200916" w:date="2020-06-23T12:39:00Z">
              <w:r>
                <w:rPr/>
                <w:t>Key Issue 7: Location information of unauthenticated user</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13" w:author="S6-200916" w:date="2020-06-23T12:39:00Z">
              <w:r>
                <w:rPr/>
                <w:t>FFS</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14" w:author="S6-200916" w:date="2020-06-23T12:39:00Z">
              <w:r>
                <w:rPr/>
                <w:t>FFS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15" w:author="S6-200916" w:date="2020-06-23T12:39:00Z">
              <w:r>
                <w:rPr/>
                <w:t>Solution 13: Sharing location information across MC service UEs</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16" w:author="S6-200916" w:date="2020-06-23T12:39:00Z">
              <w:r>
                <w:rPr/>
                <w:t>Key Issue 5: Sharing of location information</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17" w:author="S6-200916" w:date="2020-06-23T12:39:00Z">
              <w:r>
                <w:rPr/>
                <w:t>This solution depends on the MC UE ID proposed in solution 11. The procedures and information flows have to be adapted after the overall evaluation of identifying location information of a specific MC UE ID have been completed.</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18" w:author="S6-200916" w:date="2020-06-23T12:39:00Z">
              <w:r>
                <w:rPr/>
                <w:t>Minor impact on downstream groups to add functionality to existing functional entities and reference points.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19" w:author="S6-200916" w:date="2020-06-23T12:39:00Z">
              <w:r>
                <w:rPr/>
                <w:t>Solution 14: Functional model for sharing location information across MC systems</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20" w:author="S6-200916" w:date="2020-06-23T12:39:00Z">
              <w:r>
                <w:rPr/>
                <w:t>Key Issue 5: Sharing of location information</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21" w:author="S6-200916" w:date="2020-06-23T12:39:00Z">
              <w:r>
                <w:rPr/>
                <w:t>The functional model needs to be enhanced, as a new reference point between the location management servers in the primary and partner MC systems is needed.</w:t>
              </w:r>
            </w:ins>
          </w:p>
          <w:p>
            <w:pPr>
              <w:pStyle w:val="TAL"/>
              <w:rPr/>
            </w:pPr>
            <w:ins w:id="2423" w:author="S6-200916" w:date="2020-06-23T12:39:00Z">
              <w:r>
                <w:rPr/>
                <w:t>A mechanism may be required in order to terminate a subscription for location information across MC systems.</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24" w:author="S6-200916" w:date="2020-06-23T12:39:00Z">
              <w:r>
                <w:rPr/>
                <w:t>Impact on downstream groups to add new information flows and procedures.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25" w:author="S6-200916" w:date="2020-06-23T12:39:00Z">
              <w:r>
                <w:rPr/>
                <w:t>Solution 15 Sharing location information for interconnected MC system</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26" w:author="S6-200916" w:date="2020-06-23T12:39:00Z">
              <w:r>
                <w:rPr/>
                <w:t>Key Issue 5: Sharing of location information</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27" w:author="S6-200916" w:date="2020-06-23T12:39:00Z">
              <w:r>
                <w:rPr/>
                <w:t>This solution depends on changes to the functional model as proposed in solution 14.</w:t>
              </w:r>
            </w:ins>
          </w:p>
          <w:p>
            <w:pPr>
              <w:pStyle w:val="TAL"/>
              <w:rPr/>
            </w:pPr>
            <w:ins w:id="2429" w:author="S6-200916" w:date="2020-06-23T12:39:00Z">
              <w:r>
                <w:rPr/>
                <w:t xml:space="preserve">This solution provides a set of information flows and procedures to allow location reporting from an interconnected partner MC system. </w:t>
              </w:r>
            </w:ins>
          </w:p>
          <w:p>
            <w:pPr>
              <w:pStyle w:val="TAL"/>
              <w:rPr/>
            </w:pPr>
            <w:ins w:id="2431" w:author="S6-200916" w:date="2020-06-23T12:39:00Z">
              <w:r>
                <w:rPr/>
                <w:t>The interconnection architecture in 3GPP TS 23.280 does not permit configuration of a server or client in a partner system due to security concerns. Additional authorization checks would be required in case of performing location reporting configuration in interconnected MC systems under the administration of different organizations.</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32" w:author="S6-200916" w:date="2020-06-23T12:39:00Z">
              <w:r>
                <w:rPr/>
                <w:t>Impact on downstream groups to add new information flows and procedures.</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33" w:author="S6-200916" w:date="2020-06-23T12:39:00Z">
              <w:r>
                <w:rPr/>
                <w:t>Solution 16: Sharing of past location information</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34" w:author="S6-200916" w:date="2020-06-23T12:39:00Z">
              <w:r>
                <w:rPr/>
                <w:t>Key Issue 9: Sharing of past location information</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35" w:author="S6-200916" w:date="2020-06-23T12:39:00Z">
              <w:r>
                <w:rPr/>
                <w:t>The solution provides means to share past location information within one MC system stored on the location management server.</w:t>
              </w:r>
            </w:ins>
          </w:p>
          <w:p>
            <w:pPr>
              <w:pStyle w:val="TAL"/>
              <w:rPr/>
            </w:pPr>
            <w:ins w:id="2437" w:author="S6-200916" w:date="2020-06-23T12:39:00Z">
              <w:r>
                <w:rPr/>
                <w:t>A new functionality to the location management server is introduced, which requires the location management server to store past location reports for the necessary period of time, for all users for who past reports might be requested.</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38" w:author="S6-200916" w:date="2020-06-23T12:39:00Z">
              <w:r>
                <w:rPr/>
                <w:t>Impact on downstream groups to add one new information flow and procedure.</w:t>
              </w:r>
            </w:ins>
          </w:p>
        </w:tc>
      </w:tr>
      <w:tr>
        <w:trPr>
          <w:cantSplit w:val="true"/>
        </w:trPr>
        <w:tc>
          <w:tcPr>
            <w:tcW w:w="1447" w:type="dxa"/>
            <w:tcBorders>
              <w:top w:val="single" w:sz="6" w:space="0" w:color="000000"/>
              <w:left w:val="single" w:sz="6" w:space="0" w:color="000000"/>
              <w:bottom w:val="single" w:sz="6" w:space="0" w:color="000000"/>
              <w:right w:val="single" w:sz="6" w:space="0" w:color="000000"/>
            </w:tcBorders>
          </w:tcPr>
          <w:p>
            <w:pPr>
              <w:pStyle w:val="TAL"/>
              <w:rPr/>
            </w:pPr>
            <w:ins w:id="2439" w:author="S6-200916" w:date="2020-06-23T12:39:00Z">
              <w:r>
                <w:rPr/>
                <w:t>Solution 17: Location information in off-network mode operation</w:t>
              </w:r>
            </w:ins>
          </w:p>
        </w:tc>
        <w:tc>
          <w:tcPr>
            <w:tcW w:w="1872" w:type="dxa"/>
            <w:tcBorders>
              <w:top w:val="single" w:sz="6" w:space="0" w:color="000000"/>
              <w:left w:val="single" w:sz="6" w:space="0" w:color="000000"/>
              <w:bottom w:val="single" w:sz="6" w:space="0" w:color="000000"/>
              <w:right w:val="single" w:sz="6" w:space="0" w:color="000000"/>
            </w:tcBorders>
          </w:tcPr>
          <w:p>
            <w:pPr>
              <w:pStyle w:val="TAL"/>
              <w:rPr/>
            </w:pPr>
            <w:ins w:id="2440" w:author="S6-200916" w:date="2020-06-23T12:39:00Z">
              <w:r>
                <w:rPr/>
                <w:t>Key Issue 8: Location information in off-network operation</w:t>
              </w:r>
            </w:ins>
          </w:p>
        </w:tc>
        <w:tc>
          <w:tcPr>
            <w:tcW w:w="3160" w:type="dxa"/>
            <w:tcBorders>
              <w:top w:val="single" w:sz="6" w:space="0" w:color="000000"/>
              <w:left w:val="single" w:sz="6" w:space="0" w:color="000000"/>
              <w:bottom w:val="single" w:sz="6" w:space="0" w:color="000000"/>
              <w:right w:val="single" w:sz="6" w:space="0" w:color="000000"/>
            </w:tcBorders>
          </w:tcPr>
          <w:p>
            <w:pPr>
              <w:pStyle w:val="TAL"/>
              <w:rPr/>
            </w:pPr>
            <w:ins w:id="2441" w:author="S6-200916" w:date="2020-06-23T12:39:00Z">
              <w:r>
                <w:rPr/>
                <w:t>This solution adds the capability to handle location information while being in off-network state, by using the MC service ID, which has to be stored on the MC service UE.</w:t>
              </w:r>
            </w:ins>
          </w:p>
          <w:p>
            <w:pPr>
              <w:pStyle w:val="TAL"/>
              <w:rPr/>
            </w:pPr>
            <w:ins w:id="2443" w:author="S6-200916" w:date="2020-06-23T12:39:00Z">
              <w:r>
                <w:rPr/>
                <w:t>Additional authorization check may be required to provide and request location information while in off-network operation.</w:t>
              </w:r>
            </w:ins>
          </w:p>
          <w:p>
            <w:pPr>
              <w:pStyle w:val="TAL"/>
              <w:rPr/>
            </w:pPr>
            <w:ins w:id="2445" w:author="S6-200916" w:date="2020-06-23T12:39:00Z">
              <w:r>
                <w:rPr/>
                <w:t>This solution also solves the issue of providing the required information for the authorization check.</w:t>
              </w:r>
            </w:ins>
          </w:p>
        </w:tc>
        <w:tc>
          <w:tcPr>
            <w:tcW w:w="3161" w:type="dxa"/>
            <w:tcBorders>
              <w:top w:val="single" w:sz="6" w:space="0" w:color="000000"/>
              <w:left w:val="single" w:sz="6" w:space="0" w:color="000000"/>
              <w:bottom w:val="single" w:sz="6" w:space="0" w:color="000000"/>
              <w:right w:val="single" w:sz="6" w:space="0" w:color="000000"/>
            </w:tcBorders>
          </w:tcPr>
          <w:p>
            <w:pPr>
              <w:pStyle w:val="TAL"/>
              <w:rPr/>
            </w:pPr>
            <w:ins w:id="2446" w:author="S6-200916" w:date="2020-06-23T12:39:00Z">
              <w:r>
                <w:rPr/>
                <w:t>Impact on downstream groups to add new information flows and procedures.</w:t>
              </w:r>
            </w:ins>
          </w:p>
        </w:tc>
      </w:tr>
    </w:tbl>
    <w:p>
      <w:pPr>
        <w:pStyle w:val="Normal"/>
        <w:rPr/>
      </w:pPr>
      <w:r>
        <w:rPr/>
      </w:r>
    </w:p>
    <w:p>
      <w:pPr>
        <w:pStyle w:val="Heading2"/>
        <w:rPr>
          <w:lang w:val="en-US" w:eastAsia="en-US"/>
          <w:ins w:id="2448" w:author="S6-200916" w:date="2020-06-23T12:42:00Z"/>
        </w:rPr>
      </w:pPr>
      <w:ins w:id="2447" w:author="S6-200916" w:date="2020-06-23T12:42:00Z">
        <w:bookmarkStart w:id="188" w:name="__RefHeading___Toc43809069"/>
        <w:bookmarkEnd w:id="188"/>
        <w:r>
          <w:rPr>
            <w:lang w:val="en-US" w:eastAsia="en-US"/>
          </w:rPr>
          <w:t>7.3</w:t>
          <w:tab/>
          <w:t>Key issues with security implications</w:t>
        </w:r>
      </w:ins>
    </w:p>
    <w:p>
      <w:pPr>
        <w:pStyle w:val="Normal"/>
        <w:rPr>
          <w:lang w:val="en-US" w:eastAsia="en-US"/>
          <w:ins w:id="2450" w:author="S6-200916" w:date="2020-06-23T12:42:00Z"/>
        </w:rPr>
      </w:pPr>
      <w:ins w:id="2449" w:author="S6-200916" w:date="2020-06-23T12:42:00Z">
        <w:r>
          <w:rPr>
            <w:lang w:val="en-US" w:eastAsia="en-US"/>
          </w:rPr>
          <w:t>The following key issues have security considerations that will need review and possible solutions by SA3:</w:t>
        </w:r>
      </w:ins>
    </w:p>
    <w:p>
      <w:pPr>
        <w:pStyle w:val="B1"/>
        <w:rPr/>
      </w:pPr>
      <w:ins w:id="2451" w:author="S6-200916" w:date="2020-06-23T12:42:00Z">
        <w:r>
          <w:rPr>
            <w:lang w:val="en-US" w:eastAsia="en-US"/>
          </w:rPr>
          <w:t>-</w:t>
          <w:tab/>
          <w:t xml:space="preserve">Key Issue 5: Sharing of location information, subpart </w:t>
        </w:r>
      </w:ins>
      <w:ins w:id="2452" w:author="S6-200916" w:date="2020-06-23T12:42:00Z">
        <w:r>
          <w:rPr>
            <w:lang w:eastAsia="zh-CN"/>
          </w:rPr>
          <w:t>"</w:t>
        </w:r>
      </w:ins>
      <w:ins w:id="2453" w:author="S6-200916" w:date="2020-06-23T12:42:00Z">
        <w:r>
          <w:rPr>
            <w:lang w:val="en-US" w:eastAsia="en-US"/>
          </w:rPr>
          <w:t>e. Location information of one MC user at home MC system is shared with an outside 3GPP recipient.</w:t>
        </w:r>
      </w:ins>
      <w:ins w:id="2454" w:author="S6-200916" w:date="2020-06-23T12:42:00Z">
        <w:r>
          <w:rPr>
            <w:lang w:eastAsia="zh-CN"/>
          </w:rPr>
          <w:t>"</w:t>
        </w:r>
      </w:ins>
      <w:ins w:id="2455" w:author="S6-200916" w:date="2020-06-23T12:42:00Z">
        <w:r>
          <w:rPr/>
          <w:t>; and</w:t>
        </w:r>
      </w:ins>
    </w:p>
    <w:p>
      <w:pPr>
        <w:pStyle w:val="B1"/>
        <w:rPr>
          <w:lang w:val="en-US" w:eastAsia="en-US"/>
          <w:ins w:id="2458" w:author="S6-200916" w:date="2020-06-23T12:42:00Z"/>
        </w:rPr>
      </w:pPr>
      <w:ins w:id="2457" w:author="S6-200916" w:date="2020-06-23T12:42:00Z">
        <w:r>
          <w:rPr>
            <w:lang w:val="en-US" w:eastAsia="en-US"/>
          </w:rPr>
          <w:t>-</w:t>
          <w:tab/>
          <w:t>Key Issue 7: Location information of unauthenticated user.</w:t>
        </w:r>
      </w:ins>
    </w:p>
    <w:p>
      <w:pPr>
        <w:pStyle w:val="Normal"/>
        <w:rPr>
          <w:lang w:val="en-US" w:eastAsia="en-US"/>
        </w:rPr>
      </w:pPr>
      <w:r>
        <w:rPr>
          <w:lang w:val="en-US" w:eastAsia="en-US"/>
        </w:rPr>
      </w:r>
    </w:p>
    <w:p>
      <w:pPr>
        <w:pStyle w:val="Heading1"/>
        <w:ind w:left="1134" w:hanging="1134"/>
        <w:rPr/>
      </w:pPr>
      <w:bookmarkStart w:id="189" w:name="__RefHeading___Toc43809070"/>
      <w:bookmarkEnd w:id="189"/>
      <w:r>
        <w:rPr/>
        <w:t>8</w:t>
        <w:tab/>
        <w:t>Conclusions</w:t>
      </w:r>
    </w:p>
    <w:p>
      <w:pPr>
        <w:pStyle w:val="Normal"/>
        <w:rPr/>
      </w:pPr>
      <w:r>
        <w:rPr/>
        <w:t>This technical report presents use cases, key issues and solutions for enhancements to the location management of the mission critical architecture.</w:t>
      </w:r>
    </w:p>
    <w:p>
      <w:pPr>
        <w:pStyle w:val="Normal"/>
        <w:rPr/>
      </w:pPr>
      <w:r>
        <w:rPr/>
        <w:t>All key issues that are addressed by one or more solutions in this Technical Report are presented in clause 7.2</w:t>
      </w:r>
      <w:ins w:id="2459" w:author="S6-200906" w:date="2020-06-17T10:50:00Z">
        <w:r>
          <w:rPr/>
          <w:t>,</w:t>
        </w:r>
      </w:ins>
      <w:del w:id="2460" w:author="S6-200906" w:date="2020-06-17T10:50:00Z">
        <w:r>
          <w:rPr/>
          <w:delText>.</w:delText>
        </w:r>
      </w:del>
      <w:ins w:id="2461" w:author="S6-200906" w:date="2020-06-17T10:50:00Z">
        <w:r>
          <w:rPr/>
          <w:t xml:space="preserve"> </w:t>
        </w:r>
      </w:ins>
      <w:ins w:id="2462" w:author="S6-200906" w:date="2020-06-17T10:50:00Z">
        <w:r>
          <w:rPr>
            <w:color w:val="FF0000"/>
          </w:rPr>
          <w:t>and key issues with security aspects are addressed in clause 7.3</w:t>
        </w:r>
      </w:ins>
      <w:ins w:id="2463" w:author="S6-200906" w:date="2020-06-17T10:50:00Z">
        <w:r>
          <w:rPr/>
          <w:t>.</w:t>
        </w:r>
      </w:ins>
    </w:p>
    <w:p>
      <w:pPr>
        <w:pStyle w:val="Normal"/>
        <w:rPr/>
      </w:pPr>
      <w:r>
        <w:rPr/>
        <w:t>Solutions described in this Technical Report have impact on the functional model for MC services. These solutions provide updates to the functional models for MC services and enables the following enhancements:</w:t>
      </w:r>
    </w:p>
    <w:p>
      <w:pPr>
        <w:pStyle w:val="B1"/>
        <w:rPr/>
      </w:pPr>
      <w:r>
        <w:rPr/>
        <w:t>-</w:t>
      </w:r>
      <w:ins w:id="2464" w:author="S6-200906" w:date="2020-06-17T10:52:00Z">
        <w:r>
          <w:rPr/>
          <w:tab/>
        </w:r>
      </w:ins>
      <w:del w:id="2465" w:author="S6-200906" w:date="2020-06-17T10:52:00Z">
        <w:r>
          <w:rPr/>
          <w:delText xml:space="preserve"> </w:delText>
        </w:r>
      </w:del>
      <w:r>
        <w:rPr/>
        <w:t>Support for additional details as part of the location information;</w:t>
      </w:r>
    </w:p>
    <w:p>
      <w:pPr>
        <w:pStyle w:val="B1"/>
        <w:rPr/>
      </w:pPr>
      <w:r>
        <w:rPr/>
        <w:t>-</w:t>
      </w:r>
      <w:ins w:id="2466" w:author="S6-200906" w:date="2020-06-17T10:53:00Z">
        <w:r>
          <w:rPr/>
          <w:tab/>
        </w:r>
      </w:ins>
      <w:del w:id="2467" w:author="S6-200906" w:date="2020-06-17T10:53:00Z">
        <w:r>
          <w:rPr/>
          <w:delText xml:space="preserve"> </w:delText>
        </w:r>
      </w:del>
      <w:r>
        <w:rPr/>
        <w:t>Methods to handle location information during off-network;</w:t>
      </w:r>
    </w:p>
    <w:p>
      <w:pPr>
        <w:pStyle w:val="B1"/>
        <w:rPr/>
      </w:pPr>
      <w:r>
        <w:rPr/>
        <w:t>-</w:t>
      </w:r>
      <w:ins w:id="2468" w:author="S6-200906" w:date="2020-06-17T10:53:00Z">
        <w:r>
          <w:rPr/>
          <w:tab/>
        </w:r>
      </w:ins>
      <w:del w:id="2469" w:author="S6-200906" w:date="2020-06-17T10:53:00Z">
        <w:r>
          <w:rPr/>
          <w:delText xml:space="preserve"> </w:delText>
        </w:r>
      </w:del>
      <w:r>
        <w:rPr/>
        <w:t>Association of location information to a specific MC service UE;</w:t>
      </w:r>
    </w:p>
    <w:p>
      <w:pPr>
        <w:pStyle w:val="B1"/>
        <w:rPr/>
      </w:pPr>
      <w:r>
        <w:rPr/>
        <w:t>-</w:t>
      </w:r>
      <w:ins w:id="2470" w:author="S6-200906" w:date="2020-06-17T10:53:00Z">
        <w:r>
          <w:rPr/>
          <w:tab/>
        </w:r>
      </w:ins>
      <w:del w:id="2471" w:author="S6-200906" w:date="2020-06-17T10:53:00Z">
        <w:r>
          <w:rPr/>
          <w:delText xml:space="preserve"> </w:delText>
        </w:r>
      </w:del>
      <w:r>
        <w:rPr/>
        <w:t>Sharing of location information with other MC services as well as across MC systems; and</w:t>
      </w:r>
    </w:p>
    <w:p>
      <w:pPr>
        <w:pStyle w:val="B1"/>
        <w:rPr/>
      </w:pPr>
      <w:r>
        <w:rPr/>
        <w:t>-</w:t>
      </w:r>
      <w:ins w:id="2472" w:author="S6-200906" w:date="2020-06-17T10:53:00Z">
        <w:r>
          <w:rPr/>
          <w:tab/>
        </w:r>
      </w:ins>
      <w:del w:id="2473" w:author="S6-200906" w:date="2020-06-17T10:53:00Z">
        <w:r>
          <w:rPr/>
          <w:delText xml:space="preserve"> </w:delText>
        </w:r>
      </w:del>
      <w:r>
        <w:rPr/>
        <w:t>Handling of past location</w:t>
      </w:r>
      <w:del w:id="2474" w:author="S6-200906" w:date="2020-06-17T10:52:00Z">
        <w:r>
          <w:rPr/>
          <w:delText xml:space="preserve"> information and means to handle location information for unauthenticated MC services users</w:delText>
        </w:r>
      </w:del>
      <w:r>
        <w:rPr/>
        <w:t>.</w:t>
      </w:r>
    </w:p>
    <w:p>
      <w:pPr>
        <w:pStyle w:val="Normal"/>
        <w:rPr/>
      </w:pPr>
      <w:r>
        <w:rPr/>
        <w:t>A selection process should be undertaken to decide which additional identity from solutions 9 and 11 can be progressed.</w:t>
      </w:r>
    </w:p>
    <w:p>
      <w:pPr>
        <w:pStyle w:val="Normal"/>
        <w:rPr>
          <w:del w:id="2476" w:author="S6-200906" w:date="2020-06-17T10:54:00Z"/>
        </w:rPr>
      </w:pPr>
      <w:del w:id="2475" w:author="S6-200906" w:date="2020-06-17T10:54:00Z">
        <w:r>
          <w:rPr/>
          <w:delText>Solution 12 for a limited service state reuses an existing 3GPP solution. How this solution is applied and which roles are within the scope of entities in the MC system are FFS.</w:delText>
        </w:r>
      </w:del>
    </w:p>
    <w:p>
      <w:pPr>
        <w:pStyle w:val="Normal"/>
        <w:rPr/>
      </w:pPr>
      <w:r>
        <w:rPr/>
        <w:t xml:space="preserve">Further study is needed on mechanisms that can provide a limited service state </w:t>
      </w:r>
      <w:del w:id="2477" w:author="S6-200906" w:date="2020-06-17T10:54:00Z">
        <w:r>
          <w:rPr/>
          <w:delText xml:space="preserve">to support solution x </w:delText>
        </w:r>
      </w:del>
      <w:r>
        <w:rPr/>
        <w:t xml:space="preserve">for the inclusion of </w:t>
      </w:r>
      <w:ins w:id="2478" w:author="S6-200906" w:date="2020-06-17T10:55:00Z">
        <w:r>
          <w:rPr/>
          <w:t xml:space="preserve">an </w:t>
        </w:r>
      </w:ins>
      <w:r>
        <w:rPr/>
        <w:t>unauthenticated MC service user.</w:t>
      </w:r>
    </w:p>
    <w:p>
      <w:pPr>
        <w:pStyle w:val="Normal"/>
        <w:rPr/>
      </w:pPr>
      <w:r>
        <w:rPr/>
        <w:t>Handling of location information while being in IOPS mode of operation shall be added at a later stage, after 3GPP TS 23.180 is finalized.</w:t>
      </w:r>
    </w:p>
    <w:p>
      <w:pPr>
        <w:pStyle w:val="Heading8"/>
        <w:ind w:left="0" w:hanging="0"/>
        <w:rPr/>
      </w:pPr>
      <w:bookmarkStart w:id="190" w:name="__RefHeading___Toc43809071"/>
      <w:bookmarkStart w:id="191" w:name="historyclause"/>
      <w:bookmarkEnd w:id="190"/>
      <w:bookmarkEnd w:id="191"/>
      <w:r>
        <w:rPr/>
        <w:t>Annex &lt;A&gt;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S6-181526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Initial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p-CRs approved by SA6:</w:t>
            </w:r>
          </w:p>
          <w:p>
            <w:pPr>
              <w:pStyle w:val="TAL"/>
              <w:rPr>
                <w:sz w:val="16"/>
                <w:szCs w:val="16"/>
                <w:lang w:eastAsia="en-US"/>
              </w:rPr>
            </w:pPr>
            <w:r>
              <w:rPr>
                <w:sz w:val="16"/>
                <w:szCs w:val="16"/>
                <w:lang w:eastAsia="en-US"/>
              </w:rPr>
              <w:t>S6-181527, S6-181578, S6-181579,</w:t>
            </w:r>
            <w:r>
              <w:rPr>
                <w:lang w:eastAsia="en-US"/>
              </w:rPr>
              <w:t xml:space="preserve"> </w:t>
            </w:r>
            <w:r>
              <w:rPr>
                <w:sz w:val="16"/>
                <w:szCs w:val="16"/>
                <w:lang w:eastAsia="en-US"/>
              </w:rPr>
              <w:t>S6-181580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p-CRs approved by SA6:</w:t>
            </w:r>
          </w:p>
          <w:p>
            <w:pPr>
              <w:pStyle w:val="TAL"/>
              <w:rPr>
                <w:sz w:val="16"/>
                <w:szCs w:val="16"/>
                <w:lang w:eastAsia="en-US"/>
              </w:rPr>
            </w:pPr>
            <w:r>
              <w:rPr>
                <w:sz w:val="16"/>
                <w:szCs w:val="16"/>
                <w:lang w:eastAsia="en-US"/>
              </w:rPr>
              <w:t>S6-181804, S6-181805, S6-181807, S6-181844, and S6-181863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p-CRs approved by SA6:</w:t>
            </w:r>
          </w:p>
          <w:p>
            <w:pPr>
              <w:pStyle w:val="TAL"/>
              <w:rPr>
                <w:sz w:val="16"/>
                <w:szCs w:val="16"/>
                <w:lang w:eastAsia="en-US"/>
              </w:rPr>
            </w:pPr>
            <w:r>
              <w:rPr>
                <w:sz w:val="16"/>
                <w:szCs w:val="16"/>
                <w:lang w:eastAsia="en-US"/>
              </w:rPr>
              <w:t>S6-190230, S6-190281, S6-190282, S6-190233, S6-190290, and S6-190093.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Implementation of the following p-CR approved by SA6:</w:t>
            </w:r>
          </w:p>
          <w:p>
            <w:pPr>
              <w:pStyle w:val="TAL"/>
              <w:rPr>
                <w:sz w:val="16"/>
                <w:szCs w:val="16"/>
                <w:lang w:eastAsia="en-US"/>
              </w:rPr>
            </w:pPr>
            <w:r>
              <w:rPr>
                <w:sz w:val="16"/>
                <w:szCs w:val="16"/>
                <w:lang w:eastAsia="en-US"/>
              </w:rPr>
              <w:t>S6-190519.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lang w:eastAsia="en-US"/>
              </w:rPr>
            </w:pPr>
            <w:r>
              <w:rPr>
                <w:sz w:val="16"/>
                <w:szCs w:val="16"/>
                <w:lang w:eastAsia="en-US"/>
              </w:rPr>
              <w:t>S6-190546, S6-190737, S6-190834, S6-190835.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lang w:eastAsia="en-US"/>
              </w:rPr>
            </w:pPr>
            <w:r>
              <w:rPr>
                <w:sz w:val="16"/>
                <w:szCs w:val="16"/>
                <w:lang w:eastAsia="en-US"/>
              </w:rPr>
              <w:t>S6-191093.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SP-190469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Presentation for Information at SA#84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rPr>
            </w:pPr>
            <w:r>
              <w:rPr>
                <w:sz w:val="16"/>
                <w:szCs w:val="16"/>
                <w:lang w:eastAsia="en-US"/>
              </w:rPr>
              <w:t>S6-191546.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pPr>
            <w:r>
              <w:rPr>
                <w:sz w:val="16"/>
                <w:szCs w:val="16"/>
                <w:lang w:eastAsia="en-US"/>
              </w:rPr>
              <w:t>S6-191823, S6-191824, S6-191825, S6-191827, S6-191976,</w:t>
            </w:r>
          </w:p>
          <w:p>
            <w:pPr>
              <w:pStyle w:val="TAL"/>
              <w:rPr>
                <w:sz w:val="16"/>
                <w:szCs w:val="16"/>
                <w:lang w:eastAsia="en-US"/>
              </w:rPr>
            </w:pPr>
            <w:r>
              <w:rPr>
                <w:sz w:val="16"/>
                <w:szCs w:val="16"/>
                <w:lang w:eastAsia="en-US"/>
              </w:rPr>
              <w:t>S6-191977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 #34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pPr>
            <w:r>
              <w:rPr>
                <w:sz w:val="16"/>
                <w:szCs w:val="16"/>
                <w:lang w:eastAsia="en-US"/>
              </w:rPr>
              <w:t>S6-192244, S6-192353, S6-192354, S6-192355, S6-192356,</w:t>
            </w:r>
          </w:p>
          <w:p>
            <w:pPr>
              <w:pStyle w:val="TAL"/>
              <w:rPr>
                <w:sz w:val="16"/>
                <w:szCs w:val="16"/>
                <w:lang w:eastAsia="en-US"/>
              </w:rPr>
            </w:pPr>
            <w:r>
              <w:rPr>
                <w:sz w:val="16"/>
                <w:szCs w:val="16"/>
                <w:lang w:eastAsia="en-US"/>
              </w:rPr>
              <w:t xml:space="preserve">S6-192366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SA6#36-e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Implementation of the following p-CRs approved by SA6: </w:t>
            </w:r>
          </w:p>
          <w:p>
            <w:pPr>
              <w:pStyle w:val="TAL"/>
              <w:rPr>
                <w:sz w:val="16"/>
                <w:szCs w:val="16"/>
                <w:lang w:eastAsia="en-US"/>
              </w:rPr>
            </w:pPr>
            <w:r>
              <w:rPr>
                <w:sz w:val="16"/>
                <w:szCs w:val="16"/>
                <w:lang w:eastAsia="en-US"/>
              </w:rPr>
              <w:t>S6-200422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ins w:id="2479" w:author="rapporteur16" w:date="2020-06-23T13:00:00Z">
              <w:r>
                <w:rPr>
                  <w:sz w:val="16"/>
                  <w:szCs w:val="16"/>
                  <w:lang w:eastAsia="en-US"/>
                </w:rPr>
                <w:t>2020-06</w:t>
              </w:r>
            </w:ins>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ins w:id="2480" w:author="rapporteur16" w:date="2020-06-23T13:00:00Z">
              <w:r>
                <w:rPr>
                  <w:sz w:val="16"/>
                  <w:szCs w:val="16"/>
                  <w:lang w:eastAsia="en-US"/>
                </w:rPr>
                <w:t>SA6#3</w:t>
              </w:r>
            </w:ins>
            <w:ins w:id="2481" w:author="rapporteur16" w:date="2020-06-23T13:01:00Z">
              <w:r>
                <w:rPr>
                  <w:sz w:val="16"/>
                  <w:szCs w:val="16"/>
                  <w:lang w:eastAsia="en-US"/>
                </w:rPr>
                <w:t>7</w:t>
              </w:r>
            </w:ins>
            <w:ins w:id="2482" w:author="rapporteur16" w:date="2020-06-23T13:00:00Z">
              <w:r>
                <w:rPr>
                  <w:sz w:val="16"/>
                  <w:szCs w:val="16"/>
                  <w:lang w:eastAsia="en-US"/>
                </w:rPr>
                <w:t>-e</w:t>
              </w:r>
            </w:ins>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ins w:id="2483" w:author="rapporteur16" w:date="2020-06-23T13:00:00Z">
              <w:r>
                <w:rPr>
                  <w:sz w:val="16"/>
                  <w:szCs w:val="16"/>
                  <w:lang w:eastAsia="en-US"/>
                </w:rPr>
                <w:t xml:space="preserve">Implementation of the following p-CRs approved by SA6: </w:t>
              </w:r>
            </w:ins>
          </w:p>
          <w:p>
            <w:pPr>
              <w:pStyle w:val="TAL"/>
              <w:rPr>
                <w:sz w:val="16"/>
                <w:szCs w:val="16"/>
                <w:lang w:eastAsia="en-US"/>
                <w:ins w:id="2488" w:author="rapporteur16" w:date="2020-06-23T13:04:00Z"/>
              </w:rPr>
            </w:pPr>
            <w:ins w:id="2485" w:author="rapporteur16" w:date="2020-06-23T13:02:00Z">
              <w:r>
                <w:rPr>
                  <w:sz w:val="16"/>
                  <w:szCs w:val="16"/>
                  <w:lang w:eastAsia="en-US"/>
                </w:rPr>
                <w:t xml:space="preserve">S6-200661, </w:t>
              </w:r>
            </w:ins>
            <w:ins w:id="2486" w:author="rapporteur16" w:date="2020-06-23T13:03:00Z">
              <w:r>
                <w:rPr>
                  <w:sz w:val="16"/>
                  <w:szCs w:val="16"/>
                  <w:lang w:eastAsia="en-US"/>
                </w:rPr>
                <w:t xml:space="preserve">S6-200664, S6-200665, </w:t>
              </w:r>
            </w:ins>
            <w:ins w:id="2487" w:author="rapporteur16" w:date="2020-06-23T13:04:00Z">
              <w:r>
                <w:rPr>
                  <w:sz w:val="16"/>
                  <w:szCs w:val="16"/>
                  <w:lang w:eastAsia="en-US"/>
                </w:rPr>
                <w:t>S6-200666, S6-200667,</w:t>
              </w:r>
            </w:ins>
          </w:p>
          <w:p>
            <w:pPr>
              <w:pStyle w:val="TAL"/>
              <w:rPr/>
            </w:pPr>
            <w:ins w:id="2489" w:author="rapporteur16" w:date="2020-06-23T13:04:00Z">
              <w:r>
                <w:rPr>
                  <w:sz w:val="16"/>
                  <w:szCs w:val="16"/>
                  <w:lang w:eastAsia="en-US"/>
                </w:rPr>
                <w:t>S6-200668</w:t>
              </w:r>
            </w:ins>
            <w:ins w:id="2490" w:author="rapporteur16" w:date="2020-06-23T13:05:00Z">
              <w:r>
                <w:rPr>
                  <w:sz w:val="16"/>
                  <w:szCs w:val="16"/>
                  <w:lang w:eastAsia="en-US"/>
                </w:rPr>
                <w:t xml:space="preserve">, S6-200669, S6-200906, </w:t>
              </w:r>
            </w:ins>
            <w:ins w:id="2491" w:author="rapporteur16" w:date="2020-06-23T13:06:00Z">
              <w:r>
                <w:rPr>
                  <w:sz w:val="16"/>
                  <w:szCs w:val="16"/>
                  <w:lang w:eastAsia="en-US"/>
                </w:rPr>
                <w:t>S6-200910, S6-200911,</w:t>
              </w:r>
            </w:ins>
          </w:p>
          <w:p>
            <w:pPr>
              <w:pStyle w:val="TAL"/>
              <w:rPr>
                <w:sz w:val="16"/>
                <w:szCs w:val="16"/>
                <w:lang w:eastAsia="en-US"/>
              </w:rPr>
            </w:pPr>
            <w:ins w:id="2493" w:author="rapporteur16" w:date="2020-06-23T13:06:00Z">
              <w:r>
                <w:rPr>
                  <w:sz w:val="16"/>
                  <w:szCs w:val="16"/>
                  <w:lang w:eastAsia="en-US"/>
                </w:rPr>
                <w:t xml:space="preserve">S6-200912, S6-200914, </w:t>
              </w:r>
            </w:ins>
            <w:ins w:id="2494" w:author="rapporteur16" w:date="2020-06-23T13:07:00Z">
              <w:r>
                <w:rPr>
                  <w:sz w:val="16"/>
                  <w:szCs w:val="16"/>
                  <w:lang w:eastAsia="en-US"/>
                </w:rPr>
                <w:t>S6-200915, S6-200916</w:t>
              </w:r>
            </w:ins>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ins w:id="2495" w:author="rapporteur16" w:date="2020-06-23T13:00:00Z">
              <w:r>
                <w:rPr>
                  <w:sz w:val="16"/>
                  <w:szCs w:val="16"/>
                  <w:lang w:eastAsia="en-US"/>
                </w:rPr>
                <w:t>1.</w:t>
              </w:r>
            </w:ins>
            <w:ins w:id="2496" w:author="rapporteur16" w:date="2020-06-23T13:01:00Z">
              <w:r>
                <w:rPr>
                  <w:sz w:val="16"/>
                  <w:szCs w:val="16"/>
                  <w:lang w:eastAsia="en-US"/>
                </w:rPr>
                <w:t>5</w:t>
              </w:r>
            </w:ins>
            <w:ins w:id="2497" w:author="rapporteur16" w:date="2020-06-23T13:00:00Z">
              <w:r>
                <w:rPr>
                  <w:sz w:val="16"/>
                  <w:szCs w:val="16"/>
                  <w:lang w:eastAsia="en-US"/>
                </w:rPr>
                <w:t>.0</w:t>
              </w:r>
            </w:ins>
          </w:p>
        </w:tc>
      </w:tr>
    </w:tbl>
    <w:p>
      <w:pPr>
        <w:pStyle w:val="Normal"/>
        <w:widowControl/>
        <w:bidi w:val="0"/>
        <w:spacing w:before="0" w:after="180"/>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5">
              <wp:simplePos x="0" y="0"/>
              <wp:positionH relativeFrom="margin">
                <wp:align>right</wp:align>
              </wp:positionH>
              <wp:positionV relativeFrom="paragraph">
                <wp:posOffset>635</wp:posOffset>
              </wp:positionV>
              <wp:extent cx="188849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884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23.744 V1.54.0 (2020-065)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7pt;height:14.2pt;mso-wrap-distance-left:0pt;mso-wrap-distance-right:0pt;mso-wrap-distance-top:0pt;mso-wrap-distance-bottom:0pt;margin-top:0.05pt;mso-position-vertical-relative:text;margin-left:333.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23.744 V1.54.0 (2020-065)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7">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bidi="ar-SA" w:val="en-US"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BalloonTextChar">
    <w:name w:val="Balloon Text Char"/>
    <w:qFormat/>
    <w:rPr>
      <w:rFonts w:ascii="Segoe UI" w:hAnsi="Segoe UI" w:cs="Segoe UI"/>
      <w:sz w:val="18"/>
      <w:szCs w:val="18"/>
    </w:rPr>
  </w:style>
  <w:style w:type="character" w:styleId="EditorsNoteChar">
    <w:name w:val="Editor's Note Char"/>
    <w:qFormat/>
    <w:rPr>
      <w:color w:val="FF0000"/>
    </w:rPr>
  </w:style>
  <w:style w:type="character" w:styleId="HeaderChar">
    <w:name w:val="Header Char"/>
    <w:qFormat/>
    <w:rPr>
      <w:rFonts w:ascii="Arial" w:hAnsi="Arial" w:cs="Arial"/>
      <w:b/>
      <w:sz w:val="18"/>
      <w:lang w:val="en-GB" w:eastAsia="en-US" w:bidi="ar-SA"/>
    </w:rPr>
  </w:style>
  <w:style w:type="character" w:styleId="THChar">
    <w:name w:val="TH Char"/>
    <w:qFormat/>
    <w:rPr>
      <w:rFonts w:ascii="Arial" w:hAnsi="Arial" w:cs="Arial"/>
      <w:b/>
      <w:lang w:val="en-GB"/>
    </w:rPr>
  </w:style>
  <w:style w:type="character" w:styleId="B1Char">
    <w:name w:val="B1 Char"/>
    <w:qFormat/>
    <w:rPr>
      <w:lang w:val="en-GB"/>
    </w:rPr>
  </w:style>
  <w:style w:type="character" w:styleId="NOChar">
    <w:name w:val="NO Char"/>
    <w:qFormat/>
    <w:rPr>
      <w:lang w:val="en-GB"/>
    </w:rPr>
  </w:style>
  <w:style w:type="character" w:styleId="TFChar">
    <w:name w:val="TF Char"/>
    <w:qFormat/>
    <w:rPr>
      <w:rFonts w:ascii="Arial" w:hAnsi="Arial" w:cs="Arial"/>
      <w:b/>
      <w:lang w:val="en-GB"/>
    </w:rPr>
  </w:style>
  <w:style w:type="character" w:styleId="TAHChar">
    <w:name w:val="TAH Char"/>
    <w:qFormat/>
    <w:rPr>
      <w:rFonts w:ascii="Arial" w:hAnsi="Arial" w:cs="Arial"/>
      <w:b/>
      <w:sz w:val="18"/>
      <w:lang w:val="en-GB"/>
    </w:rPr>
  </w:style>
  <w:style w:type="character" w:styleId="TALCar">
    <w:name w:val="TAL Car"/>
    <w:qFormat/>
    <w:rPr>
      <w:rFonts w:ascii="Arial" w:hAnsi="Arial" w:cs="Arial"/>
      <w:sz w:val="18"/>
      <w:lang w:val="en-GB"/>
    </w:rPr>
  </w:style>
  <w:style w:type="character" w:styleId="InternetLink">
    <w:name w:val="Hyperlink"/>
    <w:rPr>
      <w:color w:val="0000FF"/>
      <w:u w:val="single"/>
    </w:rPr>
  </w:style>
  <w:style w:type="character" w:styleId="Heading4Char">
    <w:name w:val="Heading 4 Char"/>
    <w:qFormat/>
    <w:rPr>
      <w:rFonts w:ascii="Arial" w:hAnsi="Arial" w:cs="Arial"/>
      <w:sz w:val="24"/>
      <w:lang w:val="en-US"/>
    </w:rPr>
  </w:style>
  <w:style w:type="character" w:styleId="ToprowChar">
    <w:name w:val="top row Char"/>
    <w:qFormat/>
    <w:rPr>
      <w:rFonts w:ascii="Arial" w:hAnsi="Arial" w:eastAsia="SimSun;宋体" w:cs="Arial"/>
      <w:b/>
      <w:sz w:val="18"/>
    </w:rPr>
  </w:style>
  <w:style w:type="character" w:styleId="TablecontentChar">
    <w:name w:val="table content Char"/>
    <w:qFormat/>
    <w:rPr>
      <w:rFonts w:ascii="Arial" w:hAnsi="Arial" w:eastAsia="SimSun;宋体"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lang w:val="en-US"/>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lang w:val="en-US"/>
    </w:rPr>
  </w:style>
  <w:style w:type="paragraph" w:styleId="List2">
    <w:name w:val="List Bullet 3"/>
    <w:basedOn w:val="Normal"/>
    <w:pPr>
      <w:spacing w:before="0" w:after="180"/>
      <w:ind w:left="566" w:hanging="283"/>
      <w:contextualSpacing/>
    </w:pPr>
    <w:rPr/>
  </w:style>
  <w:style w:type="paragraph" w:styleId="List3">
    <w:name w:val="List Bullet 4"/>
    <w:basedOn w:val="List2"/>
    <w:pPr>
      <w:spacing w:before="0" w:after="180"/>
      <w:ind w:left="1135" w:hanging="284"/>
      <w:contextualSpacing w:val="fals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Toprow">
    <w:name w:val="top row"/>
    <w:basedOn w:val="TAH"/>
    <w:qFormat/>
    <w:pPr/>
    <w:rPr>
      <w:rFonts w:eastAsia="SimSun;宋体"/>
      <w:lang w:val="en-US"/>
    </w:rPr>
  </w:style>
  <w:style w:type="paragraph" w:styleId="Tablecontent">
    <w:name w:val="table content"/>
    <w:basedOn w:val="TAL"/>
    <w:qFormat/>
    <w:pPr/>
    <w:rPr>
      <w:rFonts w:eastAsia="SimSun;宋体"/>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oleObject" Target="embeddings/oleObject16.bin"/><Relationship Id="rId38" Type="http://schemas.openxmlformats.org/officeDocument/2006/relationships/image" Target="media/image19.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Template>
  <TotalTime>18961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2020-05-07T21:10:00Z</dcterms:created>
  <dc:creator>MCC Support</dc:creator>
  <dc:description/>
  <cp:keywords>&lt;keyword[ keyword ]&gt;</cp:keywords>
  <dc:language>en-US</dc:language>
  <cp:lastModifiedBy>rapporteur16</cp:lastModifiedBy>
  <dcterms:modified xsi:type="dcterms:W3CDTF">2020-06-23T18:15:00Z</dcterms:modified>
  <cp:revision>34</cp:revision>
  <dc:subject>&lt;Title 1; Title 2&gt; (Release 14 | 13 |12)</dc:subject>
  <dc:title>3GPP TS ab.cde</dc:title>
</cp:coreProperties>
</file>