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Normal"/><w:tabs><w:tab w:val="clear" w:pos="720"/><w:tab w:val="left" w:pos="1985" w:leader="none"/></w:tabs><w:spacing w:before="60" w:after="0"/><w:rPr><w:del w:id="2" w:author="usai" w:date="2004-02-18T22:39:00Z"></w:del></w:rPr></w:pPr><w:del w:id="0" w:author="usai" w:date="2004-02-18T22:39:00Z"><w:r><w:rPr><w:b/><w:sz w:val="24"/></w:rPr><w:delText>Source:</w:delText></w:r></w:del><w:del w:id="1" w:author="usai" w:date="2004-02-18T22:39:00Z"><w:r><w:rPr><w:sz w:val="24"/></w:rPr><w:tab/><w:delText>Motorola</w:delText></w:r></w:del></w:p><w:p><w:pPr><w:pStyle w:val="Normal"/><w:widowControl/><w:tabs><w:tab w:val="clear" w:pos="720"/><w:tab w:val="left" w:pos="1985" w:leader="none"/></w:tabs><w:bidi w:val="0"/><w:spacing w:before="60" w:after="0"/><w:ind w:hanging="0"/><w:rPr><w:bCs/><w:sz w:val="24"/><w:del w:id="6" w:author="usai" w:date="2004-02-18T22:39:00Z"></w:del></w:rPr></w:pPr><w:del w:id="3" w:author="usai" w:date="2004-02-18T22:39:00Z"><w:r><w:rPr><w:b/><w:sz w:val="24"/></w:rPr><w:delText>Title:</w:delText><w:tab/><w:delText>SES Results Spreadsheet and Checklist of Results from ASR vendors</w:delText></w:r></w:del><w:ins w:id="4" w:author="Motorola PC" w:date="2004-02-02T13:42:00Z"><w:del w:id="5" w:author="usai" w:date="2004-02-18T22:39:00Z"><w:r><w:rPr><w:b/><w:sz w:val="24"/></w:rPr><w:delText xml:space="preserve"> Version 2</w:delText></w:r></w:del></w:ins></w:p><w:p><w:pPr><w:pStyle w:val="Normal"/><w:widowControl/><w:tabs><w:tab w:val="clear" w:pos="720"/><w:tab w:val="left" w:pos="1985" w:leader="none"/></w:tabs><w:bidi w:val="0"/><w:spacing w:before="60" w:after="0"/><w:ind w:hanging="0"/><w:rPr><w:bCs/><w:sz w:val="24"/><w:del w:id="9" w:author="usai" w:date="2004-02-18T22:39:00Z"></w:del></w:rPr></w:pPr><w:del w:id="7" w:author="usai" w:date="2004-02-18T22:39:00Z"><w:r><w:rPr><w:b/><w:sz w:val="24"/></w:rPr><w:delText>Contact:</w:delText></w:r></w:del><w:del w:id="8" w:author="usai" w:date="2004-02-18T22:39:00Z"><w:r><w:rPr><w:bCs/><w:sz w:val="24"/></w:rPr><w:tab/><w:delText>David Pearce; bdp003@motorola.com</w:delText></w:r></w:del></w:p><w:p><w:pPr><w:pStyle w:val="Normal"/><w:widowControl/><w:tabs><w:tab w:val="clear" w:pos="720"/><w:tab w:val="left" w:pos="1985" w:leader="none"/></w:tabs><w:bidi w:val="0"/><w:spacing w:before="60" w:after="0"/><w:ind w:hanging="0"/><w:rPr><w:del w:id="12" w:author="usai" w:date="2004-02-18T22:39:00Z"></w:del></w:rPr></w:pPr><w:del w:id="10" w:author="usai" w:date="2004-02-18T22:39:00Z"><w:r><w:rPr></w:rPr><w:delText>Agenda:</w:delText><w:tab/></w:r></w:del><w:del w:id="11" w:author="usai" w:date="2004-02-18T22:39:00Z"><w:r><w:rPr><w:b w:val="false"/></w:rPr><w:delText>7 (SES)</w:delText></w:r></w:del></w:p><w:p><w:pPr><w:pStyle w:val="Normal"/><w:widowControl/><w:tabs><w:tab w:val="clear" w:pos="720"/><w:tab w:val="left" w:pos="1985" w:leader="none"/></w:tabs><w:bidi w:val="0"/><w:spacing w:before="60" w:after="0"/><w:ind w:hanging="0"/><w:rPr><w:del w:id="14" w:author="usai" w:date="2004-02-18T22:39:00Z"></w:del></w:rPr></w:pPr><w:del w:id="13" w:author="usai" w:date="2004-02-18T22:39:00Z"><w:r><w:rPr></w:rPr><w:delText>___________________________________________________________________</w:delText></w:r></w:del></w:p><w:p><w:pPr><w:pStyle w:val="Normal"/><w:widowControl/><w:tabs><w:tab w:val="clear" w:pos="720"/><w:tab w:val="left" w:pos="1985" w:leader="none"/></w:tabs><w:bidi w:val="0"/><w:spacing w:before="60" w:after="0"/><w:ind w:hanging="0"/><w:rPr><w:del w:id="16" w:author="usai" w:date="2004-02-18T22:39:00Z"></w:del></w:rPr></w:pPr><w:del w:id="15" w:author="usai" w:date="2004-02-18T22:39:00Z"><w:r><w:rPr></w:rPr></w:r></w:del></w:p><w:p><w:pPr><w:pStyle w:val="Normal"/><w:widowControl/><w:tabs><w:tab w:val="clear" w:pos="720"/><w:tab w:val="left" w:pos="1985" w:leader="none"/></w:tabs><w:bidi w:val="0"/><w:spacing w:before="60" w:after="0"/><w:ind w:hanging="0"/><w:rPr><w:del w:id="18" w:author="usai" w:date="2004-02-18T22:39:00Z"></w:del></w:rPr></w:pPr><w:del w:id="17" w:author="usai" w:date="2004-02-18T22:39:00Z"><w:r><w:rPr></w:rPr><w:delText>Summary</w:delText></w:r></w:del></w:p><w:p><w:pPr><w:pStyle w:val="Normal"/><w:widowControl/><w:tabs><w:tab w:val="clear" w:pos="720"/><w:tab w:val="left" w:pos="1985" w:leader="none"/></w:tabs><w:bidi w:val="0"/><w:spacing w:before="60" w:after="0"/><w:ind w:hanging="0"/><w:rPr><w:del w:id="20" w:author="usai" w:date="2004-02-18T22:39:00Z"></w:del></w:rPr></w:pPr><w:del w:id="19" w:author="usai" w:date="2004-02-18T22:39:00Z"><w:r><w:rPr></w:rPr></w:r></w:del></w:p><w:p><w:pPr><w:pStyle w:val="Normal"/><w:widowControl/><w:tabs><w:tab w:val="clear" w:pos="720"/><w:tab w:val="left" w:pos="1985" w:leader="none"/></w:tabs><w:bidi w:val="0"/><w:spacing w:before="60" w:after="0"/><w:ind w:hanging="0"/><w:rPr><w:del w:id="22" w:author="usai" w:date="2004-02-18T22:39:00Z"></w:del></w:rPr></w:pPr><w:del w:id="21" w:author="usai" w:date="2004-02-18T22:39:00Z"><w:r><w:rPr><w:sz w:val="24"/><w:szCs w:val="24"/></w:rPr><w:delText>The SES “test and processing plan” [1] and “recommendation criteria” [2] defines the tests to be performed by ASR vendors and their use in selecting the SES codec.</w:delText></w:r></w:del></w:p><w:p><w:pPr><w:pStyle w:val="Normal"/><w:widowControl/><w:tabs><w:tab w:val="clear" w:pos="720"/><w:tab w:val="left" w:pos="1985" w:leader="none"/></w:tabs><w:bidi w:val="0"/><w:spacing w:before="60" w:after="0"/><w:ind w:hanging="0"/><w:rPr><w:del w:id="24" w:author="usai" w:date="2004-02-18T22:39:00Z"></w:del></w:rPr></w:pPr><w:del w:id="23" w:author="usai" w:date="2004-02-18T22:39:00Z"><w:r><w:rPr></w:rPr></w:r></w:del></w:p><w:p><w:pPr><w:pStyle w:val="Normal"/><w:widowControl/><w:tabs><w:tab w:val="clear" w:pos="720"/><w:tab w:val="left" w:pos="1985" w:leader="none"/></w:tabs><w:bidi w:val="0"/><w:spacing w:before="60" w:after="0"/><w:ind w:hanging="0"/><w:rPr><w:del w:id="26" w:author="usai" w:date="2004-02-18T22:39:00Z"></w:del></w:rPr></w:pPr><w:del w:id="25" w:author="usai" w:date="2004-02-18T22:39:00Z"><w:r><w:rPr></w:rPr><w:delText>To help with checking and presentation of the evaluation results from the ASR vendors this document provides:</w:delText></w:r></w:del></w:p><w:p><w:pPr><w:pStyle w:val="Normal"/><w:widowControl/><w:tabs><w:tab w:val="clear" w:pos="720"/><w:tab w:val="left" w:pos="1985" w:leader="none"/></w:tabs><w:bidi w:val="0"/><w:spacing w:before="60" w:after="0"/><w:ind w:hanging="0"/><w:rPr><w:del w:id="28" w:author="usai" w:date="2004-02-18T22:39:00Z"></w:del></w:rPr></w:pPr><w:del w:id="27" w:author="usai" w:date="2004-02-18T22:39:00Z"><w:r><w:rPr></w:rPr></w:r></w:del></w:p><w:p><w:pPr><w:pStyle w:val="Normal"/><w:widowControl/><w:tabs><w:tab w:val="clear" w:pos="720"/><w:tab w:val="left" w:pos="1985" w:leader="none"/></w:tabs><w:bidi w:val="0"/><w:spacing w:before="60" w:after="0"/><w:ind w:hanging="0"/><w:rPr><w:sz w:val="24"/><w:szCs w:val="24"/><w:del w:id="30" w:author="usai" w:date="2004-02-18T22:39:00Z"></w:del></w:rPr></w:pPr><w:del w:id="29" w:author="usai" w:date="2004-02-18T22:39:00Z"><w:r><w:rPr><w:sz w:val="24"/><w:szCs w:val="24"/></w:rPr><w:delText>1) A spreadsheet that computes the average relative reduction in word error rate across the set of evaluation databases for each of the three comparisons between AMR and DSR. This is computed according to the scoring procedure documented in the SES recommendation criteria [2].</w:delText></w:r></w:del></w:p><w:p><w:pPr><w:pStyle w:val="Normal"/><w:widowControl/><w:tabs><w:tab w:val="clear" w:pos="720"/><w:tab w:val="left" w:pos="1985" w:leader="none"/></w:tabs><w:bidi w:val="0"/><w:spacing w:before="60" w:after="0"/><w:ind w:hanging="0"/><w:rPr><w:sz w:val="24"/><w:szCs w:val="24"/><w:del w:id="32" w:author="usai" w:date="2004-02-18T22:39:00Z"></w:del></w:rPr></w:pPr><w:del w:id="31" w:author="usai" w:date="2004-02-18T22:39:00Z"><w:r><w:rPr><w:sz w:val="24"/><w:szCs w:val="24"/></w:rPr></w:r></w:del></w:p><w:p><w:pPr><w:pStyle w:val="Normal"/><w:widowControl/><w:tabs><w:tab w:val="clear" w:pos="720"/><w:tab w:val="left" w:pos="1985" w:leader="none"/></w:tabs><w:bidi w:val="0"/><w:spacing w:before="60" w:after="0"/><w:ind w:hanging="0"/><w:rPr><w:sz w:val="24"/><w:szCs w:val="24"/><w:del w:id="34" w:author="usai" w:date="2004-02-18T22:39:00Z"></w:del></w:rPr></w:pPr><w:del w:id="33" w:author="usai" w:date="2004-02-18T22:39:00Z"><w:r><w:rPr><w:sz w:val="24"/><w:szCs w:val="24"/></w:rPr><w:delText>(see enclosed Microsoft Excel spreadsheet enclosed in this zip file)</w:delText></w:r></w:del></w:p><w:p><w:pPr><w:pStyle w:val="Normal"/><w:widowControl/><w:tabs><w:tab w:val="clear" w:pos="720"/><w:tab w:val="left" w:pos="1985" w:leader="none"/></w:tabs><w:bidi w:val="0"/><w:spacing w:before="60" w:after="0"/><w:ind w:hanging="0"/><w:rPr><w:sz w:val="24"/><w:szCs w:val="24"/><w:del w:id="36" w:author="usai" w:date="2004-02-18T22:39:00Z"></w:del></w:rPr></w:pPr><w:del w:id="35" w:author="usai" w:date="2004-02-18T22:39:00Z"><w:r><w:rPr><w:sz w:val="24"/><w:szCs w:val="24"/></w:rPr></w:r></w:del></w:p><w:p><w:pPr><w:pStyle w:val="Normal"/><w:widowControl/><w:tabs><w:tab w:val="clear" w:pos="720"/><w:tab w:val="left" w:pos="1985" w:leader="none"/></w:tabs><w:bidi w:val="0"/><w:spacing w:before="60" w:after="0"/><w:ind w:hanging="0"/><w:rPr><w:sz w:val="24"/><w:szCs w:val="24"/><w:del w:id="38" w:author="usai" w:date="2004-02-18T22:39:00Z"></w:del></w:rPr></w:pPr><w:del w:id="37" w:author="usai" w:date="2004-02-18T22:39:00Z"><w:r><w:rPr><w:sz w:val="24"/><w:szCs w:val="24"/></w:rPr><w:delText>2) a checklist of results that are expected to be received by ETSI from the ASR vendors and a mapping of where each result is used in the spreadsheet.</w:delText></w:r></w:del></w:p><w:p><w:pPr><w:pStyle w:val="Normal"/><w:widowControl/><w:tabs><w:tab w:val="clear" w:pos="720"/><w:tab w:val="left" w:pos="1985" w:leader="none"/></w:tabs><w:bidi w:val="0"/><w:spacing w:before="60" w:after="0"/><w:ind w:hanging="0"/><w:rPr><w:sz w:val="24"/><w:szCs w:val="24"/><w:del w:id="40" w:author="usai" w:date="2004-02-18T22:39:00Z"></w:del></w:rPr></w:pPr><w:del w:id="39" w:author="usai" w:date="2004-02-18T22:39:00Z"><w:r><w:rPr><w:sz w:val="24"/><w:szCs w:val="24"/></w:rPr></w:r></w:del></w:p><w:p><w:pPr><w:pStyle w:val="Normal"/><w:widowControl/><w:tabs><w:tab w:val="clear" w:pos="720"/><w:tab w:val="left" w:pos="1985" w:leader="none"/></w:tabs><w:bidi w:val="0"/><w:spacing w:before="60" w:after="0"/><w:ind w:hanging="0"/><w:rPr><w:sz w:val="24"/><w:szCs w:val="24"/><w:del w:id="42" w:author="usai" w:date="2004-02-18T22:39:00Z"></w:del></w:rPr></w:pPr><w:del w:id="41" w:author="usai" w:date="2004-02-18T22:39:00Z"><w:r><w:rPr><w:sz w:val="24"/><w:szCs w:val="24"/></w:rPr><w:delText>(see remainder of this document)</w:delText></w:r></w:del></w:p><w:p><w:pPr><w:pStyle w:val="Normal"/><w:widowControl/><w:tabs><w:tab w:val="clear" w:pos="720"/><w:tab w:val="left" w:pos="1985" w:leader="none"/></w:tabs><w:bidi w:val="0"/><w:spacing w:before="60" w:after="0"/><w:ind w:hanging="0"/><w:rPr><w:b/><w:b/><w:sz w:val="28"/><w:szCs w:val="28"/><w:del w:id="44" w:author="usai" w:date="2004-02-18T22:39:00Z"></w:del></w:rPr></w:pPr><w:del w:id="43" w:author="usai" w:date="2004-02-18T22:39:00Z"><w:r><w:rPr><w:b/><w:sz w:val="28"/><w:szCs w:val="28"/></w:rPr></w:r></w:del></w:p><w:p><w:pPr><w:pStyle w:val="Normal"/><w:widowControl/><w:tabs><w:tab w:val="clear" w:pos="720"/><w:tab w:val="left" w:pos="1985" w:leader="none"/></w:tabs><w:bidi w:val="0"/><w:spacing w:before="60" w:after="0"/><w:ind w:hanging="0"/><w:rPr><w:b/><w:b/><w:sz w:val="28"/><w:szCs w:val="28"/><w:del w:id="46" w:author="usai" w:date="2004-02-18T22:39:00Z"></w:del></w:rPr></w:pPr><w:del w:id="45" w:author="usai" w:date="2004-02-18T22:39:00Z"><w:r><w:rPr><w:b/><w:sz w:val="28"/><w:szCs w:val="28"/></w:rPr></w:r></w:del></w:p><w:p><w:pPr><w:pStyle w:val="Normal"/><w:widowControl/><w:tabs><w:tab w:val="clear" w:pos="720"/><w:tab w:val="left" w:pos="1985" w:leader="none"/></w:tabs><w:bidi w:val="0"/><w:spacing w:before="60" w:after="0"/><w:ind w:hanging="0"/><w:rPr><w:b/><w:b/><w:sz w:val="28"/><w:szCs w:val="28"/><w:del w:id="48" w:author="usai" w:date="2004-02-18T22:39:00Z"></w:del></w:rPr></w:pPr><w:del w:id="47" w:author="usai" w:date="2004-02-18T22:39:00Z"><w:r><w:rPr><w:b/><w:sz w:val="28"/><w:szCs w:val="28"/></w:rPr></w:r></w:del></w:p><w:p><w:pPr><w:pStyle w:val="Normal"/><w:widowControl/><w:tabs><w:tab w:val="clear" w:pos="720"/><w:tab w:val="left" w:pos="1985" w:leader="none"/></w:tabs><w:bidi w:val="0"/><w:spacing w:before="60" w:after="0"/><w:ind w:hanging="0"/><w:rPr><w:b/><w:b/><w:sz w:val="28"/><w:szCs w:val="28"/><w:del w:id="50" w:author="usai" w:date="2004-02-18T22:39:00Z"></w:del></w:rPr></w:pPr><w:del w:id="49" w:author="usai" w:date="2004-02-18T22:39:00Z"><w:r><w:rPr><w:b/><w:sz w:val="28"/><w:szCs w:val="28"/></w:rPr><w:delText>References</w:delText></w:r></w:del></w:p><w:p><w:pPr><w:pStyle w:val="Normal"/><w:widowControl/><w:tabs><w:tab w:val="clear" w:pos="720"/><w:tab w:val="left" w:pos="1985" w:leader="none"/></w:tabs><w:bidi w:val="0"/><w:spacing w:before="60" w:after="0"/><w:ind w:hanging="0"/><w:rPr><w:b/><w:b/><w:sz w:val="28"/><w:szCs w:val="28"/><w:del w:id="52" w:author="usai" w:date="2004-02-18T22:39:00Z"></w:del></w:rPr></w:pPr><w:del w:id="51" w:author="usai" w:date="2004-02-18T22:39:00Z"><w:r><w:rPr><w:b/><w:sz w:val="28"/><w:szCs w:val="28"/></w:rPr></w:r></w:del></w:p><w:p><w:pPr><w:pStyle w:val="Normal"/><w:widowControl/><w:tabs><w:tab w:val="clear" w:pos="720"/><w:tab w:val="left" w:pos="1985" w:leader="none"/></w:tabs><w:bidi w:val="0"/><w:spacing w:before="60" w:after="0"/><w:ind w:hanging="0"/><w:rPr><w:lang w:val="en-US" w:eastAsia="de-DE"/><w:del w:id="54" w:author="usai" w:date="2004-02-18T22:39:00Z"></w:del></w:rPr></w:pPr><w:del w:id="53" w:author="usai" w:date="2004-02-18T22:39:00Z"><w:r><w:rPr><w:lang w:val="en-US" w:eastAsia="de-DE"/></w:rPr><w:delText xml:space="preserve">[1] </w:delText><w:tab/><w:delText xml:space="preserve">“Test and Processing plan for default codec evaluation for speech enabled services (SES)”, Tdoc S4-030395 </w:delText></w:r></w:del></w:p><w:p><w:pPr><w:pStyle w:val="Normal"/><w:widowControl/><w:tabs><w:tab w:val="clear" w:pos="720"/><w:tab w:val="left" w:pos="1985" w:leader="none"/></w:tabs><w:bidi w:val="0"/><w:spacing w:before="60" w:after="0"/><w:ind w:hanging="0"/><w:rPr><w:lang w:val="en-US" w:eastAsia="de-DE"/><w:del w:id="56" w:author="usai" w:date="2004-02-18T22:39:00Z"></w:del></w:rPr></w:pPr><w:del w:id="55" w:author="usai" w:date="2004-02-18T22:39:00Z"><w:r><w:rPr><w:lang w:val="en-US" w:eastAsia="de-DE"/></w:rPr></w:r></w:del></w:p><w:p><w:pPr><w:pStyle w:val="Normal"/><w:widowControl/><w:tabs><w:tab w:val="clear" w:pos="720"/><w:tab w:val="left" w:pos="1985" w:leader="none"/></w:tabs><w:bidi w:val="0"/><w:spacing w:before="60" w:after="0"/><w:ind w:hanging="0"/><w:rPr><w:lang w:val="en-US" w:eastAsia="de-DE"/><w:del w:id="62" w:author="usai" w:date="2004-02-18T22:39:00Z"></w:del></w:rPr></w:pPr><w:del w:id="57" w:author="usai" w:date="2004-02-18T22:39:00Z"><w:r><w:rPr><w:lang w:val="en-US"/></w:rPr><w:delText>[2]</w:delText><w:tab/><w:delText>“</w:delText></w:r></w:del><w:del w:id="58" w:author="usai" w:date="2004-02-18T22:39:00Z"><w:r><w:rPr></w:rPr><w:delText>Recommendation Criteria for Default Codec for Speech Enabled Services (SES</w:delText></w:r></w:del><w:del w:id="59" w:author="usai" w:date="2004-02-18T22:39:00Z"><w:r><w:rPr><w:lang w:val="en-US" w:eastAsia="de-DE"/></w:rPr><w:delText>)”,</w:delText></w:r></w:del><w:del w:id="60" w:author="usai" w:date="2004-02-18T22:39:00Z"><w:r><w:rPr><w:b/><w:lang w:val="en-US" w:eastAsia="de-DE"/></w:rPr><w:delText xml:space="preserve"> </w:delText></w:r></w:del><w:del w:id="61" w:author="usai" w:date="2004-02-18T22:39:00Z"><w:r><w:rPr><w:lang w:val="en-US" w:eastAsia="de-DE"/></w:rPr><w:delText xml:space="preserve">Tdoc S4-030540 </w:delText></w:r></w:del></w:p><w:p><w:pPr><w:pStyle w:val="Normal"/><w:ind w:left="900" w:hanging="900"/><w:rPr><w:lang w:val="en-US" w:eastAsia="de-DE"/><w:del w:id="64" w:author="usai" w:date="2004-02-18T22:39:00Z"></w:del></w:rPr></w:pPr><w:del w:id="63" w:author="usai" w:date="2004-02-18T22:39:00Z"><w:r><w:rPr><w:lang w:val="en-US" w:eastAsia="de-DE"/></w:rPr></w:r></w:del></w:p><w:p><w:pPr><w:pStyle w:val="Normal"/><w:ind w:left="900" w:hanging="900"/><w:rPr><w:sz w:val="24"/><w:szCs w:val="24"/><w:lang w:val="en-US" w:eastAsia="de-DE"/><w:del w:id="67" w:author="usai" w:date="2004-02-18T22:39:00Z"></w:del></w:rPr></w:pPr><w:del w:id="65" w:author="usai" w:date="2004-02-18T22:39:00Z"><w:r><w:rPr><w:lang w:val="en-US" w:eastAsia="de-DE"/></w:rPr><w:delText>[3]</w:delText><w:tab/><w:delText xml:space="preserve">Enclosed MS Excel spreadsheet “SES Results Spreadsheet” </w:delText></w:r></w:del><w:del w:id="66" w:author="usai" w:date="2004-02-18T22:39:00Z"><w:r><w:rPr><w:sz w:val="24"/><w:szCs w:val="24"/></w:rPr><w:delText>S4-030784</w:delText></w:r></w:del><w:r><w:br w:type="page"/></w:r></w:p><w:p><w:pPr><w:pStyle w:val="Normal"/><w:widowControl/><w:bidi w:val="0"/><w:ind w:left="900" w:hanging="900"/><w:jc w:val="left"/><w:rPr><w:b/><w:b/><w:sz w:val="28"/><w:szCs w:val="28"/><w:del w:id="69" w:author="usai" w:date="2004-02-18T22:39:00Z"></w:del></w:rPr></w:pPr><w:del w:id="68" w:author="usai" w:date="2004-02-18T22:39:00Z"><w:r><w:rPr><w:b/><w:sz w:val="28"/><w:szCs w:val="28"/></w:rPr><w:delText>Checklist of results from ASR vendors</w:delText></w:r></w:del></w:p><w:p><w:pPr><w:pStyle w:val="Normal"/><w:widowControl/><w:bidi w:val="0"/><w:ind w:left="900" w:hanging="900"/><w:rPr><w:b/><w:b/><w:sz w:val="28"/><w:szCs w:val="28"/><w:del w:id="71" w:author="usai" w:date="2004-02-18T22:39:00Z"></w:del></w:rPr></w:pPr><w:del w:id="70" w:author="usai" w:date="2004-02-18T22:39:00Z"><w:r><w:rPr><w:b/><w:sz w:val="28"/><w:szCs w:val="28"/></w:rPr></w:r></w:del></w:p><w:p><w:pPr><w:pStyle w:val="Normal"/><w:widowControl/><w:bidi w:val="0"/><w:ind w:left="900" w:hanging="900"/><w:rPr><w:b/><w:b/><w:sz w:val="28"/><w:szCs w:val="28"/><w:u w:val="single"/><w:del w:id="73" w:author="usai" w:date="2004-02-18T22:39:00Z"></w:del></w:rPr></w:pPr><w:del w:id="72" w:author="usai" w:date="2004-02-18T22:39:00Z"><w:r><w:rPr><w:b/><w:sz w:val="28"/><w:szCs w:val="28"/><w:u w:val="single"/></w:rPr><w:delText>Scansoft</w:delText></w:r></w:del></w:p><w:p><w:pPr><w:pStyle w:val="Normal"/><w:widowControl/><w:bidi w:val="0"/><w:ind w:left="900" w:hanging="900"/><w:rPr><w:b/><w:b/><w:sz w:val="28"/><w:szCs w:val="28"/><w:u w:val="single"/><w:del w:id="75" w:author="usai" w:date="2004-02-18T22:39:00Z"></w:del></w:rPr></w:pPr><w:del w:id="74" w:author="usai" w:date="2004-02-18T22:39:00Z"><w:r><w:rPr><w:b/><w:sz w:val="28"/><w:szCs w:val="28"/><w:u w:val="single"/></w:rPr></w:r></w:del></w:p><w:p><w:pPr><w:pStyle w:val="Normal"/><w:widowControl/><w:bidi w:val="0"/><w:ind w:left="900" w:hanging="900"/><w:rPr><w:b/><w:b/><w:del w:id="77" w:author="usai" w:date="2004-02-18T22:39:00Z"></w:del></w:rPr></w:pPr><w:del w:id="76" w:author="usai" w:date="2004-02-18T22:39:00Z"><w:r><w:rPr><w:b/></w:rPr><w:delText>Proprietary Databases</w:delText></w:r></w:del></w:p><w:p><w:pPr><w:pStyle w:val="Normal"/><w:widowControl/><w:bidi w:val="0"/><w:ind w:left="900" w:hanging="900"/><w:rPr><w:b/><w:b/><w:del w:id="79" w:author="usai" w:date="2004-02-18T22:39:00Z"></w:del></w:rPr></w:pPr><w:del w:id="78" w:author="usai" w:date="2004-02-18T22:39:00Z"><w:r><w:rPr><w:b/></w:rPr></w:r></w:del></w:p><w:p><w:pPr><w:pStyle w:val="Normal"/><w:widowControl/><w:bidi w:val="0"/><w:ind w:left="900" w:hanging="900"/><w:rPr><w:b/><w:b/><w:del w:id="81" w:author="usai" w:date="2004-02-18T22:39:00Z"></w:del></w:rPr></w:pPr><w:del w:id="80" w:author="usai" w:date="2004-02-18T22:39:00Z"><w:r><w:rPr><w:b/></w:rPr><w:delText>US English In-Car</w:delText></w:r></w:del></w:p><w:p><w:pPr><w:pStyle w:val="Normal"/><w:widowControl/><w:bidi w:val="0"/><w:rPr></w:rPr></w:pPr><w:r><w:rPr></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82"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83"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84"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85"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86"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87"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88"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89"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90"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91" w:author="usai" w:date="2004-02-18T22:39:00Z"><w:r><w:rPr></w:rPr><w:delText>Low data rate: D15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92"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93" w:author="usai" w:date="2004-02-18T22:39:00Z"><w:r><w:rPr></w:rPr><w:delText>High data rate 8kHz: D15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widowControl/><w:bidi w:val="0"/><w:rPr></w:rPr></w:pPr><w:del w:id="94"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del w:id="96" w:author="usai" w:date="2004-02-18T22:39:00Z"></w:del></w:rPr></w:pPr><w:del w:id="95" w:author="usai" w:date="2004-02-18T22:39:00Z"><w:r><w:rPr></w:rPr><w:delText>Low data rate: E15</w:delText></w:r></w:del></w:p><w:p><w:pPr><w:pStyle w:val="Normal"/><w:widowControl/><w:bidi w:val="0"/><w:rPr><w:del w:id="98" w:author="usai" w:date="2004-02-18T22:39:00Z"></w:del></w:rPr></w:pPr><w:del w:id="97" w:author="usai" w:date="2004-02-18T22:39:00Z"><w:r><w:rPr></w:rPr><w:delText>&amp;</w:delText></w:r></w:del></w:p><w:p><w:pPr><w:pStyle w:val="Normal"/><w:widowControl/><w:bidi w:val="0"/><w:rPr></w:rPr></w:pPr><w:del w:id="99" w:author="usai" w:date="2004-02-18T22:39:00Z"><w:r><w:rPr></w:rPr><w:delText>High data rate 8kHz: E15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widowControl/><w:bidi w:val="0"/><w:rPr></w:rPr></w:pPr><w:del w:id="100"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01"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del w:id="102"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03"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04" w:author="usai" w:date="2004-02-18T22:39:00Z"><w:r><w:rPr></w:rPr><w:delText>Low data rate: D25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05"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06" w:author="usai" w:date="2004-02-18T22:39:00Z"><w:r><w:rPr></w:rPr><w:delText>High data rate 8kHz: D25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widowControl/><w:bidi w:val="0"/><w:rPr></w:rPr></w:pPr><w:del w:id="107"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del w:id="109" w:author="usai" w:date="2004-02-18T22:39:00Z"></w:del></w:rPr></w:pPr><w:del w:id="108" w:author="usai" w:date="2004-02-18T22:39:00Z"><w:r><w:rPr></w:rPr><w:delText>Low data rate: E25</w:delText></w:r></w:del></w:p><w:p><w:pPr><w:pStyle w:val="Normal"/><w:widowControl/><w:bidi w:val="0"/><w:rPr><w:del w:id="111" w:author="usai" w:date="2004-02-18T22:39:00Z"></w:del></w:rPr></w:pPr><w:del w:id="110" w:author="usai" w:date="2004-02-18T22:39:00Z"><w:r><w:rPr></w:rPr><w:delText>&amp;</w:delText></w:r></w:del></w:p><w:p><w:pPr><w:pStyle w:val="Normal"/><w:widowControl/><w:bidi w:val="0"/><w:rPr></w:rPr></w:pPr><w:del w:id="112" w:author="usai" w:date="2004-02-18T22:39:00Z"><w:r><w:rPr></w:rPr><w:delText>High data rate 8kHz: E25</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widowControl/><w:bidi w:val="0"/><w:rPr></w:rPr></w:pPr><w:del w:id="113" w:author="usai" w:date="2004-02-18T22:39:00Z"><w:r><w:rPr></w:rPr><w:delText>16kHz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widowControl/><w:bidi w:val="0"/><w:rPr></w:rPr></w:pPr><w:del w:id="114" w:author="usai" w:date="2004-02-18T22:39:00Z"><w:r><w:rPr></w:rPr><w:delText>Digits</w:delText></w:r></w:del></w:p></w:tc><w:tc><w:tcPr><w:tcW w:w="2250" w:type="dxa"/><w:tcBorders><w:top w:val="single" w:sz="18" w:space="0" w:color="000000"/><w:left w:val="single" w:sz="18" w:space="0" w:color="000000"/><w:bottom w:val="single" w:sz="6" w:space="0" w:color="000000"/><w:right w:val="single" w:sz="18" w:space="0" w:color="000000"/></w:tcBorders></w:tcPr><w:p><w:pPr><w:pStyle w:val="Normal"/><w:widowControl/><w:bidi w:val="0"/><w:rPr></w:rPr></w:pPr><w:del w:id="115"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116"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17"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18" w:author="usai" w:date="2004-02-18T22:39:00Z"><w:r><w:rPr></w:rPr><w:delText>High data rate 16kHz: D13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19"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0"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widowControl/><w:bidi w:val="0"/><w:rPr></w:rPr></w:pPr><w:del w:id="121"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rPr></w:pPr><w:del w:id="122" w:author="usai" w:date="2004-02-18T22:39:00Z"><w:r><w:rPr></w:rPr><w:delText>High data rate 16kHz: E13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widowControl/><w:bidi w:val="0"/><w:rPr></w:rPr></w:pPr><w:del w:id="123"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24"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del w:id="125"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26"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27" w:author="usai" w:date="2004-02-18T22:39:00Z"><w:r><w:rPr></w:rPr><w:delText>High data rate 16kHz: D23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128"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9"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widowControl/><w:bidi w:val="0"/><w:rPr></w:rPr></w:pPr><w:del w:id="130"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rPr></w:pPr><w:del w:id="131" w:author="usai" w:date="2004-02-18T22:39:00Z"><w:r><w:rPr></w:rPr><w:delText>High data rate 16kHz: E23</w:delText></w:r></w:del></w:p></w:tc></w:tr></w:tbl><w:p><w:pPr><w:pStyle w:val="Normal"/><w:rPr><w:del w:id="133" w:author="usai" w:date="2004-02-18T22:39:00Z"></w:del></w:rPr></w:pPr><w:del w:id="132" w:author="usai" w:date="2004-02-18T22:39:00Z"><w:r><w:rPr></w:rPr></w:r></w:del></w:p><w:p><w:pPr><w:pStyle w:val="Normal"/><w:rPr><w:del w:id="135" w:author="usai" w:date="2004-02-18T22:39:00Z"></w:del></w:rPr></w:pPr><w:del w:id="134" w:author="usai" w:date="2004-02-18T22:39:00Z"><w:r><w:rPr></w:rPr><w:delText>* Note: for “other tasks” the performance is the average word error rate over the test vocabularies other than the digits.</w:delText></w:r></w:del></w:p><w:p><w:pPr><w:pStyle w:val="Normal"/><w:rPr><w:del w:id="137" w:author="usai" w:date="2004-02-18T22:39:00Z"></w:del></w:rPr></w:pPr><w:del w:id="136" w:author="usai" w:date="2004-02-18T22:39:00Z"><w:r><w:rPr></w:rPr></w:r></w:del></w:p><w:p><w:pPr><w:pStyle w:val="Normal"/><w:widowControl/><w:bidi w:val="0"/><w:rPr><w:b/><w:b/><w:del w:id="139" w:author="usai" w:date="2004-02-18T22:39:00Z"></w:del></w:rPr></w:pPr><w:del w:id="138" w:author="usai" w:date="2004-02-18T22:39:00Z"><w:r><w:rPr><w:b/></w:rPr><w:delText xml:space="preserve">German In-Car </w:delText></w:r></w:del></w:p><w:p><w:pPr><w:pStyle w:val="Normal"/><w:widowControl/><w:bidi w:val="0"/><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140"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141"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142"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143"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144"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145"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46"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147"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48"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49" w:author="usai" w:date="2004-02-18T22:39:00Z"><w:r><w:rPr></w:rPr><w:delText>Low data rate: D16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50"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51" w:author="usai" w:date="2004-02-18T22:39:00Z"><w:r><w:rPr></w:rPr><w:delText>High data rate 8kHz: D16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152"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154" w:author="usai" w:date="2004-02-18T22:39:00Z"></w:del></w:rPr></w:pPr><w:del w:id="153" w:author="usai" w:date="2004-02-18T22:39:00Z"><w:r><w:rPr></w:rPr><w:delText>Low data rate: E16</w:delText></w:r></w:del></w:p><w:p><w:pPr><w:pStyle w:val="Normal"/><w:rPr><w:del w:id="156" w:author="usai" w:date="2004-02-18T22:39:00Z"></w:del></w:rPr></w:pPr><w:del w:id="155" w:author="usai" w:date="2004-02-18T22:39:00Z"><w:r><w:rPr></w:rPr><w:delText>&amp;</w:delText></w:r></w:del></w:p><w:p><w:pPr><w:pStyle w:val="Normal"/><w:rPr></w:rPr></w:pPr><w:del w:id="157" w:author="usai" w:date="2004-02-18T22:39:00Z"><w:r><w:rPr></w:rPr><w:delText>High data rate 8kHz: E16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158"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59"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160"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61"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62" w:author="usai" w:date="2004-02-18T22:39:00Z"><w:r><w:rPr></w:rPr><w:delText>Low data rate: D26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63"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64" w:author="usai" w:date="2004-02-18T22:39:00Z"><w:r><w:rPr></w:rPr><w:delText>High data rate 8kHz: D26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165"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167" w:author="usai" w:date="2004-02-18T22:39:00Z"></w:del></w:rPr></w:pPr><w:del w:id="166" w:author="usai" w:date="2004-02-18T22:39:00Z"><w:r><w:rPr></w:rPr><w:delText>Low data rate: E26</w:delText></w:r></w:del></w:p><w:p><w:pPr><w:pStyle w:val="Normal"/><w:rPr><w:del w:id="169" w:author="usai" w:date="2004-02-18T22:39:00Z"></w:del></w:rPr></w:pPr><w:del w:id="168" w:author="usai" w:date="2004-02-18T22:39:00Z"><w:r><w:rPr></w:rPr><w:delText>&amp;</w:delText></w:r></w:del></w:p><w:p><w:pPr><w:pStyle w:val="Normal"/><w:rPr></w:rPr></w:pPr><w:del w:id="170" w:author="usai" w:date="2004-02-18T22:39:00Z"><w:r><w:rPr></w:rPr><w:delText>High data rate 8kHz: E26</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171" w:author="usai" w:date="2004-02-18T22:39:00Z"><w:r><w:rPr></w:rPr><w:delText>16kHz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172" w:author="usai" w:date="2004-02-18T22:39:00Z"><w:r><w:rPr></w:rPr><w:delText>Digits</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73"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del w:id="174"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75"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76" w:author="usai" w:date="2004-02-18T22:39:00Z"><w:r><w:rPr></w:rPr><w:delText>High data rate 16kHz: D14</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77"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78"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179"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180" w:author="usai" w:date="2004-02-18T22:39:00Z"><w:r><w:rPr></w:rPr><w:delText>High data rate 16kHz: E14</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181"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182"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183"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84"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85" w:author="usai" w:date="2004-02-18T22:39:00Z"><w:r><w:rPr></w:rPr><w:delText>High data rate 16kHz: D24</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186"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87"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188"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189" w:author="usai" w:date="2004-02-18T22:39:00Z"><w:r><w:rPr></w:rPr><w:delText>High data rate 16kHz: E24</w:delText></w:r></w:del></w:p></w:tc></w:tr></w:tbl><w:p><w:pPr><w:pStyle w:val="Normal"/><w:rPr></w:rPr></w:pPr><w:r><w:rPr></w:rPr></w:r></w:p><w:p><w:pPr><w:pStyle w:val="Normal"/><w:rPr><w:del w:id="191" w:author="usai" w:date="2004-02-18T22:39:00Z"></w:del></w:rPr></w:pPr><w:del w:id="190" w:author="usai" w:date="2004-02-18T22:39:00Z"><w:r><w:rPr></w:rPr><w:delText>* Note: for “other tasks” the performance is the average word error rate over the test vocabularies other than the digits.</w:delText></w:r></w:del></w:p><w:p><w:pPr><w:pStyle w:val="Normal"/><w:rPr><w:del w:id="193" w:author="usai" w:date="2004-02-18T22:39:00Z"></w:del></w:rPr></w:pPr><w:del w:id="192" w:author="usai" w:date="2004-02-18T22:39:00Z"><w:r><w:rPr></w:rPr></w:r></w:del></w:p><w:p><w:pPr><w:pStyle w:val="Normal"/><w:rPr><w:del w:id="195" w:author="usai" w:date="2004-02-18T22:39:00Z"></w:del></w:rPr></w:pPr><w:del w:id="194" w:author="usai" w:date="2004-02-18T22:39:00Z"><w:r><w:rPr></w:rPr></w:r></w:del></w:p><w:p><w:pPr><w:pStyle w:val="Normal"/><w:rPr><w:b/><w:b/><w:del w:id="197" w:author="usai" w:date="2004-02-18T22:39:00Z"></w:del></w:rPr></w:pPr><w:del w:id="196" w:author="usai" w:date="2004-02-18T22:39:00Z"><w:r><w:rPr><w:b/></w:rPr><w:delText>Japanese In-Car</w:delText></w:r></w:del></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198"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199"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200"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201"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202"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03"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04"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205"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06"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07" w:author="usai" w:date="2004-02-18T22:39:00Z"><w:r><w:rPr></w:rPr><w:delText>Low data rate: D17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08"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09" w:author="usai" w:date="2004-02-18T22:39:00Z"><w:r><w:rPr></w:rPr><w:delText>High data rate 8kHz: D17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210"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212" w:author="usai" w:date="2004-02-18T22:39:00Z"></w:del></w:rPr></w:pPr><w:del w:id="211" w:author="usai" w:date="2004-02-18T22:39:00Z"><w:r><w:rPr></w:rPr><w:delText>Low data rate: E17</w:delText></w:r></w:del></w:p><w:p><w:pPr><w:pStyle w:val="Normal"/><w:rPr><w:del w:id="214" w:author="usai" w:date="2004-02-18T22:39:00Z"></w:del></w:rPr></w:pPr><w:del w:id="213" w:author="usai" w:date="2004-02-18T22:39:00Z"><w:r><w:rPr></w:rPr><w:delText>&amp;</w:delText></w:r></w:del></w:p><w:p><w:pPr><w:pStyle w:val="Normal"/><w:rPr></w:rPr></w:pPr><w:del w:id="215" w:author="usai" w:date="2004-02-18T22:39:00Z"><w:r><w:rPr></w:rPr><w:delText>High data rate 8kHz: E17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16"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17"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218"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19"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20" w:author="usai" w:date="2004-02-18T22:39:00Z"><w:r><w:rPr></w:rPr><w:delText>Low data rate: D27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21"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22" w:author="usai" w:date="2004-02-18T22:39:00Z"><w:r><w:rPr></w:rPr><w:delText>High data rate 8kHz: D27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223"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225" w:author="usai" w:date="2004-02-18T22:39:00Z"></w:del></w:rPr></w:pPr><w:del w:id="224" w:author="usai" w:date="2004-02-18T22:39:00Z"><w:r><w:rPr></w:rPr><w:delText>Low data rate: E27</w:delText></w:r></w:del></w:p><w:p><w:pPr><w:pStyle w:val="Normal"/><w:rPr><w:del w:id="227" w:author="usai" w:date="2004-02-18T22:39:00Z"></w:del></w:rPr></w:pPr><w:del w:id="226" w:author="usai" w:date="2004-02-18T22:39:00Z"><w:r><w:rPr></w:rPr><w:delText>&amp;</w:delText></w:r></w:del></w:p><w:p><w:pPr><w:pStyle w:val="Normal"/><w:rPr></w:rPr></w:pPr><w:del w:id="228" w:author="usai" w:date="2004-02-18T22:39:00Z"><w:r><w:rPr></w:rPr><w:delText>High data rate 8kHz: E27</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229" w:author="usai" w:date="2004-02-18T22:39:00Z"><w:r><w:rPr></w:rPr><w:delText>16kHz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30" w:author="usai" w:date="2004-02-18T22:39:00Z"><w:r><w:rPr></w:rPr><w:delText>Digits</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31"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del w:id="232"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33"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34" w:author="usai" w:date="2004-02-18T22:39:00Z"><w:r><w:rPr></w:rPr><w:delText>High data rate 16kHz: D15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35"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236"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237"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238" w:author="usai" w:date="2004-02-18T22:39:00Z"><w:r><w:rPr></w:rPr><w:delText>High data rate 16kHz: E15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39" w:author="usai" w:date="2004-02-18T22:39:00Z"><w:r><w:rPr></w:rPr><w:delText>Other tasks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40"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241"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42"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43" w:author="usai" w:date="2004-02-18T22:39:00Z"><w:r><w:rPr></w:rPr><w:delText>High data rate 16kHz: D25</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44"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245"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246"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247" w:author="usai" w:date="2004-02-18T22:39:00Z"><w:r><w:rPr></w:rPr><w:delText>High data rate 16kHz: E25</w:delText></w:r></w:del></w:p></w:tc></w:tr></w:tbl><w:p><w:pPr><w:pStyle w:val="Normal"/><w:rPr><w:del w:id="249" w:author="usai" w:date="2004-02-18T22:39:00Z"></w:del></w:rPr></w:pPr><w:del w:id="248" w:author="usai" w:date="2004-02-18T22:39:00Z"><w:r><w:rPr></w:rPr></w:r></w:del></w:p><w:p><w:pPr><w:pStyle w:val="Normal"/><w:rPr><w:del w:id="251" w:author="usai" w:date="2004-02-18T22:39:00Z"></w:del></w:rPr></w:pPr><w:del w:id="250" w:author="usai" w:date="2004-02-18T22:39:00Z"><w:r><w:rPr></w:rPr><w:delText>* Note: for “other tasks” the performance is the average word error rate over the test vocabularies other than the digits.</w:delText></w:r></w:del></w:p><w:p><w:pPr><w:pStyle w:val="Normal"/><w:rPr><w:del w:id="253" w:author="usai" w:date="2004-02-18T22:39:00Z"></w:del></w:rPr></w:pPr><w:del w:id="252" w:author="usai" w:date="2004-02-18T22:39:00Z"><w:r><w:rPr></w:rPr></w:r></w:del></w:p><w:p><w:pPr><w:pStyle w:val="Normal"/><w:rPr><w:del w:id="255" w:author="usai" w:date="2004-02-18T22:39:00Z"></w:del></w:rPr></w:pPr><w:del w:id="254" w:author="usai" w:date="2004-02-18T22:39:00Z"><w:r><w:rPr></w:rPr></w:r></w:del></w:p><w:p><w:pPr><w:pStyle w:val="Normal"/><w:rPr><w:del w:id="257" w:author="usai" w:date="2004-02-18T22:39:00Z"></w:del></w:rPr></w:pPr><w:del w:id="256" w:author="usai" w:date="2004-02-18T22:39:00Z"><w:r><w:rPr></w:rPr></w:r></w:del></w:p><w:p><w:pPr><w:pStyle w:val="Normal"/><w:rPr><w:del w:id="259" w:author="usai" w:date="2004-02-18T22:39:00Z"></w:del></w:rPr></w:pPr><w:del w:id="258" w:author="usai" w:date="2004-02-18T22:39:00Z"><w:r><w:rPr></w:rPr></w:r></w:del></w:p><w:p><w:pPr><w:pStyle w:val="Normal"/><w:rPr><w:del w:id="261" w:author="usai" w:date="2004-02-18T22:39:00Z"></w:del></w:rPr></w:pPr><w:del w:id="260" w:author="usai" w:date="2004-02-18T22:39:00Z"><w:r><w:rPr></w:rPr></w:r></w:del></w:p><w:p><w:pPr><w:pStyle w:val="Normal"/><w:rPr><w:del w:id="263" w:author="usai" w:date="2004-02-18T22:39:00Z"></w:del></w:rPr></w:pPr><w:del w:id="262" w:author="usai" w:date="2004-02-18T22:39:00Z"><w:r><w:rPr></w:rPr></w:r></w:del></w:p><w:p><w:pPr><w:pStyle w:val="Normal"/><w:rPr><w:del w:id="265" w:author="usai" w:date="2004-02-18T22:39:00Z"></w:del></w:rPr></w:pPr><w:del w:id="264" w:author="usai" w:date="2004-02-18T22:39:00Z"><w:r><w:rPr></w:rPr></w:r></w:del></w:p><w:p><w:pPr><w:pStyle w:val="Normal"/><w:rPr><w:del w:id="267" w:author="usai" w:date="2004-02-18T22:39:00Z"></w:del></w:rPr></w:pPr><w:del w:id="266" w:author="usai" w:date="2004-02-18T22:39:00Z"><w:r><w:rPr></w:rPr></w:r></w:del></w:p><w:p><w:pPr><w:pStyle w:val="Normal"/><w:rPr><w:del w:id="269" w:author="usai" w:date="2004-02-18T22:39:00Z"></w:del></w:rPr></w:pPr><w:del w:id="268" w:author="usai" w:date="2004-02-18T22:39:00Z"><w:r><w:rPr></w:rPr></w:r></w:del></w:p><w:p><w:pPr><w:pStyle w:val="Normal"/><w:rPr><w:b/><w:b/><w:del w:id="271" w:author="usai" w:date="2004-02-18T22:39:00Z"></w:del></w:rPr></w:pPr><w:del w:id="270" w:author="usai" w:date="2004-02-18T22:39:00Z"><w:r><w:rPr><w:b/></w:rPr><w:delText>3GPP “supplied” databases</w:delText></w:r></w:del></w:p><w:p><w:pPr><w:pStyle w:val="Normal"/><w:widowControl/><w:bidi w:val="0"/><w:rPr><w:b/><w:b/><w:del w:id="273" w:author="usai" w:date="2004-02-18T22:39:00Z"></w:del></w:rPr></w:pPr><w:del w:id="272" w:author="usai" w:date="2004-02-18T22:39:00Z"><w:r><w:rPr><w:b/></w:rPr></w:r></w:del></w:p><w:p><w:pPr><w:pStyle w:val="Normal"/><w:rPr><w:b/><w:b/><w:del w:id="275" w:author="usai" w:date="2004-02-18T22:39:00Z"></w:del></w:rPr></w:pPr><w:del w:id="274" w:author="usai" w:date="2004-02-18T22:39:00Z"><w:r><w:rPr><w:b/></w:rPr><w:delText>Aurora-3 German</w:delText></w:r></w:del></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276"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277"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278"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279"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280"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81"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82"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283"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284"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285" w:author="usai" w:date="2004-02-18T22:39:00Z"><w:r><w:rPr></w:rPr><w:delText>Low data rate: D11</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286"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287" w:author="usai" w:date="2004-02-18T22:39:00Z"><w:r><w:rPr></w:rPr><w:delText>High data rate 8kHz: D11</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288"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290" w:author="usai" w:date="2004-02-18T22:39:00Z"></w:del></w:rPr></w:pPr><w:del w:id="289" w:author="usai" w:date="2004-02-18T22:39:00Z"><w:r><w:rPr></w:rPr><w:delText xml:space="preserve">Low data rate: E11  </w:delText></w:r></w:del></w:p><w:p><w:pPr><w:pStyle w:val="Normal"/><w:rPr><w:del w:id="292" w:author="usai" w:date="2004-02-18T22:39:00Z"></w:del></w:rPr></w:pPr><w:del w:id="291" w:author="usai" w:date="2004-02-18T22:39:00Z"><w:r><w:rPr></w:rPr><w:delText>&amp;</w:delText></w:r></w:del></w:p><w:p><w:pPr><w:pStyle w:val="Normal"/><w:rPr></w:rPr></w:pPr><w:del w:id="293" w:author="usai" w:date="2004-02-18T22:39:00Z"><w:r><w:rPr></w:rPr><w:delText>High data rate 8kHz: E11</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294" w:author="usai" w:date="2004-02-18T22:39:00Z"><w:r><w:rPr></w:rPr><w:delText>16kHz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295" w:author="usai" w:date="2004-02-18T22:39:00Z"><w:r><w:rPr></w:rPr><w:delText>Digits</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296"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del w:id="297"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298"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299" w:author="usai" w:date="2004-02-18T22:39:00Z"><w:r><w:rPr></w:rPr><w:delText>High data rate 16kHz: D9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widowControl/><w:bidi w:val="0"/><w:rPr></w:rPr></w:pPr><w:del w:id="300"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301"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widowControl/><w:bidi w:val="0"/><w:rPr></w:rPr></w:pPr><w:del w:id="302"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rPr></w:pPr><w:del w:id="303" w:author="usai" w:date="2004-02-18T22:39:00Z"><w:r><w:rPr></w:rPr><w:delText>High data rate 16kHz: E9</w:delText></w:r></w:del></w:p></w:tc></w:tr></w:tbl><w:p><w:pPr><w:pStyle w:val="Normal"/><w:rPr></w:rPr></w:pPr><w:r><w:rPr></w:rPr></w:r></w:p><w:p><w:pPr><w:pStyle w:val="Normal"/><w:rPr></w:rPr></w:pPr><w:r><w:rPr></w:rPr></w:r></w:p><w:p><w:pPr><w:pStyle w:val="Normal"/><w:rPr><w:del w:id="305" w:author="usai" w:date="2004-02-18T22:39:00Z"></w:del></w:rPr></w:pPr><w:del w:id="304" w:author="usai" w:date="2004-02-18T22:39:00Z"><w:r><w:rPr></w:rPr><w:delText>Note: Word error rate taken as an average for the three conditions: well matched, medium mismatch and high mismatch.</w:delText></w:r></w:del></w:p><w:p><w:pPr><w:pStyle w:val="Normal"/><w:rPr><w:del w:id="307" w:author="usai" w:date="2004-02-18T22:39:00Z"></w:del></w:rPr></w:pPr><w:del w:id="306" w:author="usai" w:date="2004-02-18T22:39:00Z"><w:r><w:rPr></w:rPr></w:r></w:del></w:p><w:p><w:pPr><w:pStyle w:val="Normal"/><w:widowControl/><w:bidi w:val="0"/><w:rPr><w:b/><w:b/><w:del w:id="309" w:author="usai" w:date="2004-02-18T22:39:00Z"></w:del></w:rPr></w:pPr><w:del w:id="308" w:author="usai" w:date="2004-02-18T22:39:00Z"><w:r><w:rPr><w:b/></w:rPr><w:delText>Aurora-3 Spanish</w:delText></w:r></w:del></w:p><w:p><w:pPr><w:pStyle w:val="Normal"/><w:widowControl/><w:bidi w:val="0"/><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310"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311"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312"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313"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314"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315"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316"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317"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18"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319" w:author="usai" w:date="2004-02-18T22:39:00Z"><w:r><w:rPr></w:rPr><w:delText>Low data rate: D12 (or D13)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20"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321" w:author="usai" w:date="2004-02-18T22:39:00Z"><w:r><w:rPr></w:rPr><w:delText>High data rate 8kHz: D12 (or D13)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322"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324" w:author="usai" w:date="2004-02-18T22:39:00Z"></w:del></w:rPr></w:pPr><w:del w:id="323" w:author="usai" w:date="2004-02-18T22:39:00Z"><w:r><w:rPr></w:rPr><w:delText xml:space="preserve">Low data rate: E12 (or E13)  </w:delText></w:r></w:del></w:p><w:p><w:pPr><w:pStyle w:val="Normal"/><w:rPr><w:del w:id="326" w:author="usai" w:date="2004-02-18T22:39:00Z"></w:del></w:rPr></w:pPr><w:del w:id="325" w:author="usai" w:date="2004-02-18T22:39:00Z"><w:r><w:rPr></w:rPr><w:delText>&amp;</w:delText></w:r></w:del></w:p><w:p><w:pPr><w:pStyle w:val="Normal"/><w:rPr><w:del w:id="328" w:author="usai" w:date="2004-02-18T22:39:00Z"></w:del></w:rPr></w:pPr><w:del w:id="327" w:author="usai" w:date="2004-02-18T22:39:00Z"><w:r><w:rPr></w:rPr><w:delText>High data rate 8kHz:</w:delText></w:r></w:del></w:p><w:p><w:pPr><w:pStyle w:val="Normal"/><w:rPr></w:rPr></w:pPr><w:del w:id="329" w:author="usai" w:date="2004-02-18T22:39:00Z"><w:r><w:rPr></w:rPr><w:delText>E12 (or E13)</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330" w:author="usai" w:date="2004-02-18T22:39:00Z"><w:r><w:rPr></w:rPr><w:delText>16kHz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331" w:author="usai" w:date="2004-02-18T22:39:00Z"><w:r><w:rPr></w:rPr><w:delText>Digits</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332" w:author="usai" w:date="2004-02-18T22:39:00Z"><w:r><w:rPr></w:rPr><w:delText>w/o coding</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333"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34" w:author="usai" w:date="2004-02-18T22:3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del w:id="336" w:author="usai" w:date="2004-02-18T22:39:00Z"></w:del></w:rPr></w:pPr><w:del w:id="335" w:author="usai" w:date="2004-02-18T22:39:00Z"><w:r><w:rPr></w:rPr><w:delText>High data rate 16kHz:</w:delText></w:r></w:del></w:p><w:p><w:pPr><w:pStyle w:val="Normal"/><w:rPr></w:rPr></w:pPr><w:del w:id="337" w:author="usai" w:date="2004-02-18T22:39:00Z"><w:r><w:rPr></w:rPr><w:delText>D10 (or D11)</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38" w:author="usai" w:date="2004-02-18T22:39:00Z"><w:r><w:rPr></w:rPr><w:delText>AMR-WB 23.85</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339"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340" w:author="usai" w:date="2004-02-18T22:3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342" w:author="usai" w:date="2004-02-18T22:39:00Z"></w:del></w:rPr></w:pPr><w:del w:id="341" w:author="usai" w:date="2004-02-18T22:39:00Z"><w:r><w:rPr></w:rPr><w:delText>High data rate 16kHz:</w:delText></w:r></w:del></w:p><w:p><w:pPr><w:pStyle w:val="Normal"/><w:rPr></w:rPr></w:pPr><w:del w:id="343" w:author="usai" w:date="2004-02-18T22:39:00Z"><w:r><w:rPr></w:rPr><w:delText>E10 (or E11)</w:delText></w:r></w:del></w:p></w:tc></w:tr></w:tbl><w:p><w:pPr><w:pStyle w:val="Normal"/><w:rPr></w:rPr></w:pPr><w:r><w:rPr></w:rPr></w:r></w:p><w:p><w:pPr><w:pStyle w:val="Normal"/><w:rPr></w:rPr></w:pPr><w:r><w:rPr></w:rPr></w:r></w:p><w:p><w:pPr><w:pStyle w:val="Normal"/><w:rPr></w:rPr></w:pPr><w:r><w:rPr></w:rPr><w:t>Note: Word error rate taken as an average for the three conditions: well matched, medium mismatch and high mismatch.</w:t></w:r></w:p><w:p><w:pPr><w:pStyle w:val="Normal"/><w:rPr></w:rPr></w:pPr><w:r><w:rPr></w:rPr></w:r></w:p><w:p><w:pPr><w:pStyle w:val="Normal"/><w:rPr><w:del w:id="345" w:author="usai" w:date="2004-02-18T22:39:00Z"></w:del></w:rPr></w:pPr><w:del w:id="344" w:author="usai" w:date="2004-02-18T22:39:00Z"><w:r><w:rPr></w:rPr></w:r></w:del></w:p><w:p><w:pPr><w:pStyle w:val="Normal"/><w:rPr><w:del w:id="347" w:author="usai" w:date="2004-02-18T22:39:00Z"></w:del></w:rPr></w:pPr><w:del w:id="346" w:author="usai" w:date="2004-02-18T22:39:00Z"><w:r><w:rPr></w:rPr></w:r></w:del></w:p><w:p><w:pPr><w:pStyle w:val="Normal"/><w:rPr><w:del w:id="349" w:author="usai" w:date="2004-02-18T22:39:00Z"></w:del></w:rPr></w:pPr><w:del w:id="348" w:author="usai" w:date="2004-02-18T22:39:00Z"><w:r><w:rPr></w:rPr></w:r></w:del></w:p><w:p><w:pPr><w:pStyle w:val="Normal"/><w:rPr><w:del w:id="351" w:author="usai" w:date="2004-02-18T22:39:00Z"></w:del></w:rPr></w:pPr><w:del w:id="350" w:author="usai" w:date="2004-02-18T22:39:00Z"><w:r><w:rPr></w:rPr></w:r></w:del></w:p><w:p><w:pPr><w:pStyle w:val="Normal"/><w:rPr><w:del w:id="353" w:author="usai" w:date="2004-02-18T22:39:00Z"></w:del></w:rPr></w:pPr><w:del w:id="352" w:author="usai" w:date="2004-02-18T22:39:00Z"><w:r><w:rPr></w:rPr></w:r></w:del></w:p><w:p><w:pPr><w:pStyle w:val="Normal"/><w:rPr><w:del w:id="355" w:author="usai" w:date="2004-02-18T22:39:00Z"></w:del></w:rPr></w:pPr><w:del w:id="354" w:author="usai" w:date="2004-02-18T22:39:00Z"><w:r><w:rPr></w:rPr></w:r></w:del></w:p><w:p><w:pPr><w:pStyle w:val="Normal"/><w:rPr><w:del w:id="357" w:author="usai" w:date="2004-02-18T22:39:00Z"></w:del></w:rPr></w:pPr><w:del w:id="356" w:author="usai" w:date="2004-02-18T22:39:00Z"><w:r><w:rPr></w:rPr></w:r></w:del></w:p><w:p><w:pPr><w:pStyle w:val="Normal"/><w:rPr><w:b/><w:b/><w:del w:id="359" w:author="usai" w:date="2004-02-18T22:39:00Z"></w:del></w:rPr></w:pPr><w:del w:id="358" w:author="usai" w:date="2004-02-18T22:39:00Z"><w:r><w:rPr><w:b/></w:rPr><w:delText>Aurora-2</w:delText></w:r></w:del></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del w:id="360" w:author="usai" w:date="2004-02-18T22:39:00Z"><w:r><w:rPr></w:rPr><w:delText>s-rate</w:delText></w:r></w:del></w:p></w:tc><w:tc><w:tcPr><w:tcW w:w="2160" w:type="dxa"/><w:tcBorders><w:top w:val="single" w:sz="18" w:space="0" w:color="000000"/><w:left w:val="single" w:sz="18" w:space="0" w:color="000000"/><w:bottom w:val="single" w:sz="18" w:space="0" w:color="000000"/><w:right w:val="single" w:sz="18" w:space="0" w:color="000000"/></w:tcBorders></w:tcPr><w:p><w:pPr><w:pStyle w:val="Normal"/><w:rPr></w:rPr></w:pPr><w:del w:id="361" w:author="usai" w:date="2004-02-18T22:39:00Z"><w:r><w:rPr></w:rPr><w:delText>vocabs</w:delText></w:r></w:del></w:p></w:tc><w:tc><w:tcPr><w:tcW w:w="2250" w:type="dxa"/><w:tcBorders><w:top w:val="single" w:sz="18" w:space="0" w:color="000000"/><w:left w:val="single" w:sz="18" w:space="0" w:color="000000"/><w:bottom w:val="single" w:sz="18" w:space="0" w:color="000000"/><w:right w:val="single" w:sz="18" w:space="0" w:color="000000"/></w:tcBorders></w:tcPr><w:p><w:pPr><w:pStyle w:val="Normal"/><w:rPr></w:rPr></w:pPr><w:del w:id="362" w:author="usai" w:date="2004-02-18T22:39:00Z"><w:r><w:rPr></w:rPr><w:delText>codec</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363" w:author="usai" w:date="2004-02-18T22:39:00Z"><w:r><w:rPr></w:rPr><w:delText>Spreadsheet cell</w:delText></w:r></w:del></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del w:id="364" w:author="usai" w:date="2004-02-18T22:39:00Z"><w:r><w:rPr></w:rPr><w:delText>8kHz</w:delText></w:r></w:del></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del w:id="365" w:author="usai" w:date="2004-02-18T22:39:00Z"><w:r><w:rPr></w:rPr><w:delText xml:space="preserve">Digits </w:delText></w:r></w:del></w:p></w:tc><w:tc><w:tcPr><w:tcW w:w="2250" w:type="dxa"/><w:tcBorders><w:top w:val="single" w:sz="18" w:space="0" w:color="000000"/><w:left w:val="single" w:sz="18" w:space="0" w:color="000000"/><w:bottom w:val="single" w:sz="6" w:space="0" w:color="000000"/><w:right w:val="single" w:sz="18" w:space="0" w:color="000000"/></w:tcBorders></w:tcPr><w:p><w:pPr><w:pStyle w:val="Normal"/><w:rPr></w:rPr></w:pPr><w:del w:id="366" w:author="usai" w:date="2004-02-18T22:39:00Z"><w:r><w:rPr></w:rPr><w:delText xml:space="preserve">w/o coding         </w:delText></w:r></w:del></w:p></w:tc><w:tc><w:tcPr><w:tcW w:w="3017" w:type="dxa"/><w:tcBorders><w:top w:val="single" w:sz="18" w:space="0" w:color="000000"/><w:left w:val="single" w:sz="18" w:space="0" w:color="000000"/><w:bottom w:val="single" w:sz="6" w:space="0" w:color="000000"/><w:right w:val="single" w:sz="18" w:space="0" w:color="000000"/></w:tcBorders></w:tcPr><w:p><w:pPr><w:pStyle w:val="Normal"/><w:rPr><w:i/><w:i/></w:rPr></w:pPr><w:del w:id="367" w:author="usai" w:date="2004-02-18T22:39:00Z"><w:r><w:rPr><w:i/></w:rPr><w:delText>for information</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68" w:author="usai" w:date="2004-02-18T22:39: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369" w:author="usai" w:date="2004-02-18T22:39:00Z"><w:r><w:rPr></w:rPr><w:delText>Low data rate: D9 (or D10)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370" w:author="usai" w:date="2004-02-18T22:39: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371" w:author="usai" w:date="2004-02-18T22:39:00Z"><w:r><w:rPr></w:rPr><w:delText>High data rate 8kHz: D9 (or D10)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372" w:author="usai" w:date="2004-02-18T22:39: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374" w:author="usai" w:date="2004-02-18T22:39:00Z"></w:del></w:rPr></w:pPr><w:del w:id="373" w:author="usai" w:date="2004-02-18T22:39:00Z"><w:r><w:rPr></w:rPr><w:delText xml:space="preserve">Low data rate: E9 (or E10)  </w:delText></w:r></w:del></w:p><w:p><w:pPr><w:pStyle w:val="Normal"/><w:rPr><w:del w:id="376" w:author="usai" w:date="2004-02-18T22:39:00Z"></w:del></w:rPr></w:pPr><w:del w:id="375" w:author="usai" w:date="2004-02-18T22:39:00Z"><w:r><w:rPr></w:rPr><w:delText>&amp;</w:delText></w:r></w:del></w:p><w:p><w:pPr><w:pStyle w:val="Normal"/><w:rPr><w:del w:id="378" w:author="usai" w:date="2004-02-18T22:39:00Z"></w:del></w:rPr></w:pPr><w:del w:id="377" w:author="usai" w:date="2004-02-18T22:39:00Z"><w:r><w:rPr></w:rPr><w:delText>High data rate 8kHz:</w:delText></w:r></w:del></w:p><w:p><w:pPr><w:pStyle w:val="Normal"/><w:rPr></w:rPr></w:pPr><w:del w:id="379" w:author="usai" w:date="2004-02-18T22:39:00Z"><w:r><w:rPr></w:rPr><w:delText>E9 (or E10)</w:delText></w:r></w:del></w:p></w:tc></w:tr></w:tbl><w:p><w:pPr><w:pStyle w:val="Normal"/><w:rPr></w:rPr></w:pPr><w:r><w:rPr></w:rPr></w:r></w:p><w:p><w:pPr><w:pStyle w:val="Normal"/><w:rPr></w:rPr></w:pPr><w:r><w:rPr></w:rPr><w:t xml:space="preserve">Note that for Aurora-2 the average results should be computed using the ETSI Aurora spreadsheet: </w:t></w:r></w:p><w:p><w:pPr><w:pStyle w:val="Normal"/><w:numPr><w:ilvl w:val="0"/><w:numId w:val="2"/></w:numPr><w:rPr></w:rPr></w:pPr><w:r><w:rPr></w:rPr><w:t xml:space="preserve">average over SNRs from 0, 5, 10 15 and 20 dB, </w:t></w:r></w:p><w:p><w:pPr><w:pStyle w:val="Normal"/><w:numPr><w:ilvl w:val="0"/><w:numId w:val="2"/></w:numPr><w:rPr></w:rPr></w:pPr><w:r><w:rPr></w:rPr><w:t>average over test sets A, B &amp; C</w:t></w:r></w:p><w:p><w:pPr><w:pStyle w:val="Normal"/><w:numPr><w:ilvl w:val="0"/><w:numId w:val="2"/></w:numPr><w:rPr></w:rPr></w:pPr><w:r><w:rPr></w:rPr><w:t>average of multicondition and clean training conditions</w:t></w:r></w:p><w:p><w:pPr><w:pStyle w:val="Normal"/><w:rPr></w:rPr></w:pPr><w:r><w:rPr></w:rPr></w:r></w:p><w:p><w:pPr><w:pStyle w:val="Normal"/><w:rPr></w:rPr></w:pPr><w:r><w:rPr></w:rPr></w:r></w:p><w:p><w:pPr><w:pStyle w:val="Normal"/><w:rPr><w:del w:id="381" w:author="usai" w:date="2004-02-18T22:39:00Z"></w:del></w:rPr></w:pPr><w:del w:id="380" w:author="usai" w:date="2004-02-18T22:39:00Z"><w:r><w:rPr></w:rPr></w:r></w:del></w:p><w:p><w:pPr><w:pStyle w:val="Normal"/><w:rPr><w:b/><w:b/><w:ins w:id="384" w:author="Motorola PC" w:date="2004-02-02T13:44:00Z"><w:del w:id="385" w:author="usai" w:date="2004-02-18T22:39:00Z"></w:del></w:ins></w:rPr></w:pPr><w:ins w:id="382" w:author="Motorola PC" w:date="2004-02-02T13:44:00Z"><w:del w:id="383" w:author="usai" w:date="2004-02-18T22:39:00Z"><w:r><w:rPr><w:b/></w:rPr><w:delText>Aurora-3 Italian under channel errors</w:delText></w:r></w:del></w:ins></w:p><w:p><w:pPr><w:pStyle w:val="Normal"/><w:widowControl/><w:bidi w:val="0"/><w:rPr><w:b/><w:b/></w:rPr></w:pPr><w:r><w:rPr><w:b/></w:rPr></w:r></w:p><w:tbl><w:tblPr><w:tblW w:w="8525" w:type="dxa"/><w:jc w:val="left"/><w:tblInd w:w="-130" w:type="dxa"/><w:tblLayout w:type="fixed"/><w:tblCellMar><w:top w:w="0" w:type="dxa"/><w:left w:w="108" w:type="dxa"/><w:bottom w:w="0" w:type="dxa"/><w:right w:w="108" w:type="dxa"/></w:tblCellMar></w:tblPr><w:tblGrid><w:gridCol w:w="1098"/><w:gridCol w:w="1350"/><w:gridCol w:w="306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386" w:author="Motorola PC" w:date="2004-02-02T13:44:00Z"><w:del w:id="387" w:author="usai" w:date="2004-02-18T22:39:00Z"><w:r><w:rPr></w:rPr><w:delText>s-rate</w:delText></w:r></w:del></w:ins></w:p></w:tc><w:tc><w:tcPr><w:tcW w:w="1350" w:type="dxa"/><w:tcBorders><w:top w:val="single" w:sz="18" w:space="0" w:color="000000"/><w:left w:val="single" w:sz="18" w:space="0" w:color="000000"/><w:bottom w:val="single" w:sz="18" w:space="0" w:color="000000"/><w:right w:val="single" w:sz="18" w:space="0" w:color="000000"/></w:tcBorders></w:tcPr><w:p><w:pPr><w:pStyle w:val="Normal"/><w:rPr></w:rPr></w:pPr><w:ins w:id="388" w:author="Motorola PC" w:date="2004-02-02T13:44:00Z"><w:del w:id="389" w:author="usai" w:date="2004-02-18T22:39:00Z"><w:r><w:rPr></w:rPr><w:delText>vocabs</w:delText></w:r></w:del></w:ins></w:p></w:tc><w:tc><w:tcPr><w:tcW w:w="3060" w:type="dxa"/><w:tcBorders><w:top w:val="single" w:sz="18" w:space="0" w:color="000000"/><w:left w:val="single" w:sz="18" w:space="0" w:color="000000"/><w:bottom w:val="single" w:sz="18" w:space="0" w:color="000000"/><w:right w:val="single" w:sz="18" w:space="0" w:color="000000"/></w:tcBorders></w:tcPr><w:p><w:pPr><w:pStyle w:val="Normal"/><w:rPr></w:rPr></w:pPr><w:ins w:id="390" w:author="Motorola PC" w:date="2004-02-02T13:44:00Z"><w:del w:id="391" w:author="usai" w:date="2004-02-18T22:39:00Z"><w:r><w:rPr></w:rPr><w:delText>codec</w:delText></w:r></w:del></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392" w:author="Motorola PC" w:date="2004-02-02T13:44:00Z"><w:del w:id="393" w:author="usai" w:date="2004-02-18T22:39:00Z"><w:r><w:rPr></w:rPr><w:delText>Spreadsheet cell</w:delText></w:r></w:del></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394" w:author="Motorola PC" w:date="2004-02-02T13:44:00Z"><w:del w:id="395" w:author="usai" w:date="2004-02-18T22:39:00Z"><w:r><w:rPr></w:rPr><w:delText>8kHz</w:delText></w:r></w:del></w:ins></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ins w:id="396" w:author="Motorola PC" w:date="2004-02-02T13:44:00Z"><w:del w:id="397" w:author="usai" w:date="2004-02-18T22:39:00Z"><w:r><w:rPr></w:rPr><w:delText xml:space="preserve">Digits </w:delText></w:r></w:del></w:ins></w:p></w:tc><w:tc><w:tcPr><w:tcW w:w="3060" w:type="dxa"/><w:tcBorders><w:top w:val="single" w:sz="18" w:space="0" w:color="000000"/><w:left w:val="single" w:sz="18" w:space="0" w:color="000000"/><w:bottom w:val="single" w:sz="6" w:space="0" w:color="000000"/><w:right w:val="single" w:sz="18" w:space="0" w:color="000000"/></w:tcBorders></w:tcPr><w:p><w:pPr><w:pStyle w:val="Normal"/><w:rPr></w:rPr></w:pPr><w:ins w:id="398" w:author="Motorola PC" w:date="2004-02-02T13:44:00Z"><w:del w:id="399" w:author="usai" w:date="2004-02-18T22:39:00Z"><w:r><w:rPr></w:rPr><w:delText xml:space="preserve">w/o coding         </w:delText></w:r></w:del></w:ins></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ins w:id="400" w:author="Motorola PC" w:date="2004-02-02T13:44:00Z"><w:del w:id="401"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402" w:author="Motorola PC" w:date="2004-02-02T13:44:00Z"><w:del w:id="403" w:author="usai" w:date="2004-02-18T22:39:00Z"><w:r><w:rPr></w:rPr><w:delText>AMR-NB 4.75</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404" w:author="Motorola PC" w:date="2004-02-02T13:44:00Z"><w:del w:id="405"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06" w:author="Motorola PC" w:date="2004-02-02T13:44:00Z"><w:del w:id="407" w:author="usai" w:date="2004-02-18T22:39:00Z"><w:r><w:rPr><w:lang w:val="sv-SE"/></w:rPr><w:delText>AMR-NB 4.75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ins w:id="408" w:author="Motorola PC" w:date="2004-02-02T13:44:00Z"><w:del w:id="409" w:author="usai" w:date="2004-02-18T22:39:00Z"><w:r><w:rPr></w:rPr><w:delText>Low data rate: D36 (or D37)</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10" w:author="Motorola PC" w:date="2004-02-02T13:44:00Z"><w:del w:id="411" w:author="usai" w:date="2004-02-18T22:39:00Z"><w:r><w:rPr><w:lang w:val="sv-SE"/></w:rPr><w:delText>AMR-NB 4.75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rPr></w:pPr><w:ins w:id="412" w:author="Motorola PC" w:date="2004-02-02T13:44:00Z"><w:del w:id="413" w:author="usai" w:date="2004-02-18T22:39:00Z"><w:r><w:rPr></w:rPr><w:delText>Low data rate: D38 (or D39)</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14" w:author="Motorola PC" w:date="2004-02-02T13:44:00Z"><w:del w:id="415" w:author="usai" w:date="2004-02-18T22:39:00Z"><w:r><w:rPr><w:lang w:val="sv-SE"/></w:rPr><w:delText xml:space="preserve">AMR-NB 4.75 @ 10% BLER  </w:delText></w:r></w:del></w:ins></w:p></w:tc><w:tc><w:tcPr><w:tcW w:w="3017" w:type="dxa"/><w:tcBorders><w:top w:val="single" w:sz="6" w:space="0" w:color="000000"/><w:left w:val="single" w:sz="18" w:space="0" w:color="000000"/><w:bottom w:val="single" w:sz="6" w:space="0" w:color="000000"/><w:right w:val="single" w:sz="18" w:space="0" w:color="000000"/></w:tcBorders></w:tcPr><w:p><w:pPr><w:pStyle w:val="Normal"/><w:rPr><w:lang w:val="sv-SE"/></w:rPr></w:pPr><w:ins w:id="416" w:author="Motorola PC" w:date="2004-02-02T13:44:00Z"><w:del w:id="417"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lang w:val="sv-SE"/></w:rPr></w:pPr><w:r><w:rPr><w:lang w:val="sv-SE"/></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lang w:val="sv-SE"/></w:rPr></w:pPr><w:r><w:rPr><w:lang w:val="sv-SE"/></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rPr></w:pPr><w:ins w:id="418" w:author="Motorola PC" w:date="2004-02-02T13:44:00Z"><w:del w:id="419" w:author="usai" w:date="2004-02-18T22:39:00Z"><w:r><w:rPr></w:rPr><w:delText>AMR-NB 12.2</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420" w:author="Motorola PC" w:date="2004-02-02T13:44:00Z"><w:del w:id="421"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22" w:author="Motorola PC" w:date="2004-02-02T13:44:00Z"><w:del w:id="423" w:author="usai" w:date="2004-02-18T22:39:00Z"><w:r><w:rPr><w:lang w:val="sv-SE"/></w:rPr><w:delText>AMR-NB 12.2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rPr></w:pPr><w:ins w:id="424" w:author="Motorola PC" w:date="2004-02-02T13:44:00Z"><w:del w:id="425" w:author="usai" w:date="2004-02-18T22:39:00Z"><w:r><w:rPr></w:rPr><w:delText>High data rate 8kHz: D36 (or D37)</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26" w:author="Motorola PC" w:date="2004-02-02T13:44:00Z"><w:del w:id="427" w:author="usai" w:date="2004-02-18T22:39:00Z"><w:r><w:rPr><w:lang w:val="sv-SE"/></w:rPr><w:delText>AMR-NB 12.2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ins w:id="428" w:author="Motorola PC" w:date="2004-02-02T13:44:00Z"><w:del w:id="429" w:author="usai" w:date="2004-02-18T22:39:00Z"><w:r><w:rPr></w:rPr><w:delText>High data rate 8kHz: D38 (or D39)</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30" w:author="Motorola PC" w:date="2004-02-02T13:44:00Z"><w:del w:id="431" w:author="usai" w:date="2004-02-18T22:39:00Z"><w:r><w:rPr><w:lang w:val="sv-SE"/></w:rPr><w:delText>AMR-NB 12.2 @ 10%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432" w:author="Motorola PC" w:date="2004-02-02T13:44:00Z"><w:del w:id="433"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34" w:author="Motorola PC" w:date="2004-02-02T13:44:00Z"><w:del w:id="435" w:author="usai" w:date="2004-02-18T22:39:00Z"><w:r><w:rPr></w:rPr><w:delText>DSR at 8kHz</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436" w:author="Motorola PC" w:date="2004-02-02T13:44:00Z"><w:del w:id="437"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38" w:author="Motorola PC" w:date="2004-02-02T13:44:00Z"><w:del w:id="439" w:author="usai" w:date="2004-02-18T22:39:00Z"><w:r><w:rPr><w:lang w:val="sv-SE"/></w:rPr><w:delText>DSR 8kHz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del w:id="443" w:author="usai" w:date="2004-02-18T22:39:00Z"></w:del></w:ins></w:rPr></w:pPr><w:ins w:id="440" w:author="Motorola PC" w:date="2004-02-02T13:44:00Z"><w:del w:id="441" w:author="usai" w:date="2004-02-18T22:39:00Z"><w:r><w:rPr></w:rPr><w:delText>Low data rate: E36 (or E37) &amp;</w:delText></w:r></w:del></w:ins></w:p><w:p><w:pPr><w:pStyle w:val="Normal"/><w:rPr></w:rPr></w:pPr><w:ins w:id="444" w:author="Motorola PC" w:date="2004-02-02T13:44:00Z"><w:del w:id="445" w:author="usai" w:date="2004-02-18T22:39:00Z"><w:r><w:rPr></w:rPr><w:delText>High data rate 8kHz: E36 (or E37)</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46" w:author="Motorola PC" w:date="2004-02-02T13:44:00Z"><w:del w:id="447" w:author="usai" w:date="2004-02-18T22:39:00Z"><w:r><w:rPr><w:lang w:val="sv-SE"/></w:rPr><w:delText>DSR 8kHz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del w:id="451" w:author="usai" w:date="2004-02-18T22:39:00Z"></w:del></w:ins></w:rPr></w:pPr><w:ins w:id="448" w:author="Motorola PC" w:date="2004-02-02T13:44:00Z"><w:del w:id="449" w:author="usai" w:date="2004-02-18T22:39:00Z"><w:r><w:rPr></w:rPr><w:delText>Low data rate: E38 (or E39)</w:delText></w:r></w:del></w:ins></w:p><w:p><w:pPr><w:pStyle w:val="Normal"/><w:rPr><w:del w:id="455" w:author="usai" w:date="2004-02-18T22:39:00Z"></w:del></w:ins></w:rPr></w:pPr><w:ins w:id="452" w:author="Motorola PC" w:date="2004-02-02T13:44:00Z"><w:del w:id="453" w:author="usai" w:date="2004-02-18T22:39:00Z"><w:r><w:rPr></w:rPr><w:delText>&amp;</w:delText></w:r></w:del></w:ins></w:p><w:p><w:pPr><w:pStyle w:val="Normal"/><w:rPr></w:rPr></w:pPr><w:ins w:id="456" w:author="Motorola PC" w:date="2004-02-02T13:44:00Z"><w:del w:id="457" w:author="usai" w:date="2004-02-18T22:39:00Z"><w:r><w:rPr></w:rPr><w:delText>High data rate 8kHz: E38 (or E39)</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ins w:id="458" w:author="Motorola PC" w:date="2004-02-02T13:44:00Z"><w:del w:id="459" w:author="usai" w:date="2004-02-18T22:39:00Z"><w:r><w:rPr><w:lang w:val="sv-SE"/></w:rPr><w:delText>DSR 8kHz @ 10% BLER</w:delText></w:r></w:del></w:ins></w:p></w:tc><w:tc><w:tcPr><w:tcW w:w="3017" w:type="dxa"/><w:tcBorders><w:top w:val="single" w:sz="6" w:space="0" w:color="000000"/><w:left w:val="single" w:sz="18" w:space="0" w:color="000000"/><w:bottom w:val="single" w:sz="18" w:space="0" w:color="000000"/><w:right w:val="single" w:sz="18" w:space="0" w:color="000000"/></w:tcBorders></w:tcPr><w:p><w:pPr><w:pStyle w:val="Normal"/><w:widowControl/><w:bidi w:val="0"/><w:rPr><w:i/><w:i/></w:rPr></w:pPr><w:ins w:id="460" w:author="Motorola PC" w:date="2004-02-02T13:44:00Z"><w:del w:id="461" w:author="usai" w:date="2004-02-18T22:39:00Z"><w:r><w:rPr><w:i/></w:rPr><w:delText>for information</w:delText></w:r></w:del></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462" w:author="Motorola PC" w:date="2004-02-02T13:44:00Z"><w:del w:id="463" w:author="usai" w:date="2004-02-18T22:39:00Z"><w:r><w:rPr></w:rPr><w:delText>16kHz</w:delText></w:r></w:del></w:ins></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ins w:id="464" w:author="Motorola PC" w:date="2004-02-02T13:44:00Z"><w:del w:id="465" w:author="usai" w:date="2004-02-18T22:39:00Z"><w:r><w:rPr></w:rPr><w:delText>Digits</w:delText></w:r></w:del></w:ins></w:p></w:tc><w:tc><w:tcPr><w:tcW w:w="3060" w:type="dxa"/><w:tcBorders><w:top w:val="single" w:sz="18" w:space="0" w:color="000000"/><w:left w:val="single" w:sz="18" w:space="0" w:color="000000"/><w:bottom w:val="single" w:sz="6" w:space="0" w:color="000000"/><w:right w:val="single" w:sz="18" w:space="0" w:color="000000"/></w:tcBorders></w:tcPr><w:p><w:pPr><w:pStyle w:val="Normal"/><w:rPr></w:rPr></w:pPr><w:ins w:id="466" w:author="Motorola PC" w:date="2004-02-02T13:44:00Z"><w:del w:id="467" w:author="usai" w:date="2004-02-18T22:39:00Z"><w:r><w:rPr></w:rPr><w:delText>w/o coding</w:delText></w:r></w:del></w:ins></w:p></w:tc><w:tc><w:tcPr><w:tcW w:w="3017" w:type="dxa"/><w:tcBorders><w:top w:val="single" w:sz="18" w:space="0" w:color="000000"/><w:left w:val="single" w:sz="18" w:space="0" w:color="000000"/><w:bottom w:val="single" w:sz="6" w:space="0" w:color="000000"/><w:right w:val="single" w:sz="18" w:space="0" w:color="000000"/></w:tcBorders></w:tcPr><w:p><w:pPr><w:pStyle w:val="Normal"/><w:widowControl/><w:bidi w:val="0"/><w:rPr><w:i/><w:i/></w:rPr></w:pPr><w:ins w:id="468" w:author="Motorola PC" w:date="2004-02-02T13:44:00Z"><w:del w:id="469"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470" w:author="Motorola PC" w:date="2004-02-02T13:44:00Z"><w:del w:id="471" w:author="usai" w:date="2004-02-18T22:39:00Z"><w:r><w:rPr></w:rPr><w:delText>AMR-WB 12.65</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472" w:author="Motorola PC" w:date="2004-02-02T13:44:00Z"><w:del w:id="473"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74" w:author="Motorola PC" w:date="2004-02-02T13:44:00Z"><w:del w:id="475" w:author="usai" w:date="2004-02-18T22:39:00Z"><w:r><w:rPr><w:lang w:val="sv-SE"/></w:rPr><w:delText>AMR-WB 12.65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ins w:id="476" w:author="Motorola PC" w:date="2004-02-02T13:44:00Z"><w:del w:id="477" w:author="usai" w:date="2004-02-18T22:39:00Z"><w:r><w:rPr></w:rPr><w:delText>High data rate 16kHz: D29 (or D30)</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78" w:author="Motorola PC" w:date="2004-02-02T13:44:00Z"><w:del w:id="479" w:author="usai" w:date="2004-02-18T22:39:00Z"><w:r><w:rPr><w:lang w:val="sv-SE"/></w:rPr><w:delText>AMR-WB 12.65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ins w:id="480" w:author="Motorola PC" w:date="2004-02-02T13:44:00Z"><w:del w:id="481" w:author="usai" w:date="2004-02-18T22:39:00Z"><w:r><w:rPr></w:rPr><w:delText>High data rate 16kHz: D31 (or D32)</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ins w:id="482" w:author="Motorola PC" w:date="2004-02-02T13:44:00Z"><w:del w:id="483" w:author="usai" w:date="2004-02-18T22:39:00Z"><w:r><w:rPr><w:lang w:val="sv-SE"/></w:rPr><w:delText xml:space="preserve">AMR-WB 12.65 @ 10% BLER </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484" w:author="Motorola PC" w:date="2004-02-02T13:44:00Z"><w:del w:id="485"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486" w:author="Motorola PC" w:date="2004-02-02T13:44:00Z"><w:moveFrom w:id="487" w:author="usai" w:date="2004-02-18T22:39:00Z"><w:r><w:rPr></w:rPr><w:t>AMR-WB 23.85</w:t></w:r></w:moveFrom></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488" w:author="Motorola PC" w:date="2004-02-02T13:44:00Z"><w:del w:id="489"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rPr></w:pPr><w:ins w:id="490" w:author="Motorola PC" w:date="2004-02-02T13:44:00Z"><w:del w:id="491" w:author="usai" w:date="2004-02-18T22:39:00Z"><w:r><w:rPr><w:lang w:val="sv-SE"/></w:rPr><w:delText>AMR-WB 23.85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492" w:author="Motorola PC" w:date="2004-02-02T13:44:00Z"><w:del w:id="493"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94" w:author="Motorola PC" w:date="2004-02-02T13:44:00Z"><w:del w:id="495" w:author="usai" w:date="2004-02-18T22:39:00Z"><w:r><w:rPr><w:lang w:val="sv-SE"/></w:rPr><w:delText>AMR-WB 23.85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496" w:author="Motorola PC" w:date="2004-02-02T13:44:00Z"><w:del w:id="497"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498" w:author="Motorola PC" w:date="2004-02-02T13:44:00Z"><w:del w:id="499" w:author="usai" w:date="2004-02-18T22:39:00Z"><w:r><w:rPr><w:lang w:val="sv-SE"/></w:rPr><w:delText>AMR-WB 23.85 @ 10%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500" w:author="Motorola PC" w:date="2004-02-02T13:44:00Z"><w:del w:id="501"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502" w:author="Motorola PC" w:date="2004-02-02T13:44:00Z"><w:del w:id="503" w:author="usai" w:date="2004-02-18T22:39:00Z"><w:r><w:rPr></w:rPr><w:delText>DSR at 16kHz</w:delText></w:r></w:del></w:ins></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i/><w:i/></w:rPr></w:pPr><w:ins w:id="504" w:author="Motorola PC" w:date="2004-02-02T13:44:00Z"><w:del w:id="505" w:author="usai" w:date="2004-02-18T22:39:00Z"><w:r><w:rPr><w:i/></w:rPr><w:delText>for information</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506" w:author="Motorola PC" w:date="2004-02-02T13:44:00Z"><w:del w:id="507" w:author="usai" w:date="2004-02-18T22:39:00Z"><w:r><w:rPr><w:lang w:val="sv-SE"/></w:rPr><w:delText>DSR 16kHz @ 1%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508" w:author="Motorola PC" w:date="2004-02-02T13:44:00Z"><w:del w:id="509" w:author="usai" w:date="2004-02-18T22:39:00Z"><w:r><w:rPr></w:rPr><w:delText>High data rate 16kHz: E29 (or E30)</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510" w:author="Motorola PC" w:date="2004-02-02T13:44:00Z"><w:del w:id="511" w:author="usai" w:date="2004-02-18T22:39:00Z"><w:r><w:rPr><w:lang w:val="sv-SE"/></w:rPr><w:delText>DSR 16kHz @ 3% BLER</w:delText></w:r></w:del></w:ins></w:p></w:tc><w:tc><w:tcPr><w:tcW w:w="3017" w:type="dxa"/><w:tcBorders><w:top w:val="single" w:sz="6" w:space="0" w:color="000000"/><w:left w:val="single" w:sz="18" w:space="0" w:color="000000"/><w:bottom w:val="single" w:sz="6" w:space="0" w:color="000000"/><w:right w:val="single" w:sz="18" w:space="0" w:color="000000"/></w:tcBorders></w:tcPr><w:p><w:pPr><w:pStyle w:val="Normal"/><w:rPr><w:i/><w:i/></w:rPr></w:pPr><w:ins w:id="512" w:author="Motorola PC" w:date="2004-02-02T13:44:00Z"><w:del w:id="513" w:author="usai" w:date="2004-02-18T22:39:00Z"><w:r><w:rPr></w:rPr><w:delText>High data rate 16kHz: E31 (or D32)</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ins w:id="514" w:author="Motorola PC" w:date="2004-02-02T13:44:00Z"><w:del w:id="515" w:author="usai" w:date="2004-02-18T22:39:00Z"><w:r><w:rPr><w:lang w:val="sv-SE"/></w:rPr><w:delText>DSR 16kHz @ 10% BLER</w:delText></w:r></w:del></w:ins></w:p></w:tc><w:tc><w:tcPr><w:tcW w:w="3017" w:type="dxa"/><w:tcBorders><w:top w:val="single" w:sz="6" w:space="0" w:color="000000"/><w:left w:val="single" w:sz="18" w:space="0" w:color="000000"/><w:bottom w:val="single" w:sz="18" w:space="0" w:color="000000"/><w:right w:val="single" w:sz="18" w:space="0" w:color="000000"/></w:tcBorders></w:tcPr><w:p><w:pPr><w:pStyle w:val="Normal"/><w:rPr><w:i/><w:i/></w:rPr></w:pPr><w:ins w:id="516" w:author="Motorola PC" w:date="2004-02-02T13:44:00Z"><w:del w:id="517" w:author="usai" w:date="2004-02-18T22:39:00Z"><w:r><w:rPr><w:i/></w:rPr><w:delText>for information</w:delText></w:r></w:del></w:ins></w:p></w:tc></w:tr></w:tbl><w:p><w:pPr><w:pStyle w:val="Normal"/><w:rPr></w:rPr></w:pPr><w:r><w:rPr></w:rPr></w:r></w:p><w:p><w:pPr><w:pStyle w:val="Normal"/><w:rPr></w:rPr></w:pPr><w:r><w:rPr></w:rPr><w:t>Note: For Aurora-3 under channel errors word error rate is for the well-matched condition.</w:t></w:r></w:p><w:p><w:pPr><w:pStyle w:val="Normal"/><w:rPr><w:del w:id="521" w:author="usai" w:date="2004-02-18T22:39:00Z"></w:del></w:ins></w:rPr></w:pPr><w:ins w:id="518" w:author="Motorola PC" w:date="2004-02-02T13:44:00Z"><w:del w:id="519" w:author="usai" w:date="2004-02-18T22:39:00Z"><w:r><w:rPr></w:rPr></w:r></w:del></w:ins></w:p><w:p><w:pPr><w:pStyle w:val="Normal"/><w:rPr><w:del w:id="523" w:author="usai" w:date="2004-02-18T22:39:00Z"></w:del></w:rPr></w:pPr><w:del w:id="522" w:author="usai" w:date="2004-02-18T22:39:00Z"><w:r><w:rPr></w:rPr></w:r></w:del><w:r><w:br w:type="page"/></w:r></w:p><w:p><w:pPr><w:pStyle w:val="Normal"/><w:rPr><w:b/><w:b/><w:sz w:val="28"/><w:szCs w:val="28"/><w:u w:val="single"/><w:del w:id="525" w:author="usai" w:date="2004-02-24T00:15:00Z"></w:del></w:rPr></w:pPr><w:del w:id="524" w:author="usai" w:date="2004-02-24T00:15:00Z"><w:r><w:rPr><w:b/><w:sz w:val="28"/><w:szCs w:val="28"/><w:u w:val="single"/></w:rPr><w:delText>IBM</w:delText></w:r></w:del></w:p><w:p><w:pPr><w:pStyle w:val="Normal"/><w:rPr><w:b/><w:b/><w:sz w:val="28"/><w:szCs w:val="28"/><w:u w:val="single"/></w:rPr></w:pPr><w:r><w:rPr><w:b/><w:sz w:val="28"/><w:szCs w:val="28"/><w:u w:val="single"/></w:rPr></w:r></w:p><w:p><w:pPr><w:pStyle w:val="Normal"/><w:rPr><w:b/><w:b/><w:ins w:id="526" w:author="usai" w:date="2004-02-24T00:32:00Z"></w:ins></w:rPr></w:pPr><w:r><w:rPr><w:b/></w:rPr><w:t>Proprietary Databases</w:t></w:r></w:p><w:p><w:pPr><w:pStyle w:val="Normal"/><w:rPr><w:b/><w:b/><w:ins w:id="528" w:author="usai" w:date="2004-02-24T00:32:00Z"></w:ins></w:rPr></w:pPr><w:ins w:id="527" w:author="usai" w:date="2004-02-24T00:32:00Z"><w:r><w:rPr><w:b/></w:rPr></w:r></w:ins></w:p><w:p><w:pPr><w:pStyle w:val="Normal"/><w:rPr><w:b/><w:b/></w:rPr></w:pPr><w:r><w:rPr><w:b/></w:rPr></w:r></w:p><w:p><w:pPr><w:pStyle w:val="Normal"/><w:rPr><w:b/><w:b/></w:rPr></w:pPr><w:r><w:rPr><w:b/></w:rPr></w:r></w:p><w:p><w:pPr><w:pStyle w:val="Normal"/><w:spacing w:before="0" w:after="120"/><w:rPr><w:b/><w:b/></w:rPr></w:pPr><w:ins w:id="529" w:author="usai" w:date="2004-02-24T00:30:00Z"><w:r><w:rPr><w:b/></w:rPr><w:t>US English In-Car</w:t></w:r></w:ins></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530" w:author="usai" w:date="2004-02-24T00:30: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531" w:author="usai" w:date="2004-02-24T00:30: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532" w:author="usai" w:date="2004-02-24T00:30: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533" w:author="usai" w:date="2004-02-24T00:30:00Z"><w:r><w:rPr></w:rPr><w:t>Spreadsheet cell</w:t></w:r></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534" w:author="usai" w:date="2004-02-24T00:30: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535" w:author="usai" w:date="2004-02-24T00:30:00Z"><w:r><w:rPr></w:rPr><w:t xml:space="preserve">Digits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536" w:author="usai" w:date="2004-02-24T00:30: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i/><w:i/><w:color w:val="FF0000"/></w:rPr></w:pPr><w:ins w:id="537" w:author="usai" w:date="2004-02-24T00:30:00Z"><w:r><w:rPr><w:i/><w:color w:val="FF0000"/></w:rPr><w:t>16.4</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color w:val="FF0000"/></w:rPr></w:pPr><w:r><w:rPr><w:i/><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rPr></w:rPr></w:pPr><w:ins w:id="538" w:author="usai" w:date="2004-02-24T00:30: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539" w:author="usai" w:date="2004-02-24T00:30: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540" w:author="usai" w:date="2004-02-24T00:30:00Z"><w:r><w:rPr><w:i/><w:color w:val="FF0000"/></w:rPr><w:t>12</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541" w:author="usai" w:date="2004-02-24T00:30:00Z"><w:r><w:rPr></w:rPr><w:t>16kHz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542" w:author="usai" w:date="2004-02-24T00:30:00Z"><w:r><w:rPr></w:rPr><w:t>Digits</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543" w:author="usai" w:date="2004-02-24T00:30: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544" w:author="usai" w:date="2004-02-24T00:30: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545" w:author="usai" w:date="2004-02-24T00:30:00Z"><w:r><w:rPr></w:rPr><w:t>AMR-WB 23.85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546" w:author="usai" w:date="2004-02-24T00:30: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547" w:author="usai" w:date="2004-02-24T00:30: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548" w:author="usai" w:date="2004-02-24T00:30: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549" w:author="usai" w:date="2004-02-24T00:30: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moveTo w:id="550" w:author="usai" w:date="2004-02-24T00:30:00Z"><w:r><w:rPr></w:rPr><w:t>AMR-WB 23.85</w:t></w:r></w:moveTo></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551" w:author="usai" w:date="2004-02-24T00:30:00Z"><w:r><w:rPr><w:i/><w:color w:val="FF0000"/></w:rPr><w:t>NA</w:t></w:r></w:ins></w:p></w:tc></w:tr></w:tbl><w:p><w:pPr><w:pStyle w:val="Normal"/><w:rPr><w:b/><w:b/></w:rPr></w:pPr><w:r><w:rPr><w:b/></w:rPr></w:r></w:p><w:p><w:pPr><w:pStyle w:val="Normal"/><w:rPr><w:b/><w:b/><w:ins w:id="553" w:author="usai" w:date="2004-02-24T00:32:00Z"></w:ins></w:rPr></w:pPr><w:ins w:id="552" w:author="usai" w:date="2004-02-24T00:32:00Z"><w:r><w:rPr><w:b/></w:rPr></w:r></w:ins></w:p><w:p><w:pPr><w:pStyle w:val="Normal"/><w:rPr></w:rPr></w:pPr><w:r><w:rPr></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225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color w:val="3366FF"/></w:rPr></w:pPr><w:r><w:rPr></w:rPr><w:t>Spreadsheet cell</w:t></w:r><w:ins w:id="554" w:author="alex sorin" w:date="2004-02-17T10:38:00Z"><w:r><w:rPr><w:color w:val="3366FF"/></w:rPr><w:t xml:space="preserve"> </w:t></w:r></w:ins><w:ins w:id="555" w:author="alex sorin" w:date="2004-02-17T10:38:00Z"><w:del w:id="556" w:author="usai" w:date="2004-02-24T00:15:00Z"><w:r><w:rPr><w:color w:val="3366FF"/></w:rPr><w:delText xml:space="preserve">/ </w:delText></w:r></w:del></w:ins><w:ins w:id="557" w:author="alex sorin" w:date="2004-02-17T10:39:00Z"><w:del w:id="558" w:author="usai" w:date="2004-02-24T00:15:00Z"><w:r><w:rPr><w:color w:val="3366FF"/></w:rPr><w:delText xml:space="preserve">for informational </w:delText></w:r></w:del></w:ins><w:ins w:id="559" w:author="alex sorin" w:date="2004-02-17T10:38:00Z"><w:del w:id="560" w:author="usai" w:date="2004-02-24T00:15:00Z"><w:r><w:rPr><w:color w:val="3366FF"/></w:rPr><w:delText>ref to IBM report</w:delText></w:r></w:del></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 xml:space="preserve">Digits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561" w:author="usai" w:date="2004-02-24T00:15:00Z"><w:r><w:rPr><w:i/></w:rPr><w:delText>for information</w:delText></w:r></w:del><w:ins w:id="562" w:author="alex sorin" w:date="2004-02-17T10:39:00Z"><w:del w:id="563" w:author="usai" w:date="2004-02-24T00:15:00Z"><w:r><w:rPr></w:rPr><w:delText xml:space="preserve"> </w:delText></w:r></w:del></w:ins><w:ins w:id="564" w:author="alex sorin" w:date="2004-02-17T10:40:00Z"><w:del w:id="565" w:author="usai" w:date="2004-02-24T00:15:00Z"><w:r><w:rPr><w:color w:val="0000FF"/></w:rPr><w:delText>Table 1.A, 1-st column</w:delText></w:r></w:del></w:ins><w:ins w:id="566" w:author="usai" w:date="2004-02-18T20:10:00Z"><w:r><w:rPr><w:color w:val="FF0000"/></w:rPr><w:t>2.98</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567" w:author="usai" w:date="2004-02-24T00:15: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568" w:author="usai" w:date="2004-02-24T00:15:00Z"><w:r><w:rPr></w:rPr><w:delText>Low data rate: D18</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569" w:author="usai" w:date="2004-02-24T00:15: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570" w:author="usai" w:date="2004-02-24T00:15:00Z"><w:r><w:rPr></w:rPr><w:delText>High data rate 8kHz: D18</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571" w:author="usai" w:date="2004-02-24T00:15: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573" w:author="usai" w:date="2004-02-24T00:15:00Z"></w:del></w:rPr></w:pPr><w:del w:id="572" w:author="usai" w:date="2004-02-24T00:15:00Z"><w:r><w:rPr></w:rPr><w:delText>Low data rate: E18</w:delText></w:r></w:del></w:p><w:p><w:pPr><w:pStyle w:val="Normal"/><w:rPr><w:del w:id="575" w:author="usai" w:date="2004-02-24T00:15:00Z"></w:del></w:rPr></w:pPr><w:del w:id="574" w:author="usai" w:date="2004-02-24T00:15:00Z"><w:r><w:rPr></w:rPr><w:delText>&amp;</w:delText></w:r></w:del></w:p><w:p><w:pPr><w:pStyle w:val="Normal"/><w:rPr></w:rPr></w:pPr><w:del w:id="576" w:author="usai" w:date="2004-02-24T00:15:00Z"><w:r><w:rPr></w:rPr><w:delText>High data rate 8kHz: E18</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Other tasks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577" w:author="usai" w:date="2004-02-24T00:15:00Z"><w:r><w:rPr><w:i/></w:rPr><w:delText>for information</w:delText></w:r></w:del><w:ins w:id="578" w:author="alex sorin" w:date="2004-02-17T10:41:00Z"><w:del w:id="579" w:author="usai" w:date="2004-02-24T00:15:00Z"><w:r><w:rPr></w:rPr><w:delText xml:space="preserve"> </w:delText></w:r></w:del></w:ins><w:ins w:id="580" w:author="alex sorin" w:date="2004-02-17T10:41:00Z"><w:del w:id="581" w:author="usai" w:date="2004-02-24T00:15:00Z"><w:r><w:rPr><w:color w:val="0000FF"/></w:rPr><w:delText>Table 1.A, 1-st column</w:delText></w:r></w:del></w:ins><w:ins w:id="582" w:author="usai" w:date="2004-02-18T20:10:00Z"><w:r><w:rPr><w:color w:val="FF0000"/></w:rPr><w:t>3.01</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583" w:author="usai" w:date="2004-02-24T00:15: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584" w:author="usai" w:date="2004-02-24T00:15:00Z"><w:r><w:rPr></w:rPr><w:delText>Low data rate: D24</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585" w:author="usai" w:date="2004-02-24T00:15: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586" w:author="usai" w:date="2004-02-24T00:15:00Z"><w:r><w:rPr></w:rPr><w:delText>High data rate 8kHz: D24</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587" w:author="usai" w:date="2004-02-24T00:15: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589" w:author="usai" w:date="2004-02-24T00:15:00Z"></w:del></w:rPr></w:pPr><w:del w:id="588" w:author="usai" w:date="2004-02-24T00:15:00Z"><w:r><w:rPr></w:rPr><w:delText>Low data rate: E24</w:delText></w:r></w:del></w:p><w:p><w:pPr><w:pStyle w:val="Normal"/><w:rPr><w:del w:id="591" w:author="usai" w:date="2004-02-24T00:15:00Z"></w:del></w:rPr></w:pPr><w:del w:id="590" w:author="usai" w:date="2004-02-24T00:15:00Z"><w:r><w:rPr></w:rPr><w:delText>&amp;</w:delText></w:r></w:del></w:p><w:p><w:pPr><w:pStyle w:val="Normal"/><w:rPr></w:rPr></w:pPr><w:del w:id="592" w:author="usai" w:date="2004-02-24T00:15:00Z"><w:r><w:rPr></w:rPr><w:delText>High data rate 8kHz: E24</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16kHz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Digits</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593" w:author="usai" w:date="2004-02-24T00:16:00Z"><w:r><w:rPr><w:i/></w:rPr><w:delText>for information</w:delText></w:r></w:del><w:ins w:id="594" w:author="alex sorin" w:date="2004-02-17T10:42:00Z"><w:del w:id="595" w:author="usai" w:date="2004-02-24T00:16:00Z"><w:r><w:rPr></w:rPr><w:delText xml:space="preserve"> </w:delText></w:r></w:del></w:ins><w:ins w:id="596" w:author="alex sorin" w:date="2004-02-17T10:42:00Z"><w:del w:id="597" w:author="usai" w:date="2004-02-24T00:16:00Z"><w:r><w:rPr><w:color w:val="0000FF"/></w:rPr><w:delText>Table 1.</w:delText></w:r></w:del></w:ins><w:ins w:id="598" w:author="alex sorin" w:date="2004-02-17T10:43:00Z"><w:del w:id="599" w:author="usai" w:date="2004-02-24T00:16:00Z"><w:r><w:rPr><w:color w:val="0000FF"/></w:rPr><w:delText>B</w:delText></w:r></w:del></w:ins><w:ins w:id="600" w:author="alex sorin" w:date="2004-02-17T10:42:00Z"><w:del w:id="601" w:author="usai" w:date="2004-02-24T00:16:00Z"><w:r><w:rPr><w:color w:val="0000FF"/></w:rPr><w:delText>, 1-st column</w:delText></w:r></w:del></w:ins><w:ins w:id="602" w:author="usai" w:date="2004-02-18T20:11:00Z"><w:r><w:rPr><w:color w:val="FF0000"/></w:rPr><w:t>1.57</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603" w:author="usai" w:date="2004-02-24T00:16: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604" w:author="usai" w:date="2004-02-24T00:16:00Z"><w:r><w:rPr></w:rPr><w:delText>High data rate 16kHz: D16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6" w:space="0" w:color="000000"/><w:right w:val="single" w:sz="18" w:space="0" w:color="000000"/></w:tcBorders></w:tcPr><w:p><w:pPr><w:pStyle w:val="Normal"/><w:rPr></w:rPr></w:pPr><w:del w:id="605" w:author="usai" w:date="2004-02-24T00:16:00Z"><w:r><w:rPr><w:i/></w:rPr><w:delText>for information</w:delText></w:r></w:del><w:ins w:id="606" w:author="alex sorin" w:date="2004-02-17T10:43:00Z"><w:del w:id="607" w:author="usai" w:date="2004-02-24T00:16:00Z"><w:r><w:rPr></w:rPr><w:delText xml:space="preserve"> </w:delText></w:r></w:del></w:ins><w:ins w:id="608" w:author="alex sorin" w:date="2004-02-17T10:43:00Z"><w:del w:id="609" w:author="usai" w:date="2004-02-24T00:16:00Z"><w:r><w:rPr><w:color w:val="0000FF"/></w:rPr><w:delText>Table 1.B, 3-rd column</w:delText></w:r></w:del></w:ins><w:ins w:id="610" w:author="usai" w:date="2004-02-18T20:11:00Z"><w:r><w:rPr><w:color w:val="FF0000"/></w:rPr><w:t>1.79</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611" w:author="usai" w:date="2004-02-24T00:16: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612" w:author="usai" w:date="2004-02-24T00:16:00Z"><w:r><w:rPr></w:rPr><w:delText>High data rate 16kHz: E16</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Other tasks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613" w:author="usai" w:date="2004-02-24T00:16:00Z"><w:r><w:rPr><w:i/></w:rPr><w:delText>for information</w:delText></w:r></w:del><w:ins w:id="614" w:author="alex sorin" w:date="2004-02-17T10:43:00Z"><w:del w:id="615" w:author="usai" w:date="2004-02-24T00:16:00Z"><w:r><w:rPr></w:rPr><w:delText xml:space="preserve"> </w:delText></w:r></w:del></w:ins><w:ins w:id="616" w:author="alex sorin" w:date="2004-02-17T10:43:00Z"><w:del w:id="617" w:author="usai" w:date="2004-02-24T00:16:00Z"><w:r><w:rPr><w:color w:val="0000FF"/></w:rPr><w:delText>Table 1.B, 1-st column</w:delText></w:r></w:del></w:ins><w:ins w:id="618" w:author="usai" w:date="2004-02-18T20:12:00Z"><w:r><w:rPr><w:color w:val="FF0000"/></w:rPr><w:t>2.03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619" w:author="usai" w:date="2004-02-24T00:16: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620" w:author="usai" w:date="2004-02-24T00:16:00Z"><w:r><w:rPr></w:rPr><w:delText>High data rate 16kHz: D22</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18" w:space="0" w:color="000000"/><w:right w:val="single" w:sz="18" w:space="0" w:color="000000"/></w:tcBorders></w:tcPr><w:p><w:pPr><w:pStyle w:val="Normal"/><w:rPr></w:rPr></w:pPr><w:del w:id="621" w:author="usai" w:date="2004-02-24T00:16:00Z"><w:r><w:rPr><w:i/></w:rPr><w:delText>for information</w:delText></w:r></w:del><w:ins w:id="622" w:author="alex sorin" w:date="2004-02-17T10:44:00Z"><w:del w:id="623" w:author="usai" w:date="2004-02-24T00:16:00Z"><w:r><w:rPr></w:rPr><w:delText xml:space="preserve"> </w:delText></w:r></w:del></w:ins><w:ins w:id="624" w:author="alex sorin" w:date="2004-02-17T10:44:00Z"><w:del w:id="625" w:author="usai" w:date="2004-02-24T00:16:00Z"><w:r><w:rPr><w:color w:val="0000FF"/></w:rPr><w:delText>Table 1.B, 3-rd column</w:delText></w:r></w:del></w:ins><w:ins w:id="626" w:author="usai" w:date="2004-02-18T20:12:00Z"><w:r><w:rPr><w:color w:val="FF0000"/></w:rPr><w:t>2.18</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rPr></w:rPr></w:pPr><w:del w:id="627" w:author="usai" w:date="2004-02-24T00:16:00Z"><w:r><w:rPr></w:rPr><w:delText>DSR at 16kHz</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628" w:author="usai" w:date="2004-02-24T00:16:00Z"><w:r><w:rPr></w:rPr><w:delText>High data rate 16kHz: E22</w:delText></w:r></w:del></w:p></w:tc></w:tr></w:tbl><w:p><w:pPr><w:pStyle w:val="Normal"/><w:rPr></w:rPr></w:pPr><w:r><w:rPr></w:rPr></w:r></w:p><w:p><w:pPr><w:pStyle w:val="Normal"/><w:rPr></w:rPr></w:pPr><w:r><w:rPr></w:rPr><w:t>* Note: for “other tasks” the performance is the average word error rate over the test vocabularies other than the digits.</w:t></w:r></w:p><w:p><w:pPr><w:pStyle w:val="Normal"/><w:rPr><w:del w:id="630" w:author="usai" w:date="2004-02-24T00:16:00Z"></w:del></w:rPr></w:pPr><w:del w:id="629" w:author="usai" w:date="2004-02-24T00:16:00Z"><w:r><w:rPr></w:rPr></w:r></w:del></w:p><w:p><w:pPr><w:pStyle w:val="Normal"/><w:rPr></w:rPr></w:pPr><w:ins w:id="631" w:author="usai" w:date="2004-02-24T00:32:00Z"><w:r><w:rPr></w:rPr></w:r></w:ins></w:p><w:p><w:pPr><w:pStyle w:val="Normal"/><w:rPr></w:rPr></w:pPr><w:ins w:id="633" w:author="usai" w:date="2004-02-24T00:32:00Z"><w:r><w:rPr></w:rPr></w:r></w:ins></w:p><w:p><w:pPr><w:pStyle w:val="Normal"/><w:rPr></w:rPr></w:pPr><w:ins w:id="635" w:author="usai" w:date="2004-02-24T00:32:00Z"><w:r><w:rPr></w:rPr></w:r></w:ins></w:p><w:p><w:pPr><w:pStyle w:val="Normal"/><w:rPr></w:rPr></w:pPr><w:ins w:id="637" w:author="usai" w:date="2004-02-24T00:24:00Z"><w:r><w:rPr></w:rPr></w:r></w:ins></w:p><w:p><w:pPr><w:pStyle w:val="Normal"/><w:rPr><w:b/><w:b/><w:ins w:id="640" w:author="usai" w:date="2004-02-24T00:31:00Z"></w:ins></w:rPr></w:pPr><w:ins w:id="639" w:author="usai" w:date="2004-02-24T00:31:00Z"><w:r><w:rPr><w:b/></w:rPr><w:t xml:space="preserve">German In-Car </w:t></w:r></w:ins></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641" w:author="usai" w:date="2004-02-24T00:31: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642" w:author="usai" w:date="2004-02-24T00:31: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643" w:author="usai" w:date="2004-02-24T00:31: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644" w:author="usai" w:date="2004-02-24T00:31:00Z"><w:r><w:rPr></w:rPr><w:t>Spreadsheet cell</w:t></w:r></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645" w:author="usai" w:date="2004-02-24T00:31: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646" w:author="usai" w:date="2004-02-24T00:31:00Z"><w:r><w:rPr></w:rPr><w:t xml:space="preserve">Digits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647" w:author="usai" w:date="2004-02-24T00:31: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648" w:author="usai" w:date="2004-02-24T00:31:00Z"><w:r><w:rPr><w:i/><w:color w:val="FF0000"/></w:rPr><w:t>9</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rPr></w:rPr></w:pPr><w:ins w:id="649" w:author="usai" w:date="2004-02-24T00:31: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650" w:author="usai" w:date="2004-02-24T00:31: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651" w:author="usai" w:date="2004-02-24T00:31:00Z"><w:r><w:rPr><w:i/><w:color w:val="FF0000"/></w:rPr><w:t>10.5</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652" w:author="usai" w:date="2004-02-24T00:31:00Z"><w:r><w:rPr></w:rPr><w:t>16kHz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653" w:author="usai" w:date="2004-02-24T00:31:00Z"><w:r><w:rPr></w:rPr><w:t>Digits</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654" w:author="usai" w:date="2004-02-24T00:31: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655" w:author="usai" w:date="2004-02-24T00:31: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656" w:author="usai" w:date="2004-02-24T00:31:00Z"><w:r><w:rPr></w:rPr><w:t>AMR-WB 23.85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657" w:author="usai" w:date="2004-02-24T00:31: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658" w:author="usai" w:date="2004-02-24T00:31: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659" w:author="usai" w:date="2004-02-24T00:31: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660" w:author="usai" w:date="2004-02-24T00:31: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ins w:id="661" w:author="usai" w:date="2004-02-24T00:31:00Z"><w:r><w:rPr></w:rPr><w:t>AMR-WB 23.85</w:t></w:r></w:ins></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662" w:author="usai" w:date="2004-02-24T00:31:00Z"><w:r><w:rPr><w:i/><w:color w:val="FF0000"/></w:rPr><w:t>NA</w:t></w:r></w:ins></w:p></w:tc></w:tr></w:tbl><w:p><w:pPr><w:pStyle w:val="Normal"/><w:rPr></w:rPr></w:pPr><w:r><w:rPr></w:rPr></w:r></w:p><w:p><w:pPr><w:pStyle w:val="Normal"/><w:rPr></w:rPr></w:pPr><w:r><w:rPr></w:rPr><w:t>* Note: for “other tasks” the performance is the average word error rate over the test vocabularies other than the digits.</w:t></w:r></w:p><w:p><w:pPr><w:pStyle w:val="Normal"/><w:rPr><w:del w:id="664" w:author="usai" w:date="2004-02-24T00:16:00Z"></w:del></w:rPr></w:pPr><w:del w:id="663" w:author="usai" w:date="2004-02-24T00:16:00Z"><w:r><w:rPr></w:rPr></w:r></w:del></w:p><w:p><w:pPr><w:pStyle w:val="Normal"/><w:rPr><w:del w:id="666" w:author="usai" w:date="2004-02-24T00:16:00Z"></w:del></w:rPr></w:pPr><w:del w:id="665" w:author="usai" w:date="2004-02-24T00:16:00Z"><w:r><w:rPr></w:rPr></w:r></w:del></w:p><w:p><w:pPr><w:pStyle w:val="Normal"/><w:rPr><w:del w:id="668" w:author="usai" w:date="2004-02-24T00:16:00Z"></w:del></w:rPr></w:pPr><w:del w:id="667" w:author="usai" w:date="2004-02-24T00:16:00Z"><w:r><w:rPr></w:rPr></w:r></w:del></w:p><w:p><w:pPr><w:pStyle w:val="Normal"/><w:rPr><w:del w:id="670" w:author="usai" w:date="2004-02-24T00:16:00Z"></w:del></w:rPr></w:pPr><w:del w:id="669" w:author="usai" w:date="2004-02-24T00:16:00Z"><w:r><w:rPr></w:rPr></w:r></w:del></w:p><w:p><w:pPr><w:pStyle w:val="Normal"/><w:rPr><w:del w:id="672" w:author="usai" w:date="2004-02-24T00:16:00Z"></w:del></w:rPr></w:pPr><w:del w:id="671" w:author="usai" w:date="2004-02-24T00:16:00Z"><w:r><w:rPr></w:rPr></w:r></w:del></w:p><w:p><w:pPr><w:pStyle w:val="Normal"/><w:rPr><w:del w:id="674" w:author="usai" w:date="2004-02-24T00:16:00Z"></w:del></w:rPr></w:pPr><w:del w:id="673" w:author="usai" w:date="2004-02-24T00:16:00Z"><w:r><w:rPr></w:rPr></w:r></w:del></w:p><w:p><w:pPr><w:pStyle w:val="Normal"/><w:rPr><w:del w:id="676" w:author="usai" w:date="2004-02-24T00:16:00Z"></w:del></w:rPr></w:pPr><w:del w:id="675" w:author="usai" w:date="2004-02-24T00:16:00Z"><w:r><w:rPr></w:rPr></w:r></w:del></w:p><w:p><w:pPr><w:pStyle w:val="Normal"/><w:rPr><w:del w:id="678" w:author="usai" w:date="2004-02-24T00:16:00Z"></w:del></w:rPr></w:pPr><w:del w:id="677" w:author="usai" w:date="2004-02-24T00:16:00Z"><w:r><w:rPr></w:rPr></w:r></w:del></w:p><w:p><w:pPr><w:pStyle w:val="Normal"/><w:rPr><w:del w:id="680" w:author="usai" w:date="2004-02-24T00:16:00Z"></w:del></w:rPr></w:pPr><w:del w:id="679" w:author="usai" w:date="2004-02-24T00:16:00Z"><w:r><w:rPr></w:rPr></w:r></w:del></w:p><w:p><w:pPr><w:pStyle w:val="Normal"/><w:rPr><w:del w:id="682" w:author="usai" w:date="2004-02-24T00:16:00Z"></w:del></w:rPr></w:pPr><w:del w:id="681" w:author="usai" w:date="2004-02-24T00:16:00Z"><w:r><w:rPr></w:rPr></w:r></w:del></w:p><w:p><w:pPr><w:pStyle w:val="Normal"/><w:rPr><w:del w:id="684" w:author="usai" w:date="2004-02-24T00:16:00Z"></w:del></w:rPr></w:pPr><w:del w:id="683" w:author="usai" w:date="2004-02-24T00:16:00Z"><w:r><w:rPr></w:rPr></w:r></w:del></w:p><w:p><w:pPr><w:pStyle w:val="Normal"/><w:rPr><w:del w:id="686" w:author="usai" w:date="2004-02-24T00:16:00Z"></w:del></w:rPr></w:pPr><w:del w:id="685" w:author="usai" w:date="2004-02-24T00:16:00Z"><w:r><w:rPr></w:rPr></w:r></w:del></w:p><w:p><w:pPr><w:pStyle w:val="Normal"/><w:rPr><w:del w:id="688" w:author="usai" w:date="2004-02-24T00:16:00Z"></w:del></w:rPr></w:pPr><w:del w:id="687" w:author="usai" w:date="2004-02-24T00:16:00Z"><w:r><w:rPr></w:rPr></w:r></w:del></w:p><w:p><w:pPr><w:pStyle w:val="Normal"/><w:rPr><w:del w:id="690" w:author="usai" w:date="2004-02-24T00:16:00Z"></w:del></w:rPr></w:pPr><w:del w:id="689" w:author="usai" w:date="2004-02-24T00:16:00Z"><w:r><w:rPr></w:rPr></w:r></w:del></w:p><w:p><w:pPr><w:pStyle w:val="Normal"/><w:rPr><w:del w:id="692" w:author="usai" w:date="2004-02-24T00:16:00Z"></w:del></w:rPr></w:pPr><w:del w:id="691" w:author="usai" w:date="2004-02-24T00:16:00Z"><w:r><w:rPr></w:rPr></w:r></w:del></w:p><w:p><w:pPr><w:pStyle w:val="Normal"/><w:rPr><w:del w:id="694" w:author="usai" w:date="2004-02-24T00:16:00Z"></w:del></w:rPr></w:pPr><w:del w:id="693" w:author="usai" w:date="2004-02-24T00:16:00Z"><w:r><w:rPr></w:rPr></w:r></w:del></w:p><w:p><w:pPr><w:pStyle w:val="Normal"/><w:rPr><w:del w:id="696" w:author="usai" w:date="2004-02-24T00:16:00Z"></w:del></w:rPr></w:pPr><w:del w:id="695" w:author="usai" w:date="2004-02-24T00:16:00Z"><w:r><w:rPr></w:rPr></w:r></w:del></w:p><w:p><w:pPr><w:pStyle w:val="Normal"/><w:rPr></w:rPr></w:pPr><w:r><w:rPr></w:rPr></w:r></w:p><w:p><w:pPr><w:pStyle w:val="Normal"/><w:rPr></w:rPr></w:pPr><w:ins w:id="697" w:author="usai" w:date="2004-02-24T00:32:00Z"><w:r><w:rPr></w:rPr></w:r></w:ins></w:p><w:p><w:pPr><w:pStyle w:val="Normal"/><w:rPr></w:rPr></w:pPr><w:ins w:id="699" w:author="usai" w:date="2004-02-24T00:32:00Z"><w:r><w:rPr></w:rPr></w:r></w:ins></w:p><w:p><w:pPr><w:pStyle w:val="Normal"/><w:rPr><w:del w:id="702" w:author="usai" w:date="2004-02-24T00:32:00Z"></w:del></w:rPr></w:pPr><w:del w:id="701" w:author="usai" w:date="2004-02-24T00:32:00Z"><w:r><w:rPr></w:rPr></w:r></w:del></w:p><w:p><w:pPr><w:pStyle w:val="Normal"/><w:rPr></w:rPr></w:pPr><w:ins w:id="703" w:author="usai" w:date="2004-02-24T00:32:00Z"><w:r><w:rPr></w:rPr></w:r></w:ins></w:p><w:p><w:pPr><w:pStyle w:val="Normal"/><w:rPr><w:b/><w:b/></w:rPr></w:pPr><w:r><w:rPr><w:b/></w:rPr><w:t>Mandarin Embedded Corpus</w:t></w:r></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225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rPr></w:pPr><w:r><w:rPr></w:rPr><w:t>Spreadsheet cell</w:t></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 xml:space="preserve">Digits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705" w:author="usai" w:date="2004-02-24T00:16:00Z"><w:r><w:rPr><w:i/></w:rPr><w:delText>for information</w:delText></w:r></w:del><w:ins w:id="706" w:author="alex sorin" w:date="2004-02-17T10:44:00Z"><w:del w:id="707" w:author="usai" w:date="2004-02-24T00:16:00Z"><w:r><w:rPr></w:rPr><w:delText xml:space="preserve"> </w:delText></w:r></w:del></w:ins><w:ins w:id="708" w:author="alex sorin" w:date="2004-02-17T10:44:00Z"><w:del w:id="709" w:author="usai" w:date="2004-02-24T00:16:00Z"><w:r><w:rPr><w:color w:val="0000FF"/></w:rPr><w:delText xml:space="preserve">Table </w:delText></w:r></w:del></w:ins><w:ins w:id="710" w:author="alex sorin" w:date="2004-02-17T10:45:00Z"><w:del w:id="711" w:author="usai" w:date="2004-02-24T00:16:00Z"><w:r><w:rPr><w:color w:val="0000FF"/></w:rPr><w:delText>2</w:delText></w:r></w:del></w:ins><w:ins w:id="712" w:author="alex sorin" w:date="2004-02-17T10:44:00Z"><w:del w:id="713" w:author="usai" w:date="2004-02-24T00:16:00Z"><w:r><w:rPr><w:color w:val="0000FF"/></w:rPr><w:delText>.A, 1-st column</w:delText></w:r></w:del></w:ins><w:ins w:id="714" w:author="usai" w:date="2004-02-18T20:13:00Z"><w:r><w:rPr><w:color w:val="FF0000"/></w:rPr><w:t>2.22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15" w:author="usai" w:date="2004-02-24T00:17: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16" w:author="usai" w:date="2004-02-24T00:17:00Z"><w:r><w:rPr></w:rPr><w:delText>Low data rate: D19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17" w:author="usai" w:date="2004-02-24T00:17: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18" w:author="usai" w:date="2004-02-24T00:17:00Z"><w:r><w:rPr></w:rPr><w:delText>High data rate 8kHz: D19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719" w:author="usai" w:date="2004-02-24T00:17: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721" w:author="usai" w:date="2004-02-24T00:17:00Z"></w:del></w:rPr></w:pPr><w:del w:id="720" w:author="usai" w:date="2004-02-24T00:17:00Z"><w:r><w:rPr></w:rPr><w:delText>Low data rate: E19</w:delText></w:r></w:del></w:p><w:p><w:pPr><w:pStyle w:val="Normal"/><w:rPr><w:del w:id="723" w:author="usai" w:date="2004-02-24T00:17:00Z"></w:del></w:rPr></w:pPr><w:del w:id="722" w:author="usai" w:date="2004-02-24T00:17:00Z"><w:r><w:rPr></w:rPr><w:delText>&amp;</w:delText></w:r></w:del></w:p><w:p><w:pPr><w:pStyle w:val="Normal"/><w:rPr></w:rPr></w:pPr><w:del w:id="724" w:author="usai" w:date="2004-02-24T00:17:00Z"><w:r><w:rPr></w:rPr><w:delText>High data rate 8kHz: E19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Other tasks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725" w:author="usai" w:date="2004-02-24T00:17:00Z"><w:r><w:rPr><w:i/></w:rPr><w:delText>for information</w:delText></w:r></w:del><w:ins w:id="726" w:author="alex sorin" w:date="2004-02-17T10:45:00Z"><w:del w:id="727" w:author="usai" w:date="2004-02-24T00:17:00Z"><w:r><w:rPr></w:rPr><w:delText xml:space="preserve"> </w:delText></w:r></w:del></w:ins><w:ins w:id="728" w:author="alex sorin" w:date="2004-02-17T10:45:00Z"><w:del w:id="729" w:author="usai" w:date="2004-02-24T00:17:00Z"><w:r><w:rPr><w:color w:val="0000FF"/></w:rPr><w:delText>Table 2.A, 1-st column</w:delText></w:r></w:del></w:ins><w:ins w:id="730" w:author="usai" w:date="2004-02-18T20:13:00Z"><w:r><w:rPr><w:color w:val="FF0000"/></w:rPr><w:t>2.82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31" w:author="usai" w:date="2004-02-24T00:17: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32" w:author="usai" w:date="2004-02-24T00:17:00Z"><w:r><w:rPr></w:rPr><w:delText>Low data rate: D23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33" w:author="usai" w:date="2004-02-24T00:17: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34" w:author="usai" w:date="2004-02-24T00:17:00Z"><w:r><w:rPr></w:rPr><w:delText>High data rate 8kHz: D23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735" w:author="usai" w:date="2004-02-24T00:17: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737" w:author="usai" w:date="2004-02-24T00:17:00Z"></w:del></w:rPr></w:pPr><w:del w:id="736" w:author="usai" w:date="2004-02-24T00:17:00Z"><w:r><w:rPr></w:rPr><w:delText>Low data rate: E23</w:delText></w:r></w:del></w:p><w:p><w:pPr><w:pStyle w:val="Normal"/><w:rPr><w:del w:id="739" w:author="usai" w:date="2004-02-24T00:17:00Z"></w:del></w:rPr></w:pPr><w:del w:id="738" w:author="usai" w:date="2004-02-24T00:17:00Z"><w:r><w:rPr></w:rPr><w:delText>&amp;</w:delText></w:r></w:del></w:p><w:p><w:pPr><w:pStyle w:val="Normal"/><w:rPr></w:rPr></w:pPr><w:del w:id="740" w:author="usai" w:date="2004-02-24T00:17:00Z"><w:r><w:rPr></w:rPr><w:delText>High data rate 8kHz: E23</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16kHz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Digits</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741" w:author="usai" w:date="2004-02-24T00:17:00Z"><w:r><w:rPr><w:i/></w:rPr><w:delText>for information</w:delText></w:r></w:del><w:ins w:id="742" w:author="alex sorin" w:date="2004-02-17T10:45:00Z"><w:del w:id="743" w:author="usai" w:date="2004-02-24T00:17:00Z"><w:r><w:rPr></w:rPr><w:delText xml:space="preserve"> </w:delText></w:r></w:del></w:ins><w:ins w:id="744" w:author="alex sorin" w:date="2004-02-17T10:45:00Z"><w:del w:id="745" w:author="usai" w:date="2004-02-24T00:17:00Z"><w:r><w:rPr><w:color w:val="0000FF"/></w:rPr><w:delText>Table 2.B, 1-st column</w:delText></w:r></w:del></w:ins><w:ins w:id="746" w:author="usai" w:date="2004-02-18T20:14:00Z"><w:r><w:rPr><w:color w:val="FF0000"/></w:rPr><w:t>1.56</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47" w:author="usai" w:date="2004-02-24T00:17: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48" w:author="usai" w:date="2004-02-24T00:17:00Z"><w:r><w:rPr></w:rPr><w:delText>High data rate 16kHz: D17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6" w:space="0" w:color="000000"/><w:right w:val="single" w:sz="18" w:space="0" w:color="000000"/></w:tcBorders></w:tcPr><w:p><w:pPr><w:pStyle w:val="Normal"/><w:rPr></w:rPr></w:pPr><w:del w:id="749" w:author="usai" w:date="2004-02-24T00:17:00Z"><w:r><w:rPr><w:i/></w:rPr><w:delText>for information</w:delText></w:r></w:del><w:ins w:id="750" w:author="alex sorin" w:date="2004-02-17T10:45:00Z"><w:del w:id="751" w:author="usai" w:date="2004-02-24T00:17:00Z"><w:r><w:rPr><w:i/></w:rPr><w:delText xml:space="preserve"> </w:delText></w:r></w:del></w:ins><w:ins w:id="752" w:author="alex sorin" w:date="2004-02-17T10:45:00Z"><w:del w:id="753" w:author="usai" w:date="2004-02-24T00:17:00Z"><w:r><w:rPr><w:color w:val="0000FF"/></w:rPr><w:delText xml:space="preserve">Table </w:delText></w:r></w:del></w:ins><w:ins w:id="754" w:author="alex sorin" w:date="2004-02-17T10:46:00Z"><w:del w:id="755" w:author="usai" w:date="2004-02-24T00:17:00Z"><w:r><w:rPr><w:color w:val="0000FF"/></w:rPr><w:delText>2</w:delText></w:r></w:del></w:ins><w:ins w:id="756" w:author="alex sorin" w:date="2004-02-17T10:45:00Z"><w:del w:id="757" w:author="usai" w:date="2004-02-24T00:17:00Z"><w:r><w:rPr><w:color w:val="0000FF"/></w:rPr><w:delText>.</w:delText></w:r></w:del></w:ins><w:ins w:id="758" w:author="alex sorin" w:date="2004-02-17T10:46:00Z"><w:del w:id="759" w:author="usai" w:date="2004-02-24T00:17:00Z"><w:r><w:rPr><w:color w:val="0000FF"/></w:rPr><w:delText>B</w:delText></w:r></w:del></w:ins><w:ins w:id="760" w:author="alex sorin" w:date="2004-02-17T10:45:00Z"><w:del w:id="761" w:author="usai" w:date="2004-02-24T00:17:00Z"><w:r><w:rPr><w:color w:val="0000FF"/></w:rPr><w:delText xml:space="preserve">, </w:delText></w:r></w:del></w:ins><w:ins w:id="762" w:author="alex sorin" w:date="2004-02-17T10:46:00Z"><w:del w:id="763" w:author="usai" w:date="2004-02-24T00:17:00Z"><w:r><w:rPr><w:color w:val="0000FF"/></w:rPr><w:delText>3</w:delText></w:r></w:del></w:ins><w:ins w:id="764" w:author="alex sorin" w:date="2004-02-17T10:45:00Z"><w:del w:id="765" w:author="usai" w:date="2004-02-24T00:17:00Z"><w:r><w:rPr><w:color w:val="0000FF"/></w:rPr><w:delText>-</w:delText></w:r></w:del></w:ins><w:ins w:id="766" w:author="alex sorin" w:date="2004-02-17T10:46:00Z"><w:del w:id="767" w:author="usai" w:date="2004-02-24T00:17:00Z"><w:r><w:rPr><w:color w:val="0000FF"/></w:rPr><w:delText>rd</w:delText></w:r></w:del></w:ins><w:ins w:id="768" w:author="alex sorin" w:date="2004-02-17T10:45:00Z"><w:del w:id="769" w:author="usai" w:date="2004-02-24T00:17:00Z"><w:r><w:rPr><w:color w:val="0000FF"/></w:rPr><w:delText xml:space="preserve"> column</w:delText></w:r></w:del></w:ins><w:ins w:id="770" w:author="usai" w:date="2004-02-18T20:14:00Z"><w:r><w:rPr><w:color w:val="FF0000"/></w:rPr><w:t>1.63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771" w:author="usai" w:date="2004-02-24T00:17: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rPr></w:pPr><w:del w:id="772" w:author="usai" w:date="2004-02-24T00:17:00Z"><w:r><w:rPr></w:rPr><w:delText>High data rate 16kHz: E17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Other tasks</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773" w:author="usai" w:date="2004-02-24T00:17:00Z"><w:r><w:rPr><w:i/></w:rPr><w:delText>for information</w:delText></w:r></w:del><w:ins w:id="774" w:author="alex sorin" w:date="2004-02-17T10:45:00Z"><w:del w:id="775" w:author="usai" w:date="2004-02-24T00:17:00Z"><w:r><w:rPr></w:rPr><w:delText xml:space="preserve"> </w:delText></w:r></w:del></w:ins><w:ins w:id="776" w:author="alex sorin" w:date="2004-02-17T10:45:00Z"><w:del w:id="777" w:author="usai" w:date="2004-02-24T00:17:00Z"><w:r><w:rPr><w:color w:val="0000FF"/></w:rPr><w:delText>Table 2.B, 1-st column</w:delText></w:r></w:del></w:ins><w:ins w:id="778" w:author="usai" w:date="2004-02-18T20:14:00Z"><w:r><w:rPr><w:color w:val="FF0000"/></w:rPr><w:t>1.97</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779" w:author="usai" w:date="2004-02-24T00:17: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780" w:author="usai" w:date="2004-02-24T00:17:00Z"><w:r><w:rPr></w:rPr><w:delText>High data rate 16kHz: D21</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18" w:space="0" w:color="000000"/><w:right w:val="single" w:sz="18" w:space="0" w:color="000000"/></w:tcBorders></w:tcPr><w:p><w:pPr><w:pStyle w:val="Normal"/><w:rPr></w:rPr></w:pPr><w:del w:id="781" w:author="usai" w:date="2004-02-24T00:17:00Z"><w:r><w:rPr><w:i/></w:rPr><w:delText>for information</w:delText></w:r></w:del><w:ins w:id="782" w:author="alex sorin" w:date="2004-02-17T10:46:00Z"><w:del w:id="783" w:author="usai" w:date="2004-02-24T00:17:00Z"><w:r><w:rPr><w:i/></w:rPr><w:delText xml:space="preserve"> </w:delText></w:r></w:del></w:ins><w:ins w:id="784" w:author="alex sorin" w:date="2004-02-17T10:46:00Z"><w:del w:id="785" w:author="usai" w:date="2004-02-24T00:17:00Z"><w:r><w:rPr><w:color w:val="0000FF"/></w:rPr><w:delText>Table 2.B, 3-rd column</w:delText></w:r></w:del></w:ins><w:ins w:id="786" w:author="usai" w:date="2004-02-18T20:14:00Z"><w:r><w:rPr><w:color w:val="FF0000"/></w:rPr><w:t>2.28</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rPr></w:rPr></w:pPr><w:del w:id="787" w:author="usai" w:date="2004-02-24T00:18:00Z"><w:r><w:rPr></w:rPr><w:delText>DSR at 16kHz</w:delText></w:r></w:del></w:p></w:tc><w:tc><w:tcPr><w:tcW w:w="3017" w:type="dxa"/><w:tcBorders><w:top w:val="single" w:sz="18" w:space="0" w:color="000000"/><w:left w:val="single" w:sz="18" w:space="0" w:color="000000"/><w:bottom w:val="single" w:sz="18" w:space="0" w:color="000000"/><w:right w:val="single" w:sz="18" w:space="0" w:color="000000"/></w:tcBorders></w:tcPr><w:p><w:pPr><w:pStyle w:val="Normal"/><w:rPr></w:rPr></w:pPr><w:del w:id="788" w:author="usai" w:date="2004-02-24T00:18:00Z"><w:r><w:rPr></w:rPr><w:delText>High data rate 16kHz: E21</w:delText></w:r></w:del></w:p></w:tc></w:tr></w:tbl><w:p><w:pPr><w:pStyle w:val="Normal"/><w:rPr></w:rPr></w:pPr><w:r><w:rPr></w:rPr></w:r></w:p><w:p><w:pPr><w:pStyle w:val="Normal"/><w:rPr></w:rPr></w:pPr><w:r><w:rPr></w:rPr><w:t>* Note: for “other tasks” the performance is the average word error rate over the test vocabularies other than the digits.</w:t></w:r></w:p><w:p><w:pPr><w:pStyle w:val="Normal"/><w:rPr></w:rPr></w:pPr><w:ins w:id="790" w:author="usai" w:date="2004-02-24T00:18:00Z"><w:r><w:rPr></w:rPr></w:r></w:ins></w:p><w:p><w:pPr><w:pStyle w:val="Normal"/><w:rPr><w:b/><w:b/><w:ins w:id="793" w:author="usai" w:date="2004-02-24T00:33:00Z"></w:ins></w:rPr></w:pPr><w:ins w:id="792" w:author="usai" w:date="2004-02-24T00:33:00Z"><w:r><w:rPr><w:b/></w:rPr><w:t>Japanese In-Car</w:t></w:r></w:ins></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794" w:author="usai" w:date="2004-02-24T00:33: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795" w:author="usai" w:date="2004-02-24T00:33: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796" w:author="usai" w:date="2004-02-24T00:33: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797" w:author="usai" w:date="2004-02-24T00:33:00Z"><w:r><w:rPr></w:rPr><w:t>Spreadsheet cell</w:t></w:r></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798" w:author="usai" w:date="2004-02-24T00:33: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799" w:author="usai" w:date="2004-02-24T00:33:00Z"><w:r><w:rPr></w:rPr><w:t xml:space="preserve">Digits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800" w:author="usai" w:date="2004-02-24T00:33: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801" w:author="usai" w:date="2004-02-24T00:33:00Z"><w:r><w:rPr><w:i/><w:color w:val="FF0000"/></w:rPr><w:t>9.6</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rPr></w:rPr></w:pPr><w:ins w:id="802" w:author="usai" w:date="2004-02-24T00:33: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803" w:author="usai" w:date="2004-02-24T00:33: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804" w:author="usai" w:date="2004-02-24T00:33:00Z"><w:r><w:rPr><w:i/><w:color w:val="FF0000"/></w:rPr><w:t>16.3</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805" w:author="usai" w:date="2004-02-24T00:33:00Z"><w:r><w:rPr></w:rPr><w:t>16kHz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806" w:author="usai" w:date="2004-02-24T00:33:00Z"><w:r><w:rPr></w:rPr><w:t>Digits</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807" w:author="usai" w:date="2004-02-24T00:33: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808" w:author="usai" w:date="2004-02-24T00:33: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809" w:author="usai" w:date="2004-02-24T00:33:00Z"><w:r><w:rPr></w:rPr><w:t>AMR-WB 23.85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810" w:author="usai" w:date="2004-02-24T00:33: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811" w:author="usai" w:date="2004-02-24T00:33:00Z"><w:r><w:rPr></w:rPr><w:t>Other tasks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812" w:author="usai" w:date="2004-02-24T00:33: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813" w:author="usai" w:date="2004-02-24T00:33: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ins w:id="814" w:author="usai" w:date="2004-02-24T00:33:00Z"><w:r><w:rPr></w:rPr><w:t>AMR-WB 23.85</w:t></w:r></w:ins></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815" w:author="usai" w:date="2004-02-24T00:33:00Z"><w:r><w:rPr><w:i/><w:color w:val="FF0000"/></w:rPr><w:t>NA</w:t></w:r></w:ins></w:p></w:tc></w:tr></w:tbl><w:p><w:pPr><w:pStyle w:val="Normal"/><w:rPr></w:rPr></w:pPr><w:r><w:rPr></w:rPr></w:r></w:p><w:p><w:pPr><w:pStyle w:val="Normal"/><w:rPr></w:rPr></w:pPr><w:r><w:rPr></w:rPr><w:t>* Note: for “other tasks” the performance is the average word error rate over the test vocabularies other than the digits.</w:t></w:r></w:p><w:p><w:pPr><w:pStyle w:val="Normal"/><w:rPr></w:rPr></w:pPr><w:ins w:id="817" w:author="usai" w:date="2004-02-24T00:37:00Z"><w:r><w:rPr></w:rPr></w:r></w:ins></w:p><w:p><w:pPr><w:pStyle w:val="Normal"/><w:rPr></w:rPr></w:pPr><w:ins w:id="819" w:author="usai" w:date="2004-02-24T00:37:00Z"><w:r><w:rPr></w:rPr></w:r></w:ins></w:p><w:p><w:pPr><w:pStyle w:val="Normal"/><w:rPr></w:rPr></w:pPr><w:ins w:id="821" w:author="usai" w:date="2004-02-24T00:37:00Z"><w:r><w:rPr></w:rPr></w:r></w:ins></w:p><w:p><w:pPr><w:pStyle w:val="Normal"/><w:rPr></w:rPr></w:pPr><w:ins w:id="823" w:author="usai" w:date="2004-02-24T00:37:00Z"><w:r><w:rPr></w:rPr></w:r></w:ins></w:p><w:p><w:pPr><w:pStyle w:val="Normal"/><w:rPr></w:rPr></w:pPr><w:ins w:id="825" w:author="usai" w:date="2004-02-24T00:37:00Z"><w:r><w:rPr></w:rPr></w:r></w:ins></w:p><w:p><w:pPr><w:pStyle w:val="Normal"/><w:rPr></w:rPr></w:pPr><w:ins w:id="827" w:author="usai" w:date="2004-02-24T00:33:00Z"><w:r><w:rPr></w:rPr></w:r></w:ins></w:p><w:p><w:pPr><w:pStyle w:val="Normal"/><w:rPr></w:rPr></w:pPr><w:ins w:id="829" w:author="usai" w:date="2004-02-24T00:33:00Z"><w:r><w:rPr></w:rPr></w:r></w:ins></w:p><w:p><w:pPr><w:pStyle w:val="Normal"/><w:rPr><w:del w:id="832" w:author="usai" w:date="2004-02-24T00:34:00Z"></w:del></w:rPr></w:pPr><w:del w:id="831" w:author="usai" w:date="2004-02-24T00:34:00Z"><w:r><w:rPr></w:rPr></w:r></w:del></w:p><w:p><w:pPr><w:pStyle w:val="Normal"/><w:rPr><w:del w:id="834" w:author="usai" w:date="2004-02-24T00:24:00Z"></w:del></w:rPr></w:pPr><w:del w:id="833" w:author="usai" w:date="2004-02-24T00:24:00Z"><w:r><w:rPr></w:rPr></w:r></w:del><w:r><w:br w:type="page"/></w:r></w:p><w:p><w:pPr><w:pStyle w:val="Normal"/><w:rPr><w:del w:id="836" w:author="usai" w:date="2004-02-24T00:18:00Z"></w:del></w:rPr></w:pPr><w:del w:id="835" w:author="usai" w:date="2004-02-24T00:18:00Z"><w:r><w:rPr></w:rPr></w:r></w:del></w:p><w:p><w:pPr><w:pStyle w:val="Normal"/><w:rPr></w:rPr></w:pPr><w:r><w:rPr><w:b/></w:rPr><w:t>3GPP “supplied” databases</w:t></w:r></w:p><w:p><w:pPr><w:pStyle w:val="Normal"/><w:rPr><w:b/><w:b/></w:rPr></w:pPr><w:r><w:rPr><w:b/></w:rPr></w:r></w:p><w:p><w:pPr><w:pStyle w:val="Normal"/><w:rPr><w:b/><w:b/></w:rPr></w:pPr><w:r><w:rPr><w:b/></w:rPr><w:t>Aurora-2</w:t></w:r></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225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rPr></w:pPr><w:r><w:rPr></w:rPr><w:t>Spreadsheet cell</w:t></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 xml:space="preserve">Digits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837" w:author="usai" w:date="2004-02-24T00:18:00Z"><w:r><w:rPr><w:i/></w:rPr><w:delText>for information</w:delText></w:r></w:del><w:ins w:id="838" w:author="alex sorin" w:date="2004-02-17T10:46:00Z"><w:del w:id="839" w:author="usai" w:date="2004-02-24T00:18:00Z"><w:r><w:rPr></w:rPr><w:delText xml:space="preserve"> </w:delText></w:r></w:del></w:ins><w:ins w:id="840" w:author="alex sorin" w:date="2004-02-17T10:46:00Z"><w:del w:id="841" w:author="usai" w:date="2004-02-24T00:18:00Z"><w:r><w:rPr><w:color w:val="0000FF"/></w:rPr><w:delText xml:space="preserve">Table </w:delText></w:r></w:del></w:ins><w:ins w:id="842" w:author="alex sorin" w:date="2004-02-17T10:47:00Z"><w:del w:id="843" w:author="usai" w:date="2004-02-24T00:18:00Z"><w:r><w:rPr><w:color w:val="0000FF"/></w:rPr><w:delText>3</w:delText></w:r></w:del></w:ins><w:ins w:id="844" w:author="alex sorin" w:date="2004-02-17T10:46:00Z"><w:del w:id="845" w:author="usai" w:date="2004-02-24T00:18:00Z"><w:r><w:rPr><w:color w:val="0000FF"/></w:rPr><w:delText>, 1-st column</w:delText></w:r></w:del></w:ins><w:ins w:id="846" w:author="usai" w:date="2004-02-18T20:16:00Z"><w:r><w:rPr><w:color w:val="FF0000"/></w:rPr><w:t>from 30.28 to 1.59</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847" w:author="usai" w:date="2004-02-24T00:18: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848" w:author="usai" w:date="2004-02-24T00:18:00Z"><w:r><w:rPr></w:rPr><w:delText>Low data rate: D9 (or D10)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849" w:author="usai" w:date="2004-02-24T00:18: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850" w:author="usai" w:date="2004-02-24T00:18:00Z"><w:r><w:rPr></w:rPr><w:delText>High data rate 8kHz: D9 (or D10)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851" w:author="usai" w:date="2004-02-24T00:18: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853" w:author="usai" w:date="2004-02-24T00:18:00Z"></w:del></w:rPr></w:pPr><w:del w:id="852" w:author="usai" w:date="2004-02-24T00:18:00Z"><w:r><w:rPr></w:rPr><w:delText xml:space="preserve">Low data rate: E9 (or E10)  </w:delText></w:r></w:del></w:p><w:p><w:pPr><w:pStyle w:val="Normal"/><w:rPr><w:del w:id="855" w:author="usai" w:date="2004-02-24T00:18:00Z"></w:del></w:rPr></w:pPr><w:del w:id="854" w:author="usai" w:date="2004-02-24T00:18:00Z"><w:r><w:rPr></w:rPr><w:delText>&amp;</w:delText></w:r></w:del></w:p><w:p><w:pPr><w:pStyle w:val="Normal"/><w:rPr><w:del w:id="857" w:author="usai" w:date="2004-02-24T00:18:00Z"></w:del></w:rPr></w:pPr><w:del w:id="856" w:author="usai" w:date="2004-02-24T00:18:00Z"><w:r><w:rPr></w:rPr><w:delText>High data rate 8kHz:</w:delText></w:r></w:del></w:p><w:p><w:pPr><w:pStyle w:val="Normal"/><w:rPr></w:rPr></w:pPr><w:del w:id="858" w:author="usai" w:date="2004-02-24T00:18:00Z"><w:r><w:rPr></w:rPr><w:delText>E9 (or E10)</w:delText></w:r></w:del></w:p></w:tc></w:tr></w:tbl><w:p><w:pPr><w:pStyle w:val="Normal"/><w:rPr></w:rPr></w:pPr><w:r><w:rPr></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859" w:author="usai" w:date="2004-02-24T00:36: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860" w:author="usai" w:date="2004-02-24T00:36: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861" w:author="usai" w:date="2004-02-24T00:36: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862" w:author="usai" w:date="2004-02-24T00:36:00Z"><w:r><w:rPr></w:rPr><w:t>Spreadsheet cell</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863" w:author="usai" w:date="2004-02-24T00:36: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864" w:author="usai" w:date="2004-02-24T00:36:00Z"><w:r><w:rPr></w:rPr><w:t xml:space="preserve">Digits </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865" w:author="usai" w:date="2004-02-24T00:36:00Z"><w:r><w:rPr></w:rPr><w:t xml:space="preserve">w/o coding         </w:t></w:r></w:ins></w:p></w:tc><w:tc><w:tcPr><w:tcW w:w="3017" w:type="dxa"/><w:tcBorders><w:top w:val="single" w:sz="18" w:space="0" w:color="000000"/><w:left w:val="single" w:sz="18" w:space="0" w:color="000000"/><w:bottom w:val="single" w:sz="18" w:space="0" w:color="000000"/><w:right w:val="single" w:sz="18" w:space="0" w:color="000000"/></w:tcBorders></w:tcPr><w:p><w:pPr><w:pStyle w:val="Normal"/><w:rPr><w:color w:val="FF0000"/></w:rPr></w:pPr><w:ins w:id="866" w:author="usai" w:date="2004-02-24T00:36:00Z"><w:r><w:rPr><w:i/><w:color w:val="FF0000"/></w:rPr><w:t>13.8</w:t></w:r></w:ins></w:p></w:tc></w:tr></w:tbl><w:p><w:pPr><w:pStyle w:val="Normal"/><w:rPr></w:rPr></w:pPr><w:r><w:rPr></w:rPr></w:r></w:p><w:p><w:pPr><w:pStyle w:val="Normal"/><w:rPr></w:rPr></w:pPr><w:r><w:rPr></w:rPr><w:t xml:space="preserve">Note that for Aurora-2 the average results should be computed using the ETSI Aurora spreadsheet: </w:t></w:r></w:p><w:p><w:pPr><w:pStyle w:val="Normal"/><w:numPr><w:ilvl w:val="0"/><w:numId w:val="2"/></w:numPr><w:rPr></w:rPr></w:pPr><w:r><w:rPr></w:rPr><w:t xml:space="preserve">average over SNRs from 0, 5, 10 15 and 20 dB, </w:t></w:r></w:p><w:p><w:pPr><w:pStyle w:val="Normal"/><w:numPr><w:ilvl w:val="0"/><w:numId w:val="2"/></w:numPr><w:rPr></w:rPr></w:pPr><w:r><w:rPr></w:rPr><w:t>average over test sets A, B &amp; C</w:t></w:r></w:p><w:p><w:pPr><w:pStyle w:val="Normal"/><w:numPr><w:ilvl w:val="0"/><w:numId w:val="2"/></w:numPr><w:rPr></w:rPr></w:pPr><w:r><w:rPr></w:rPr><w:t>average of multicondition and clean training conditions</w:t></w:r></w:p><w:p><w:pPr><w:pStyle w:val="Normal"/><w:rPr></w:rPr></w:pPr><w:r><w:rPr></w:rPr></w:r></w:p><w:p><w:pPr><w:pStyle w:val="Normal"/><w:rPr><w:b/><w:b/><w:ins w:id="868" w:author="usai" w:date="2004-02-24T00:34:00Z"></w:ins></w:rPr></w:pPr><w:ins w:id="867" w:author="usai" w:date="2004-02-24T00:34:00Z"><w:r><w:rPr><w:b/></w:rPr><w:t>Aurora-3 German</w:t></w:r></w:ins></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869" w:author="usai" w:date="2004-02-24T00:34: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870" w:author="usai" w:date="2004-02-24T00:34: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871" w:author="usai" w:date="2004-02-24T00:34: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872" w:author="usai" w:date="2004-02-24T00:34:00Z"><w:r><w:rPr></w:rPr><w:t>Spreadsheet cell</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873" w:author="usai" w:date="2004-02-24T00:34: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874" w:author="usai" w:date="2004-02-24T00:34:00Z"><w:r><w:rPr></w:rPr><w:t xml:space="preserve">Digits </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875" w:author="usai" w:date="2004-02-24T00:34:00Z"><w:r><w:rPr></w:rPr><w:t xml:space="preserve">w/o coding         </w:t></w:r></w:ins></w:p></w:tc><w:tc><w:tcPr><w:tcW w:w="3017" w:type="dxa"/><w:tcBorders><w:top w:val="single" w:sz="18" w:space="0" w:color="000000"/><w:left w:val="single" w:sz="18" w:space="0" w:color="000000"/><w:bottom w:val="single" w:sz="18" w:space="0" w:color="000000"/><w:right w:val="single" w:sz="18" w:space="0" w:color="000000"/></w:tcBorders></w:tcPr><w:p><w:pPr><w:pStyle w:val="Normal"/><w:rPr><w:color w:val="FF0000"/></w:rPr></w:pPr><w:ins w:id="876" w:author="usai" w:date="2004-02-24T00:34:00Z"><w:r><w:rPr><w:i/><w:color w:val="FF0000"/></w:rPr><w:t>14.5</w:t></w:r></w:ins></w:p></w:tc></w:tr></w:tbl><w:p><w:pPr><w:pStyle w:val="Normal"/><w:rPr></w:rPr></w:pPr><w:r><w:rPr></w:rPr></w:r></w:p><w:p><w:pPr><w:pStyle w:val="Normal"/><w:rPr></w:rPr></w:pPr><w:r><w:rPr></w:rPr></w:r></w:p><w:p><w:pPr><w:pStyle w:val="Normal"/><w:rPr></w:rPr></w:pPr><w:r><w:rPr></w:rPr><w:t>Note: Word error rate taken as an average for the three conditions: well matched, medium mismatch and high mismatch.</w:t></w:r></w:p><w:p><w:pPr><w:pStyle w:val="Normal"/><w:rPr></w:rPr></w:pPr><w:ins w:id="877" w:author="usai" w:date="2004-02-24T00:18:00Z"><w:r><w:rPr></w:rPr></w:r></w:ins></w:p><w:p><w:pPr><w:pStyle w:val="Normal"/><w:rPr></w:rPr></w:pPr><w:ins w:id="879" w:author="usai" w:date="2004-02-24T00:18:00Z"><w:r><w:rPr></w:rPr></w:r></w:ins></w:p><w:p><w:pPr><w:pStyle w:val="Normal"/><w:rPr><w:del w:id="882" w:author="usai" w:date="2004-02-24T00:23:00Z"></w:del></w:rPr></w:pPr><w:del w:id="881" w:author="usai" w:date="2004-02-24T00:23:00Z"><w:r><w:rPr></w:rPr></w:r></w:del></w:p><w:p><w:pPr><w:pStyle w:val="Normal"/><w:rPr><w:b/><w:b/></w:rPr></w:pPr><w:r><w:rPr><w:b/></w:rPr><w:t>Aurora-3 Spanish</w:t></w:r></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225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rPr></w:pPr><w:r><w:rPr></w:rPr><w:t>Spreadsheet cell</w:t></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 xml:space="preserve">Digits </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883" w:author="usai" w:date="2004-02-24T00:18:00Z"><w:r><w:rPr><w:i/></w:rPr><w:delText>for information</w:delText></w:r></w:del><w:ins w:id="884" w:author="alex sorin" w:date="2004-02-17T10:47:00Z"><w:del w:id="885" w:author="usai" w:date="2004-02-24T00:18:00Z"><w:r><w:rPr></w:rPr><w:delText xml:space="preserve"> </w:delText></w:r></w:del></w:ins><w:ins w:id="886" w:author="alex sorin" w:date="2004-02-17T10:47:00Z"><w:del w:id="887" w:author="usai" w:date="2004-02-24T00:18:00Z"><w:r><w:rPr><w:color w:val="0000FF"/></w:rPr><w:delText>Table 4.A, 1-st column</w:delText></w:r></w:del></w:ins><w:ins w:id="888" w:author="usai" w:date="2004-02-18T20:17:00Z"><w:r><w:rPr><w:color w:val="FF0000"/></w:rPr><w:t xml:space="preserve">from </w:t></w:r></w:ins><w:ins w:id="889" w:author="usai" w:date="2004-02-18T20:18:00Z"><w:r><w:rPr><w:color w:val="FF0000"/></w:rPr><w:t>3.07 to 21.62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890" w:author="usai" w:date="2004-02-24T00:18: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891" w:author="usai" w:date="2004-02-24T00:18:00Z"><w:r><w:rPr></w:rPr><w:delText>Low data rate: D12 (or D13)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892" w:author="usai" w:date="2004-02-24T00:18: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893" w:author="usai" w:date="2004-02-24T00:18:00Z"><w:r><w:rPr></w:rPr><w:delText>High data rate 8kHz: D12 (or D13)</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894" w:author="usai" w:date="2004-02-24T00:18: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896" w:author="usai" w:date="2004-02-24T00:18:00Z"></w:del></w:rPr></w:pPr><w:del w:id="895" w:author="usai" w:date="2004-02-24T00:18:00Z"><w:r><w:rPr></w:rPr><w:delText xml:space="preserve">Low data rate: E12 (or E13)  </w:delText></w:r></w:del></w:p><w:p><w:pPr><w:pStyle w:val="Normal"/><w:rPr><w:del w:id="898" w:author="usai" w:date="2004-02-24T00:18:00Z"></w:del></w:rPr></w:pPr><w:del w:id="897" w:author="usai" w:date="2004-02-24T00:18:00Z"><w:r><w:rPr></w:rPr><w:delText>&amp;</w:delText></w:r></w:del></w:p><w:p><w:pPr><w:pStyle w:val="Normal"/><w:rPr><w:del w:id="900" w:author="usai" w:date="2004-02-24T00:18:00Z"></w:del></w:rPr></w:pPr><w:del w:id="899" w:author="usai" w:date="2004-02-24T00:18:00Z"><w:r><w:rPr></w:rPr><w:delText>High data rate 8kHz:</w:delText></w:r></w:del></w:p><w:p><w:pPr><w:pStyle w:val="Normal"/><w:rPr></w:rPr></w:pPr><w:del w:id="901" w:author="usai" w:date="2004-02-24T00:18:00Z"><w:r><w:rPr></w:rPr><w:delText>E12 (or E13)</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16kHz</w:t></w:r></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r><w:rPr></w:rPr><w:t>Digits</w:t></w:r></w:p></w:tc><w:tc><w:tcPr><w:tcW w:w="225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902" w:author="usai" w:date="2004-02-24T00:18:00Z"><w:r><w:rPr><w:i/></w:rPr><w:delText>for information</w:delText></w:r></w:del><w:ins w:id="903" w:author="alex sorin" w:date="2004-02-17T10:48:00Z"><w:del w:id="904" w:author="usai" w:date="2004-02-24T00:18:00Z"><w:r><w:rPr></w:rPr><w:delText xml:space="preserve"> </w:delText></w:r></w:del></w:ins><w:ins w:id="905" w:author="alex sorin" w:date="2004-02-17T10:48:00Z"><w:del w:id="906" w:author="usai" w:date="2004-02-24T00:18:00Z"><w:r><w:rPr><w:color w:val="0000FF"/></w:rPr><w:delText>Table 4.B, 1-st column</w:delText></w:r></w:del></w:ins><w:ins w:id="907" w:author="usai" w:date="2004-02-18T20:18:00Z"><w:r><w:rPr><w:color w:val="FF0000"/></w:rPr><w:t>from 2,37 to 14.74</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del w:id="908" w:author="usai" w:date="2004-02-24T00:19:00Z"><w:r><w:rPr></w:rPr><w:delText>AMR-WB 12.65</w:delText></w:r></w:del></w:p></w:tc><w:tc><w:tcPr><w:tcW w:w="3017" w:type="dxa"/><w:tcBorders><w:top w:val="single" w:sz="6" w:space="0" w:color="000000"/><w:left w:val="single" w:sz="18" w:space="0" w:color="000000"/><w:bottom w:val="single" w:sz="6" w:space="0" w:color="000000"/><w:right w:val="single" w:sz="18" w:space="0" w:color="000000"/></w:tcBorders></w:tcPr><w:p><w:pPr><w:pStyle w:val="Normal"/><w:rPr><w:del w:id="910" w:author="usai" w:date="2004-02-24T00:19:00Z"></w:del></w:rPr></w:pPr><w:del w:id="909" w:author="usai" w:date="2004-02-24T00:19:00Z"><w:r><w:rPr></w:rPr><w:delText>High data rate 16 kHz:</w:delText></w:r></w:del></w:p><w:p><w:pPr><w:pStyle w:val="Normal"/><w:rPr></w:rPr></w:pPr><w:del w:id="911" w:author="usai" w:date="2004-02-24T00:19:00Z"><w:r><w:rPr></w:rPr><w:delText>D10 (or D11)</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6" w:space="0" w:color="000000"/><w:right w:val="single" w:sz="18" w:space="0" w:color="000000"/></w:tcBorders></w:tcPr><w:p><w:pPr><w:pStyle w:val="Normal"/><w:rPr></w:rPr></w:pPr><w:del w:id="912" w:author="usai" w:date="2004-02-24T00:19:00Z"><w:r><w:rPr><w:i/></w:rPr><w:delText>for information</w:delText></w:r></w:del><w:ins w:id="913" w:author="alex sorin" w:date="2004-02-17T10:49:00Z"><w:del w:id="914" w:author="usai" w:date="2004-02-24T00:19:00Z"><w:r><w:rPr></w:rPr><w:delText xml:space="preserve"> </w:delText></w:r></w:del></w:ins><w:ins w:id="915" w:author="alex sorin" w:date="2004-02-17T10:49:00Z"><w:del w:id="916" w:author="usai" w:date="2004-02-24T00:19:00Z"><w:r><w:rPr><w:color w:val="0000FF"/></w:rPr><w:delText>Table 4.</w:delText></w:r></w:del></w:ins><w:ins w:id="917" w:author="alex sorin" w:date="2004-02-17T10:50:00Z"><w:del w:id="918" w:author="usai" w:date="2004-02-24T00:19:00Z"><w:r><w:rPr><w:color w:val="0000FF"/></w:rPr><w:delText>B</w:delText></w:r></w:del></w:ins><w:ins w:id="919" w:author="alex sorin" w:date="2004-02-17T10:49:00Z"><w:del w:id="920" w:author="usai" w:date="2004-02-24T00:19:00Z"><w:r><w:rPr><w:color w:val="0000FF"/></w:rPr><w:delText xml:space="preserve">, </w:delText></w:r></w:del></w:ins><w:ins w:id="921" w:author="alex sorin" w:date="2004-02-17T10:50:00Z"><w:del w:id="922" w:author="usai" w:date="2004-02-24T00:19:00Z"><w:r><w:rPr><w:color w:val="0000FF"/></w:rPr><w:delText>3</w:delText></w:r></w:del></w:ins><w:ins w:id="923" w:author="alex sorin" w:date="2004-02-17T10:49:00Z"><w:del w:id="924" w:author="usai" w:date="2004-02-24T00:19:00Z"><w:r><w:rPr><w:color w:val="0000FF"/></w:rPr><w:delText>-</w:delText></w:r></w:del></w:ins><w:ins w:id="925" w:author="alex sorin" w:date="2004-02-17T10:50:00Z"><w:del w:id="926" w:author="usai" w:date="2004-02-24T00:19:00Z"><w:r><w:rPr><w:color w:val="0000FF"/></w:rPr><w:delText>rd</w:delText></w:r></w:del></w:ins><w:ins w:id="927" w:author="alex sorin" w:date="2004-02-17T10:49:00Z"><w:del w:id="928" w:author="usai" w:date="2004-02-24T00:19:00Z"><w:r><w:rPr><w:color w:val="0000FF"/></w:rPr><w:delText xml:space="preserve"> column</w:delText></w:r></w:del></w:ins><w:ins w:id="929" w:author="usai" w:date="2004-02-18T20:19:00Z"><w:r><w:rPr><w:color w:val="FF0000"/></w:rPr><w:t>from 2.62 to 13.89</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del w:id="930" w:author="usai" w:date="2004-02-24T00:19:00Z"><w:r><w:rPr></w:rPr><w:delText>DSR at 16kHz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932" w:author="usai" w:date="2004-02-24T00:19:00Z"></w:del></w:rPr></w:pPr><w:del w:id="931" w:author="usai" w:date="2004-02-24T00:19:00Z"><w:r><w:rPr></w:rPr><w:delText>High data rate 16 kHz:</w:delText></w:r></w:del></w:p><w:p><w:pPr><w:pStyle w:val="Normal"/><w:rPr></w:rPr></w:pPr><w:del w:id="933" w:author="usai" w:date="2004-02-24T00:19:00Z"><w:r><w:rPr></w:rPr><w:delText>E10 (or E11)</w:delText></w:r></w:del></w:p></w:tc></w:tr></w:tbl><w:p><w:pPr><w:pStyle w:val="Normal"/><w:rPr></w:rPr></w:pPr><w:r><w:rPr></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934" w:author="usai" w:date="2004-02-24T00:35: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935" w:author="usai" w:date="2004-02-24T00:35: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936" w:author="usai" w:date="2004-02-24T00:35: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937" w:author="usai" w:date="2004-02-24T00:35:00Z"><w:r><w:rPr></w:rPr><w:t>Spreadsheet cell</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938" w:author="usai" w:date="2004-02-24T00:35:00Z"><w:r><w:rPr></w:rPr><w:t>8kHz</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939" w:author="usai" w:date="2004-02-24T00:35:00Z"><w:r><w:rPr></w:rPr><w:t xml:space="preserve">Digits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940" w:author="usai" w:date="2004-02-24T00:35: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941" w:author="usai" w:date="2004-02-24T00:35:00Z"><w:r><w:rPr><w:i/><w:color w:val="FF0000"/></w:rPr><w:t>8.3</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942" w:author="usai" w:date="2004-02-24T00:35:00Z"><w:r><w:rPr></w:rPr><w:t>16kHz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943" w:author="usai" w:date="2004-02-24T00:35:00Z"><w:r><w:rPr></w:rPr><w:t>Digits</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944" w:author="usai" w:date="2004-02-24T00:35: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945" w:author="usai" w:date="2004-02-24T00:35: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ins w:id="946" w:author="usai" w:date="2004-02-24T00:35:00Z"><w:r><w:rPr></w:rPr><w:t>AMR-WB 23.85</w:t></w:r></w:ins></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947" w:author="usai" w:date="2004-02-24T00:35:00Z"><w:r><w:rPr><w:i/><w:color w:val="FF0000"/></w:rPr><w:t>NA</w:t></w:r></w:ins></w:p></w:tc></w:tr></w:tbl><w:p><w:pPr><w:pStyle w:val="Normal"/><w:rPr></w:rPr></w:pPr><w:r><w:rPr></w:rPr></w:r></w:p><w:p><w:pPr><w:pStyle w:val="Normal"/><w:rPr></w:rPr></w:pPr><w:r><w:rPr></w:rPr><w:t>Note: For Aurora-3 word error rate taken as an average for the three conditions: well matched, medium mismatch and high mismatch.</w:t></w:r></w:p><w:p><w:pPr><w:pStyle w:val="Normal"/><w:rPr></w:rPr></w:pPr><w:r><w:rPr></w:rPr></w:r></w:p><w:p><w:pPr><w:pStyle w:val="Normal"/><w:rPr><w:del w:id="949" w:author="usai" w:date="2004-02-24T00:23:00Z"></w:del></w:rPr></w:pPr><w:del w:id="948" w:author="usai" w:date="2004-02-24T00:23:00Z"><w:r><w:rPr></w:rPr></w:r></w:del></w:p><w:p><w:pPr><w:pStyle w:val="Normal"/><w:rPr><w:del w:id="953" w:author="usai" w:date="2004-02-24T00:19:00Z"></w:del></w:ins></w:rPr></w:pPr><w:ins w:id="950" w:author="Motorola PC" w:date="2004-02-02T13:38:00Z"><w:del w:id="951" w:author="usai" w:date="2004-02-24T00:19:00Z"><w:r><w:rPr></w:rPr></w:r></w:del></w:ins></w:p><w:p><w:pPr><w:pStyle w:val="Normal"/><w:rPr><w:del w:id="957" w:author="usai" w:date="2004-02-24T00:19:00Z"></w:del></w:ins></w:rPr></w:pPr><w:ins w:id="954" w:author="Motorola PC" w:date="2004-02-02T13:38:00Z"><w:del w:id="955" w:author="usai" w:date="2004-02-24T00:19:00Z"><w:r><w:rPr></w:rPr></w:r></w:del></w:ins></w:p><w:p><w:pPr><w:pStyle w:val="Normal"/><w:rPr><w:del w:id="961" w:author="usai" w:date="2004-02-24T00:19:00Z"></w:del></w:ins></w:rPr></w:pPr><w:ins w:id="958" w:author="Motorola PC" w:date="2004-02-02T13:38:00Z"><w:del w:id="959" w:author="usai" w:date="2004-02-24T00:19:00Z"><w:r><w:rPr></w:rPr></w:r></w:del></w:ins></w:p><w:p><w:pPr><w:pStyle w:val="Normal"/><w:rPr><w:del w:id="963" w:author="usai" w:date="2004-02-24T00:23:00Z"></w:del></w:rPr></w:pPr><w:del w:id="962" w:author="usai" w:date="2004-02-24T00:23:00Z"><w:r><w:rPr></w:rPr></w:r></w:del></w:p><w:p><w:pPr><w:pStyle w:val="Normal"/><w:rPr></w:rPr></w:pPr><w:r><w:rPr></w:rPr></w:r></w:p><w:p><w:pPr><w:pStyle w:val="Normal"/><w:rPr><w:b/><w:b/><w:ins w:id="965" w:author="Motorola PC" w:date="2004-02-02T13:38:00Z"></w:ins></w:rPr></w:pPr><w:ins w:id="964" w:author="Motorola PC" w:date="2004-02-02T13:38:00Z"><w:r><w:rPr><w:b/></w:rPr><w:t>Aurora-3 Italian</w:t></w:r></w:ins></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2160"/><w:gridCol w:w="225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966" w:author="Motorola PC" w:date="2004-02-02T13:38:00Z"><w:r><w:rPr></w:rPr><w:t>s-rate</w:t></w:r></w:ins></w:p></w:tc><w:tc><w:tcPr><w:tcW w:w="2160" w:type="dxa"/><w:tcBorders><w:top w:val="single" w:sz="18" w:space="0" w:color="000000"/><w:left w:val="single" w:sz="18" w:space="0" w:color="000000"/><w:bottom w:val="single" w:sz="18" w:space="0" w:color="000000"/><w:right w:val="single" w:sz="18" w:space="0" w:color="000000"/></w:tcBorders></w:tcPr><w:p><w:pPr><w:pStyle w:val="Normal"/><w:rPr></w:rPr></w:pPr><w:ins w:id="967" w:author="Motorola PC" w:date="2004-02-02T13:38:00Z"><w:r><w:rPr></w:rPr><w:t>vocabs</w:t></w:r></w:ins></w:p></w:tc><w:tc><w:tcPr><w:tcW w:w="2250" w:type="dxa"/><w:tcBorders><w:top w:val="single" w:sz="18" w:space="0" w:color="000000"/><w:left w:val="single" w:sz="18" w:space="0" w:color="000000"/><w:bottom w:val="single" w:sz="18" w:space="0" w:color="000000"/><w:right w:val="single" w:sz="18" w:space="0" w:color="000000"/></w:tcBorders></w:tcPr><w:p><w:pPr><w:pStyle w:val="Normal"/><w:rPr></w:rPr></w:pPr><w:ins w:id="968" w:author="Motorola PC" w:date="2004-02-02T13:38: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969" w:author="Motorola PC" w:date="2004-02-02T13:38:00Z"><w:r><w:rPr></w:rPr><w:t>Spreadsheet cell</w:t></w:r></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970" w:author="Motorola PC" w:date="2004-02-02T13:38:00Z"><w:r><w:rPr></w:rPr><w:t>8kHz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971" w:author="Motorola PC" w:date="2004-02-02T13:38:00Z"><w:r><w:rPr></w:rPr><w:t xml:space="preserve">Digits </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972" w:author="Motorola PC" w:date="2004-02-02T13:38: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rPr></w:pPr><w:ins w:id="973" w:author="Motorola PC" w:date="2004-02-02T13:38:00Z"><w:del w:id="974" w:author="usai" w:date="2004-02-24T00:19:00Z"><w:r><w:rPr><w:i/></w:rPr><w:delText>for information</w:delText></w:r></w:del></w:ins><w:ins w:id="975" w:author="alex sorin" w:date="2004-02-17T10:48:00Z"><w:del w:id="976" w:author="usai" w:date="2004-02-24T00:19:00Z"><w:r><w:rPr></w:rPr><w:delText xml:space="preserve"> </w:delText></w:r></w:del></w:ins><w:ins w:id="977" w:author="alex sorin" w:date="2004-02-17T10:48:00Z"><w:del w:id="978" w:author="usai" w:date="2004-02-24T00:19:00Z"><w:r><w:rPr><w:color w:val="0000FF"/></w:rPr><w:delText>Table 5.A, 1-st column</w:delText></w:r></w:del></w:ins><w:ins w:id="979" w:author="usai" w:date="2004-02-18T20:20:00Z"><w:r><w:rPr><w:color w:val="FF0000"/></w:rPr><w:t>from 3.25 to 37.38</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980" w:author="Motorola PC" w:date="2004-02-02T13:38:00Z"><w:del w:id="981" w:author="usai" w:date="2004-02-24T00:19:00Z"><w:r><w:rPr></w:rPr><w:delText>AMR-NB 4.75</w:delText></w:r></w:del></w:ins></w:p></w:tc><w:tc><w:tcPr><w:tcW w:w="3017" w:type="dxa"/><w:tcBorders><w:top w:val="single" w:sz="6" w:space="0" w:color="000000"/><w:left w:val="single" w:sz="18" w:space="0" w:color="000000"/><w:bottom w:val="single" w:sz="6" w:space="0" w:color="000000"/><w:right w:val="single" w:sz="18" w:space="0" w:color="000000"/></w:tcBorders></w:tcPr><w:p><w:pPr><w:pStyle w:val="Normal"/><w:rPr></w:rPr></w:pPr><w:ins w:id="982" w:author="Motorola PC" w:date="2004-02-02T13:38:00Z"><w:del w:id="983" w:author="usai" w:date="2004-02-24T00:19:00Z"><w:r><w:rPr></w:rPr><w:delText>Low data rate: D1</w:delText></w:r></w:del></w:ins><w:ins w:id="984" w:author="Motorola PC" w:date="2004-02-02T13:39:00Z"><w:del w:id="985" w:author="usai" w:date="2004-02-24T00:19:00Z"><w:r><w:rPr></w:rPr><w:delText>4</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986" w:author="Motorola PC" w:date="2004-02-02T13:38:00Z"><w:del w:id="987" w:author="usai" w:date="2004-02-24T00:19:00Z"><w:r><w:rPr></w:rPr><w:delText>AMR-NB 12.2</w:delText></w:r></w:del></w:ins></w:p></w:tc><w:tc><w:tcPr><w:tcW w:w="3017" w:type="dxa"/><w:tcBorders><w:top w:val="single" w:sz="6" w:space="0" w:color="000000"/><w:left w:val="single" w:sz="18" w:space="0" w:color="000000"/><w:bottom w:val="single" w:sz="6" w:space="0" w:color="000000"/><w:right w:val="single" w:sz="18" w:space="0" w:color="000000"/></w:tcBorders></w:tcPr><w:p><w:pPr><w:pStyle w:val="Normal"/><w:rPr></w:rPr></w:pPr><w:ins w:id="988" w:author="Motorola PC" w:date="2004-02-02T13:38:00Z"><w:del w:id="989" w:author="usai" w:date="2004-02-24T00:19:00Z"><w:r><w:rPr></w:rPr><w:delText>High data rate 8kHz: D1</w:delText></w:r></w:del></w:ins><w:ins w:id="990" w:author="Motorola PC" w:date="2004-02-02T13:40:00Z"><w:del w:id="991" w:author="usai" w:date="2004-02-24T00:19:00Z"><w:r><w:rPr></w:rPr><w:delText>4</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ins w:id="992" w:author="Motorola PC" w:date="2004-02-02T13:38:00Z"><w:del w:id="993" w:author="usai" w:date="2004-02-24T00:19:00Z"><w:r><w:rPr></w:rPr><w:delText>DSR at 8kHz</w:delText></w:r></w:del></w:ins></w:p></w:tc><w:tc><w:tcPr><w:tcW w:w="3017" w:type="dxa"/><w:tcBorders><w:top w:val="single" w:sz="6" w:space="0" w:color="000000"/><w:left w:val="single" w:sz="18" w:space="0" w:color="000000"/><w:bottom w:val="single" w:sz="18" w:space="0" w:color="000000"/><w:right w:val="single" w:sz="18" w:space="0" w:color="000000"/></w:tcBorders></w:tcPr><w:p><w:pPr><w:pStyle w:val="Normal"/><w:rPr><w:del w:id="1001" w:author="usai" w:date="2004-02-24T00:19:00Z"></w:del></w:ins></w:rPr></w:pPr><w:ins w:id="994" w:author="Motorola PC" w:date="2004-02-02T13:38:00Z"><w:del w:id="995" w:author="usai" w:date="2004-02-24T00:19:00Z"><w:r><w:rPr></w:rPr><w:delText>Low data rate: E1</w:delText></w:r></w:del></w:ins><w:ins w:id="996" w:author="Motorola PC" w:date="2004-02-02T13:40:00Z"><w:del w:id="997" w:author="usai" w:date="2004-02-24T00:19:00Z"><w:r><w:rPr></w:rPr><w:delText>4</w:delText></w:r></w:del></w:ins><w:ins w:id="998" w:author="Motorola PC" w:date="2004-02-02T13:38:00Z"><w:del w:id="999" w:author="usai" w:date="2004-02-24T00:19:00Z"><w:r><w:rPr></w:rPr><w:delText xml:space="preserve"> </w:delText></w:r></w:del></w:ins></w:p><w:p><w:pPr><w:pStyle w:val="Normal"/><w:rPr><w:del w:id="1005" w:author="usai" w:date="2004-02-24T00:19:00Z"></w:del></w:ins></w:rPr></w:pPr><w:ins w:id="1002" w:author="Motorola PC" w:date="2004-02-02T13:38:00Z"><w:del w:id="1003" w:author="usai" w:date="2004-02-24T00:19:00Z"><w:r><w:rPr></w:rPr><w:delText>&amp;</w:delText></w:r></w:del></w:ins></w:p><w:p><w:pPr><w:pStyle w:val="Normal"/><w:rPr></w:rPr></w:pPr><w:ins w:id="1006" w:author="Motorola PC" w:date="2004-02-02T13:38:00Z"><w:del w:id="1007" w:author="usai" w:date="2004-02-24T00:19:00Z"><w:r><w:rPr></w:rPr><w:delText>High data rate 8kHz:</w:delText></w:r></w:del></w:ins><w:ins w:id="1008" w:author="Motorola PC" w:date="2004-02-02T13:41:00Z"><w:del w:id="1009" w:author="usai" w:date="2004-02-24T00:19:00Z"><w:r><w:rPr></w:rPr><w:delText xml:space="preserve"> </w:delText></w:r></w:del></w:ins><w:ins w:id="1010" w:author="Motorola PC" w:date="2004-02-02T13:38:00Z"><w:del w:id="1011" w:author="usai" w:date="2004-02-24T00:19:00Z"><w:r><w:rPr></w:rPr><w:delText>E1</w:delText></w:r></w:del></w:ins><w:ins w:id="1012" w:author="Motorola PC" w:date="2004-02-02T13:40:00Z"><w:del w:id="1013" w:author="usai" w:date="2004-02-24T00:19:00Z"><w:r><w:rPr></w:rPr><w:delText>4</w:delText></w:r></w:del></w:ins></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1014" w:author="Motorola PC" w:date="2004-02-02T13:38:00Z"><w:r><w:rPr></w:rPr><w:t>16kHz</w:t></w:r></w:ins></w:p></w:tc><w:tc><w:tcPr><w:tcW w:w="2160" w:type="dxa"/><w:vMerge w:val="restart"/><w:tcBorders><w:top w:val="single" w:sz="18" w:space="0" w:color="000000"/><w:left w:val="single" w:sz="18" w:space="0" w:color="000000"/><w:bottom w:val="single" w:sz="18" w:space="0" w:color="000000"/><w:right w:val="single" w:sz="18" w:space="0" w:color="000000"/></w:tcBorders></w:tcPr><w:p><w:pPr><w:pStyle w:val="Normal"/><w:rPr></w:rPr></w:pPr><w:ins w:id="1015" w:author="Motorola PC" w:date="2004-02-02T13:38:00Z"><w:r><w:rPr></w:rPr><w:t>Digits</w:t></w:r></w:ins></w:p></w:tc><w:tc><w:tcPr><w:tcW w:w="2250" w:type="dxa"/><w:tcBorders><w:top w:val="single" w:sz="18" w:space="0" w:color="000000"/><w:left w:val="single" w:sz="18" w:space="0" w:color="000000"/><w:bottom w:val="single" w:sz="6" w:space="0" w:color="000000"/><w:right w:val="single" w:sz="18" w:space="0" w:color="000000"/></w:tcBorders></w:tcPr><w:p><w:pPr><w:pStyle w:val="Normal"/><w:rPr></w:rPr></w:pPr><w:ins w:id="1016" w:author="Motorola PC" w:date="2004-02-02T13:38: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rPr></w:pPr><w:ins w:id="1017" w:author="Motorola PC" w:date="2004-02-02T13:38:00Z"><w:del w:id="1018" w:author="usai" w:date="2004-02-24T00:19:00Z"><w:r><w:rPr><w:i/></w:rPr><w:delText>for information</w:delText></w:r></w:del></w:ins><w:ins w:id="1019" w:author="alex sorin" w:date="2004-02-17T10:49:00Z"><w:del w:id="1020" w:author="usai" w:date="2004-02-24T00:19:00Z"><w:r><w:rPr></w:rPr><w:delText xml:space="preserve"> </w:delText></w:r></w:del></w:ins><w:ins w:id="1021" w:author="alex sorin" w:date="2004-02-17T10:49:00Z"><w:del w:id="1022" w:author="usai" w:date="2004-02-24T00:19:00Z"><w:r><w:rPr><w:color w:val="0000FF"/></w:rPr><w:delText>Table 5.B, 1-st column</w:delText></w:r></w:del></w:ins><w:ins w:id="1023" w:author="usai" w:date="2004-02-18T20:21:00Z"><w:r><w:rPr><w:color w:val="FF0000"/></w:rPr><w:t>from 2.02 to 37.24</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6" w:space="0" w:color="000000"/><w:right w:val="single" w:sz="18" w:space="0" w:color="000000"/></w:tcBorders></w:tcPr><w:p><w:pPr><w:pStyle w:val="Normal"/><w:rPr></w:rPr></w:pPr><w:ins w:id="1024" w:author="Motorola PC" w:date="2004-02-02T13:38:00Z"><w:del w:id="1025" w:author="usai" w:date="2004-02-24T00:19:00Z"><w:r><w:rPr></w:rPr><w:delText>AMR-WB 12.65</w:delText></w:r></w:del></w:ins></w:p></w:tc><w:tc><w:tcPr><w:tcW w:w="3017" w:type="dxa"/><w:tcBorders><w:top w:val="single" w:sz="6" w:space="0" w:color="000000"/><w:left w:val="single" w:sz="18" w:space="0" w:color="000000"/><w:bottom w:val="single" w:sz="6" w:space="0" w:color="000000"/><w:right w:val="single" w:sz="18" w:space="0" w:color="000000"/></w:tcBorders></w:tcPr><w:p><w:pPr><w:pStyle w:val="Normal"/><w:rPr><w:del w:id="1029" w:author="usai" w:date="2004-02-24T00:19:00Z"></w:del></w:ins></w:rPr></w:pPr><w:ins w:id="1026" w:author="Motorola PC" w:date="2004-02-02T13:38:00Z"><w:del w:id="1027" w:author="usai" w:date="2004-02-24T00:19:00Z"><w:r><w:rPr></w:rPr><w:delText>High data rate 16 kHz:</w:delText></w:r></w:del></w:ins></w:p><w:p><w:pPr><w:pStyle w:val="Normal"/><w:rPr></w:rPr></w:pPr><w:ins w:id="1030" w:author="Motorola PC" w:date="2004-02-02T13:38:00Z"><w:del w:id="1031" w:author="usai" w:date="2004-02-24T00:19:00Z"><w:r><w:rPr></w:rPr><w:delText>D1</w:delText></w:r></w:del></w:ins><w:ins w:id="1032" w:author="Motorola PC" w:date="2004-02-02T13:41:00Z"><w:del w:id="1033" w:author="usai" w:date="2004-02-24T00:19:00Z"><w:r><w:rPr></w:rPr><w:delText>2</w:delText></w:r></w:del></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6" w:space="0" w:color="000000"/><w:left w:val="single" w:sz="18" w:space="0" w:color="000000"/><w:bottom w:val="single" w:sz="18" w:space="0" w:color="000000"/><w:right w:val="single" w:sz="18" w:space="0" w:color="000000"/></w:tcBorders></w:tcPr><w:p><w:pPr><w:pStyle w:val="Normal"/><w:rPr></w:rPr></w:pPr><w:ins w:id="1034" w:author="Motorola PC" w:date="2004-02-02T13:38:00Z"><w:r><w:rPr></w:rPr><w:t>AMR-WB 23.85</w:t></w:r></w:ins></w:p></w:tc><w:tc><w:tcPr><w:tcW w:w="3017" w:type="dxa"/><w:tcBorders><w:top w:val="single" w:sz="6" w:space="0" w:color="000000"/><w:left w:val="single" w:sz="18" w:space="0" w:color="000000"/><w:bottom w:val="single" w:sz="18" w:space="0" w:color="000000"/><w:right w:val="single" w:sz="18" w:space="0" w:color="000000"/></w:tcBorders></w:tcPr><w:p><w:pPr><w:pStyle w:val="Normal"/><w:rPr></w:rPr></w:pPr><w:ins w:id="1035" w:author="Motorola PC" w:date="2004-02-02T13:38:00Z"><w:del w:id="1036" w:author="usai" w:date="2004-02-24T00:19:00Z"><w:r><w:rPr><w:i/></w:rPr><w:delText>for information</w:delText></w:r></w:del></w:ins><w:ins w:id="1037" w:author="alex sorin" w:date="2004-02-17T10:50:00Z"><w:del w:id="1038" w:author="usai" w:date="2004-02-24T00:19:00Z"><w:r><w:rPr></w:rPr><w:delText xml:space="preserve"> </w:delText></w:r></w:del></w:ins><w:ins w:id="1039" w:author="alex sorin" w:date="2004-02-17T10:50:00Z"><w:del w:id="1040" w:author="usai" w:date="2004-02-24T00:19:00Z"><w:r><w:rPr><w:color w:val="0000FF"/></w:rPr><w:delText>Table 5.B, 3-rd column</w:delText></w:r></w:del></w:ins><w:ins w:id="1041" w:author="usai" w:date="2004-02-18T20:21:00Z"><w:r><w:rPr><w:color w:val="FF0000"/></w:rPr><w:t>from 2.43 to 34.23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rPr></w:rPr></w:pPr><w:ins w:id="1042" w:author="Motorola PC" w:date="2004-02-02T13:38:00Z"><w:del w:id="1043" w:author="usai" w:date="2004-02-24T00:19:00Z"><w:r><w:rPr></w:rPr><w:delText>DSR at 16kHz</w:delText></w:r></w:del></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1044" w:author="Motorola PC" w:date="2004-02-02T13:38:00Z"><w:del w:id="1045" w:author="usai" w:date="2004-02-24T00:19:00Z"><w:r><w:rPr></w:rPr><w:delText>High data rate 16 kHz:</w:delText></w:r></w:del></w:ins><w:ins w:id="1046" w:author="Motorola PC" w:date="2004-02-02T13:41:00Z"><w:del w:id="1047" w:author="usai" w:date="2004-02-24T00:19:00Z"><w:r><w:rPr></w:rPr><w:delText xml:space="preserve"> </w:delText></w:r></w:del></w:ins><w:ins w:id="1048" w:author="Motorola PC" w:date="2004-02-02T13:38:00Z"><w:del w:id="1049" w:author="usai" w:date="2004-02-24T00:19:00Z"><w:r><w:rPr></w:rPr><w:delText>E1</w:delText></w:r></w:del></w:ins><w:ins w:id="1050" w:author="Motorola PC" w:date="2004-02-02T13:41:00Z"><w:del w:id="1051" w:author="usai" w:date="2004-02-24T00:19:00Z"><w:r><w:rPr></w:rPr><w:delText>2</w:delText></w:r></w:del></w:ins></w:p></w:tc></w:tr></w:tbl><w:p><w:pPr><w:pStyle w:val="Normal"/><w:rPr></w:rPr></w:pPr><w:ins w:id="1052" w:author="Motorola PC" w:date="2004-02-02T13:38:00Z"><w:r><w:rPr></w:rPr></w:r></w:ins></w:p><w:p><w:pPr><w:pStyle w:val="Normal"/><w:rPr></w:rPr></w:pPr><w:ins w:id="1054" w:author="Motorola PC" w:date="2004-02-02T13:38:00Z"><w:r><w:rPr></w:rPr><w:t>Note: For Aurora-3 word error rate taken as an average for the three conditions: well matched, medium mismatch and high mismatch.</w:t></w:r></w:ins></w:p><w:p><w:pPr><w:pStyle w:val="Normal"/><w:rPr><w:del w:id="1057" w:author="usai" w:date="2004-02-24T00:21:00Z"></w:del></w:rPr></w:pPr><w:del w:id="1056" w:author="usai" w:date="2004-02-24T00:21:00Z"><w:r><w:rPr></w:rPr></w:r></w:del></w:p><w:p><w:pPr><w:pStyle w:val="Normal"/><w:rPr></w:rPr></w:pPr><w:r><w:rPr></w:rPr></w:r></w:p><w:p><w:pPr><w:pStyle w:val="Normal"/><w:rPr></w:rPr></w:pPr><w:r><w:rPr></w:rPr></w:r></w:p><w:p><w:pPr><w:pStyle w:val="Normal"/><w:rPr><w:b/><w:b/></w:rPr></w:pPr><w:r><w:rPr><w:b/></w:rPr><w:t>Aurora-3 Italian</w:t></w:r><w:ins w:id="1058" w:author="Motorola PC" w:date="2004-02-02T13:38:00Z"><w:r><w:rPr><w:b/></w:rPr><w:t xml:space="preserve"> under channel errors</w:t></w:r></w:ins></w:p><w:p><w:pPr><w:pStyle w:val="Normal"/><w:rPr><w:b/><w:b/></w:rPr></w:pPr><w:r><w:rPr><w:b/></w:rPr></w:r></w:p><w:tbl><w:tblPr><w:tblW w:w="8525" w:type="dxa"/><w:jc w:val="left"/><w:tblInd w:w="-130" w:type="dxa"/><w:tblLayout w:type="fixed"/><w:tblCellMar><w:top w:w="0" w:type="dxa"/><w:left w:w="108" w:type="dxa"/><w:bottom w:w="0" w:type="dxa"/><w:right w:w="108" w:type="dxa"/></w:tblCellMar></w:tblPr><w:tblGrid><w:gridCol w:w="1098"/><w:gridCol w:w="1350"/><w:gridCol w:w="306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135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306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rPr></w:pPr><w:r><w:rPr></w:rPr><w:t>Spreadsheet cell</w:t></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r><w:rPr></w:rPr><w:t xml:space="preserve">Digits </w:t></w:r></w:p></w:tc><w:tc><w:tcPr><w:tcW w:w="306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ins w:id="1059" w:author="alex sorin" w:date="2004-02-17T10:55:00Z"><w:del w:id="1060" w:author="usai" w:date="2004-02-24T00:20:00Z"><w:r><w:rPr><w:b/><w:bCs/><w:color w:val="0000FF"/></w:rPr><w:delText xml:space="preserve">Alex&apos;s </w:delText></w:r></w:del></w:ins><w:ins w:id="1061" w:author="alex sorin" w:date="2004-02-17T10:53:00Z"><w:del w:id="1062" w:author="usai" w:date="2004-02-24T00:20:00Z"><w:r><w:rPr><w:b/><w:bCs/><w:color w:val="0000FF"/></w:rPr><w:delText>NOTE: it is w/o channel error of course!</w:delText></w:r></w:del></w:ins><w:ins w:id="1063" w:author="alex sorin" w:date="2004-02-17T10:55:00Z"><w:del w:id="1064" w:author="usai" w:date="2004-02-24T00:20:00Z"><w:r><w:rPr><w:b/><w:bCs/><w:color w:val="0000FF"/></w:rPr><w:delText xml:space="preserve"> Redundant here. Confusing</w:delText></w:r></w:del></w:ins><w:del w:id="1065" w:author="usai" w:date="2004-02-24T00:20:00Z"><w:r><w:rPr></w:rPr><w:delText xml:space="preserve">       </w:delText></w:r></w:del></w:p></w:tc><w:tc><w:tcPr><w:tcW w:w="3017" w:type="dxa"/><w:tcBorders><w:top w:val="single" w:sz="18" w:space="0" w:color="000000"/><w:left w:val="single" w:sz="18" w:space="0" w:color="000000"/><w:bottom w:val="single" w:sz="6" w:space="0" w:color="000000"/><w:right w:val="single" w:sz="18" w:space="0" w:color="000000"/></w:tcBorders></w:tcPr><w:p><w:pPr><w:pStyle w:val="Normal"/><w:rPr></w:rPr></w:pPr><w:del w:id="1066" w:author="usai" w:date="2004-02-24T00:20:00Z"><w:r><w:rPr><w:i/></w:rPr><w:delText>for information</w:delText></w:r></w:del><w:ins w:id="1067" w:author="alex sorin" w:date="2004-02-17T10:51:00Z"><w:del w:id="1068" w:author="usai" w:date="2004-02-24T00:20:00Z"><w:r><w:rPr></w:rPr><w:delText xml:space="preserve"> </w:delText></w:r></w:del></w:ins><w:ins w:id="1069" w:author="alex sorin" w:date="2004-02-17T10:51:00Z"><w:del w:id="1070" w:author="usai" w:date="2004-02-24T00:20:00Z"><w:r><w:rPr><w:color w:val="0000FF"/></w:rPr><w:delText xml:space="preserve">Table </w:delText></w:r></w:del></w:ins><w:ins w:id="1071" w:author="alex sorin" w:date="2004-02-17T10:53:00Z"><w:del w:id="1072" w:author="usai" w:date="2004-02-24T00:20:00Z"><w:r><w:rPr><w:color w:val="0000FF"/></w:rPr><w:delText>5</w:delText></w:r></w:del></w:ins><w:ins w:id="1073" w:author="alex sorin" w:date="2004-02-17T10:51:00Z"><w:del w:id="1074" w:author="usai" w:date="2004-02-24T00:20:00Z"><w:r><w:rPr><w:color w:val="0000FF"/></w:rPr><w:delText>.A, 1-st column</w:delText></w:r></w:del></w:ins><w:ins w:id="1075" w:author="alex sorin" w:date="2004-02-17T10:53:00Z"><w:del w:id="1076" w:author="usai" w:date="2004-02-24T00:20:00Z"><w:r><w:rPr><w:color w:val="0000FF"/></w:rPr><w:delText xml:space="preserve">, </w:delText></w:r></w:del></w:ins><w:ins w:id="1077" w:author="alex sorin" w:date="2004-02-17T11:00:00Z"><w:del w:id="1078" w:author="usai" w:date="2004-02-24T00:20:00Z"><w:r><w:rPr><w:color w:val="0000FF"/></w:rPr><w:delText>1-st line</w:delText></w:r></w:del></w:ins><w:ins w:id="1079" w:author="usai" w:date="2004-02-18T20:22:00Z"><w:r><w:rPr><w:color w:val="FF0000"/></w:rPr><w:t>3.25</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r><w:rPr></w:rPr><w:t>AMR-NB 4.75</w:t></w:r><w:ins w:id="1080" w:author="alex sorin" w:date="2004-02-17T10:56:00Z"><w:r><w:rPr></w:rPr><w:t xml:space="preserve"> </w:t></w:r></w:ins><w:ins w:id="1081" w:author="alex sorin" w:date="2004-02-17T10:56:00Z"><w:del w:id="1082" w:author="usai" w:date="2004-02-24T00:20:00Z"><w:r><w:rPr><w:b/><w:bCs/><w:color w:val="0000FF"/></w:rPr><w:delText>Alex: confusing!</w:delText></w:r></w:del></w:ins></w:p></w:tc><w:tc><w:tcPr><w:tcW w:w="3017" w:type="dxa"/><w:tcBorders><w:top w:val="single" w:sz="6" w:space="0" w:color="000000"/><w:left w:val="single" w:sz="18" w:space="0" w:color="000000"/><w:bottom w:val="single" w:sz="6" w:space="0" w:color="000000"/><w:right w:val="single" w:sz="18" w:space="0" w:color="000000"/></w:tcBorders></w:tcPr><w:p><w:pPr><w:pStyle w:val="Normal"/><w:rPr></w:rPr></w:pPr><w:del w:id="1083" w:author="usai" w:date="2004-02-24T00:20:00Z"><w:r><w:rPr><w:i/></w:rPr><w:delText>for information</w:delText></w:r></w:del><w:ins w:id="1084" w:author="alex sorin" w:date="2004-02-17T10:54:00Z"><w:del w:id="1085" w:author="usai" w:date="2004-02-24T00:20:00Z"><w:r><w:rPr></w:rPr><w:delText xml:space="preserve"> </w:delText></w:r></w:del></w:ins><w:ins w:id="1086" w:author="alex sorin" w:date="2004-02-17T10:54:00Z"><w:del w:id="1087" w:author="usai" w:date="2004-02-24T00:20:00Z"><w:r><w:rPr><w:color w:val="0000FF"/></w:rPr><w:delText>Table 5.A, 2-nd column</w:delText></w:r></w:del></w:ins><w:ins w:id="1088" w:author="alex sorin" w:date="2004-02-17T10:54:00Z"><w:del w:id="1089" w:author="usai" w:date="2004-02-24T00:20:00Z"><w:r><w:rPr></w:rPr><w:delText xml:space="preserve">, </w:delText></w:r></w:del></w:ins><w:ins w:id="1090" w:author="alex sorin" w:date="2004-02-17T11:00:00Z"><w:del w:id="1091" w:author="usai" w:date="2004-02-24T00:20:00Z"><w:r><w:rPr><w:color w:val="0000FF"/></w:rPr><w:delText>line #1</w:delText></w:r></w:del></w:ins><w:ins w:id="1092" w:author="usai" w:date="2004-02-18T20:22:00Z"><w:r><w:rPr><w:color w:val="FF0000"/></w:rPr><w:t>4.60</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093" w:author="usai" w:date="2004-02-24T00:20:00Z"><w:r><w:rPr><w:lang w:val="sv-SE"/></w:rPr><w:delText>AMR-NB 4.75 @ 1% BLER</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094" w:author="usai" w:date="2004-02-24T00:20:00Z"><w:r><w:rPr></w:rPr><w:delText>Low data rate: D36 (or D37)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095" w:author="usai" w:date="2004-02-24T00:20:00Z"><w:r><w:rPr><w:lang w:val="sv-SE"/></w:rPr><w:delText>AMR-NB 4.75 @ 3% BLER</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096" w:author="usai" w:date="2004-02-24T00:20:00Z"><w:r><w:rPr></w:rPr><w:delText>Low data rate: D38 (or D39)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lang w:val="sv-SE"/></w:rPr><w:t xml:space="preserve">AMR-NB 4.75 @ 10% BLER  </w:t></w:r></w:p></w:tc><w:tc><w:tcPr><w:tcW w:w="3017" w:type="dxa"/><w:tcBorders><w:top w:val="single" w:sz="6" w:space="0" w:color="000000"/><w:left w:val="single" w:sz="18" w:space="0" w:color="000000"/><w:bottom w:val="single" w:sz="6" w:space="0" w:color="000000"/><w:right w:val="single" w:sz="18" w:space="0" w:color="000000"/></w:tcBorders></w:tcPr><w:p><w:pPr><w:pStyle w:val="Normal"/><w:rPr><w:lang w:val="en-GB"/></w:rPr></w:pPr><w:del w:id="1097" w:author="usai" w:date="2004-02-24T00:20:00Z"><w:r><w:rPr><w:i/></w:rPr><w:delText>for information</w:delText></w:r></w:del><w:ins w:id="1098" w:author="alex sorin" w:date="2004-02-17T10:56:00Z"><w:del w:id="1099" w:author="usai" w:date="2004-02-24T00:20:00Z"><w:r><w:rPr><w:lang w:val="sv-SE"/></w:rPr><w:delText xml:space="preserve"> </w:delText></w:r></w:del></w:ins><w:ins w:id="1100" w:author="alex sorin" w:date="2004-02-17T10:56:00Z"><w:del w:id="1101" w:author="usai" w:date="2004-02-24T00:20:00Z"><w:r><w:rPr><w:color w:val="0000FF"/></w:rPr><w:delText xml:space="preserve">Table </w:delText></w:r></w:del></w:ins><w:ins w:id="1102" w:author="alex sorin" w:date="2004-02-17T10:57:00Z"><w:del w:id="1103" w:author="usai" w:date="2004-02-24T00:20:00Z"><w:r><w:rPr><w:color w:val="0000FF"/></w:rPr><w:delText>5</w:delText></w:r></w:del></w:ins><w:ins w:id="1104" w:author="alex sorin" w:date="2004-02-17T10:56:00Z"><w:del w:id="1105" w:author="usai" w:date="2004-02-24T00:20:00Z"><w:r><w:rPr><w:color w:val="0000FF"/></w:rPr><w:delText xml:space="preserve">.A, </w:delText></w:r></w:del></w:ins><w:ins w:id="1106" w:author="alex sorin" w:date="2004-02-17T10:57:00Z"><w:del w:id="1107" w:author="usai" w:date="2004-02-24T00:20:00Z"><w:r><w:rPr><w:color w:val="0000FF"/></w:rPr><w:delText>the last</w:delText></w:r></w:del></w:ins><w:ins w:id="1108" w:author="alex sorin" w:date="2004-02-17T10:56:00Z"><w:del w:id="1109" w:author="usai" w:date="2004-02-24T00:20:00Z"><w:r><w:rPr><w:color w:val="0000FF"/></w:rPr><w:delText xml:space="preserve"> </w:delText></w:r></w:del></w:ins><w:ins w:id="1110" w:author="alex sorin" w:date="2004-02-17T10:57:00Z"><w:del w:id="1111" w:author="usai" w:date="2004-02-24T00:20:00Z"><w:r><w:rPr><w:color w:val="0000FF"/></w:rPr><w:delText>line</w:delText></w:r></w:del></w:ins><w:ins w:id="1112" w:author="usai" w:date="2004-02-18T20:23:00Z"><w:r><w:rPr><w:color w:val="FF0000"/></w:rPr><w:t>9.73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lang w:val="sv-SE"/></w:rPr></w:pPr><w:r><w:rPr><w:lang w:val="sv-SE"/></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lang w:val="sv-SE"/></w:rPr></w:pPr><w:r><w:rPr><w:lang w:val="sv-SE"/></w:rPr></w:r></w:p></w:tc><w:tc><w:tcPr><w:tcW w:w="3060" w:type="dxa"/><w:tcBorders><w:top w:val="single" w:sz="6" w:space="0" w:color="000000"/><w:left w:val="single" w:sz="18" w:space="0" w:color="000000"/><w:bottom w:val="single" w:sz="6" w:space="0" w:color="000000"/><w:right w:val="single" w:sz="18" w:space="0" w:color="000000"/></w:tcBorders></w:tcPr><w:p><w:pPr><w:pStyle w:val="Normal"/><w:rPr></w:rPr></w:pPr><w:r><w:rPr></w:rPr><w:t>AMR-NB 12.2</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13" w:author="usai" w:date="2004-02-24T00:20:00Z"><w:r><w:rPr><w:i/></w:rPr><w:delText>for information</w:delText></w:r></w:del><w:ins w:id="1114" w:author="alex sorin" w:date="2004-02-17T10:57:00Z"><w:del w:id="1115" w:author="usai" w:date="2004-02-24T00:20:00Z"><w:r><w:rPr></w:rPr><w:delText xml:space="preserve"> </w:delText></w:r></w:del></w:ins><w:ins w:id="1116" w:author="alex sorin" w:date="2004-02-17T10:58:00Z"><w:del w:id="1117" w:author="usai" w:date="2004-02-24T00:20:00Z"><w:r><w:rPr><w:color w:val="0000FF"/></w:rPr><w:delText xml:space="preserve">Table 5.A. col # </w:delText></w:r></w:del></w:ins><w:ins w:id="1118" w:author="alex sorin" w:date="2004-02-17T10:59:00Z"><w:del w:id="1119" w:author="usai" w:date="2004-02-24T00:20:00Z"><w:r><w:rPr><w:color w:val="0000FF"/></w:rPr><w:delText xml:space="preserve">3, </w:delText></w:r></w:del></w:ins><w:ins w:id="1120" w:author="alex sorin" w:date="2004-02-17T11:01:00Z"><w:del w:id="1121" w:author="usai" w:date="2004-02-24T00:20:00Z"><w:r><w:rPr><w:color w:val="0000FF"/></w:rPr><w:delText xml:space="preserve">line #1 </w:delText></w:r></w:del></w:ins><w:ins w:id="1122" w:author="usai" w:date="2004-02-18T20:23:00Z"><w:r><w:rPr><w:color w:val="FF0000"/></w:rPr><w:t>3.45</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123" w:author="usai" w:date="2004-02-24T00:21:00Z"><w:r><w:rPr><w:lang w:val="sv-SE"/></w:rPr><w:delText>AMR-NB 12.2 @ 1% BLER</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124" w:author="usai" w:date="2004-02-24T00:21:00Z"><w:r><w:rPr></w:rPr><w:delText>High data rate 8kHz: D36 (or D37)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125" w:author="usai" w:date="2004-02-24T00:21:00Z"><w:r><w:rPr><w:lang w:val="sv-SE"/></w:rPr><w:delText>AMR-NB 12.2 @ 3% BLER</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126" w:author="usai" w:date="2004-02-24T00:21:00Z"><w:r><w:rPr></w:rPr><w:delText>High data rate 8kHz: D38 (or D39)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lang w:val="sv-SE"/></w:rPr><w:t>AMR-NB 12.2 @ 10% BLER</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27" w:author="usai" w:date="2004-02-24T00:21:00Z"><w:r><w:rPr><w:i/></w:rPr><w:delText>for information</w:delText></w:r></w:del><w:ins w:id="1128" w:author="alex sorin" w:date="2004-02-17T10:57:00Z"><w:del w:id="1129" w:author="usai" w:date="2004-02-24T00:21:00Z"><w:r><w:rPr></w:rPr><w:delText xml:space="preserve"> </w:delText></w:r></w:del></w:ins><w:ins w:id="1130" w:author="alex sorin" w:date="2004-02-17T10:57:00Z"><w:del w:id="1131" w:author="usai" w:date="2004-02-24T00:21:00Z"><w:r><w:rPr><w:color w:val="0000FF"/></w:rPr><w:delText>Table 5.A, the last line</w:delText></w:r></w:del></w:ins><w:ins w:id="1132" w:author="usai" w:date="2004-02-18T20:25:00Z"><w:r><w:rPr><w:color w:val="FF0000"/></w:rPr><w:t>10.62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rPr><w:t>DSR at 8kHz</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33" w:author="usai" w:date="2004-02-24T00:21:00Z"><w:r><w:rPr><w:i/></w:rPr><w:delText>for information</w:delText></w:r></w:del><w:ins w:id="1134" w:author="alex sorin" w:date="2004-02-17T10:59:00Z"><w:del w:id="1135" w:author="usai" w:date="2004-02-24T00:21:00Z"><w:r><w:rPr></w:rPr><w:delText xml:space="preserve"> </w:delText></w:r></w:del></w:ins><w:ins w:id="1136" w:author="alex sorin" w:date="2004-02-17T10:59:00Z"><w:del w:id="1137" w:author="usai" w:date="2004-02-24T00:21:00Z"><w:r><w:rPr><w:color w:val="0000FF"/></w:rPr><w:delText xml:space="preserve">Table 5.A, col # </w:delText></w:r></w:del></w:ins><w:ins w:id="1138" w:author="alex sorin" w:date="2004-02-17T11:00:00Z"><w:del w:id="1139" w:author="usai" w:date="2004-02-24T00:21:00Z"><w:r><w:rPr><w:color w:val="0000FF"/></w:rPr><w:delText>4, line #1</w:delText></w:r></w:del></w:ins><w:ins w:id="1140" w:author="usai" w:date="2004-02-18T20:25:00Z"><w:r><w:rPr><w:color w:val="FF0000"/></w:rPr><w:t>2.18</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141" w:author="usai" w:date="2004-02-24T00:21:00Z"><w:r><w:rPr><w:lang w:val="sv-SE"/></w:rPr><w:delText>DSR 8kHz @ 1% BLER</w:delText></w:r></w:del></w:p></w:tc><w:tc><w:tcPr><w:tcW w:w="3017" w:type="dxa"/><w:tcBorders><w:top w:val="single" w:sz="6" w:space="0" w:color="000000"/><w:left w:val="single" w:sz="18" w:space="0" w:color="000000"/><w:bottom w:val="single" w:sz="6" w:space="0" w:color="000000"/><w:right w:val="single" w:sz="18" w:space="0" w:color="000000"/></w:tcBorders></w:tcPr><w:p><w:pPr><w:pStyle w:val="Normal"/><w:rPr><w:del w:id="1143" w:author="usai" w:date="2004-02-24T00:21:00Z"></w:del></w:rPr></w:pPr><w:del w:id="1142" w:author="usai" w:date="2004-02-24T00:21:00Z"><w:r><w:rPr></w:rPr><w:delText>Low data rate: E36 (or E37) &amp;</w:delText></w:r></w:del></w:p><w:p><w:pPr><w:pStyle w:val="Normal"/><w:rPr></w:rPr></w:pPr><w:del w:id="1144" w:author="usai" w:date="2004-02-24T00:21:00Z"><w:r><w:rPr></w:rPr><w:delText>High data rate 8kHz: E36 (or E37)</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145" w:author="usai" w:date="2004-02-24T00:21:00Z"><w:r><w:rPr><w:lang w:val="sv-SE"/></w:rPr><w:delText>DSR 8kHz @ 3% BLER</w:delText></w:r></w:del></w:p></w:tc><w:tc><w:tcPr><w:tcW w:w="3017" w:type="dxa"/><w:tcBorders><w:top w:val="single" w:sz="6" w:space="0" w:color="000000"/><w:left w:val="single" w:sz="18" w:space="0" w:color="000000"/><w:bottom w:val="single" w:sz="6" w:space="0" w:color="000000"/><w:right w:val="single" w:sz="18" w:space="0" w:color="000000"/></w:tcBorders></w:tcPr><w:p><w:pPr><w:pStyle w:val="Normal"/><w:rPr><w:del w:id="1147" w:author="usai" w:date="2004-02-24T00:21:00Z"></w:del></w:rPr></w:pPr><w:del w:id="1146" w:author="usai" w:date="2004-02-24T00:21:00Z"><w:r><w:rPr></w:rPr><w:delText>Low data rate: E38 (or E39)</w:delText></w:r></w:del></w:p><w:p><w:pPr><w:pStyle w:val="Normal"/><w:rPr><w:del w:id="1149" w:author="usai" w:date="2004-02-24T00:21:00Z"></w:del></w:rPr></w:pPr><w:del w:id="1148" w:author="usai" w:date="2004-02-24T00:21:00Z"><w:r><w:rPr></w:rPr><w:delText>&amp;</w:delText></w:r></w:del></w:p><w:p><w:pPr><w:pStyle w:val="Normal"/><w:rPr></w:rPr></w:pPr><w:del w:id="1150" w:author="usai" w:date="2004-02-24T00:21:00Z"><w:r><w:rPr></w:rPr><w:delText>High data rate 8kHz: E38 (or E39)</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r><w:rPr><w:lang w:val="sv-SE"/></w:rPr><w:t>DSR 8kHz @ 10% BLER</w:t></w:r></w:p></w:tc><w:tc><w:tcPr><w:tcW w:w="3017" w:type="dxa"/><w:tcBorders><w:top w:val="single" w:sz="6" w:space="0" w:color="000000"/><w:left w:val="single" w:sz="18" w:space="0" w:color="000000"/><w:bottom w:val="single" w:sz="18" w:space="0" w:color="000000"/><w:right w:val="single" w:sz="18" w:space="0" w:color="000000"/></w:tcBorders></w:tcPr><w:p><w:pPr><w:pStyle w:val="Normal"/><w:rPr></w:rPr></w:pPr><w:del w:id="1151" w:author="usai" w:date="2004-02-24T00:21:00Z"><w:r><w:rPr><w:i/></w:rPr><w:delText>for information</w:delText></w:r></w:del><w:ins w:id="1152" w:author="alex sorin" w:date="2004-02-17T11:01:00Z"><w:del w:id="1153" w:author="usai" w:date="2004-02-24T00:21:00Z"><w:r><w:rPr></w:rPr><w:delText xml:space="preserve"> </w:delText></w:r></w:del></w:ins><w:ins w:id="1154" w:author="alex sorin" w:date="2004-02-17T11:01:00Z"><w:del w:id="1155" w:author="usai" w:date="2004-02-24T00:21:00Z"><w:r><w:rPr><w:color w:val="0000FF"/></w:rPr><w:delText xml:space="preserve">Table 5.A, </w:delText></w:r></w:del></w:ins><w:ins w:id="1156" w:author="alex sorin" w:date="2004-02-17T11:02:00Z"><w:del w:id="1157" w:author="usai" w:date="2004-02-24T00:21:00Z"><w:r><w:rPr><w:color w:val="0000FF"/></w:rPr><w:delText>col #4, last line</w:delText></w:r></w:del></w:ins><w:ins w:id="1158" w:author="usai" w:date="2004-02-18T20:25:00Z"><w:r><w:rPr><w:color w:val="FF0000"/></w:rPr><w:t>2.67</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16kHz</w:t></w:r></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r><w:rPr></w:rPr><w:t>Digits</w:t></w:r></w:p></w:tc><w:tc><w:tcPr><w:tcW w:w="3060" w:type="dxa"/><w:tcBorders><w:top w:val="single" w:sz="18" w:space="0" w:color="000000"/><w:left w:val="single" w:sz="18" w:space="0" w:color="000000"/><w:bottom w:val="single" w:sz="6" w:space="0" w:color="000000"/><w:right w:val="single" w:sz="18" w:space="0" w:color="000000"/></w:tcBorders></w:tcPr><w:p><w:pPr><w:pStyle w:val="Normal"/><w:rPr></w:rPr></w:pPr><w:r><w:rPr></w:rPr><w:t>w/o coding</w:t></w:r></w:p></w:tc><w:tc><w:tcPr><w:tcW w:w="3017" w:type="dxa"/><w:tcBorders><w:top w:val="single" w:sz="18" w:space="0" w:color="000000"/><w:left w:val="single" w:sz="18" w:space="0" w:color="000000"/><w:bottom w:val="single" w:sz="6" w:space="0" w:color="000000"/><w:right w:val="single" w:sz="18" w:space="0" w:color="000000"/></w:tcBorders></w:tcPr><w:p><w:pPr><w:pStyle w:val="Normal"/><w:rPr></w:rPr></w:pPr><w:del w:id="1159" w:author="usai" w:date="2004-02-24T00:21:00Z"><w:r><w:rPr><w:i/></w:rPr><w:delText>for information</w:delText></w:r></w:del><w:ins w:id="1160" w:author="alex sorin" w:date="2004-02-17T11:02:00Z"><w:del w:id="1161" w:author="usai" w:date="2004-02-24T00:21:00Z"><w:r><w:rPr></w:rPr><w:delText xml:space="preserve"> </w:delText></w:r></w:del></w:ins><w:ins w:id="1162" w:author="alex sorin" w:date="2004-02-17T11:03:00Z"><w:del w:id="1163" w:author="usai" w:date="2004-02-24T00:21:00Z"><w:r><w:rPr><w:color w:val="0000FF"/></w:rPr><w:delText>Table 5.B, col #1, line #1</w:delText></w:r></w:del></w:ins><w:ins w:id="1164" w:author="usai" w:date="2004-02-18T20:27:00Z"><w:r><w:rPr><w:color w:val="FF0000"/></w:rPr><w:t>2.02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r><w:rPr></w:rPr><w:t>AMR-WB 12.65</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65" w:author="usai" w:date="2004-02-24T00:21:00Z"><w:r><w:rPr><w:i/></w:rPr><w:delText>for information</w:delText></w:r></w:del><w:ins w:id="1166" w:author="alex sorin" w:date="2004-02-17T11:04:00Z"><w:del w:id="1167" w:author="usai" w:date="2004-02-24T00:21:00Z"><w:r><w:rPr></w:rPr><w:delText xml:space="preserve"> </w:delText></w:r></w:del></w:ins><w:ins w:id="1168" w:author="alex sorin" w:date="2004-02-17T11:04:00Z"><w:del w:id="1169" w:author="usai" w:date="2004-02-24T00:21:00Z"><w:r><w:rPr><w:color w:val="0000FF"/></w:rPr><w:delText>Table 5.B, col #2, line #1</w:delText></w:r></w:del></w:ins><w:ins w:id="1170" w:author="usai" w:date="2004-02-18T20:27:00Z"><w:r><w:rPr><w:color w:val="FF0000"/></w:rPr><w:t>2.43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del w:id="1171" w:author="usai" w:date="2004-02-24T00:21:00Z"><w:r><w:rPr><w:lang w:val="sv-SE"/></w:rPr><w:delText>AMR-WB 12.65 @ 1% BLER</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172" w:author="usai" w:date="2004-02-24T00:21:00Z"><w:r><w:rPr></w:rPr><w:delText>High data rate 16kHz: D29 (or D30)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widowControl/><w:bidi w:val="0"/><w:rPr><w:lang w:val="sv-SE"/></w:rPr></w:pPr><w:del w:id="1173" w:author="usai" w:date="2004-02-24T00:21:00Z"><w:r><w:rPr><w:lang w:val="sv-SE"/></w:rPr><w:delText>AMR-WB 12.65 @ 3% BLER</w:delText></w:r></w:del></w:p></w:tc><w:tc><w:tcPr><w:tcW w:w="3017" w:type="dxa"/><w:tcBorders><w:top w:val="single" w:sz="6" w:space="0" w:color="000000"/><w:left w:val="single" w:sz="18" w:space="0" w:color="000000"/><w:bottom w:val="single" w:sz="6" w:space="0" w:color="000000"/><w:right w:val="single" w:sz="18" w:space="0" w:color="000000"/></w:tcBorders></w:tcPr><w:p><w:pPr><w:pStyle w:val="Normal"/><w:widowControl/><w:bidi w:val="0"/><w:rPr></w:rPr></w:pPr><w:del w:id="1174" w:author="usai" w:date="2004-02-24T00:21:00Z"><w:r><w:rPr></w:rPr><w:delText>High data rate 16kHz: D31 (or D32)</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lang w:val="sv-SE"/></w:rPr><w:t xml:space="preserve">AMR-WB 12.65 @ 10% BLER </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75" w:author="usai" w:date="2004-02-24T00:21:00Z"><w:r><w:rPr><w:i/></w:rPr><w:delText>for information</w:delText></w:r></w:del><w:ins w:id="1176" w:author="alex sorin" w:date="2004-02-17T11:04:00Z"><w:del w:id="1177" w:author="usai" w:date="2004-02-24T00:21:00Z"><w:r><w:rPr></w:rPr><w:delText xml:space="preserve"> </w:delText></w:r></w:del></w:ins><w:ins w:id="1178" w:author="alex sorin" w:date="2004-02-17T11:04:00Z"><w:del w:id="1179" w:author="usai" w:date="2004-02-24T00:21:00Z"><w:r><w:rPr><w:color w:val="0000FF"/></w:rPr><w:delText>Table 5.B, col #1, last line</w:delText></w:r></w:del></w:ins><w:ins w:id="1180" w:author="usai" w:date="2004-02-18T20:28:00Z"><w:r><w:rPr><w:color w:val="FF0000"/></w:rPr><w:t>5.53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r><w:rPr></w:rPr><w:t>AMR-WB 23.85</w:t></w:r></w:p></w:tc><w:tc><w:tcPr><w:tcW w:w="3017" w:type="dxa"/><w:tcBorders><w:top w:val="single" w:sz="6" w:space="0" w:color="000000"/><w:left w:val="single" w:sz="18" w:space="0" w:color="000000"/><w:bottom w:val="single" w:sz="6" w:space="0" w:color="000000"/><w:right w:val="single" w:sz="18" w:space="0" w:color="000000"/></w:tcBorders></w:tcPr><w:p><w:pPr><w:pStyle w:val="Normal"/><w:rPr></w:rPr></w:pPr><w:del w:id="1181" w:author="usai" w:date="2004-02-24T00:21:00Z"><w:r><w:rPr><w:i/></w:rPr><w:delText>for information</w:delText></w:r></w:del><w:ins w:id="1182" w:author="alex sorin" w:date="2004-02-17T11:04:00Z"><w:del w:id="1183" w:author="usai" w:date="2004-02-24T00:21:00Z"><w:r><w:rPr></w:rPr><w:delText xml:space="preserve"> </w:delText></w:r></w:del></w:ins><w:ins w:id="1184" w:author="alex sorin" w:date="2004-02-17T11:04:00Z"><w:del w:id="1185" w:author="usai" w:date="2004-02-24T00:21:00Z"><w:r><w:rPr><w:color w:val="0000FF"/></w:rPr><w:delText>Table 5.B, col #</w:delText></w:r></w:del></w:ins><w:ins w:id="1186" w:author="alex sorin" w:date="2004-02-17T11:05:00Z"><w:del w:id="1187" w:author="usai" w:date="2004-02-24T00:21:00Z"><w:r><w:rPr><w:color w:val="0000FF"/></w:rPr><w:delText>3</w:delText></w:r></w:del></w:ins><w:ins w:id="1188" w:author="alex sorin" w:date="2004-02-17T11:04:00Z"><w:del w:id="1189" w:author="usai" w:date="2004-02-24T00:21:00Z"><w:r><w:rPr><w:color w:val="0000FF"/></w:rPr><w:delText>, line #1</w:delText></w:r></w:del></w:ins><w:ins w:id="1190" w:author="usai" w:date="2004-02-18T20:29:00Z"><w:r><w:rPr><w:color w:val="FF0000"/></w:rPr><w:t>2.43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r><w:rPr><w:lang w:val="sv-SE"/></w:rPr><w:t>AMR-WB 23.85 @ 1% BLER</w:t></w:r></w:p></w:tc><w:tc><w:tcPr><w:tcW w:w="3017" w:type="dxa"/><w:tcBorders><w:top w:val="single" w:sz="6" w:space="0" w:color="000000"/><w:left w:val="single" w:sz="18" w:space="0" w:color="000000"/><w:bottom w:val="single" w:sz="6" w:space="0" w:color="000000"/><w:right w:val="single" w:sz="18" w:space="0" w:color="000000"/></w:tcBorders></w:tcPr><w:p><w:pPr><w:pStyle w:val="Normal"/><w:rPr><w:i/><w:i/></w:rPr></w:pPr><w:del w:id="1191" w:author="usai" w:date="2004-02-24T00:21:00Z"><w:r><w:rPr><w:i/></w:rPr><w:delText>for information</w:delText></w:r></w:del><w:ins w:id="1192" w:author="alex sorin" w:date="2004-02-17T11:05:00Z"><w:del w:id="1193" w:author="usai" w:date="2004-02-24T00:21:00Z"><w:r><w:rPr><w:i/></w:rPr><w:delText xml:space="preserve"> </w:delText></w:r></w:del></w:ins><w:ins w:id="1194" w:author="alex sorin" w:date="2004-02-17T11:05:00Z"><w:del w:id="1195" w:author="usai" w:date="2004-02-24T00:21:00Z"><w:r><w:rPr><w:color w:val="0000FF"/></w:rPr><w:delText xml:space="preserve">Table 5.B, col #3, </w:delText></w:r></w:del></w:ins><w:ins w:id="1196" w:author="alex sorin" w:date="2004-02-17T11:05:00Z"><w:del w:id="1197" w:author="usai" w:date="2004-02-24T00:21:00Z"><w:r><w:rPr><w:i/><w:color w:val="0000FF"/></w:rPr><w:delText>lower part</w:delText></w:r></w:del></w:ins><w:ins w:id="1198" w:author="usai" w:date="2004-02-18T20:30:00Z"><w:r><w:rPr><w:i w:val="false"/><w:color w:val="FF0000"/></w:rPr><w:t>2.43</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lang w:val="sv-SE"/></w:rPr><w:t>AMR-WB 23.85 @ 3% BLER</w:t></w:r></w:p></w:tc><w:tc><w:tcPr><w:tcW w:w="3017" w:type="dxa"/><w:tcBorders><w:top w:val="single" w:sz="6" w:space="0" w:color="000000"/><w:left w:val="single" w:sz="18" w:space="0" w:color="000000"/><w:bottom w:val="single" w:sz="6" w:space="0" w:color="000000"/><w:right w:val="single" w:sz="18" w:space="0" w:color="000000"/></w:tcBorders></w:tcPr><w:p><w:pPr><w:pStyle w:val="Normal"/><w:rPr><w:i/><w:i/></w:rPr></w:pPr><w:del w:id="1199" w:author="usai" w:date="2004-02-24T00:21:00Z"><w:r><w:rPr><w:i/></w:rPr><w:delText>for information</w:delText></w:r></w:del><w:ins w:id="1200" w:author="alex sorin" w:date="2004-02-17T11:06:00Z"><w:del w:id="1201" w:author="usai" w:date="2004-02-24T00:21:00Z"><w:r><w:rPr><w:i/></w:rPr><w:delText xml:space="preserve"> </w:delText></w:r></w:del></w:ins><w:ins w:id="1202" w:author="alex sorin" w:date="2004-02-17T11:06:00Z"><w:del w:id="1203" w:author="usai" w:date="2004-02-24T00:21:00Z"><w:r><w:rPr><w:color w:val="0000FF"/></w:rPr><w:delText xml:space="preserve">Table 5.B, col #3, </w:delText></w:r></w:del></w:ins><w:ins w:id="1204" w:author="alex sorin" w:date="2004-02-17T11:06:00Z"><w:del w:id="1205" w:author="usai" w:date="2004-02-24T00:21:00Z"><w:r><w:rPr><w:i/><w:color w:val="0000FF"/></w:rPr><w:delText xml:space="preserve">lower part </w:delText></w:r></w:del></w:ins><w:ins w:id="1206" w:author="usai" w:date="2004-02-18T20:31:00Z"><w:r><w:rPr><w:i w:val="false"/><w:color w:val="FF0000"/></w:rPr><w:t>3.15</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r><w:rPr><w:lang w:val="sv-SE"/></w:rPr><w:t>AMR-WB 23.85 @ 10% BLER</w:t></w:r></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07" w:author="usai" w:date="2004-02-24T00:21:00Z"><w:r><w:rPr><w:i/></w:rPr><w:delText>for information</w:delText></w:r></w:del><w:ins w:id="1208" w:author="alex sorin" w:date="2004-02-17T11:06:00Z"><w:del w:id="1209" w:author="usai" w:date="2004-02-24T00:21:00Z"><w:r><w:rPr><w:i/></w:rPr><w:delText xml:space="preserve"> </w:delText></w:r></w:del></w:ins><w:ins w:id="1210" w:author="alex sorin" w:date="2004-02-17T11:06:00Z"><w:del w:id="1211" w:author="usai" w:date="2004-02-24T00:21:00Z"><w:r><w:rPr><w:color w:val="0000FF"/></w:rPr><w:delText xml:space="preserve">Table 5.B, col #3, </w:delText></w:r></w:del></w:ins><w:ins w:id="1212" w:author="alex sorin" w:date="2004-02-17T11:06:00Z"><w:del w:id="1213" w:author="usai" w:date="2004-02-24T00:21:00Z"><w:r><w:rPr><w:i/><w:color w:val="0000FF"/></w:rPr><w:delText>lower part</w:delText></w:r></w:del></w:ins><w:ins w:id="1214" w:author="usai" w:date="2004-02-18T20:31:00Z"><w:r><w:rPr><w:i w:val="false"/><w:color w:val="FF0000"/></w:rPr><w:t>5.62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r><w:rPr></w:rPr><w:t>DSR at 16kHz</w:t></w:r></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15" w:author="usai" w:date="2004-02-24T00:23:00Z"><w:r><w:rPr><w:i/></w:rPr><w:delText>for information</w:delText></w:r></w:del><w:ins w:id="1216" w:author="alex sorin" w:date="2004-02-17T11:06:00Z"><w:del w:id="1217" w:author="usai" w:date="2004-02-24T00:23:00Z"><w:r><w:rPr><w:i/></w:rPr><w:delText xml:space="preserve"> </w:delText></w:r></w:del></w:ins><w:ins w:id="1218" w:author="alex sorin" w:date="2004-02-17T11:06:00Z"><w:del w:id="1219" w:author="usai" w:date="2004-02-24T00:23:00Z"><w:r><w:rPr><w:color w:val="0000FF"/></w:rPr><w:delText>Table 5.B, col #4, line #1</w:delText></w:r></w:del></w:ins><w:ins w:id="1220" w:author="usai" w:date="2004-02-18T20:31:00Z"><w:r><w:rPr><w:color w:val="FF0000"/></w:rPr><w:t>1.80</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del w:id="1221" w:author="usai" w:date="2004-02-24T00:22:00Z"><w:r><w:rPr><w:lang w:val="sv-SE"/></w:rPr><w:delText>DSR 16kHz @ 1% BLER</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22" w:author="usai" w:date="2004-02-24T00:22:00Z"><w:r><w:rPr></w:rPr><w:delText>High data rate 16kHz: E29 (or E30)</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del w:id="1223" w:author="usai" w:date="2004-02-24T00:22:00Z"><w:r><w:rPr><w:lang w:val="sv-SE"/></w:rPr><w:delText>DSR 16kHz @ 3% BLER</w:delText></w:r></w:del></w:p></w:tc><w:tc><w:tcPr><w:tcW w:w="3017" w:type="dxa"/><w:tcBorders><w:top w:val="single" w:sz="6" w:space="0" w:color="000000"/><w:left w:val="single" w:sz="18" w:space="0" w:color="000000"/><w:bottom w:val="single" w:sz="6" w:space="0" w:color="000000"/><w:right w:val="single" w:sz="18" w:space="0" w:color="000000"/></w:tcBorders></w:tcPr><w:p><w:pPr><w:pStyle w:val="Normal"/><w:rPr><w:i/><w:i/></w:rPr></w:pPr><w:del w:id="1224" w:author="usai" w:date="2004-02-24T00:22:00Z"><w:r><w:rPr></w:rPr><w:delText>High data rate 16kHz: E31 (or D32)</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rPr></w:pPr><w:r><w:rPr><w:i/></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r><w:rPr><w:lang w:val="sv-SE"/></w:rPr><w:t>DSR 16kHz @ 10% BLER</w:t></w:r></w:p></w:tc><w:tc><w:tcPr><w:tcW w:w="3017" w:type="dxa"/><w:tcBorders><w:top w:val="single" w:sz="6" w:space="0" w:color="000000"/><w:left w:val="single" w:sz="18" w:space="0" w:color="000000"/><w:bottom w:val="single" w:sz="18" w:space="0" w:color="000000"/><w:right w:val="single" w:sz="18" w:space="0" w:color="000000"/></w:tcBorders></w:tcPr><w:p><w:pPr><w:pStyle w:val="Normal"/><w:rPr></w:rPr></w:pPr><w:del w:id="1225" w:author="usai" w:date="2004-02-24T00:23:00Z"><w:r><w:rPr><w:i/></w:rPr><w:delText>for information</w:delText></w:r></w:del><w:ins w:id="1226" w:author="alex sorin" w:date="2004-02-17T11:06:00Z"><w:del w:id="1227" w:author="usai" w:date="2004-02-24T00:23:00Z"><w:r><w:rPr></w:rPr><w:delText xml:space="preserve"> </w:delText></w:r></w:del></w:ins><w:ins w:id="1228" w:author="alex sorin" w:date="2004-02-17T11:06:00Z"><w:del w:id="1229" w:author="usai" w:date="2004-02-24T00:23:00Z"><w:r><w:rPr><w:color w:val="0000FF"/></w:rPr><w:delText>Table 5.B, col #</w:delText></w:r></w:del></w:ins><w:ins w:id="1230" w:author="alex sorin" w:date="2004-02-17T11:06:00Z"><w:del w:id="1231" w:author="usai" w:date="2004-02-18T20:32:00Z"><w:r><w:rPr><w:color w:val="0000FF"/></w:rPr><w:delText>1</w:delText></w:r></w:del></w:ins><w:ins w:id="1232" w:author="alex sorin" w:date="2004-02-17T11:06:00Z"><w:del w:id="1233" w:author="usai" w:date="2004-02-24T00:23:00Z"><w:r><w:rPr><w:color w:val="0000FF"/></w:rPr><w:delText>, last line</w:delText></w:r></w:del></w:ins><w:ins w:id="1234" w:author="usai" w:date="2004-02-18T20:32:00Z"><w:r><w:rPr><w:color w:val="FF0000"/></w:rPr><w:t>2.05</w:t></w:r></w:ins></w:p></w:tc></w:tr></w:tbl><w:p><w:pPr><w:pStyle w:val="Normal"/><w:rPr></w:rPr></w:pPr><w:r><w:rPr></w:rPr></w:r></w:p><w:tbl><w:tblPr><w:tblW w:w="8525" w:type="dxa"/><w:jc w:val="left"/><w:tblInd w:w="-130" w:type="dxa"/><w:tblLayout w:type="fixed"/><w:tblCellMar><w:top w:w="0" w:type="dxa"/><w:left w:w="108" w:type="dxa"/><w:bottom w:w="0" w:type="dxa"/><w:right w:w="108" w:type="dxa"/></w:tblCellMar></w:tblPr><w:tblGrid><w:gridCol w:w="1098"/><w:gridCol w:w="1350"/><w:gridCol w:w="306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ins w:id="1235" w:author="usai" w:date="2004-02-24T00:37:00Z"><w:r><w:rPr></w:rPr><w:t>s-rate</w:t></w:r></w:ins></w:p></w:tc><w:tc><w:tcPr><w:tcW w:w="1350" w:type="dxa"/><w:tcBorders><w:top w:val="single" w:sz="18" w:space="0" w:color="000000"/><w:left w:val="single" w:sz="18" w:space="0" w:color="000000"/><w:bottom w:val="single" w:sz="18" w:space="0" w:color="000000"/><w:right w:val="single" w:sz="18" w:space="0" w:color="000000"/></w:tcBorders></w:tcPr><w:p><w:pPr><w:pStyle w:val="Normal"/><w:rPr></w:rPr></w:pPr><w:ins w:id="1236" w:author="usai" w:date="2004-02-24T00:37:00Z"><w:r><w:rPr></w:rPr><w:t>vocabs</w:t></w:r></w:ins></w:p></w:tc><w:tc><w:tcPr><w:tcW w:w="3060" w:type="dxa"/><w:tcBorders><w:top w:val="single" w:sz="18" w:space="0" w:color="000000"/><w:left w:val="single" w:sz="18" w:space="0" w:color="000000"/><w:bottom w:val="single" w:sz="18" w:space="0" w:color="000000"/><w:right w:val="single" w:sz="18" w:space="0" w:color="000000"/></w:tcBorders></w:tcPr><w:p><w:pPr><w:pStyle w:val="Normal"/><w:rPr></w:rPr></w:pPr><w:ins w:id="1237" w:author="usai" w:date="2004-02-24T00:37:00Z"><w:r><w:rPr></w:rPr><w:t>codec</w:t></w:r></w:ins></w:p></w:tc><w:tc><w:tcPr><w:tcW w:w="3017" w:type="dxa"/><w:tcBorders><w:top w:val="single" w:sz="18" w:space="0" w:color="000000"/><w:left w:val="single" w:sz="18" w:space="0" w:color="000000"/><w:bottom w:val="single" w:sz="18" w:space="0" w:color="000000"/><w:right w:val="single" w:sz="18" w:space="0" w:color="000000"/></w:tcBorders></w:tcPr><w:p><w:pPr><w:pStyle w:val="Normal"/><w:rPr></w:rPr></w:pPr><w:ins w:id="1238" w:author="usai" w:date="2004-02-24T00:37:00Z"><w:r><w:rPr></w:rPr><w:t>Spreadsheet cell</w:t></w:r></w:ins></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1239" w:author="usai" w:date="2004-02-24T00:37:00Z"><w:r><w:rPr></w:rPr><w:t>8kHz</w:t></w:r></w:ins></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ins w:id="1240" w:author="usai" w:date="2004-02-24T00:37:00Z"><w:r><w:rPr></w:rPr><w:t xml:space="preserve">Digits </w:t></w:r></w:ins></w:p></w:tc><w:tc><w:tcPr><w:tcW w:w="3060" w:type="dxa"/><w:tcBorders><w:top w:val="single" w:sz="18" w:space="0" w:color="000000"/><w:left w:val="single" w:sz="18" w:space="0" w:color="000000"/><w:bottom w:val="single" w:sz="6" w:space="0" w:color="000000"/><w:right w:val="single" w:sz="18" w:space="0" w:color="000000"/></w:tcBorders></w:tcPr><w:p><w:pPr><w:pStyle w:val="Normal"/><w:rPr></w:rPr></w:pPr><w:ins w:id="1241" w:author="usai" w:date="2004-02-24T00:37:00Z"><w:r><w:rPr></w:rPr><w:t xml:space="preserve">w/o coding         </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1242" w:author="usai" w:date="2004-02-24T00:37:00Z"><w:r><w:rPr><w:i/><w:color w:val="FF0000"/></w:rPr><w:t>6.4</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43" w:author="usai" w:date="2004-02-24T00:37:00Z"><w:r><w:rPr></w:rPr><w:t>AMR-NB 4.75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44" w:author="usai" w:date="2004-02-24T00:37:00Z"><w:r><w:rPr><w:i/><w:color w:val="FF0000"/></w:rPr><w:t>9.4</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45" w:author="usai" w:date="2004-02-24T00:37:00Z"><w:r><w:rPr><w:lang w:val="sv-SE"/></w:rPr><w:t xml:space="preserve">AMR-NB 4.75 @ 10% BLER  </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lang w:val="sv-SE"/></w:rPr></w:pPr><w:ins w:id="1246"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lang w:val="sv-SE"/></w:rPr></w:pPr><w:r><w:rPr><w:color w:val="FF0000"/><w:lang w:val="sv-SE"/></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lang w:val="sv-SE"/></w:rPr></w:pPr><w:r><w:rPr><w:lang w:val="sv-SE"/></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47" w:author="usai" w:date="2004-02-24T00:37:00Z"><w:r><w:rPr></w:rPr><w:t>AMR-NB 12.2</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48" w:author="usai" w:date="2004-02-24T00:37:00Z"><w:r><w:rPr><w:i/><w:color w:val="FF0000"/></w:rPr><w:t>6.6</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49" w:author="usai" w:date="2004-02-24T00:37:00Z"><w:r><w:rPr><w:lang w:val="sv-SE"/></w:rPr><w:t>AMR-NB 12.2 @ 10% BLER</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50"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51" w:author="usai" w:date="2004-02-24T00:37:00Z"><w:r><w:rPr></w:rPr><w:t>DSR at 8kHz</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52" w:author="usai" w:date="2004-02-24T00:37:00Z"><w:r><w:rPr><w:i/><w:color w:val="FF0000"/></w:rPr><w:t>6.5</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ins w:id="1253" w:author="usai" w:date="2004-02-24T00:37:00Z"><w:r><w:rPr><w:lang w:val="sv-SE"/></w:rPr><w:t>DSR 8kHz @ 10% BLER</w:t></w:r></w:ins></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1254" w:author="usai" w:date="2004-02-24T00:37:00Z"><w:r><w:rPr><w:i/><w:color w:val="FF0000"/></w:rPr><w:t>NA</w:t></w:r></w:ins></w:p></w:tc></w:tr><w:tr><w:trPr></w:trPr><w:tc><w:tcPr><w:tcW w:w="1098" w:type="dxa"/><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ins w:id="1255" w:author="usai" w:date="2004-02-24T00:37:00Z"><w:r><w:rPr></w:rPr><w:t>16kHz</w:t></w:r></w:ins></w:p></w:tc><w:tc><w:tcPr><w:tcW w:w="1350" w:type="dxa"/><w:vMerge w:val="restart"/><w:tcBorders><w:top w:val="single" w:sz="18" w:space="0" w:color="000000"/><w:left w:val="single" w:sz="18" w:space="0" w:color="000000"/><w:bottom w:val="single" w:sz="18" w:space="0" w:color="000000"/><w:right w:val="single" w:sz="18" w:space="0" w:color="000000"/></w:tcBorders></w:tcPr><w:p><w:pPr><w:pStyle w:val="Normal"/><w:rPr></w:rPr></w:pPr><w:ins w:id="1256" w:author="usai" w:date="2004-02-24T00:37:00Z"><w:r><w:rPr></w:rPr><w:t>Digits</w:t></w:r></w:ins></w:p></w:tc><w:tc><w:tcPr><w:tcW w:w="3060" w:type="dxa"/><w:tcBorders><w:top w:val="single" w:sz="18" w:space="0" w:color="000000"/><w:left w:val="single" w:sz="18" w:space="0" w:color="000000"/><w:bottom w:val="single" w:sz="6" w:space="0" w:color="000000"/><w:right w:val="single" w:sz="18" w:space="0" w:color="000000"/></w:tcBorders></w:tcPr><w:p><w:pPr><w:pStyle w:val="Normal"/><w:rPr></w:rPr></w:pPr><w:ins w:id="1257" w:author="usai" w:date="2004-02-24T00:37:00Z"><w:r><w:rPr></w:rPr><w:t>w/o coding</w:t></w:r></w:ins></w:p></w:tc><w:tc><w:tcPr><w:tcW w:w="3017" w:type="dxa"/><w:tcBorders><w:top w:val="single" w:sz="18" w:space="0" w:color="000000"/><w:left w:val="single" w:sz="18" w:space="0" w:color="000000"/><w:bottom w:val="single" w:sz="6" w:space="0" w:color="000000"/><w:right w:val="single" w:sz="18" w:space="0" w:color="000000"/></w:tcBorders></w:tcPr><w:p><w:pPr><w:pStyle w:val="Normal"/><w:rPr><w:color w:val="FF0000"/></w:rPr></w:pPr><w:ins w:id="1258"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59" w:author="usai" w:date="2004-02-24T00:37:00Z"><w:r><w:rPr></w:rPr><w:t>AMR-WB 12.65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60" w:author="usai" w:date="2004-02-24T00:37:00Z"><w:r><w:rPr><w:i/><w:color w:val="FF0000"/></w:rPr><w:t>7.2</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61" w:author="usai" w:date="2004-02-24T00:37:00Z"><w:r><w:rPr><w:lang w:val="sv-SE"/></w:rPr><w:t xml:space="preserve">AMR-WB 12.65 @ 10% BLER </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62"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63" w:author="usai" w:date="2004-02-24T00:37:00Z"><w:r><w:rPr></w:rPr><w:t>AMR-WB 23.85</w:t></w:r></w:ins></w:p></w:tc><w:tc><w:tcPr><w:tcW w:w="3017" w:type="dxa"/><w:tcBorders><w:top w:val="single" w:sz="6" w:space="0" w:color="000000"/><w:left w:val="single" w:sz="18" w:space="0" w:color="000000"/><w:bottom w:val="single" w:sz="6" w:space="0" w:color="000000"/><w:right w:val="single" w:sz="18" w:space="0" w:color="000000"/></w:tcBorders></w:tcPr><w:p><w:pPr><w:pStyle w:val="Normal"/><w:rPr><w:color w:val="FF0000"/></w:rPr></w:pPr><w:ins w:id="1264"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color w:val="FF0000"/></w:rPr></w:pPr><w:r><w:rPr><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65" w:author="usai" w:date="2004-02-24T00:37:00Z"><w:r><w:rPr><w:lang w:val="sv-SE"/></w:rPr><w:t>AMR-WB 23.85 @ 1% BLER</w:t></w:r></w:ins></w:p></w:tc><w:tc><w:tcPr><w:tcW w:w="3017" w:type="dxa"/><w:tcBorders><w:top w:val="single" w:sz="6" w:space="0" w:color="000000"/><w:left w:val="single" w:sz="18" w:space="0" w:color="000000"/><w:bottom w:val="single" w:sz="6" w:space="0" w:color="000000"/><w:right w:val="single" w:sz="18" w:space="0" w:color="000000"/></w:tcBorders></w:tcPr><w:p><w:pPr><w:pStyle w:val="Normal"/><w:rPr><w:i/><w:i/><w:color w:val="FF0000"/></w:rPr></w:pPr><w:ins w:id="1266"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color w:val="FF0000"/></w:rPr></w:pPr><w:r><w:rPr><w:i/><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67" w:author="usai" w:date="2004-02-24T00:37:00Z"><w:r><w:rPr><w:lang w:val="sv-SE"/></w:rPr><w:t>AMR-WB 23.85 @ 3% BLER</w:t></w:r></w:ins></w:p></w:tc><w:tc><w:tcPr><w:tcW w:w="3017" w:type="dxa"/><w:tcBorders><w:top w:val="single" w:sz="6" w:space="0" w:color="000000"/><w:left w:val="single" w:sz="18" w:space="0" w:color="000000"/><w:bottom w:val="single" w:sz="6" w:space="0" w:color="000000"/><w:right w:val="single" w:sz="18" w:space="0" w:color="000000"/></w:tcBorders></w:tcPr><w:p><w:pPr><w:pStyle w:val="Normal"/><w:rPr><w:i/><w:i/><w:color w:val="FF0000"/></w:rPr></w:pPr><w:ins w:id="1268"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color w:val="FF0000"/></w:rPr></w:pPr><w:r><w:rPr><w:i/><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lang w:val="sv-SE"/></w:rPr></w:pPr><w:ins w:id="1269" w:author="usai" w:date="2004-02-24T00:37:00Z"><w:r><w:rPr><w:lang w:val="sv-SE"/></w:rPr><w:t>AMR-WB 23.85 @ 10% BLER</w:t></w:r></w:ins></w:p></w:tc><w:tc><w:tcPr><w:tcW w:w="3017" w:type="dxa"/><w:tcBorders><w:top w:val="single" w:sz="6" w:space="0" w:color="000000"/><w:left w:val="single" w:sz="18" w:space="0" w:color="000000"/><w:bottom w:val="single" w:sz="6" w:space="0" w:color="000000"/><w:right w:val="single" w:sz="18" w:space="0" w:color="000000"/></w:tcBorders></w:tcPr><w:p><w:pPr><w:pStyle w:val="Normal"/><w:rPr><w:i/><w:i/><w:color w:val="FF0000"/></w:rPr></w:pPr><w:ins w:id="1270" w:author="usai" w:date="2004-02-24T00:37:00Z"><w:r><w:rPr><w:i/><w:color w:val="FF0000"/></w:rPr><w:t>NA</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color w:val="FF0000"/></w:rPr></w:pPr><w:r><w:rPr><w:i/><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6" w:space="0" w:color="000000"/><w:right w:val="single" w:sz="18" w:space="0" w:color="000000"/></w:tcBorders></w:tcPr><w:p><w:pPr><w:pStyle w:val="Normal"/><w:rPr></w:rPr></w:pPr><w:ins w:id="1271" w:author="usai" w:date="2004-02-24T00:37:00Z"><w:r><w:rPr></w:rPr><w:t>DSR at 16kHz</w:t></w:r></w:ins></w:p></w:tc><w:tc><w:tcPr><w:tcW w:w="3017" w:type="dxa"/><w:tcBorders><w:top w:val="single" w:sz="6" w:space="0" w:color="000000"/><w:left w:val="single" w:sz="18" w:space="0" w:color="000000"/><w:bottom w:val="single" w:sz="6" w:space="0" w:color="000000"/><w:right w:val="single" w:sz="18" w:space="0" w:color="000000"/></w:tcBorders></w:tcPr><w:p><w:pPr><w:pStyle w:val="Normal"/><w:rPr><w:i/><w:i/><w:color w:val="FF0000"/></w:rPr></w:pPr><w:ins w:id="1272" w:author="usai" w:date="2004-02-24T00:37:00Z"><w:r><w:rPr><w:i/><w:color w:val="FF0000"/></w:rPr><w:t>4.7</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i/><w:i/><w:color w:val="FF0000"/></w:rPr></w:pPr><w:r><w:rPr><w:i/><w:color w:val="FF0000"/></w:rPr></w:r></w:p></w:tc><w:tc><w:tcPr><w:tcW w:w="13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60" w:type="dxa"/><w:tcBorders><w:top w:val="single" w:sz="6" w:space="0" w:color="000000"/><w:left w:val="single" w:sz="18" w:space="0" w:color="000000"/><w:bottom w:val="single" w:sz="18" w:space="0" w:color="000000"/><w:right w:val="single" w:sz="18" w:space="0" w:color="000000"/></w:tcBorders></w:tcPr><w:p><w:pPr><w:pStyle w:val="Normal"/><w:rPr></w:rPr></w:pPr><w:ins w:id="1273" w:author="usai" w:date="2004-02-24T00:37:00Z"><w:r><w:rPr><w:lang w:val="sv-SE"/></w:rPr><w:t>DSR 16kHz @ 10% BLER</w:t></w:r></w:ins></w:p></w:tc><w:tc><w:tcPr><w:tcW w:w="3017" w:type="dxa"/><w:tcBorders><w:top w:val="single" w:sz="6" w:space="0" w:color="000000"/><w:left w:val="single" w:sz="18" w:space="0" w:color="000000"/><w:bottom w:val="single" w:sz="18" w:space="0" w:color="000000"/><w:right w:val="single" w:sz="18" w:space="0" w:color="000000"/></w:tcBorders></w:tcPr><w:p><w:pPr><w:pStyle w:val="Normal"/><w:rPr><w:color w:val="FF0000"/></w:rPr></w:pPr><w:ins w:id="1274" w:author="usai" w:date="2004-02-24T00:37:00Z"><w:r><w:rPr><w:i/><w:color w:val="FF0000"/></w:rPr><w:t>NA</w:t></w:r></w:ins></w:p></w:tc></w:tr></w:tbl><w:p><w:pPr><w:pStyle w:val="Normal"/><w:rPr></w:rPr></w:pPr><w:r><w:rPr></w:rPr></w:r></w:p><w:p><w:pPr><w:pStyle w:val="Normal"/><w:rPr></w:rPr></w:pPr><w:r><w:rPr></w:rPr></w:r></w:p><w:p><w:pPr><w:pStyle w:val="Normal"/><w:rPr></w:rPr></w:pPr><w:r><w:rPr></w:rPr><w:t xml:space="preserve">Note: For Aurora-3 </w:t></w:r><w:ins w:id="1275" w:author="Motorola PC" w:date="2004-02-02T13:39:00Z"><w:r><w:rPr></w:rPr><w:t>under channel errors w</w:t></w:r></w:ins><w:del w:id="1276" w:author="Motorola PC" w:date="2004-02-02T13:39:00Z"><w:r><w:rPr></w:rPr><w:delText>W</w:delText></w:r></w:del><w:r><w:rPr></w:rPr><w:t xml:space="preserve">ord error rate is </w:t></w:r><w:del w:id="1277" w:author="Motorola PC" w:date="2004-02-02T13:39:00Z"><w:r><w:rPr></w:rPr><w:delText>taken as an average for the three conditions:</w:delText></w:r></w:del><w:ins w:id="1278" w:author="Motorola PC" w:date="2004-02-02T13:39:00Z"><w:r><w:rPr></w:rPr><w:t xml:space="preserve">for the </w:t></w:r></w:ins><w:del w:id="1279" w:author="Motorola PC" w:date="2004-02-02T13:39:00Z"><w:r><w:rPr></w:rPr><w:delText xml:space="preserve"> </w:delText></w:r></w:del><w:r><w:rPr></w:rPr><w:t>well-matched</w:t></w:r><w:ins w:id="1280" w:author="Motorola PC" w:date="2004-02-02T13:39:00Z"><w:r><w:rPr></w:rPr><w:t xml:space="preserve"> condition.</w:t></w:r></w:ins><w:del w:id="1281" w:author="Motorola PC" w:date="2004-02-02T13:39:00Z"><w:r><w:rPr></w:rPr><w:delText>, medium-mismatch and high-mismatch.</w:delText></w:r></w:del></w:p><w:p><w:pPr><w:pStyle w:val="Normal"/><w:rPr><w:del w:id="1283" w:author="usai" w:date="2004-02-24T00:41:00Z"></w:del></w:rPr></w:pPr><w:del w:id="1282" w:author="usai" w:date="2004-02-24T00:41:00Z"><w:r><w:rPr></w:rPr></w:r></w:del></w:p><w:p><w:pPr><w:pStyle w:val="Normal"/><w:rPr><w:b/><w:b/><w:lang w:val="sv-SE"/><w:del w:id="1285" w:author="usai" w:date="2004-02-24T00:41:00Z"></w:del></w:rPr></w:pPr><w:del w:id="1284" w:author="usai" w:date="2004-02-24T00:41:00Z"><w:r><w:rPr><w:b/><w:lang w:val="sv-SE"/></w:rPr></w:r></w:del></w:p><w:p><w:pPr><w:pStyle w:val="Normal"/><w:rPr><w:b/><w:b/><w:lang w:val="sv-SE"/><w:ins w:id="1287" w:author="usai" w:date="2004-02-24T00:41:00Z"></w:ins></w:rPr></w:pPr><w:ins w:id="1286" w:author="usai" w:date="2004-02-24T00:41:00Z"><w:r><w:rPr><w:b/><w:lang w:val="sv-SE"/></w:rPr></w:r></w:ins></w:p><w:p><w:pPr><w:pStyle w:val="Normal"/><w:rPr><w:del w:id="1289" w:author="usai" w:date="2004-02-24T00:41:00Z"></w:del></w:rPr></w:pPr><w:del w:id="1288" w:author="usai" w:date="2004-02-24T00:41:00Z"><w:r><w:rPr></w:rPr></w:r></w:del></w:p><w:p><w:pPr><w:pStyle w:val="Normal"/><w:rPr><w:del w:id="1291" w:author="usai" w:date="2004-02-24T00:41:00Z"></w:del></w:rPr></w:pPr><w:del w:id="1290" w:author="usai" w:date="2004-02-24T00:41:00Z"><w:r><w:rPr></w:rPr></w:r></w:del></w:p><w:p><w:pPr><w:pStyle w:val="Normal"/><w:rPr></w:rPr></w:pPr><w:r><w:rPr><w:b/><w:lang w:val="sv-SE"/></w:rPr><w:t>Mandarin name dialling</w:t></w:r></w:p><w:p><w:pPr><w:pStyle w:val="Normal"/><w:rPr><w:b/><w:b/><w:lang w:val="sv-SE"/></w:rPr></w:pPr><w:r><w:rPr><w:b/><w:lang w:val="sv-SE"/></w:rPr></w:r></w:p><w:p><w:pPr><w:pStyle w:val="Normal"/><w:rPr></w:rPr></w:pPr><w:r><w:rPr></w:rPr></w:r></w:p><w:tbl><w:tblPr><w:tblW w:w="8525" w:type="dxa"/><w:jc w:val="left"/><w:tblInd w:w="-130" w:type="dxa"/><w:tblLayout w:type="fixed"/><w:tblCellMar><w:top w:w="0" w:type="dxa"/><w:left w:w="108" w:type="dxa"/><w:bottom w:w="0" w:type="dxa"/><w:right w:w="108" w:type="dxa"/></w:tblCellMar></w:tblPr><w:tblGrid><w:gridCol w:w="1098"/><w:gridCol w:w="2250"/><w:gridCol w:w="2160"/><w:gridCol w:w="3017"/></w:tblGrid><w:tr><w:trPr></w:trPr><w:tc><w:tcPr><w:tcW w:w="1098" w:type="dxa"/><w:tcBorders><w:top w:val="single" w:sz="18" w:space="0" w:color="000000"/><w:left w:val="single" w:sz="18" w:space="0" w:color="000000"/><w:bottom w:val="single" w:sz="18" w:space="0" w:color="000000"/><w:right w:val="single" w:sz="18" w:space="0" w:color="000000"/></w:tcBorders></w:tcPr><w:p><w:pPr><w:pStyle w:val="Normal"/><w:rPr></w:rPr></w:pPr><w:r><w:rPr></w:rPr><w:t>s-rate</w:t></w:r></w:p></w:tc><w:tc><w:tcPr><w:tcW w:w="2250" w:type="dxa"/><w:tcBorders><w:top w:val="single" w:sz="18" w:space="0" w:color="000000"/><w:left w:val="single" w:sz="18" w:space="0" w:color="000000"/><w:bottom w:val="single" w:sz="18" w:space="0" w:color="000000"/><w:right w:val="single" w:sz="18" w:space="0" w:color="000000"/></w:tcBorders></w:tcPr><w:p><w:pPr><w:pStyle w:val="Normal"/><w:rPr></w:rPr></w:pPr><w:r><w:rPr></w:rPr><w:t>vocabs</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codec</w:t></w:r></w:p></w:tc><w:tc><w:tcPr><w:tcW w:w="3017" w:type="dxa"/><w:tcBorders><w:top w:val="single" w:sz="18" w:space="0" w:color="000000"/><w:left w:val="single" w:sz="18" w:space="0" w:color="000000"/><w:bottom w:val="single" w:sz="18" w:space="0" w:color="000000"/><w:right w:val="single" w:sz="18" w:space="0" w:color="000000"/></w:tcBorders></w:tcPr><w:p><w:pPr><w:pStyle w:val="Normal"/><w:rPr></w:rPr></w:pPr><w:r><w:rPr></w:rPr><w:t>Spreadsheet cell</w:t></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250" w:type="dxa"/><w:vMerge w:val="restart"/><w:tcBorders><w:top w:val="single" w:sz="18" w:space="0" w:color="000000"/><w:left w:val="single" w:sz="18" w:space="0" w:color="000000"/><w:bottom w:val="single" w:sz="18" w:space="0" w:color="000000"/><w:right w:val="single" w:sz="18" w:space="0" w:color="000000"/></w:tcBorders></w:tcPr><w:p><w:pPr><w:pStyle w:val="Normal"/><w:rPr></w:rPr></w:pPr><w:r><w:rPr></w:rPr><w:t>Name dialing baseform test</w:t></w:r></w:p></w:tc><w:tc><w:tcPr><w:tcW w:w="2160" w:type="dxa"/><w:tcBorders><w:top w:val="single" w:sz="18" w:space="0" w:color="000000"/><w:left w:val="single" w:sz="18" w:space="0" w:color="000000"/><w:bottom w:val="single" w:sz="6"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6" w:space="0" w:color="000000"/><w:right w:val="single" w:sz="18" w:space="0" w:color="000000"/></w:tcBorders></w:tcPr><w:p><w:pPr><w:pStyle w:val="Normal"/><w:rPr></w:rPr></w:pPr><w:del w:id="1292" w:author="usai" w:date="2004-02-24T00:23:00Z"><w:r><w:rPr><w:i/></w:rPr><w:delText>for information</w:delText></w:r></w:del><w:ins w:id="1293" w:author="alex sorin" w:date="2004-02-17T11:07:00Z"><w:del w:id="1294" w:author="usai" w:date="2004-02-24T00:23:00Z"><w:r><w:rPr></w:rPr><w:delText xml:space="preserve"> </w:delText></w:r></w:del></w:ins><w:ins w:id="1295" w:author="alex sorin" w:date="2004-02-17T11:07:00Z"><w:del w:id="1296" w:author="usai" w:date="2004-02-24T00:23:00Z"><w:r><w:rPr><w:color w:val="0000FF"/></w:rPr><w:delText>Table 6, col #1, line #1</w:delText></w:r></w:del></w:ins><w:ins w:id="1297" w:author="usai" w:date="2004-02-18T20:32:00Z"><w:r><w:rPr><w:color w:val="FF0000"/></w:rPr><w:t>0.56</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6" w:space="0" w:color="000000"/><w:left w:val="single" w:sz="18" w:space="0" w:color="000000"/><w:bottom w:val="single" w:sz="6" w:space="0" w:color="000000"/><w:right w:val="single" w:sz="18" w:space="0" w:color="000000"/></w:tcBorders></w:tcPr><w:p><w:pPr><w:pStyle w:val="Normal"/><w:rPr></w:rPr></w:pPr><w:del w:id="1298" w:author="usai" w:date="2004-02-24T00:23:00Z"><w:r><w:rPr></w:rPr><w:delText>AMR-NB 4.75</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299" w:author="usai" w:date="2004-02-24T00:23:00Z"><w:r><w:rPr></w:rPr><w:delText>Low data rate: D28</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6" w:space="0" w:color="000000"/><w:left w:val="single" w:sz="18" w:space="0" w:color="000000"/><w:bottom w:val="single" w:sz="6" w:space="0" w:color="000000"/><w:right w:val="single" w:sz="18" w:space="0" w:color="000000"/></w:tcBorders></w:tcPr><w:p><w:pPr><w:pStyle w:val="Normal"/><w:rPr></w:rPr></w:pPr><w:del w:id="1300" w:author="usai" w:date="2004-02-24T00:23: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301" w:author="usai" w:date="2004-02-24T00:23:00Z"><w:r><w:rPr></w:rPr><w:delText>High data rate 8kHz: D28</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160" w:type="dxa"/><w:tcBorders><w:top w:val="single" w:sz="6" w:space="0" w:color="000000"/><w:left w:val="single" w:sz="18" w:space="0" w:color="000000"/><w:bottom w:val="single" w:sz="18" w:space="0" w:color="000000"/><w:right w:val="single" w:sz="18" w:space="0" w:color="000000"/></w:tcBorders></w:tcPr><w:p><w:pPr><w:pStyle w:val="Normal"/><w:rPr></w:rPr></w:pPr><w:del w:id="1302" w:author="usai" w:date="2004-02-24T00:23: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1304" w:author="usai" w:date="2004-02-24T00:23:00Z"></w:del></w:rPr></w:pPr><w:del w:id="1303" w:author="usai" w:date="2004-02-24T00:23:00Z"><w:r><w:rPr></w:rPr><w:delText>Low data rate: E28</w:delText></w:r></w:del></w:p><w:p><w:pPr><w:pStyle w:val="Normal"/><w:rPr><w:del w:id="1306" w:author="usai" w:date="2004-02-24T00:23:00Z"></w:del></w:rPr></w:pPr><w:del w:id="1305" w:author="usai" w:date="2004-02-24T00:23:00Z"><w:r><w:rPr></w:rPr><w:delText>&amp;</w:delText></w:r></w:del></w:p><w:p><w:pPr><w:pStyle w:val="Normal"/><w:rPr></w:rPr></w:pPr><w:del w:id="1307" w:author="usai" w:date="2004-02-24T00:23:00Z"><w:r><w:rPr></w:rPr><w:delText>High data rate 8kHz: E28</w:delText></w:r></w:del></w:p></w:tc></w:tr><w:tr><w:trPr></w:trPr><w:tc><w:tcPr><w:tcW w:w="1098" w:type="dxa"/><w:tcBorders><w:top w:val="single" w:sz="18" w:space="0" w:color="000000"/><w:left w:val="single" w:sz="18" w:space="0" w:color="000000"/><w:bottom w:val="single" w:sz="18" w:space="0" w:color="000000"/><w:right w:val="single" w:sz="18" w:space="0" w:color="000000"/></w:tcBorders></w:tcPr><w:p><w:pPr><w:pStyle w:val="Normal"/><w:widowControl/><w:bidi w:val="0"/><w:snapToGrid w:val="true"/><w:rPr></w:rPr></w:pPr><w:r><w:rPr></w:rPr></w:r></w:p></w:tc><w:tc><w:tcPr><w:tcW w:w="225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3017" w:type="dxa"/><w:tcBorders><w:top w:val="single" w:sz="18" w:space="0" w:color="000000"/><w:left w:val="single" w:sz="18" w:space="0" w:color="000000"/><w:bottom w:val="single" w:sz="18" w:space="0" w:color="000000"/><w:right w:val="single" w:sz="18" w:space="0" w:color="000000"/></w:tcBorders></w:tcPr><w:p><w:pPr><w:pStyle w:val="Normal"/><w:snapToGrid w:val="false"/><w:rPr></w:rPr></w:pPr><w:r><w:rPr></w:rPr></w:r></w:p></w:tc></w:tr><w:tr><w:trPr></w:trPr><w:tc><w:tcPr><w:tcW w:w="1098" w:type="dxa"/><w:vMerge w:val="restart"/><w:tcBorders><w:top w:val="single" w:sz="18" w:space="0" w:color="000000"/><w:left w:val="single" w:sz="18" w:space="0" w:color="000000"/><w:bottom w:val="single" w:sz="18" w:space="0" w:color="000000"/><w:right w:val="single" w:sz="18" w:space="0" w:color="000000"/></w:tcBorders></w:tcPr><w:p><w:pPr><w:pStyle w:val="Normal"/><w:rPr></w:rPr></w:pPr><w:r><w:rPr></w:rPr><w:t>8kHz</w:t></w:r></w:p></w:tc><w:tc><w:tcPr><w:tcW w:w="2250" w:type="dxa"/><w:vMerge w:val="restart"/><w:tcBorders><w:top w:val="single" w:sz="18" w:space="0" w:color="000000"/><w:left w:val="single" w:sz="18" w:space="0" w:color="000000"/><w:bottom w:val="single" w:sz="18" w:space="0" w:color="000000"/><w:right w:val="single" w:sz="18" w:space="0" w:color="000000"/></w:tcBorders></w:tcPr><w:p><w:pPr><w:pStyle w:val="Normal"/><w:rPr></w:rPr></w:pPr><w:r><w:rPr></w:rPr><w:t>Name dialing tone confusion test</w:t></w:r></w:p></w:tc><w:tc><w:tcPr><w:tcW w:w="2160" w:type="dxa"/><w:tcBorders><w:top w:val="single" w:sz="18" w:space="0" w:color="000000"/><w:left w:val="single" w:sz="18" w:space="0" w:color="000000"/><w:bottom w:val="single" w:sz="18" w:space="0" w:color="000000"/><w:right w:val="single" w:sz="18" w:space="0" w:color="000000"/></w:tcBorders></w:tcPr><w:p><w:pPr><w:pStyle w:val="Normal"/><w:rPr></w:rPr></w:pPr><w:r><w:rPr></w:rPr><w:t xml:space="preserve">w/o coding         </w:t></w:r></w:p></w:tc><w:tc><w:tcPr><w:tcW w:w="3017" w:type="dxa"/><w:tcBorders><w:top w:val="single" w:sz="18" w:space="0" w:color="000000"/><w:left w:val="single" w:sz="18" w:space="0" w:color="000000"/><w:bottom w:val="single" w:sz="18" w:space="0" w:color="000000"/><w:right w:val="single" w:sz="18" w:space="0" w:color="000000"/></w:tcBorders></w:tcPr><w:p><w:pPr><w:pStyle w:val="Normal"/><w:rPr></w:rPr></w:pPr><w:del w:id="1308" w:author="usai" w:date="2004-02-24T00:24:00Z"><w:r><w:rPr><w:i/></w:rPr><w:delText>for information</w:delText></w:r></w:del><w:ins w:id="1309" w:author="alex sorin" w:date="2004-02-17T11:08:00Z"><w:del w:id="1310" w:author="usai" w:date="2004-02-24T00:24:00Z"><w:r><w:rPr></w:rPr><w:delText xml:space="preserve"> </w:delText></w:r></w:del></w:ins><w:ins w:id="1311" w:author="alex sorin" w:date="2004-02-17T11:08:00Z"><w:del w:id="1312" w:author="usai" w:date="2004-02-24T00:24:00Z"><w:r><w:rPr><w:color w:val="0000FF"/></w:rPr><w:delText>Table 5.B, col #1, line #</w:delText></w:r></w:del></w:ins><w:ins w:id="1313" w:author="alex sorin" w:date="2004-02-17T11:08:00Z"><w:del w:id="1314" w:author="usai" w:date="2004-02-24T00:24:00Z"><w:r><w:rPr></w:rPr><w:delText>2</w:delText></w:r></w:del></w:ins><w:ins w:id="1315" w:author="usai" w:date="2004-02-18T20:33:00Z"><w:r><w:rPr><w:color w:val="FF0000"/></w:rPr><w:t>3.56</w:t></w:r></w:ins></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18" w:space="0" w:color="000000"/><w:left w:val="single" w:sz="18" w:space="0" w:color="000000"/><w:bottom w:val="single" w:sz="6" w:space="0" w:color="000000"/><w:right w:val="single" w:sz="18" w:space="0" w:color="000000"/></w:tcBorders></w:tcPr><w:p><w:pPr><w:pStyle w:val="Normal"/><w:rPr></w:rPr></w:pPr><w:del w:id="1316" w:author="usai" w:date="2004-02-24T00:24:00Z"><w:r><w:rPr></w:rPr><w:delText>AMR-NB 4.75</w:delText></w:r></w:del></w:p></w:tc><w:tc><w:tcPr><w:tcW w:w="3017" w:type="dxa"/><w:tcBorders><w:top w:val="single" w:sz="18" w:space="0" w:color="000000"/><w:left w:val="single" w:sz="18" w:space="0" w:color="000000"/><w:bottom w:val="single" w:sz="6" w:space="0" w:color="000000"/><w:right w:val="single" w:sz="18" w:space="0" w:color="000000"/></w:tcBorders></w:tcPr><w:p><w:pPr><w:pStyle w:val="Normal"/><w:rPr></w:rPr></w:pPr><w:del w:id="1317" w:author="usai" w:date="2004-02-24T00:24:00Z"><w:r><w:rPr></w:rPr><w:delText>Low data rate: D32</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6" w:space="0" w:color="000000"/><w:left w:val="single" w:sz="18" w:space="0" w:color="000000"/><w:bottom w:val="single" w:sz="6" w:space="0" w:color="000000"/><w:right w:val="single" w:sz="18" w:space="0" w:color="000000"/></w:tcBorders></w:tcPr><w:p><w:pPr><w:pStyle w:val="Normal"/><w:rPr></w:rPr></w:pPr><w:del w:id="1318" w:author="usai" w:date="2004-02-24T00:24:00Z"><w:r><w:rPr></w:rPr><w:delText>AMR-NB 12.2</w:delText></w:r></w:del></w:p></w:tc><w:tc><w:tcPr><w:tcW w:w="3017" w:type="dxa"/><w:tcBorders><w:top w:val="single" w:sz="6" w:space="0" w:color="000000"/><w:left w:val="single" w:sz="18" w:space="0" w:color="000000"/><w:bottom w:val="single" w:sz="6" w:space="0" w:color="000000"/><w:right w:val="single" w:sz="18" w:space="0" w:color="000000"/></w:tcBorders></w:tcPr><w:p><w:pPr><w:pStyle w:val="Normal"/><w:rPr></w:rPr></w:pPr><w:del w:id="1319" w:author="usai" w:date="2004-02-24T00:24:00Z"><w:r><w:rPr></w:rPr><w:delText>High data rate 8kHz: D32</w:delText></w:r></w:del></w:p></w:tc></w:tr><w:tr><w:trPr></w:trPr><w:tc><w:tcPr><w:tcW w:w="1098"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250" w:type="dxa"/><w:vMerge w:val="continue"/><w:tcBorders><w:top w:val="single" w:sz="18" w:space="0" w:color="000000"/><w:left w:val="single" w:sz="18" w:space="0" w:color="000000"/><w:bottom w:val="single" w:sz="18" w:space="0" w:color="000000"/><w:right w:val="single" w:sz="18" w:space="0" w:color="000000"/></w:tcBorders></w:tcPr><w:p><w:pPr><w:pStyle w:val="Normal"/><w:snapToGrid w:val="false"/><w:rPr></w:rPr></w:pPr><w:r><w:rPr></w:rPr></w:r></w:p></w:tc><w:tc><w:tcPr><w:tcW w:w="2160" w:type="dxa"/><w:tcBorders><w:top w:val="single" w:sz="6" w:space="0" w:color="000000"/><w:left w:val="single" w:sz="18" w:space="0" w:color="000000"/><w:bottom w:val="single" w:sz="18" w:space="0" w:color="000000"/><w:right w:val="single" w:sz="18" w:space="0" w:color="000000"/></w:tcBorders></w:tcPr><w:p><w:pPr><w:pStyle w:val="Normal"/><w:rPr></w:rPr></w:pPr><w:del w:id="1320" w:author="usai" w:date="2004-02-24T00:24:00Z"><w:r><w:rPr></w:rPr><w:delText>DSR at 8kHz</w:delText></w:r></w:del></w:p></w:tc><w:tc><w:tcPr><w:tcW w:w="3017" w:type="dxa"/><w:tcBorders><w:top w:val="single" w:sz="6" w:space="0" w:color="000000"/><w:left w:val="single" w:sz="18" w:space="0" w:color="000000"/><w:bottom w:val="single" w:sz="18" w:space="0" w:color="000000"/><w:right w:val="single" w:sz="18" w:space="0" w:color="000000"/></w:tcBorders></w:tcPr><w:p><w:pPr><w:pStyle w:val="Normal"/><w:rPr><w:del w:id="1322" w:author="usai" w:date="2004-02-24T00:24:00Z"></w:del></w:rPr></w:pPr><w:del w:id="1321" w:author="usai" w:date="2004-02-24T00:24:00Z"><w:r><w:rPr></w:rPr><w:delText>Low data rate: E32</w:delText></w:r></w:del></w:p><w:p><w:pPr><w:pStyle w:val="Normal"/><w:rPr><w:del w:id="1324" w:author="usai" w:date="2004-02-24T00:24:00Z"></w:del></w:rPr></w:pPr><w:del w:id="1323" w:author="usai" w:date="2004-02-24T00:24:00Z"><w:r><w:rPr></w:rPr><w:delText>&amp;</w:delText></w:r></w:del></w:p><w:p><w:pPr><w:pStyle w:val="Normal"/><w:rPr></w:rPr></w:pPr><w:del w:id="1325" w:author="usai" w:date="2004-02-24T00:24:00Z"><w:r><w:rPr></w:rPr><w:delText>High data rate 8kHz: E32</w:delText></w:r></w:del></w:p></w:tc></w:tr></w:tbl><w:p><w:pPr><w:pStyle w:val="Normal"/><w:rPr><w:del w:id="1327" w:author="usai" w:date="2004-02-24T00:41:00Z"></w:del></w:rPr></w:pPr><w:del w:id="1326" w:author="usai" w:date="2004-02-24T00:41:00Z"><w:r><w:rPr></w:rPr></w:r></w:del></w:p><w:p><w:pPr><w:pStyle w:val="Normal"/><w:rPr><w:del w:id="1329" w:author="usai" w:date="2004-02-24T00:41:00Z"></w:del></w:rPr></w:pPr><w:del w:id="1328" w:author="usai" w:date="2004-02-24T00:41:00Z"><w:r><w:rPr></w:rPr></w:r></w:del></w:p><w:p><w:pPr><w:pStyle w:val="Normal"/><w:rPr><w:del w:id="1331" w:author="usai" w:date="2004-02-24T00:41:00Z"></w:del></w:rPr></w:pPr><w:del w:id="1330" w:author="usai" w:date="2004-02-24T00:41:00Z"><w:r><w:rPr></w:rPr></w:r></w:del></w:p><w:p><w:pPr><w:pStyle w:val="Normal"/><w:rPr></w:rPr></w:pPr><w:r><w:rPr></w:rPr></w:r></w:p><w:sectPr><w:headerReference w:type="default" r:id="rId2"/><w:type w:val="nextPage"/><w:pgSz w:w="11906" w:h="16838"/><w:pgMar w:left="1800" w:right="1800" w:gutter="0" w:header="720" w:top="1440" w:footer="0" w:bottom="1440"/><w:pgNumType w:fmt="decimal"/><w:formProt w:val="false"/><w:textDirection w:val="lrTb"/><w:docGrid w:type="default" w:linePitch="36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160" w:leader="none"/>
      </w:tabs>
      <w:rPr>
        <w:b/>
        <w:b/>
        <w:i/>
        <w:i/>
        <w:sz w:val="32"/>
        <w:del w:id="1343" w:author="usai" w:date="2004-02-18T22:39:00Z"/>
      </w:rPr>
    </w:pPr>
    <w:del w:id="1332" w:author="usai" w:date="2004-02-18T22:39:00Z">
      <w:r>
        <w:rPr/>
        <w:delText>3GPP TSG-SA4#</w:delText>
      </w:r>
    </w:del>
    <w:ins w:id="1333" w:author="Motorola PC" w:date="2004-02-06T21:19:00Z">
      <w:del w:id="1334" w:author="usai" w:date="2004-02-18T22:39:00Z">
        <w:r>
          <w:rPr/>
          <w:delText>30</w:delText>
        </w:r>
      </w:del>
    </w:ins>
    <w:del w:id="1335" w:author="usai" w:date="2004-02-18T22:39:00Z">
      <w:r>
        <w:rPr/>
        <w:delText>29 meeting</w:delText>
      </w:r>
    </w:del>
    <w:del w:id="1336" w:author="usai" w:date="2004-02-18T22:39:00Z">
      <w:r>
        <w:rPr>
          <w:b/>
          <w:i/>
          <w:sz w:val="30"/>
        </w:rPr>
        <w:tab/>
      </w:r>
    </w:del>
    <w:del w:id="1337" w:author="usai" w:date="2004-02-18T22:39:00Z">
      <w:r>
        <w:rPr>
          <w:b/>
          <w:i/>
          <w:sz w:val="32"/>
        </w:rPr>
        <w:delText>Tdoc S4-0</w:delText>
      </w:r>
    </w:del>
    <w:ins w:id="1338" w:author="Motorola PC" w:date="2004-02-03T08:42:00Z">
      <w:del w:id="1339" w:author="usai" w:date="2004-02-18T22:39:00Z">
        <w:r>
          <w:rPr>
            <w:b/>
            <w:i/>
            <w:sz w:val="32"/>
          </w:rPr>
          <w:delText>400</w:delText>
        </w:r>
      </w:del>
    </w:ins>
    <w:ins w:id="1340" w:author="Motorola PC" w:date="2004-02-03T08:42:00Z">
      <w:del w:id="1341" w:author="usai" w:date="2004-02-18T22:38:00Z">
        <w:r>
          <w:rPr>
            <w:b/>
            <w:i/>
            <w:sz w:val="32"/>
          </w:rPr>
          <w:delText>09</w:delText>
        </w:r>
      </w:del>
    </w:ins>
    <w:del w:id="1342" w:author="usai" w:date="2004-02-18T22:39:00Z">
      <w:r>
        <w:rPr>
          <w:b/>
          <w:i/>
          <w:sz w:val="32"/>
        </w:rPr>
        <w:delText>30784</w:delText>
      </w:r>
    </w:del>
  </w:p>
  <w:p>
    <w:pPr>
      <w:pStyle w:val="Normal"/>
      <w:widowControl/>
      <w:tabs>
        <w:tab w:val="clear" w:pos="720"/>
        <w:tab w:val="right" w:pos="8160" w:leader="none"/>
      </w:tabs>
      <w:bidi w:val="0"/>
      <w:rPr/>
    </w:pPr>
    <w:del w:id="1344" w:author="usai" w:date="2004-02-18T22:39:00Z">
      <w:r>
        <w:rPr/>
        <w:delText>November 2</w:delText>
      </w:r>
    </w:del>
    <w:ins w:id="1345" w:author="Motorola PC" w:date="2004-02-06T21:19:00Z">
      <w:del w:id="1346" w:author="usai" w:date="2004-02-18T22:39:00Z">
        <w:r>
          <w:rPr/>
          <w:delText>3</w:delText>
        </w:r>
      </w:del>
    </w:ins>
    <w:del w:id="1347" w:author="usai" w:date="2004-02-18T22:39:00Z">
      <w:r>
        <w:rPr/>
        <w:delText>4-2</w:delText>
      </w:r>
    </w:del>
    <w:ins w:id="1348" w:author="Motorola PC" w:date="2004-02-06T21:19:00Z">
      <w:del w:id="1349" w:author="usai" w:date="2004-02-18T22:39:00Z">
        <w:r>
          <w:rPr/>
          <w:delText>7</w:delText>
        </w:r>
      </w:del>
    </w:ins>
    <w:del w:id="1350" w:author="usai" w:date="2004-02-18T22:39:00Z">
      <w:r>
        <w:rPr/>
        <w:delText>8, 200</w:delText>
      </w:r>
    </w:del>
    <w:ins w:id="1351" w:author="Motorola PC" w:date="2004-02-06T21:19:00Z">
      <w:del w:id="1352" w:author="usai" w:date="2004-02-18T22:39:00Z">
        <w:r>
          <w:rPr/>
          <w:delText>4</w:delText>
        </w:r>
      </w:del>
    </w:ins>
    <w:del w:id="1353" w:author="usai" w:date="2004-02-18T22:39:00Z">
      <w:r>
        <w:rPr/>
        <w:delText xml:space="preserve">3, </w:delText>
      </w:r>
    </w:del>
    <w:ins w:id="1354" w:author="Motorola PC" w:date="2004-02-06T21:19:00Z">
      <w:del w:id="1355" w:author="usai" w:date="2004-02-18T22:39:00Z">
        <w:r>
          <w:rPr/>
          <w:delText>Malaga</w:delText>
        </w:r>
      </w:del>
    </w:ins>
    <w:del w:id="1356" w:author="usai" w:date="2004-02-18T22:39:00Z">
      <w:r>
        <w:rPr/>
        <w:delText xml:space="preserve">Tampere, </w:delText>
      </w:r>
    </w:del>
    <w:ins w:id="1357" w:author="Motorola PC" w:date="2004-02-06T21:19:00Z">
      <w:del w:id="1358" w:author="usai" w:date="2004-02-18T22:39:00Z">
        <w:r>
          <w:rPr/>
          <w:delText>Spain</w:delText>
        </w:r>
      </w:del>
    </w:ins>
    <w:del w:id="1359" w:author="usai" w:date="2004-02-18T22:39:00Z">
      <w:r>
        <w:rPr/>
        <w:delText>Finland</w:delText>
      </w:r>
    </w:del>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780"/>
        </w:tabs>
        <w:ind w:left="78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rFonts w:ascii="Arial" w:hAnsi="Arial" w:cs="Arial"/>
      <w:b/>
      <w:szCs w:val="20"/>
      <w:lang w:val="en-GB"/>
    </w:rPr>
  </w:style>
  <w:style w:type="paragraph" w:styleId="Heading2">
    <w:name w:val="Heading 2"/>
    <w:basedOn w:val="Normal"/>
    <w:next w:val="Normal"/>
    <w:qFormat/>
    <w:pPr>
      <w:keepNext w:val="true"/>
      <w:numPr>
        <w:ilvl w:val="1"/>
        <w:numId w:val="1"/>
      </w:numPr>
      <w:spacing w:before="0" w:after="220"/>
      <w:outlineLvl w:val="1"/>
    </w:pPr>
    <w:rPr>
      <w:rFonts w:ascii="Arial" w:hAnsi="Arial" w:cs="Arial"/>
      <w:b/>
      <w:sz w:val="22"/>
      <w:szCs w:val="20"/>
      <w:lang w:val="en-GB"/>
    </w:rPr>
  </w:style>
  <w:style w:type="paragraph" w:styleId="Heading3">
    <w:name w:val="Heading 3"/>
    <w:basedOn w:val="Normal"/>
    <w:next w:val="Normal"/>
    <w:qFormat/>
    <w:pPr>
      <w:keepNext w:val="true"/>
      <w:numPr>
        <w:ilvl w:val="2"/>
        <w:numId w:val="1"/>
      </w:numPr>
      <w:spacing w:before="0" w:after="220"/>
      <w:outlineLvl w:val="2"/>
    </w:pPr>
    <w:rPr>
      <w:rFonts w:ascii="Arial" w:hAnsi="Arial" w:cs="Arial"/>
      <w:sz w:val="22"/>
      <w:szCs w:val="20"/>
    </w:rPr>
  </w:style>
  <w:style w:type="paragraph" w:styleId="Heading4">
    <w:name w:val="Heading 4"/>
    <w:basedOn w:val="Heading3"/>
    <w:next w:val="Normal"/>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Normal"/>
    <w:qFormat/>
    <w:pPr>
      <w:numPr>
        <w:ilvl w:val="5"/>
        <w:numId w:val="1"/>
      </w:numPr>
      <w:outlineLvl w:val="5"/>
    </w:pPr>
    <w:rPr/>
  </w:style>
  <w:style w:type="paragraph" w:styleId="Heading7">
    <w:name w:val="Heading 7"/>
    <w:basedOn w:val="Heading3"/>
    <w:next w:val="Normal"/>
    <w:qFormat/>
    <w:pPr>
      <w:numPr>
        <w:ilvl w:val="6"/>
        <w:numId w:val="1"/>
      </w:numPr>
      <w:outlineLvl w:val="6"/>
    </w:pPr>
    <w:rPr/>
  </w:style>
  <w:style w:type="paragraph" w:styleId="Heading8">
    <w:name w:val="Heading 8"/>
    <w:basedOn w:val="Heading3"/>
    <w:next w:val="Normal"/>
    <w:qFormat/>
    <w:pPr>
      <w:numPr>
        <w:ilvl w:val="7"/>
        <w:numId w:val="1"/>
      </w:numPr>
      <w:outlineLvl w:val="7"/>
    </w:pPr>
    <w:rPr/>
  </w:style>
  <w:style w:type="paragraph" w:styleId="Heading9">
    <w:name w:val="Heading 9"/>
    <w:basedOn w:val="Heading3"/>
    <w:next w:val="Normal"/>
    <w:qFormat/>
    <w:pPr>
      <w:numPr>
        <w:ilvl w:val="8"/>
        <w:numId w:val="1"/>
      </w:numPr>
      <w:outlineLvl w:val="8"/>
    </w:pPr>
    <w:rPr/>
  </w:style>
  <w:style w:type="character" w:styleId="WW8Num2z0">
    <w:name w:val="WW8Num2z0"/>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rFonts w:ascii="Arial" w:hAnsi="Arial" w:cs="Arial"/>
      <w:sz w:val="22"/>
      <w:szCs w:val="20"/>
      <w:lang w:val="en-GB"/>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2004-02-23T23:38:00Z</dcterms:created>
  <dc:creator>Paolo Usai</dc:creator>
  <dc:description/>
  <dc:language>en-US</dc:language>
  <cp:lastModifiedBy>usai</cp:lastModifiedBy>
  <dcterms:modified xsi:type="dcterms:W3CDTF">2004-02-23T23:49:00Z</dcterms:modified>
  <cp:revision>5</cp:revision>
  <dc:subject/>
  <dc:title>Results from ASR vendors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-1250505707</vt:r8>
  </property>
  <property fmtid="{D5CDD505-2E9C-101B-9397-08002B2CF9AE}" pid="3" name="_AuthorEmail">
    <vt:lpwstr>bdp003@motorola.com</vt:lpwstr>
  </property>
  <property fmtid="{D5CDD505-2E9C-101B-9397-08002B2CF9AE}" pid="4" name="_AuthorEmailDisplayName">
    <vt:lpwstr>Pearce David-BDP003</vt:lpwstr>
  </property>
  <property fmtid="{D5CDD505-2E9C-101B-9397-08002B2CF9AE}" pid="5" name="_EmailSubject">
    <vt:lpwstr>3GPP evaluations</vt:lpwstr>
  </property>
  <property fmtid="{D5CDD505-2E9C-101B-9397-08002B2CF9AE}" pid="6" name="_ReviewingToolsShownOnce">
    <vt:lpwstr/>
  </property>
</Properties>
</file>