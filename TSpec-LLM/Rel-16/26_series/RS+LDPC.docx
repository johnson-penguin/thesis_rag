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w:body><w:p><w:pPr><w:pStyle w:val="CRCoverPage"/><w:numPr><w:ilvl w:val="0"/><w:numId w:val="0"/></w:numPr><w:tabs><w:tab w:val="clear" w:pos="284"/><w:tab w:val="right" w:pos="9639" w:leader="none"/></w:tabs><w:outlineLvl w:val="0"/><w:rPr><w:b/><w:b/><w:sz w:val="24"/><w:lang w:val="en-US" w:eastAsia="en-US"/></w:rPr></w:pPr><w:r><w:rPr><w:b/><w:sz w:val="24"/><w:lang w:val="en-US" w:eastAsia="en-US"/></w:rPr></w:r></w:p><w:p><w:pPr><w:pStyle w:val="CRCoverPage"/><w:spacing w:before="0" w:after="0"/><w:rPr><w:b/><w:b/><w:sz w:val="8"/><w:szCs w:val="8"/><w:lang w:val="en-US" w:eastAsia="en-US"/></w:rPr></w:pPr><w:r><w:rPr><w:b/><w:sz w:val="8"/><w:szCs w:val="8"/><w:lang w:val="en-US" w:eastAsia="en-US"/></w:rPr></w:r></w:p><w:tbl><w:tblPr><w:tblW w:w="9641" w:type="dxa"/><w:jc w:val="left"/><w:tblInd w:w="-5" w:type="dxa"/><w:tblLayout w:type="fixed"/><w:tblCellMar><w:top w:w="0" w:type="dxa"/><w:left w:w="42" w:type="dxa"/><w:bottom w:w="0" w:type="dxa"/><w:right w:w="42" w:type="dxa"/></w:tblCellMar></w:tblPr><w:tblGrid><w:gridCol w:w="851"/><w:gridCol w:w="992"/><w:gridCol w:w="425"/><w:gridCol w:w="568"/><w:gridCol w:w="567"/><w:gridCol w:w="1276"/><w:gridCol w:w="851"/><w:gridCol w:w="425"/><w:gridCol w:w="1909"/><w:gridCol w:w="992"/><w:gridCol w:w="785"/></w:tblGrid><w:tr><w:trPr></w:trPr><w:tc><w:tcPr><w:tcW w:w="9641" w:type="dxa"/><w:gridSpan w:val="11"/><w:tcBorders><w:top w:val="single" w:sz="4" w:space="0" w:color="000000"/><w:left w:val="single" w:sz="4" w:space="0" w:color="000000"/><w:right w:val="single" w:sz="4" w:space="0" w:color="000000"/></w:tcBorders></w:tcPr><w:p><w:pPr><w:pStyle w:val="CRCoverPage"/><w:snapToGrid w:val="false"/><w:spacing w:before="0" w:after="0"/><w:jc w:val="right"/><w:rPr><w:i/><w:i/><w:lang w:val="en-US" w:eastAsia="en-US"/></w:rPr></w:pPr><w:r><w:rPr><w:i/><w:lang w:val="en-US" w:eastAsia="en-US"/></w:rPr></w:r></w:p></w:tc></w:tr><w:tr><w:trPr></w:trPr><w:tc><w:tcPr><w:tcW w:w="9641" w:type="dxa"/><w:gridSpan w:val="11"/><w:tcBorders><w:left w:val="single" w:sz="4" w:space="0" w:color="000000"/><w:right w:val="single" w:sz="4" w:space="0" w:color="000000"/></w:tcBorders></w:tcPr><w:p><w:pPr><w:pStyle w:val="CRCoverPage"/><w:spacing w:before="0" w:after="0"/><w:jc w:val="center"/><w:rPr><w:lang w:val="en-US" w:eastAsia="en-US"/></w:rPr></w:pPr><w:r><w:rPr><w:b/><w:sz w:val="32"/><w:lang w:val="en-US" w:eastAsia="en-US"/></w:rPr><w:t>CANDIDATE CHANGE REQUEST</w:t></w:r></w:p></w:tc></w:tr><w:tr><w:trPr></w:trPr><w:tc><w:tcPr><w:tcW w:w="9641" w:type="dxa"/><w:gridSpan w:val="11"/><w:tcBorders><w:left w:val="single" w:sz="4" w:space="0" w:color="000000"/><w:right w:val="single" w:sz="4" w:space="0" w:color="000000"/></w:tcBorders></w:tcPr><w:p><w:pPr><w:pStyle w:val="CRCoverPage"/><w:snapToGrid w:val="false"/><w:spacing w:before="0" w:after="0"/><w:rPr><w:sz w:val="8"/><w:szCs w:val="8"/><w:lang w:val="en-US" w:eastAsia="en-US"/></w:rPr></w:pPr><w:r><w:rPr><w:sz w:val="8"/><w:szCs w:val="8"/><w:lang w:val="en-US" w:eastAsia="en-US"/></w:rPr></w:r></w:p></w:tc></w:tr><w:tr><w:trPr></w:trPr><w:tc><w:tcPr><w:tcW w:w="851" w:type="dxa"/><w:tcBorders><w:left w:val="single" w:sz="4" w:space="0" w:color="000000"/></w:tcBorders></w:tcPr><w:p><w:pPr><w:pStyle w:val="CRCoverPage"/><w:spacing w:before="0" w:after="0"/><w:jc w:val="right"/><w:rPr><w:lang w:val="en-US" w:eastAsia="en-US"/></w:rPr></w:pPr><w:r><w:rPr><w:rFonts w:eastAsia="Wingdings" w:cs="Wingdings" w:ascii="Wingdings" w:hAnsi="Wingdings"/><w:lang w:val="en-US" w:eastAsia="en-US"/></w:rPr><w:t></w:t></w:r></w:p></w:tc><w:tc><w:tcPr><w:tcW w:w="1985" w:type="dxa"/><w:gridSpan w:val="3"/><w:tcBorders></w:tcBorders><w:shd w:fill="FFFFB2" w:val="clear"/></w:tcPr><w:p><w:pPr><w:pStyle w:val="CRCoverPage"/><w:spacing w:before="0" w:after="0"/><w:jc w:val="right"/><w:rPr><w:b/><w:b/><w:sz w:val="28"/><w:lang w:val="en-US" w:eastAsia="en-US"/></w:rPr></w:pPr><w:r><w:rPr><w:b/><w:sz w:val="28"/><w:lang w:val="en-US" w:eastAsia="en-US"/></w:rPr><w:t>26.346</w:t></w:r></w:p></w:tc><w:tc><w:tcPr><w:tcW w:w="567" w:type="dxa"/><w:tcBorders></w:tcBorders></w:tcPr><w:p><w:pPr><w:pStyle w:val="CRCoverPage"/><w:spacing w:before="0" w:after="0"/><w:jc w:val="center"/><w:rPr><w:lang w:val="en-US" w:eastAsia="en-US"/></w:rPr></w:pPr><w:r><w:rPr><w:b/><w:sz w:val="28"/><w:lang w:val="en-US" w:eastAsia="en-US"/></w:rPr><w:t>CR</w:t></w:r></w:p></w:tc><w:tc><w:tcPr><w:tcW w:w="1276" w:type="dxa"/><w:tcBorders></w:tcBorders><w:shd w:fill="FFFFB2" w:val="clear"/></w:tcPr><w:p><w:pPr><w:pStyle w:val="CRCoverPage"/><w:snapToGrid w:val="false"/><w:spacing w:before="0" w:after="0"/><w:rPr><w:lang w:val="en-US" w:eastAsia="en-US"/></w:rPr></w:pPr><w:r><w:rPr><w:lang w:val="en-US" w:eastAsia="en-US"/></w:rPr></w:r></w:p></w:tc><w:tc><w:tcPr><w:tcW w:w="851" w:type="dxa"/><w:tcBorders></w:tcBorders></w:tcPr><w:p><w:pPr><w:pStyle w:val="CRCoverPage"/><w:tabs><w:tab w:val="clear" w:pos="284"/><w:tab w:val="right" w:pos="625" w:leader="none"/></w:tabs><w:spacing w:before="0" w:after="0"/><w:rPr><w:lang w:val="en-US" w:eastAsia="en-US"/></w:rPr></w:pPr><w:r><w:rPr><w:rFonts w:eastAsia="Wingdings" w:cs="Wingdings" w:ascii="Wingdings" w:hAnsi="Wingdings"/><w:lang w:val="en-US" w:eastAsia="en-US"/></w:rPr><w:t></w:t></w:r><w:r><w:rPr><w:lang w:val="en-US" w:eastAsia="en-US"/></w:rPr><w:tab/></w:r><w:r><w:rPr><w:b/><w:bCs/><w:sz w:val="28"/><w:lang w:val="en-US" w:eastAsia="en-US"/></w:rPr><w:t>rev</w:t></w:r></w:p></w:tc><w:tc><w:tcPr><w:tcW w:w="425" w:type="dxa"/><w:tcBorders></w:tcBorders><w:shd w:fill="FFFFB2" w:val="clear"/></w:tcPr><w:p><w:pPr><w:pStyle w:val="CRCoverPage"/><w:spacing w:before="0" w:after="0"/><w:jc w:val="center"/><w:rPr><w:b/><w:b/><w:lang w:val="en-US" w:eastAsia="en-US"/></w:rPr></w:pPr><w:r><w:rPr><w:b/><w:sz w:val="32"/><w:lang w:val="en-US" w:eastAsia="en-US"/></w:rPr><w:t>-</w:t></w:r></w:p></w:tc><w:tc><w:tcPr><w:tcW w:w="1909" w:type="dxa"/><w:tcBorders></w:tcBorders></w:tcPr><w:p><w:pPr><w:pStyle w:val="CRCoverPage"/><w:tabs><w:tab w:val="clear" w:pos="284"/><w:tab w:val="right" w:pos="1825" w:leader="none"/></w:tabs><w:spacing w:before="0" w:after="0"/><w:rPr></w:rPr></w:pPr><w:r><w:rPr><w:rFonts w:eastAsia="Wingdings" w:cs="Wingdings" w:ascii="Wingdings" w:hAnsi="Wingdings"/><w:lang w:val="en-US" w:eastAsia="en-US"/></w:rPr><w:t></w:t></w:r><w:r><w:rPr><w:sz w:val="2"/><w:lang w:val="en-US" w:eastAsia="en-US"/></w:rPr><w:tab/></w:r><w:r><w:rPr><w:lang w:val="en-US" w:eastAsia="en-US"/></w:rPr><w:t>Current version:</w:t></w:r></w:p></w:tc><w:tc><w:tcPr><w:tcW w:w="992" w:type="dxa"/><w:tcBorders></w:tcBorders><w:shd w:fill="FFFFB2" w:val="clear"/></w:tcPr><w:p><w:pPr><w:pStyle w:val="CRCoverPage"/><w:spacing w:before="0" w:after="0"/><w:jc w:val="center"/><w:rPr><w:lang w:val="en-US" w:eastAsia="en-US"/></w:rPr></w:pPr><w:r><w:rPr><w:b/><w:sz w:val="32"/><w:lang w:val="en-US" w:eastAsia="en-US"/></w:rPr><w:t>11.3.0</w:t></w:r></w:p></w:tc><w:tc><w:tcPr><w:tcW w:w="785" w:type="dxa"/><w:tcBorders><w:right w:val="single" w:sz="4" w:space="0" w:color="000000"/></w:tcBorders></w:tcPr><w:p><w:pPr><w:pStyle w:val="CRCoverPage"/><w:spacing w:before="0" w:after="0"/><w:rPr><w:lang w:val="en-US" w:eastAsia="en-US"/></w:rPr></w:pPr><w:r><w:rPr><w:rFonts w:eastAsia="Wingdings" w:cs="Wingdings" w:ascii="Wingdings" w:hAnsi="Wingdings"/><w:lang w:val="en-US" w:eastAsia="en-US"/></w:rPr><w:t></w:t></w:r></w:p></w:tc></w:tr><w:tr><w:trPr></w:trPr><w:tc><w:tcPr><w:tcW w:w="9641" w:type="dxa"/><w:gridSpan w:val="11"/><w:tcBorders><w:left w:val="single" w:sz="4" w:space="0" w:color="000000"/><w:right w:val="single" w:sz="4" w:space="0" w:color="000000"/></w:tcBorders></w:tcPr><w:p><w:pPr><w:pStyle w:val="CRCoverPage"/><w:snapToGrid w:val="false"/><w:spacing w:before="0" w:after="0"/><w:rPr><w:lang w:val="en-US" w:eastAsia="en-US"/></w:rPr></w:pPr><w:r><w:rPr><w:lang w:val="en-US" w:eastAsia="en-US"/></w:rPr></w:r></w:p></w:tc></w:tr><w:tr><w:trPr></w:trPr><w:tc><w:tcPr><w:tcW w:w="9641" w:type="dxa"/><w:gridSpan w:val="11"/><w:tcBorders><w:left w:val="single" w:sz="4" w:space="0" w:color="000000"/><w:right w:val="single" w:sz="4" w:space="0" w:color="000000"/></w:tcBorders></w:tcPr><w:p><w:pPr><w:pStyle w:val="CRCoverPage"/><w:snapToGrid w:val="false"/><w:spacing w:before="0" w:after="0"/><w:rPr><w:sz w:val="8"/><w:szCs w:val="8"/><w:lang w:val="en-US" w:eastAsia="en-US"/></w:rPr></w:pPr><w:r><w:rPr><w:sz w:val="8"/><w:szCs w:val="8"/><w:lang w:val="en-US" w:eastAsia="en-US"/></w:rPr></w:r></w:p></w:tc></w:tr><w:tr><w:trPr></w:trPr><w:tc><w:tcPr><w:tcW w:w="1843" w:type="dxa"/><w:gridSpan w:val="2"/><w:tcBorders><w:top w:val="single" w:sz="4" w:space="0" w:color="000000"/><w:left w:val="single" w:sz="4" w:space="0" w:color="000000"/></w:tcBorders></w:tcPr><w:p><w:pPr><w:pStyle w:val="CRCoverPage"/><w:tabs><w:tab w:val="clear" w:pos="284"/><w:tab w:val="right" w:pos="1759" w:leader="none"/></w:tabs><w:spacing w:before="0" w:after="0"/><w:rPr><w:b/><w:b/><w:i/><w:i/><w:lang w:val="en-US" w:eastAsia="en-US"/></w:rPr></w:pPr><w:r><w:rPr><w:b/><w:i/><w:lang w:val="en-US" w:eastAsia="en-US"/></w:rPr><w:t>Title:</w:t><w:tab/></w:r><w:r><w:rPr><w:rFonts w:eastAsia="Wingdings" w:cs="Wingdings" w:ascii="Wingdings" w:hAnsi="Wingdings"/><w:lang w:val="en-US" w:eastAsia="en-US"/></w:rPr><w:t></w:t></w:r></w:p></w:tc><w:tc><w:tcPr><w:tcW w:w="7798" w:type="dxa"/><w:gridSpan w:val="9"/><w:tcBorders><w:top w:val="single" w:sz="4" w:space="0" w:color="000000"/><w:right w:val="single" w:sz="4" w:space="0" w:color="000000"/></w:tcBorders><w:shd w:fill="FFFFB2" w:val="clear"/></w:tcPr><w:p><w:pPr><w:pStyle w:val="Normal"/><w:spacing w:before="0" w:after="180"/><w:rPr><w:rFonts w:ascii="Arial" w:hAnsi="Arial" w:cs="Arial"/><w:lang w:val="en-US" w:eastAsia="en-US"/></w:rPr></w:pPr><w:r><w:rPr><w:rFonts w:cs="Arial" w:ascii="Arial" w:hAnsi="Arial"/><w:lang w:val="en-US" w:eastAsia="en-US"/></w:rPr><w:t>RS+LDPC code as MBMS Application Layer FEC</w:t></w:r></w:p></w:tc></w:tr><w:tr><w:trPr></w:trPr><w:tc><w:tcPr><w:tcW w:w="1843" w:type="dxa"/><w:gridSpan w:val="2"/><w:tcBorders><w:left w:val="single" w:sz="4" w:space="0" w:color="000000"/></w:tcBorders></w:tcPr><w:p><w:pPr><w:pStyle w:val="CRCoverPage"/><w:snapToGrid w:val="false"/><w:spacing w:before="0" w:after="0"/><w:rPr><w:rFonts w:ascii="Arial" w:hAnsi="Arial" w:cs="Arial"/><w:b/><w:b/><w:i/><w:i/><w:sz w:val="8"/><w:szCs w:val="8"/><w:lang w:val="en-US" w:eastAsia="en-US"/></w:rPr></w:pPr><w:r><w:rPr><w:rFonts w:cs="Arial"/><w:b/><w:i/><w:sz w:val="8"/><w:szCs w:val="8"/><w:lang w:val="en-US" w:eastAsia="en-US"/></w:rPr></w:r></w:p></w:tc><w:tc><w:tcPr><w:tcW w:w="7798" w:type="dxa"/><w:gridSpan w:val="9"/><w:tcBorders><w:right w:val="single" w:sz="4" w:space="0" w:color="000000"/></w:tcBorders></w:tcPr><w:p><w:pPr><w:pStyle w:val="CRCoverPage"/><w:snapToGrid w:val="false"/><w:spacing w:before="0" w:after="0"/><w:rPr><w:b/><w:b/><w:i/><w:i/><w:sz w:val="8"/><w:szCs w:val="8"/><w:lang w:val="en-US" w:eastAsia="en-US"/></w:rPr></w:pPr><w:r><w:rPr><w:b/><w:i/><w:sz w:val="8"/><w:szCs w:val="8"/><w:lang w:val="en-US" w:eastAsia="en-US"/></w:rPr></w:r></w:p></w:tc></w:tr><w:tr><w:trPr></w:trPr><w:tc><w:tcPr><w:tcW w:w="2268" w:type="dxa"/><w:gridSpan w:val="3"/><w:tcBorders><w:left w:val="single" w:sz="4" w:space="0" w:color="000000"/></w:tcBorders></w:tcPr><w:p><w:pPr><w:pStyle w:val="CRCoverPage"/><w:snapToGrid w:val="false"/><w:spacing w:before="0" w:after="0"/><w:rPr><w:b/><w:b/><w:i/><w:i/><w:sz w:val="8"/><w:szCs w:val="8"/><w:lang w:val="en-US" w:eastAsia="en-US"/></w:rPr></w:pPr><w:r><w:rPr><w:b/><w:i/><w:sz w:val="8"/><w:szCs w:val="8"/><w:lang w:val="en-US" w:eastAsia="en-US"/></w:rPr></w:r></w:p></w:tc><w:tc><w:tcPr><w:tcW w:w="7373" w:type="dxa"/><w:gridSpan w:val="8"/><w:tcBorders><w:right w:val="single" w:sz="4" w:space="0" w:color="000000"/></w:tcBorders></w:tcPr><w:p><w:pPr><w:pStyle w:val="CRCoverPage"/><w:snapToGrid w:val="false"/><w:spacing w:before="0" w:after="0"/><w:rPr><w:b/><w:b/><w:i/><w:i/><w:sz w:val="8"/><w:szCs w:val="8"/><w:lang w:val="en-US" w:eastAsia="en-US"/></w:rPr></w:pPr><w:r><w:rPr><w:b/><w:i/><w:sz w:val="8"/><w:szCs w:val="8"/><w:lang w:val="en-US" w:eastAsia="en-US"/></w:rPr></w:r></w:p></w:tc></w:tr><w:tr><w:trPr></w:trPr><w:tc><w:tcPr><w:tcW w:w="2268" w:type="dxa"/><w:gridSpan w:val="3"/><w:tcBorders><w:top w:val="single" w:sz="4" w:space="0" w:color="000000"/><w:left w:val="single" w:sz="4" w:space="0" w:color="000000"/></w:tcBorders></w:tcPr><w:p><w:pPr><w:pStyle w:val="CRCoverPage"/><w:tabs><w:tab w:val="clear" w:pos="284"/><w:tab w:val="right" w:pos="2184" w:leader="none"/></w:tabs><w:spacing w:before="0" w:after="0"/><w:rPr><w:b/><w:b/><w:i/><w:i/><w:lang w:val="en-US" w:eastAsia="en-US"/></w:rPr></w:pPr><w:r><w:rPr><w:b/><w:i/><w:lang w:val="en-US" w:eastAsia="en-US"/></w:rPr><w:t>Clauses affected:</w:t><w:tab/></w:r><w:r><w:rPr><w:rFonts w:eastAsia="Wingdings" w:cs="Wingdings" w:ascii="Wingdings" w:hAnsi="Wingdings"/><w:lang w:val="en-US" w:eastAsia="en-US"/></w:rPr><w:t></w:t></w:r></w:p></w:tc><w:tc><w:tcPr><w:tcW w:w="7373" w:type="dxa"/><w:gridSpan w:val="8"/><w:tcBorders><w:top w:val="single" w:sz="4" w:space="0" w:color="000000"/><w:right w:val="single" w:sz="4" w:space="0" w:color="000000"/></w:tcBorders><w:shd w:fill="FFFFB2" w:val="clear"/></w:tcPr><w:p><w:pPr><w:pStyle w:val="CRCoverPage"/><w:spacing w:before="0" w:after="0"/><w:ind w:left="100" w:hanging="0"/><w:rPr><w:lang w:val="en-US" w:eastAsia="en-US"/></w:rPr></w:pPr><w:r><w:rPr><w:lang w:val="en-US" w:eastAsia="en-US"/></w:rPr><w:t>2, 7.2.2, 7.2.3, 7.2.7, 7.2.10.4, 7.2.12.1, 7.3.2.8, 7.3.3, 8.2.2.0, 8.2.2.9, 8.2.2.10 8.2.2.10a, 8.2.2.15, Annex B.3.4.1, B.3.4.2, B.4.4.1, B.4.4.2</w:t></w:r></w:p></w:tc></w:tr><w:tr><w:trPr></w:trPr><w:tc><w:tcPr><w:tcW w:w="2268" w:type="dxa"/><w:gridSpan w:val="3"/><w:tcBorders><w:left w:val="single" w:sz="4" w:space="0" w:color="000000"/><w:bottom w:val="single" w:sz="4" w:space="0" w:color="000000"/></w:tcBorders></w:tcPr><w:p><w:pPr><w:pStyle w:val="CRCoverPage"/><w:snapToGrid w:val="false"/><w:spacing w:before="0" w:after="0"/><w:rPr><w:b/><w:b/><w:i/><w:i/><w:sz w:val="8"/><w:szCs w:val="8"/><w:lang w:val="en-US" w:eastAsia="en-US"/></w:rPr></w:pPr><w:r><w:rPr><w:b/><w:i/><w:sz w:val="8"/><w:szCs w:val="8"/><w:lang w:val="en-US" w:eastAsia="en-US"/></w:rPr></w:r></w:p></w:tc><w:tc><w:tcPr><w:tcW w:w="7373" w:type="dxa"/><w:gridSpan w:val="8"/><w:tcBorders><w:bottom w:val="single" w:sz="4" w:space="0" w:color="000000"/><w:right w:val="single" w:sz="4" w:space="0" w:color="000000"/></w:tcBorders></w:tcPr><w:p><w:pPr><w:pStyle w:val="CRCoverPage"/><w:snapToGrid w:val="false"/><w:spacing w:before="0" w:after="0"/><w:rPr><w:b/><w:b/><w:i/><w:i/><w:sz w:val="8"/><w:szCs w:val="8"/><w:lang w:val="en-US" w:eastAsia="en-US"/></w:rPr></w:pPr><w:r><w:rPr><w:b/><w:i/><w:sz w:val="8"/><w:szCs w:val="8"/><w:lang w:val="en-US" w:eastAsia="en-US"/></w:rPr></w:r></w:p></w:tc></w:tr></w:tbl><w:p><w:pPr><w:sectPr><w:type w:val="nextPage"/><w:pgSz w:w="11906" w:h="16838"/><w:pgMar w:left="1134" w:right="1134" w:gutter="0" w:header="0" w:top="1418" w:footer="0" w:bottom="1134"/><w:pgNumType w:fmt="decimal"/><w:formProt w:val="false"/><w:textDirection w:val="lrTb"/><w:docGrid w:type="default" w:linePitch="360" w:charSpace="0"/></w:sectPr><w:pStyle w:val="Normal"/><w:rPr><w:lang w:val="en-US" w:eastAsia="en-US"/></w:rPr></w:pPr><w:r><w:rPr><w:lang w:val="en-US" w:eastAsia="en-US"/></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b/><w:b/><w:bCs/><w:lang w:val="en-US" w:eastAsia="en-US"/></w:rPr></w:pPr><w:r><w:rPr><w:b/><w:bCs/><w:lang w:val="en-US" w:eastAsia="en-US"/></w:rPr><w:t>First Change</w:t></w:r></w:p></w:tc></w:tr></w:tbl><w:p><w:pPr><w:pStyle w:val="Normal"/><w:rPr></w:rPr></w:pPr><w:r><w:rPr></w:rPr></w:r></w:p><w:p><w:pPr><w:pStyle w:val="Heading1"/><w:ind w:left="1134" w:hanging="1134"/><w:rPr></w:rPr></w:pPr><w:r><w:rPr></w:rPr><w:t>2</w:t><w:tab/><w:t>References</w:t></w:r></w:p><w:p><w:pPr><w:pStyle w:val="Normal"/><w:rPr></w:rPr></w:pPr><w:r><w:rPr></w:rPr><w:t>The following documents contain provisions which, through reference in this text, constitute provisions of the present document.</w:t></w:r></w:p><w:p><w:pPr><w:pStyle w:val="Aufzhlungszeichen"/><w:numPr><w:ilvl w:val="0"/><w:numId w:val="8"/></w:numPr><w:overflowPunct w:val="false"/><w:autoSpaceDE w:val="false"/><w:ind w:left="568" w:hanging="284"/><w:textAlignment w:val="baseline"/><w:rPr></w:rPr></w:pPr><w:r><w:rPr></w:rPr><w:t>References are either specific (identified by date of publication, edition number, version number, etc.) or non</w:t><w:noBreakHyphen/><w:t>specific.</w:t></w:r></w:p><w:p><w:pPr><w:pStyle w:val="Aufzhlungszeichen"/><w:numPr><w:ilvl w:val="0"/><w:numId w:val="8"/></w:numPr><w:overflowPunct w:val="false"/><w:autoSpaceDE w:val="false"/><w:ind w:left="568" w:hanging="284"/><w:textAlignment w:val="baseline"/><w:rPr></w:rPr></w:pPr><w:r><w:rPr></w:rPr><w:t>For a specific reference, subsequent revisions do not apply.</w:t></w:r></w:p><w:p><w:pPr><w:pStyle w:val="Aufzhlungszeichen"/><w:numPr><w:ilvl w:val="0"/><w:numId w:val="8"/></w:numPr><w:overflowPunct w:val="false"/><w:autoSpaceDE w:val="false"/><w:ind w:left="568" w:hanging="284"/><w:textAlignment w:val="baseline"/><w:rPr></w:rPr></w:pPr><w:r><w:rPr></w:rPr><w:t xml:space="preserve">For a non-specific reference, the latest version applies. In the case of a reference to a 3GPP document (including a GSM document), a non-specific reference implicitly refers to the latest version of that document </w:t></w:r><w:r><w:rPr><w:i/><w:iCs/></w:rPr><w:t>in the same Release as the present document</w:t></w:r><w:r><w:rPr></w:rPr><w:t>.</w:t></w:r></w:p><w:p><w:pPr><w:pStyle w:val="EX"/><w:rPr></w:rPr></w:pPr><w:r><w:rPr></w:rPr><w:t>[</w:t></w:r><w:r><w:rPr><w:lang w:val="en-US" w:eastAsia="en-US"/></w:rPr><w:t>1</w:t></w:r><w:r><w:rPr></w:rPr><w:t>]</w:t><w:tab/><w:t>3GPP TR 21.905: &quot;Vocabulary for 3GPP Specifications&quot;.</w:t></w:r></w:p><w:p><w:pPr><w:pStyle w:val="EX"/><w:rPr></w:rPr></w:pPr><w:r><w:rPr></w:rPr><w:t>[2]</w:t><w:tab/><w:t>3GPP TS 22.146: &quot;Multimedia Broadcast/Multicast Service; Stage 1&quot;.</w:t></w:r></w:p><w:p><w:pPr><w:pStyle w:val="EX"/><w:rPr></w:rPr></w:pPr><w:r><w:rPr></w:rPr><w:t>[3]</w:t><w:tab/><w:t>3GPP TS 22.246: &quot;Multimedia Broadcast/Multicast Service (MBMS) user services; Stage 1&quot;.</w:t></w:r></w:p><w:p><w:pPr><w:pStyle w:val="EX"/><w:rPr></w:rPr></w:pPr><w:r><w:rPr></w:rPr><w:t>[4]</w:t><w:tab/><w:t>3GPP TS 23.246: &quot;Multimedia Broadcast/Multicast Service (MBMS); Architecture and functional description&quot;.</w:t></w:r></w:p><w:p><w:pPr><w:pStyle w:val="EX"/><w:rPr></w:rPr></w:pPr><w:r><w:rPr></w:rPr><w:t>[5]</w:t><w:tab/><w:t>3GPP TS 25.346: &quot;Introduction of Multimedia Broadcast/Multicast Service (MBMS) in the Radio Access Network (RAN); Stage 2&quot;.</w:t></w:r></w:p><w:p><w:pPr><w:pStyle w:val="EX"/><w:rPr></w:rPr></w:pPr><w:r><w:rPr></w:rPr><w:t>[6]</w:t><w:tab/><w:t>IETF STD 0064/RFC 3550 (July 2003): &quot;RTP: A Transport Protocol for Real-Time Applications&quot;, H. Schulzrinne, S. Casner, R. Frederick, V. Jacobson.</w:t></w:r></w:p><w:p><w:pPr><w:pStyle w:val="EX"/><w:rPr></w:rPr></w:pPr><w:r><w:rPr></w:rPr><w:t>[7]</w:t><w:tab/><w:t>IETF STD 0006/RFC 0768 (August 1980): &quot;User Datagram Protocol&quot;, J. Postel.</w:t></w:r></w:p><w:p><w:pPr><w:pStyle w:val="EX"/><w:rPr></w:rPr></w:pPr><w:r><w:rPr></w:rPr><w:t>[8]</w:t><w:tab/><w:t>IETF STD 0005/RFC 0791 (September 1981): &quot;Internet Protocol&quot;, J. Postel.</w:t></w:r></w:p><w:p><w:pPr><w:pStyle w:val="EX"/><w:rPr></w:rPr></w:pPr><w:r><w:rPr></w:rPr><w:t>[9]</w:t><w:tab/><w:t>IETF RFC 3926 (October 2004): &quot;FLUTE - File Delivery over Unidirectional Transport&quot;, T. Paila, M. Luby, R. Lehtonen, V. Roca, R. Walsh.</w:t></w:r></w:p><w:p><w:pPr><w:pStyle w:val="EX"/><w:rPr></w:rPr></w:pPr><w:r><w:rPr></w:rPr><w:t>[10]</w:t><w:tab/><w:t>IETF RFC 3450 (December 2002): &quot;Asynchronous Layered Coding (ALC) Protocol Instantiation&quot;, M. Luby, J. Gemmell, L. Vicisano, L. Rizzo, J. Crowcroft.</w:t></w:r></w:p><w:p><w:pPr><w:pStyle w:val="EX"/><w:rPr></w:rPr></w:pPr><w:r><w:rPr></w:rPr><w:t>[11]</w:t><w:tab/><w:t>IETF RFC 3451 (December 2002): &quot;Layered Coding Transport (LCT) Building Block&quot;, M. Luby, J. Gemmell, L. Vicisano, L. Rizzo, M. Handley, J. Crowcroft.</w:t></w:r></w:p><w:p><w:pPr><w:pStyle w:val="EX"/><w:rPr></w:rPr></w:pPr><w:r><w:rPr></w:rPr><w:t>[12]</w:t><w:tab/><w:t>IETF RFC 5052 (August 2007): &quot;Forward Error Correction (FEC) Building Block&quot;, M. Luby, M. Watson, L. Vicisano.</w:t></w:r></w:p><w:p><w:pPr><w:pStyle w:val="EX"/><w:rPr></w:rPr></w:pPr><w:r><w:rPr></w:rPr><w:t>[13]</w:t><w:tab/><w:t>IETF RFC 3695 (February 2004): &quot;Compact Forward Error Correction (FEC) Schemes&quot;, M. Luby, L. Vicisano.</w:t></w:r></w:p><w:p><w:pPr><w:pStyle w:val="EX"/><w:rPr></w:rPr></w:pPr><w:r><w:rPr></w:rPr><w:t>[14]</w:t><w:tab/><w:t>IETF RFC 4566 (July 2006): &quot;SDP: Session Description Protocol&quot;, M. Handley,  V. Jacobson and C. Perkins.</w:t></w:r></w:p><w:p><w:pPr><w:pStyle w:val="EX"/><w:keepNext w:val="true"/><w:rPr></w:rPr></w:pPr><w:r><w:rPr></w:rPr><w:t>[15]</w:t><w:tab/><w:t>IETF RFC 4570 (July 2006): &quot;Session Description Protocol (SDP) Source Filters&quot;, B. Quinn, R. Finlayson.</w:t></w:r></w:p><w:p><w:pPr><w:pStyle w:val="EX"/><w:rPr></w:rPr></w:pPr><w:r><w:rPr></w:rPr><w:t>[16]</w:t><w:tab/><w:t>Void.</w:t></w:r></w:p><w:p><w:pPr><w:pStyle w:val="EX"/><w:rPr></w:rPr></w:pPr><w:r><w:rPr></w:rPr><w:t>[17]</w:t><w:tab/><w:t>IETF RFC 3048 (January 2001): &quot;Reliable Multicast Transport Building Blocks for One-to-Many Bulk-Data Transfer&quot;, B. Whetten, L. Vicisano, R. Kermode, M. Handley, S. Floyd, M. Luby.</w:t></w:r></w:p><w:p><w:pPr><w:pStyle w:val="EX"/><w:rPr></w:rPr></w:pPr><w:r><w:rPr></w:rPr><w:t>[18]</w:t><w:tab/><w:t>IETF RFC 2616 (June 1999): &quot;Hypertext Transfer Protocol -- HTTP/1.1&quot;.</w:t></w:r></w:p><w:p><w:pPr><w:pStyle w:val="EX"/><w:rPr></w:rPr></w:pPr><w:r><w:rPr></w:rPr><w:t>[19]</w:t><w:tab/><w:t>IETF STD 0066/RFC 3986 (January 2005): &quot;Uniform Resource Identifier (URI)&quot;.</w:t></w:r></w:p><w:p><w:pPr><w:pStyle w:val="EX"/><w:rPr></w:rPr></w:pPr><w:r><w:rPr></w:rPr><w:t>[20]</w:t><w:tab/><w:t>3GPP TS 33.246: &quot;3G Security; Security of Multimedia Broadcast/Multicast Service (MBMS)&quot;.</w:t></w:r></w:p><w:p><w:pPr><w:pStyle w:val="EX"/><w:rPr></w:rPr></w:pPr><w:r><w:rPr></w:rPr><w:t>[21]</w:t><w:tab/><w:t>OMG: &quot;Unified Modeling Language (UML), version 1.5&quot; (formal/03-03-01).</w:t></w:r></w:p><w:p><w:pPr><w:pStyle w:val="EX"/><w:rPr></w:rPr></w:pPr><w:r><w:rPr></w:rPr><w:t>[22]</w:t><w:tab/><w:t>W3C Recommendation 28 October 2004: &quot;XML Schema Part 2: Datatypes Second Edition&quot;.</w:t></w:r></w:p><w:p><w:pPr><w:pStyle w:val="EX"/><w:rPr></w:rPr></w:pPr><w:r><w:rPr></w:rPr><w:t>[23]</w:t><w:tab/><w:t>IETF RFC 5234 (January 2008): &quot;Augmented BNF for Syntax Specifications: ABNF&quot;, D. Crocker and P. Overell.</w:t></w:r></w:p><w:p><w:pPr><w:pStyle w:val="EX"/><w:rPr></w:rPr></w:pPr><w:r><w:rPr></w:rPr><w:t>[24]</w:t><w:tab/><w:t>3GPP TS 26.290: &quot;Audio codec processing functions; Extended Adaptive Multi-Rate - Wideband (AMR-WB+) codec; Transcoding functions&quot;.</w:t></w:r></w:p><w:p><w:pPr><w:pStyle w:val="EX"/><w:rPr></w:rPr></w:pPr><w:r><w:rPr></w:rPr><w:t>[25]</w:t><w:tab/><w:t>3GPP TS 26.304: &quot;Floating-point ANSI-C code for the Extended Adaptive Multi-Rate - Wideband (AMR-WB+) codec&quot;.</w:t></w:r></w:p><w:p><w:pPr><w:pStyle w:val="EX"/><w:rPr></w:rPr></w:pPr><w:r><w:rPr></w:rPr><w:t>[26]</w:t><w:tab/><w:t>3GPP TS 26.273: &quot;Speech codec speech processing functions; Extended Adaptive Multi-Rate - Wideband (AMR-WB+) speech codec; Fixed-point ANSI-C code&quot;.</w:t></w:r></w:p><w:p><w:pPr><w:pStyle w:val="EX"/><w:rPr></w:rPr></w:pPr><w:r><w:rPr></w:rPr><w:t>[27]</w:t><w:tab/><w:t>Void.</w:t></w:r></w:p><w:p><w:pPr><w:pStyle w:val="EX"/><w:rPr></w:rPr></w:pPr><w:r><w:rPr></w:rPr><w:t>[28]</w:t><w:tab/></w:r><w:r><w:rPr><w:color w:val="000000"/></w:rPr><w:t xml:space="preserve">3GPP TS 26.401: </w:t></w:r><w:r><w:rPr></w:rPr><w:t>&quot;</w:t></w:r><w:r><w:rPr><w:color w:val="000000"/></w:rPr><w:t>General audio codec audio processing functions; Enhanced aacPlus general audio codec; General description</w:t></w:r><w:r><w:rPr></w:rPr><w:t>&quot;</w:t></w:r><w:r><w:rPr><w:color w:val="000000"/></w:rPr><w:t>.</w:t></w:r></w:p><w:p><w:pPr><w:pStyle w:val="EX"/><w:rPr></w:rPr></w:pPr><w:r><w:rPr><w:color w:val="000000"/></w:rPr><w:t>[29]</w:t><w:tab/><w:t xml:space="preserve">3GPP TS 26.410: </w:t></w:r><w:r><w:rPr></w:rPr><w:t>&quot;</w:t></w:r><w:r><w:rPr><w:color w:val="000000"/></w:rPr><w:t>General audio codec audio processing functions; Enhanced aacPlus general audio codec; Floating-point ANSI-C code</w:t></w:r><w:r><w:rPr></w:rPr><w:t>&quot;</w:t></w:r><w:r><w:rPr><w:color w:val="000000"/></w:rPr><w:t>.</w:t></w:r></w:p><w:p><w:pPr><w:pStyle w:val="EX"/><w:rPr></w:rPr></w:pPr><w:r><w:rPr><w:color w:val="000000"/></w:rPr><w:t>[30]</w:t><w:tab/><w:tab/><w:t xml:space="preserve">3GPP TS 26.411: </w:t></w:r><w:r><w:rPr></w:rPr><w:t>&quot;</w:t></w:r><w:r><w:rPr><w:color w:val="000000"/></w:rPr><w:t>General audio codec audio processing functions; Enhanced aacPlus general audio codec; Fixed-point ANSI-C code</w:t></w:r><w:r><w:rPr></w:rPr><w:t>&quot;</w:t></w:r><w:r><w:rPr><w:color w:val="000000"/></w:rPr><w:t>.</w:t></w:r></w:p><w:p><w:pPr><w:pStyle w:val="EX"/><w:rPr></w:rPr></w:pPr><w:r><w:rPr><w:color w:val="000000"/></w:rPr><w:t>[31]</w:t><w:tab/></w:r><w:bookmarkStart w:id="0" w:name="w3c-doctype"/><w:r><w:rPr><w:color w:val="000000"/><w:lang w:val="en"/></w:rPr><w:t>W3C Recommendation 04 February 2004</w:t></w:r><w:bookmarkEnd w:id="0"/><w:r><w:rPr><w:color w:val="000000"/><w:lang w:val="en"/></w:rPr><w:t xml:space="preserve">: </w:t></w:r><w:r><w:rPr></w:rPr><w:t>&quot;Extensible Markup Language (XML) 1.1&quot;, T. Bray, J. Paoli, C. Sperberg-McQueen, E. Maler, F. Yergeau and J. Cowan.</w:t></w:r></w:p><w:p><w:pPr><w:pStyle w:val="EX"/><w:rPr></w:rPr></w:pPr><w:r><w:rPr><w:color w:val="000000"/></w:rPr><w:t>[32]</w:t><w:tab/><w:tab/></w:r><w:r><w:rPr></w:rPr><w:t>3GPP TS 26.244: &quot;Transparent end-to-end streaming service; 3GPP file format (3GP)&quot;.</w:t></w:r></w:p><w:p><w:pPr><w:pStyle w:val="EX"/><w:rPr></w:rPr></w:pPr><w:r><w:rPr></w:rPr><w:t>[33]</w:t><w:tab/><w:t>IETF RFC 4867 (April 2007): &quot;RTP Payload Format and File Storage Format for the Adaptive Multi-Rate (AMR) and Adaptive Multi-Rate Wideband (AMR-WB) Audio Codecs&quot;, J. Sjoberg, M. Westerlund, A. Lakaniemi, Q. Xie.</w:t></w:r></w:p><w:p><w:pPr><w:pStyle w:val="EX"/><w:rPr></w:rPr></w:pPr><w:r><w:rPr></w:rPr><w:t>[34]</w:t><w:tab/><w:t>IETF RFC 4352 (January 2006): &quot;RTP Payload Format for the Extended Adaptive Multi-Rate Wideband (AMR-WB+) Audio Codec&quot;, Sjoberg J. et al.</w:t></w:r></w:p><w:p><w:pPr><w:pStyle w:val="EX"/><w:rPr><w:lang w:val="nb-NO"/></w:rPr></w:pPr><w:r><w:rPr><w:lang w:val="nb-NO"/></w:rPr><w:t>[35]</w:t><w:tab/><w:t>IETF RFC 6184 (2011): &quot;RTP Payload Format for H.264 Video&quot;, Y.-K. Wang, R. Even, T. Kristensen, R. Jesup.</w:t></w:r></w:p><w:p><w:pPr><w:pStyle w:val="EX"/><w:rPr></w:rPr></w:pPr><w:r><w:rPr></w:rPr><w:t>[36]</w:t><w:tab/><w:t>Void.</w:t></w:r></w:p><w:p><w:pPr><w:pStyle w:val="EX"/><w:rPr></w:rPr></w:pPr><w:r><w:rPr></w:rPr><w:t>[37]</w:t><w:tab/><w:t>IETF RFC 2557 (March 1999): &quot;MIME Encapsulation of Aggregate Documents, such as HTML (MHTML)&quot;, J. Palme, A. Hopmann, N. Shelness.</w:t></w:r></w:p><w:p><w:pPr><w:pStyle w:val="EX"/><w:rPr></w:rPr></w:pPr><w:r><w:rPr><w:color w:val="000000"/></w:rPr><w:t>[38]</w:t><w:tab/></w:r><w:r><w:rPr></w:rPr><w:t>IETF RFC 3890 (September 2004): &quot;A Transport Independent Bandwidth Modifier for the Session Description Protocol (SDP)&quot;, M. Westerlund.</w:t></w:r></w:p><w:p><w:pPr><w:pStyle w:val="EX"/><w:rPr></w:rPr></w:pPr><w:r><w:rPr></w:rPr><w:t>[39]</w:t><w:tab/><w:tab/><w:t>IETF RFC 3556 (July 2003): &quot;Session Description Protocol (SDP) Bandwidth Modifiers for RTP Control Protocol (RTCP) Bandwidth&quot;, S. Casner.</w:t></w:r></w:p><w:p><w:pPr><w:pStyle w:val="EX"/><w:rPr></w:rPr></w:pPr><w:r><w:rPr></w:rPr><w:t>[40]</w:t><w:tab/><w:t>3GPP TS 24.008: &quot;Mobile radio interface Layer 3 specification; Core network protocols; Stage 3&quot;.</w:t></w:r></w:p><w:p><w:pPr><w:pStyle w:val="EX"/><w:rPr></w:rPr></w:pPr><w:r><w:rPr></w:rPr><w:t>[41]</w:t><w:tab/><w:t>IETF RFC 3640 (November 2003): &quot;RTP Payload Format for Transport of MPEG-4 Elementary Streams&quot;, J. van der Meer, D. Mackie, V. Swaminathan, D. Singer, P. Gentric.</w:t></w:r></w:p><w:p><w:pPr><w:pStyle w:val="EX"/><w:rPr></w:rPr></w:pPr><w:r><w:rPr></w:rPr><w:t>[42]</w:t><w:tab/><w:t xml:space="preserve">IETF RFC </w:t></w:r><w:r><w:rPr><w:lang w:eastAsia="ja-JP"/></w:rPr><w:t>1952</w:t></w:r><w:r><w:rPr></w:rPr><w:t xml:space="preserve"> (May 1996)</w:t></w:r><w:r><w:rPr><w:lang w:eastAsia="ja-JP"/></w:rPr><w:t xml:space="preserve">: </w:t></w:r><w:r><w:rPr></w:rPr><w:t>&quot;GZIP file format specification version 4.3&quot;, P. Deutsch.</w:t></w:r></w:p><w:p><w:pPr><w:pStyle w:val="EX"/><w:rPr></w:rPr></w:pPr><w:r><w:rPr></w:rPr><w:t>[43]</w:t><w:tab/><w:t>ITU-T Recommendation H.264 (01/2012): &quot;Advanced video coding for generic audiovisual services&quot; | ISO/IEC 14496-10:2010: &quot;Information technology - Coding of audio-visual objects - Part 10: Advanced Video Coding&quot;.</w:t></w:r></w:p><w:p><w:pPr><w:pStyle w:val="EX"/><w:rPr></w:rPr></w:pPr><w:r><w:rPr></w:rPr><w:t>[44]</w:t><w:tab/><w:t>Void.</w:t></w:r></w:p><w:p><w:pPr><w:pStyle w:val="EX"/><w:rPr></w:rPr></w:pPr><w:r><w:rPr></w:rPr><w:t>[45]</w:t><w:tab/><w:t>ITU-T Recommendation H.263 (1998): &quot;Video coding for low bit rate communication&quot;.</w:t></w:r></w:p><w:p><w:pPr><w:pStyle w:val="EX"/><w:rPr><w:lang w:val="en-US"/></w:rPr></w:pPr><w:r><w:rPr><w:lang w:val="en-US"/></w:rPr><w:t>[46]</w:t><w:tab/><w:t>ITU-T Recommendation H.263 - Annex X (04/01): &quot;Annex X: Profiles and levels definition&quot;.</w:t></w:r></w:p><w:p><w:pPr><w:pStyle w:val="EX"/><w:rPr></w:rPr></w:pPr><w:r><w:rPr></w:rPr><w:t>[47]</w:t><w:tab/><w:t>3GPP TS 26.234: &quot;Transparent end-to-end streaming service; Protocols and codecs&quot;.</w:t></w:r></w:p><w:p><w:pPr><w:pStyle w:val="EX"/><w:rPr></w:rPr></w:pPr><w:r><w:rPr></w:rPr><w:t>[48]</w:t><w:tab/><w:t>3GPP TS 26.071: &quot;AMR speech codec; General description&quot;.</w:t></w:r></w:p><w:p><w:pPr><w:pStyle w:val="EX"/><w:rPr></w:rPr></w:pPr><w:r><w:rPr></w:rPr><w:t>[49]</w:t><w:tab/><w:t>3GPP TS 26.090: &quot;AMR speech codec; Transcoding functions&quot;.</w:t></w:r></w:p><w:p><w:pPr><w:pStyle w:val="EX"/><w:rPr></w:rPr></w:pPr><w:r><w:rPr></w:rPr><w:t>[50]</w:t><w:tab/><w:t>3GPP TS 26.073: &quot;AMR speech Codec; C-source code&quot;.</w:t></w:r></w:p><w:p><w:pPr><w:pStyle w:val="EX"/><w:rPr></w:rPr></w:pPr><w:r><w:rPr></w:rPr><w:t>[51]</w:t><w:tab/><w:t>3GPP TS 26.104: &quot;ANSI-C code for the floating-point Adaptive Multi-Rate (AMR) speech codec&quot;.</w:t></w:r></w:p><w:p><w:pPr><w:pStyle w:val="EX"/><w:rPr></w:rPr></w:pPr><w:r><w:rPr></w:rPr><w:t>[</w:t></w:r><w:bookmarkStart w:id="1" w:name="ref_codec_amr_wb"/><w:r><w:rPr></w:rPr><w:t>52</w:t></w:r><w:bookmarkEnd w:id="1"/><w:r><w:rPr></w:rPr><w:t>]</w:t><w:tab/><w:t>3GPP TS 26.171: &quot;AMR speech codec, wideband; General description&quot;.</w:t></w:r></w:p><w:p><w:pPr><w:pStyle w:val="EX"/><w:rPr></w:rPr></w:pPr><w:r><w:rPr></w:rPr><w:t>[53]</w:t><w:tab/><w:t>3GPP TS 26.190: &quot;Mandatory Speech Codec speech processing functions AMR Wideband speech codec; Transcoding functions&quot;.</w:t></w:r></w:p><w:p><w:pPr><w:pStyle w:val="EX"/><w:rPr></w:rPr></w:pPr><w:r><w:rPr></w:rPr><w:t>[54]</w:t><w:tab/><w:t>3GPP TS 26.173: &quot;ANCI-C code for the Adaptive Multi Rate - Wideband (AMR-WB) speech codec&quot;.</w:t></w:r></w:p><w:p><w:pPr><w:pStyle w:val="EX"/><w:rPr></w:rPr></w:pPr><w:r><w:rPr></w:rPr><w:t>[55]</w:t><w:tab/><w:t>3GPP TS 26.204: &quot;ANSI-C code for the floating-point Adaptive Multi-Rate Wideband (AMR</w:t><w:noBreakHyphen/><w:t>WB) speech codec&quot;.</w:t></w:r></w:p><w:p><w:pPr><w:pStyle w:val="EX"/><w:rPr></w:rPr></w:pPr><w:r><w:rPr></w:rPr><w:t xml:space="preserve">[56] </w:t><w:tab/><w:t xml:space="preserve">Scalable Polyphony MIDI Specification Version 1.0, RP-34, MIDI Manufacturers Association, Los Angeles, CA, February 2002. </w:t></w:r></w:p><w:p><w:pPr><w:pStyle w:val="EX"/><w:rPr></w:rPr></w:pPr><w:r><w:rPr></w:rPr><w:t xml:space="preserve">[57] </w:t><w:tab/><w:t>Scalable Polyphony MIDI Device 5-to-24 Note Profile for 3GPP Version 1.0, RP-35, MIDI Manufacturers Association, Los Angeles, CA, February 2002.</w:t></w:r></w:p><w:p><w:pPr><w:pStyle w:val="EX"/><w:rPr></w:rPr></w:pPr><w:r><w:rPr></w:rPr><w:t>[58]</w:t><w:tab/><w:t>&quot;Standard MIDI Files 1.0&quot;, RP-001, in &quot;The Complete MIDI 1.0 Detailed Specification, Document Version 96.1&quot;, The MIDI Manufacturers Association, Los Angeles, CA, USA, February 1996.</w:t></w:r></w:p><w:p><w:pPr><w:pStyle w:val="EX"/><w:rPr></w:rPr></w:pPr><w:r><w:rPr></w:rPr><w:t>[59]</w:t><w:tab/><w:t>Mobile DLS, MMA specification v1.0, RP-41 Los Angeles, CA, USA. 2004.</w:t></w:r></w:p><w:p><w:pPr><w:pStyle w:val="EX"/><w:rPr></w:rPr></w:pPr><w:r><w:rPr></w:rPr><w:t>[60]</w:t><w:tab/><w:t>Mobile XMF Content Format Specification, MMA specification v1.0, RP-42, Los Angeles, CA, USA. 2004.</w:t></w:r></w:p><w:p><w:pPr><w:pStyle w:val="EX"/><w:rPr></w:rPr></w:pPr><w:r><w:rPr></w:rPr><w:t>[61]</w:t><w:tab/><w:t>ITU-T Recommendation T.81 (1992) | ISO/IEC 10918-1:1993: &quot;Information technology - Digital compression and coding of continuous-tone still images - Requirements and guidelines&quot;.</w:t></w:r></w:p><w:p><w:pPr><w:pStyle w:val="EX"/><w:rPr></w:rPr></w:pPr><w:r><w:rPr></w:rPr><w:t>[62]</w:t><w:tab/><w:t>C-Cube Microsystems (September 1992): &quot;JPEG File Interchange Format&quot;, Version 1.02.</w:t></w:r></w:p><w:p><w:pPr><w:pStyle w:val="EX"/><w:rPr></w:rPr></w:pPr><w:r><w:rPr></w:rPr><w:t>[63]</w:t><w:tab/><w:t xml:space="preserve">CompuServe Incorporated (1987): &quot;GIF Graphics Interchange Format: A Standard defining a mechanism for the storage and transmission of raster-based graphics information&quot;, Columbus, OH, USA. See at </w:t></w:r><w:hyperlink r:id="rId2"><w:r><w:rPr><w:rStyle w:val="InternetLink"/></w:rPr><w:t>http://www.dcs.ed.ac.uk/home/mxr/gfx/2d/GIF87a.txt</w:t></w:r></w:hyperlink><w:r><w:rPr></w:rPr><w:t>.</w:t></w:r></w:p><w:p><w:pPr><w:pStyle w:val="EX"/><w:rPr></w:rPr></w:pPr><w:r><w:rPr></w:rPr><w:t>[64]</w:t><w:tab/><w:t>CompuServe Incorporated (1990): &quot;Graphics Interchange Format: Version 89a&quot;, Columbus, OH, USA.</w:t></w:r></w:p><w:p><w:pPr><w:pStyle w:val="EX"/><w:rPr></w:rPr></w:pPr><w:r><w:rPr></w:rPr><w:t>[65]</w:t><w:tab/><w:t>IETF RFC 2083 (March 1997): &quot;PNG (Portable Networks Graphics) Specification Version 1.0&quot;, T. Boutell.</w:t></w:r></w:p><w:p><w:pPr><w:pStyle w:val="EX"/><w:rPr></w:rPr></w:pPr><w:r><w:rPr></w:rPr><w:t>[66]</w:t><w:tab/></w:r><w:r><w:rPr><w:bCs/></w:rPr><w:t>W3C Working Draft 27 October 2004: &quot;</w:t></w:r><w:r><w:rPr></w:rPr><w:t xml:space="preserve">Scalable Vector Graphics (SVG) 1.2&quot;, </w:t></w:r><w:hyperlink r:id="rId3"><w:r><w:rPr><w:rStyle w:val="InternetLink"/></w:rPr><w:t>http://www.w3.org/TR/2004/WD-SVG12-20041027/</w:t></w:r></w:hyperlink><w:r><w:rPr></w:rPr><w:t>.</w:t></w:r></w:p><w:p><w:pPr><w:pStyle w:val="EX"/><w:rPr></w:rPr></w:pPr><w:r><w:rPr></w:rPr><w:t>[67]</w:t><w:tab/></w:r><w:r><w:rPr><w:lang w:val="en"/></w:rPr><w:t>W3C Working Draft 13 August 2004: &quot;</w:t></w:r><w:r><w:rPr></w:rPr><w:t xml:space="preserve">Mobile SVG Profile: SVG Tiny, Version 1.2&quot;, </w:t></w:r><w:hyperlink r:id="rId4"><w:r><w:rPr><w:rStyle w:val="InternetLink"/></w:rPr><w:t>http://www.w3.org/TR/2004/WD-SVGMobile12-20040813/</w:t></w:r></w:hyperlink><w:r><w:rPr></w:rPr><w:t>.</w:t></w:r></w:p><w:p><w:pPr><w:pStyle w:val="EX"/><w:rPr></w:rPr></w:pPr><w:r><w:rPr></w:rPr><w:t>[68]</w:t><w:tab/><w:t>Standard ECMA-327 (June 2001): &quot;ECMAScript 3</w:t></w:r><w:r><w:rPr><w:position w:val="6"/><w:sz w:val="16"/><w:szCs w:val="16"/></w:rPr><w:t>rd</w:t></w:r><w:r><w:rPr></w:rPr><w:t xml:space="preserve"> Edition Compact Profile&quot;.</w:t></w:r></w:p><w:p><w:pPr><w:pStyle w:val="EX"/><w:rPr></w:rPr></w:pPr><w:r><w:rPr></w:rPr><w:t>[69]</w:t><w:tab/><w:t xml:space="preserve">WAP Forum Specification (Octobeer 2001): &quot;XHTML Mobile Profile&quot;, </w:t></w:r><w:hyperlink r:id="rId5"><w:r><w:rPr><w:rStyle w:val="InternetLink"/></w:rPr><w:t>http://www.openmobilealliance.org/tech/affiliates/wap/wap-277-xhtmlmp-20011029-a.pdf</w:t></w:r></w:hyperlink><w:r><w:rPr></w:rPr><w:t>.</w:t></w:r></w:p><w:p><w:pPr><w:pStyle w:val="EX"/><w:rPr></w:rPr></w:pPr><w:r><w:rPr></w:rPr><w:t>[70]</w:t><w:tab/><w:t>ISO/IEC 10646-1 (2000): &quot;Information technology - Universal Multiple-Octet Coded Character Set (UCS) - Part 1: Architecture and Basic Multilingual Plane&quot;.</w:t></w:r></w:p><w:p><w:pPr><w:pStyle w:val="EX"/><w:rPr></w:rPr></w:pPr><w:r><w:rPr></w:rPr><w:t>[71]</w:t><w:tab/><w:t>The Unicode Consortium: &quot;The Unicode Standard&quot;, Version 3.0 Reading, MA, Addison-Wesley Developers Press, 2000, ISBN 0-201-61633-5.</w:t></w:r></w:p><w:p><w:pPr><w:pStyle w:val="EX"/><w:rPr></w:rPr></w:pPr><w:r><w:rPr></w:rPr><w:t>[72]</w:t><w:tab/><w:t>3GPP TS 26.245: &quot;Transparent end-to-end Packet switched Streaming Service (PSS); Timed text format&quot;.</w:t></w:r></w:p><w:p><w:pPr><w:pStyle w:val="EX"/><w:rPr></w:rPr></w:pPr><w:r><w:rPr></w:rPr><w:t>[73]</w:t><w:tab/><w:t>IETF RFC 4646: &quot;</w:t></w:r><w:r><w:rPr><w:bCs/></w:rPr><w:t>Tags for the Identification of Languages</w:t></w:r><w:r><w:rPr></w:rPr><w:t>&quot;.</w:t></w:r></w:p><w:p><w:pPr><w:pStyle w:val="EX"/><w:rPr></w:rPr></w:pPr><w:r><w:rPr></w:rPr><w:t>[74]</w:t><w:tab/><w:t>ISO 639: &quot;Codes for the representation of names of languages&quot;.</w:t></w:r></w:p><w:p><w:pPr><w:pStyle w:val="EX"/><w:rPr></w:rPr></w:pPr><w:r><w:rPr></w:rPr><w:t>[75]</w:t><w:tab/><w:t>ISO 3166: “</w:t></w:r><w:r><w:rPr><w:iCs/></w:rPr><w:t>Codes for the representation of names of countries and their subdivisions</w:t></w:r><w:r><w:rPr></w:rPr><w:t>”.</w:t></w:r></w:p><w:p><w:pPr><w:pStyle w:val="EX"/><w:rPr></w:rPr></w:pPr><w:r><w:rPr></w:rPr><w:t>[76]</w:t><w:tab/><w:t>Void.</w:t></w:r></w:p><w:p><w:pPr><w:pStyle w:val="EX"/><w:rPr></w:rPr></w:pPr><w:r><w:rPr></w:rPr><w:t>[77]</w:t><w:tab/><w:t>3GPP TS 23.003: “Numbering, addressing and identification”</w:t></w:r></w:p><w:p><w:pPr><w:pStyle w:val="EX"/><w:rPr></w:rPr></w:pPr><w:r><w:rPr></w:rPr><w:t>[78]</w:t><w:tab/><w:t>IETF RFC 1305 (March 1992): &quot;Network Time Protocol (Version 3) Specification, Implementation&quot;.</w:t></w:r></w:p><w:p><w:pPr><w:pStyle w:val="EX"/><w:spacing w:before="0" w:after="0"/><w:rPr><w:lang w:val="pt-BR"/></w:rPr></w:pPr><w:r><w:rPr><w:lang w:val="pt-BR"/></w:rPr><w:t>[79]</w:t><w:tab/><w:t>OMA Push OTA Protocol (25-April-2001): WAP-235-PushOTA-20010425-a</w:t></w:r></w:p><w:p><w:pPr><w:pStyle w:val="EX"/><w:rPr><w:lang w:val="pt-BR"/></w:rPr></w:pPr><w:r><w:rPr><w:lang w:val="pt-BR"/></w:rPr><w:tab/></w:r><w:hyperlink r:id="rId6"><w:r><w:rPr><w:rStyle w:val="InternetLink"/><w:lang w:val="pt-BR"/></w:rPr><w:t>http://www.openmobilealliance.org/tech/affiliates/LicenseAgreement.asp?DocName=/wap/wap-235-pushota-20010425-a.pdf</w:t></w:r></w:hyperlink></w:p><w:p><w:pPr><w:pStyle w:val="EX"/><w:rPr></w:rPr></w:pPr><w:r><w:rPr></w:rPr><w:t>[80]</w:t><w:tab/><w:t>IETF RFC 3711 (March 2004): &quot;The Secure Real-time Transport Protocol (SRTP)&quot;, M. Baugher, D. McGrew, M. Naslund, E. Carrara, K. Norrman.</w:t></w:r></w:p><w:p><w:pPr><w:pStyle w:val="EX"/><w:rPr></w:rPr></w:pPr><w:r><w:rPr></w:rPr><w:t>[81]</w:t><w:tab/><w:t>IETF STD065/RFC 3551: &quot;RTP Profile for Audio and Video Conferences with Minimal Control&quot;, Schulzrinne H. and Casner S., July 2003.</w:t></w:r></w:p><w:p><w:pPr><w:pStyle w:val="EX"/><w:rPr></w:rPr></w:pPr><w:r><w:rPr></w:rPr><w:t>[82]</w:t><w:tab/></w:r><w:r><w:rPr><w:lang w:val="en-AU"/></w:rPr><w:t xml:space="preserve">IETF RFC 4648: </w:t></w:r><w:r><w:rPr></w:rPr><w:t>&quot;The Base16, Base32, and Base64 Data Encodings&quot;, Josefsson S., Ed., October 2006.</w:t></w:r></w:p><w:p><w:pPr><w:pStyle w:val="EX"/><w:rPr></w:rPr></w:pPr><w:r><w:rPr></w:rPr><w:t>[83]</w:t><w:tab/><w:t>IETF RFC 3023: &quot;XML Media Types&quot;, M. Murata, S. St.Laurent, D. Kohn, January 2001.</w:t></w:r></w:p><w:p><w:pPr><w:pStyle w:val="EX"/><w:rPr></w:rPr></w:pPr><w:r><w:rPr></w:rPr><w:t>[84]</w:t><w:tab/><w:t>IETF RFC 2030: &quot;Simple Network Time Protocol (SNTP) Version 4 for IPv4, IPv6 and OSI&quot;, D. Mills, October 1996.</w:t></w:r></w:p><w:p><w:pPr><w:pStyle w:val="EX"/><w:spacing w:before="0" w:after="0"/><w:rPr></w:rPr></w:pPr><w:r><w:rPr></w:rPr><w:t>[85]</w:t><w:tab/><w:t>OMA OMNA Registered PUSH Application ID list</w:t></w:r></w:p><w:p><w:pPr><w:pStyle w:val="EX"/><w:rPr></w:rPr></w:pPr><w:r><w:rPr></w:rPr><w:tab/></w:r><w:hyperlink r:id="rId7"><w:r><w:rPr><w:rStyle w:val="InternetLink"/></w:rPr><w:t>http://www.openmobilealliance.org/tech/omna/omna-push-app-id.htm</w:t></w:r></w:hyperlink></w:p><w:p><w:pPr><w:pStyle w:val="EX"/><w:rPr></w:rPr></w:pPr><w:r><w:rPr><w:color w:val="000000"/></w:rPr><w:t>[86]</w:t><w:tab/></w:r><w:r><w:rPr></w:rPr><w:t>3GPP TR 26.936: “Performance characterization of 3GPP audio codecs”.</w:t></w:r></w:p><w:p><w:pPr><w:pStyle w:val="EX"/><w:rPr><w:color w:val="000000"/></w:rPr></w:pPr><w:r><w:rPr></w:rPr><w:t>[87]</w:t><w:tab/></w:r><w:r><w:rPr><w:color w:val="000000"/></w:rPr><w:t xml:space="preserve">3GPP TS 25.413: </w:t></w:r><w:r><w:rPr></w:rPr><w:t>&quot;</w:t></w:r><w:r><w:rPr><w:color w:val="000000"/></w:rPr><w:t>UTRAN Iu interface Radio Access Network Application Part (RANAP) signalling</w:t></w:r><w:r><w:rPr></w:rPr><w:t>&quot;</w:t></w:r><w:r><w:rPr><w:color w:val="000000"/></w:rPr><w:t>.</w:t></w:r></w:p><w:p><w:pPr><w:pStyle w:val="EX"/><w:rPr></w:rPr></w:pPr><w:r><w:rPr></w:rPr><w:t>[88]</w:t><w:tab/><w:t>IETF RFC 2326: &quot;Real Time Streaming Protocol (RTSP)&quot;, Schulzrinne H., Rao A. and Lanphier R., April 1998.</w:t></w:r></w:p><w:p><w:pPr><w:pStyle w:val="EX"/><w:rPr></w:rPr></w:pPr><w:r><w:rPr></w:rPr><w:t>[89]</w:t><w:tab/><w:t>3GPP TS 26.142: &quot;Dynamic and Interactive Multimedia Scene&quot;.</w:t></w:r></w:p><w:p><w:pPr><w:pStyle w:val="EX"/><w:rPr></w:rPr></w:pPr><w:r><w:rPr></w:rPr><w:t>[90]</w:t><w:tab/><w:t>&quot;Service Guide for Mobile Broadcast Services&quot;, Open Mobile Alliance, OMA-TS-BCAST_ServiceGuide-V1_0, Candidate Version 1.0 – 29 May 2007.</w:t></w:r></w:p><w:p><w:pPr><w:pStyle w:val="EX"/><w:rPr></w:rPr></w:pPr><w:r><w:rPr></w:rPr><w:t>[91]</w:t><w:tab/></w:r><w:ins w:id="0" w:author="Thomas Stockhammer" w:date="2012-10-09T05:21:00Z"><w:r><w:rPr></w:rPr><w:t xml:space="preserve">(void) </w:t></w:r></w:ins><w:del w:id="1" w:author="Thomas Stockhammer" w:date="2012-10-09T05:21:00Z"><w:r><w:rPr></w:rPr><w:delText>IETF RFC 5053 (October 2007): “Raptor Forward Error Correction Scheme for Object Delivery”, M. Luby, A. Shokrollahi, M. Watson, T. Stockhammer.</w:delText></w:r></w:del></w:p><w:p><w:pPr><w:pStyle w:val="EX"/><w:rPr></w:rPr></w:pPr><w:r><w:rPr></w:rPr><w:t>[92]</w:t><w:tab/><w:t>IETF RFC 5285: &quot;A General Mechanism for RTP Header Extensions&quot;, D. Singer, H. Desineni, July 2008.</w:t></w:r></w:p><w:p><w:pPr><w:pStyle w:val="EX"/><w:rPr></w:rPr></w:pPr><w:r><w:rPr><w:lang w:val="en-US"/></w:rPr><w:t>[93]</w:t><w:tab/><w:t>IETF RFC 4396: &quot;RTP Payload Format for 3rd Generation Partnership Project (3GPP) Timed Text&quot;, Rey J. and Matsui Y., February 2006</w:t></w:r><w:r><w:rPr></w:rPr><w:t>.</w:t></w:r></w:p><w:p><w:pPr><w:pStyle w:val="EX"/><w:rPr></w:rPr></w:pPr><w:r><w:rPr></w:rPr><w:t>[94]</w:t><w:tab/><w:t>OMA-ERELD-DM-V1_2-20070209-A: &quot;Enabler Release Definition for OMA Device Management, Approved Version 1.2&quot;.</w:t></w:r></w:p><w:p><w:pPr><w:pStyle w:val="EX"/><w:rPr></w:rPr></w:pPr><w:r><w:rPr></w:rPr><w:t>[95]</w:t><w:tab/><w:t xml:space="preserve">3GPP TS 26.430: </w:t></w:r><w:r><w:rPr><w:lang w:val="en-AU"/></w:rPr><w:t>&quot;</w:t></w:r><w:r><w:rPr></w:rPr><w:t>Timed Graphics</w:t></w:r><w:r><w:rPr><w:lang w:val="en-AU"/></w:rPr><w:t>&quot;.</w:t></w:r></w:p><w:p><w:pPr><w:pStyle w:val="EX"/><w:rPr></w:rPr></w:pPr><w:r><w:rPr></w:rPr><w:t>[96]</w:t><w:tab/><w:t xml:space="preserve">3GPP TS 36.300: </w:t></w:r><w:r><w:rPr><w:lang w:val="en-AU"/></w:rPr><w:t>&quot;</w:t></w:r><w:r><w:rPr></w:rPr><w:t>Evolved Universal Terrestrial Radio Access (E-UTRA) and Evolved Universal Terrestrial Radio Access Network (E-UTRAN); Overall description; Stage 2</w:t></w:r><w:r><w:rPr><w:lang w:val="en-AU"/></w:rPr><w:t>&quot;.</w:t></w:r></w:p><w:p><w:pPr><w:pStyle w:val="EX"/><w:rPr><w:szCs w:val="28"/></w:rPr></w:pPr><w:r><w:rPr></w:rPr><w:t>[97]</w:t><w:tab/><w:t xml:space="preserve">3GPP TS 36.331: </w:t></w:r><w:r><w:rPr><w:lang w:val="en-AU"/></w:rPr><w:t>&quot;</w:t></w:r><w:r><w:rPr></w:rPr><w:t>Evolved Universal Terrestrial Radio Access (E-UTRA); Radio Resource Control (RRC); Protocol specification</w:t></w:r><w:r><w:rPr><w:lang w:val="en-AU"/></w:rPr><w:t>&quot;.</w:t></w:r></w:p><w:p><w:pPr><w:pStyle w:val="EX"/><w:rPr></w:rPr></w:pPr><w:r><w:rPr></w:rPr><w:t>[98]</w:t><w:tab/><w:t>3GPP TS 26.247: &quot;Transparent end-to-end Packet-switched Streaming Service (PSS); Progressive Download and Dynamic Adaptive Streaming over HTTP (3GP-DASH)&quot;.</w:t></w:r></w:p><w:p><w:pPr><w:pStyle w:val="EX"/><w:rPr></w:rPr></w:pPr><w:r><w:rPr><w:lang w:val="en-AU"/></w:rPr><w:t>[99]</w:t><w:tab/><w:t>3GPP TS 29.061: &quot;</w:t></w:r><w:r><w:rPr></w:rPr><w:t xml:space="preserve"> </w:t></w:r><w:r><w:rPr><w:lang w:val="en-AU"/></w:rPr><w:t>Interworking between the Public Land Mobile Network (PLMN) supporting packet based services and Packet Data Networks (PDN)&quot;</w:t></w:r><w:r><w:rPr><w:szCs w:val="28"/></w:rPr><w:t>.</w:t></w:r></w:p><w:p><w:pPr><w:pStyle w:val="EX"/><w:rPr></w:rPr></w:pPr><w:r><w:rPr><w:lang w:val="en-AU"/></w:rPr><w:t>[100]</w:t><w:tab/><w:t>IETF RFC 6064: &quot;</w:t></w:r><w:r><w:rPr></w:rPr><w:t>SDP and RTSP Extensions Defined for 3GPP Packet-Switched Streaming           Service and Multimedia Broadcast/Multicast Service</w:t></w:r><w:r><w:rPr><w:lang w:val="en-AU"/></w:rPr><w:t>&quot;, M. Westerlund, P. Frojdh, January 2011.</w:t></w:r></w:p><w:p><w:pPr><w:pStyle w:val="EX"/><w:rPr></w:rPr></w:pPr><w:r><w:rPr></w:rPr><w:t>[101]</w:t><w:tab/><w:t>void</w:t></w:r></w:p><w:p><w:pPr><w:pStyle w:val="EX"/><w:rPr></w:rPr></w:pPr><w:r><w:rPr></w:rPr><w:t>[102]</w:t><w:tab/><w:t>void</w:t></w:r></w:p><w:p><w:pPr><w:pStyle w:val="EX"/><w:rPr></w:rPr></w:pPr><w:r><w:rPr></w:rPr><w:t>[103]</w:t><w:tab/><w:t>void</w:t></w:r></w:p><w:p><w:pPr><w:pStyle w:val="EX"/><w:rPr></w:rPr></w:pPr><w:r><w:rPr></w:rPr><w:t>[104]</w:t><w:tab/><w:t xml:space="preserve">3GPP TS 36.443: “Evolved Universal Terrestrial Radio Access Network (E-UTRAN); M2 Application Protocol (M2AP)”. </w:t></w:r></w:p><w:p><w:pPr><w:pStyle w:val="EX"/><w:rPr></w:rPr></w:pPr><w:r><w:rPr></w:rPr><w:t>[105]</w:t><w:tab/><w:t>3GPP TS 36.101: &quot;Evolved Universal Terrestrial Radio Access (E-UTRA); User Equipment (UE) radio transmission and reception&quot;.</w:t></w:r></w:p><w:p><w:pPr><w:pStyle w:val="EX"/><w:rPr></w:rPr></w:pPr><w:r><w:rPr></w:rPr><w:t>[106]</w:t><w:tab/><w:t>IETF RFC6681, &quot;Raptor FEC Schemes for FECFRAME,&quot; M.Watson, T. Stockhammer and M. Luby, August 2012.</w:t></w:r></w:p><w:p><w:pPr><w:pStyle w:val="EX"/><w:rPr></w:rPr></w:pPr><w:r><w:rPr></w:rPr><w:t>[107]</w:t><w:tab/><w:t>IETF RFC6363, &quot;Forward Error Correction (FEC) Framework,&quot; M.Watson, A. Begen and V. Roca, October 2011.</w:t></w:r></w:p><w:p><w:pPr><w:pStyle w:val="EX"/><w:rPr></w:rPr></w:pPr><w:r><w:rPr></w:rPr><w:t>[108]</w:t><w:tab/><w:t xml:space="preserve">3GPP TS 36.304: </w:t></w:r><w:r><w:rPr><w:lang w:val="en-AU"/></w:rPr><w:t>&quot;</w:t></w:r><w:r><w:rPr></w:rPr><w:t>User Equipment (UE) procedures in idle mode</w:t></w:r><w:r><w:rPr><w:lang w:val="en-AU"/></w:rPr><w:t>&quot;.</w:t></w:r></w:p><w:p><w:pPr><w:pStyle w:val="EX"/><w:spacing w:before="0" w:after="0"/><w:ind w:left="1699" w:hanging="1411"/><w:rPr></w:rPr></w:pPr><w:r><w:rPr></w:rPr><w:t>[109]</w:t><w:tab/><w:t>“Mobile Location Protocol (MLP)”, Open Mobile Alliance, OMA-LIF-MLP-V3_1, Approved Version 3.1 – 20 Sep 2011.</w:t></w:r></w:p><w:p><w:pPr><w:pStyle w:val="EX"/><w:tabs><w:tab w:val="clear" w:pos="284"/><w:tab w:val="left" w:pos="1710" w:leader="none"/></w:tabs><w:rPr><w:lang w:eastAsia="ja-JP"/></w:rPr></w:pPr><w:r><w:rPr><w:lang w:eastAsia="ja-JP"/></w:rPr><w:t>[</w:t></w:r><w:r><w:rPr><w:lang w:eastAsia="ja-JP"/></w:rPr><w:t>110</w:t></w:r><w:r><w:rPr><w:lang w:eastAsia="ja-JP"/></w:rPr><w:t>]</w:t><w:tab/></w:r><w:r><w:rPr></w:rPr><w:t>3GPP TR 26.946: &quot;</w:t></w:r><w:r><w:rPr><w:lang w:eastAsia="ja-JP"/></w:rPr><w:t xml:space="preserve">Multimedia Broadcast/Multicast Service (MBMS); </w:t></w:r><w:r><w:rPr><w:lang w:eastAsia="ja-JP"/></w:rPr><w:t>User service guidelines</w:t></w:r><w:r><w:rPr></w:rPr><w:t>&quot;.</w:t></w:r></w:p><w:p><w:pPr><w:pStyle w:val="EX"/><w:rPr><w:lang w:val="en-AU" w:eastAsia="ja-JP"/></w:rPr></w:pPr><w:r><w:rPr><w:lang w:val="en-AU"/></w:rPr><w:t>[111]</w:t><w:tab/><w:t>Marine, A., Reynolds, J., and G. Malkin, &quot;FYI on Questions and Answers - Answers to Commonly asked &quot;New Internet User&quot; Questions&quot;, FYI 4, RFC 1594, Mars 1994</w:t></w:r></w:p><w:p><w:pPr><w:pStyle w:val="EX"/><w:rPr><w:lang w:val="en-AU" w:eastAsia="ja-JP"/><w:del w:id="3" w:author="cthienot" w:date="2013-01-17T18:02:00Z"></w:del></w:rPr></w:pPr><w:del w:id="2" w:author="cthienot" w:date="2013-01-17T18:02:00Z"><w:r><w:rPr><w:lang w:val="en-AU" w:eastAsia="ja-JP"/></w:rPr></w:r></w:del></w:p><w:p><w:pPr><w:pStyle w:val="EX"/><w:rPr><w:lang w:val="en-US"/><w:ins w:id="10" w:author="cthienot" w:date="2012-10-31T14:34:00Z"></w:ins></w:rPr></w:pPr><w:ins w:id="4" w:author="cthienot" w:date="2012-10-31T14:34:00Z"><w:r><w:rPr></w:rPr><w:t>[1</w:t></w:r></w:ins><w:ins w:id="5" w:author="cthienot" w:date="2013-01-17T18:02:00Z"><w:r><w:rPr></w:rPr><w:t>12</w:t></w:r></w:ins><w:ins w:id="6" w:author="cthienot" w:date="2012-10-31T14:34:00Z"><w:r><w:rPr></w:rPr><w:t>]</w:t><w:tab/><w:t xml:space="preserve">IETF RFC5170: </w:t></w:r></w:ins><w:ins w:id="7" w:author="cthienot" w:date="2012-10-31T14:34:00Z"><w:r><w:rPr><w:lang w:val="en-AU"/></w:rPr><w:t>&quot;</w:t></w:r></w:ins><w:ins w:id="8" w:author="cthienot" w:date="2012-10-31T14:34:00Z"><w:r><w:rPr></w:rPr><w:t xml:space="preserve"> Low Density Parity Check (LDPC) Staircase and Triangle Forward Error Correction (FEC) Schemes</w:t></w:r></w:ins><w:ins w:id="9" w:author="cthienot" w:date="2012-10-31T14:34:00Z"><w:r><w:rPr><w:lang w:val="en-AU"/></w:rPr><w:t>&quot; V. Roca, C. Neumann, D. Furodet, June 2008</w:t></w:r></w:ins></w:p><w:p><w:pPr><w:pStyle w:val="EX"/><w:rPr><w:lang w:val="en-AU"/><w:ins w:id="14" w:author="cthienot" w:date="2012-10-31T14:34:00Z"></w:ins></w:rPr></w:pPr><w:ins w:id="11" w:author="cthienot" w:date="2012-10-31T14:34:00Z"><w:r><w:rPr></w:rPr><w:t>[11</w:t></w:r></w:ins><w:ins w:id="12" w:author="cthienot" w:date="2013-01-17T18:03:00Z"><w:r><w:rPr></w:rPr><w:t>3</w:t></w:r></w:ins><w:ins w:id="13" w:author="cthienot" w:date="2012-10-31T14:34:00Z"><w:r><w:rPr></w:rPr><w:t>]</w:t><w:tab/><w:t>IETF RFC5510: “Reed-Solomon Forward Error Correction (FEC) Schemes” J. Lacan V. Roca,  J. Peltotalo, S. Peltotalo, April 2009</w:t></w:r></w:ins></w:p><w:p><w:pPr><w:pStyle w:val="EX"/><w:rPr><w:lang w:val="en-AU"/></w:rPr></w:pPr><w:r><w:rPr><w:lang w:val="en-AU"/></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First Change</w:t></w:r></w:p></w:tc></w:tr></w:tbl><w:p><w:pPr><w:pStyle w:val="EX"/><w:ind w:left="1418" w:hanging="1418"/><w:rPr></w:rPr></w:pPr><w:r><w:rPr></w:rPr></w:r></w:p><w:p><w:pPr><w:pStyle w:val="EX"/><w:ind w:left="1418" w:hanging="1418"/><w:rPr></w:rPr></w:pPr><w:r><w:rPr></w:rPr><w:t xml:space="preserve"> </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Second Change</w:t></w:r></w:p></w:tc></w:tr></w:tbl><w:p><w:pPr><w:pStyle w:val="EX"/><w:rPr></w:rPr></w:pPr><w:r><w:rPr></w:rPr></w:r></w:p><w:p><w:pPr><w:pStyle w:val="Heading3"/><w:rPr><w:lang w:eastAsia="ja-JP"/></w:rPr></w:pPr><w:r><w:rPr><w:lang w:eastAsia="ja-JP"/></w:rPr><w:t>7.2.2</w:t><w:tab/><w:t>Symbol Encoding Algorithm</w:t></w:r></w:p><w:p><w:pPr><w:pStyle w:val="Normal"/><w:rPr></w:rPr></w:pPr><w:r><w:rPr><w:lang w:eastAsia="ja-JP"/></w:rPr><w:t>The &quot;Compact No-Code FEC scheme&quot; - [12] (FEC Encoding ID 0, also known as &quot;Null-FEC&quot;) shall be supported.</w:t></w:r></w:p><w:p><w:pPr><w:pStyle w:val="Normal"/><w:rPr><w:lang w:eastAsia="ja-JP"/><w:ins w:id="19" w:author="cthienot" w:date="2012-10-31T14:40:00Z"></w:ins></w:rPr></w:pPr><w:ins w:id="15" w:author="cthienot" w:date="2012-10-31T14:40:00Z"><w:r><w:rPr><w:lang w:eastAsia="ja-JP"/></w:rPr><w:t xml:space="preserve">A UE that supports MBMS User Services shall support a compliant decoder for FEC Encoding ID 3 as defined in IETF RFC 5170 </w:t></w:r></w:ins><w:ins w:id="16" w:author="cthienot" w:date="2013-01-17T18:03:00Z"><w:r><w:rPr><w:lang w:eastAsia="ja-JP"/></w:rPr><w:t>[112]</w:t></w:r></w:ins><w:ins w:id="17" w:author="cthienot" w:date="2012-10-31T14:40:00Z"><w:r><w:rPr><w:lang w:eastAsia="ja-JP"/></w:rPr><w:t xml:space="preserve"> and a compliant decoder for FEC Encoding ID 5 as defined in IETF RFC 5510 </w:t></w:r></w:ins><w:ins w:id="18" w:author="cthienot" w:date="2013-01-17T18:03:00Z"><w:r><w:rPr><w:lang w:eastAsia="ja-JP"/></w:rPr><w:t>[113]</w:t></w:r></w:ins></w:p><w:p><w:pPr><w:pStyle w:val="Normal"/><w:rPr><w:lang w:eastAsia="ja-JP"/><w:del w:id="21" w:author="cthienot" w:date="2012-10-31T14:37:00Z"></w:del></w:rPr></w:pPr><w:del w:id="20" w:author="cthienot" w:date="2012-10-31T14:37:00Z"><w:r><w:rPr><w:lang w:eastAsia="ja-JP"/></w:rPr><w:delText xml:space="preserve">The Raptor FEC scheme is described in sub-clause 7.2.12. </w:delText></w:r></w:del></w:p><w:p><w:pPr><w:pStyle w:val="Normal"/><w:rPr><w:lang w:eastAsia="ja-JP"/><w:del w:id="23" w:author="cthienot" w:date="2012-10-31T14:40:00Z"></w:del></w:rPr></w:pPr><w:del w:id="22" w:author="cthienot" w:date="2012-10-31T14:40:00Z"><w:r><w:rPr><w:lang w:eastAsia="ja-JP"/></w:rPr><w:delText>A UE that supports MBMS User Services shall support a decoder for the Raptor FEC scheme.</w:delText></w:r></w:del></w:p><w:p><w:pPr><w:pStyle w:val="Normal"/><w:rPr><w:lang w:eastAsia="ja-JP"/></w:rPr></w:pPr><w:del w:id="24" w:author="cthienot" w:date="2012-10-31T14:40:00Z"><w:r><w:rPr><w:lang w:eastAsia="ja-JP"/></w:rPr><w:delText>If a UE that supports MBMS User Services receives a mathematically sufficient set of encoding symbols generated according to the encoder specification in [91] for reconstruction of a source block then the decoder shall recover the entire source block. Note that the example decoder described in [91] clause 5.5 fulfils this requirement</w:delText></w:r></w:del><w:r><w:rPr><w:lang w:eastAsia="ja-JP"/></w:rPr><w:t>.</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Second Change</w:t></w:r></w:p></w:tc></w:tr></w:tbl><w:p><w:pPr><w:pStyle w:val="EX"/><w:ind w:left="1418" w:hanging="1418"/><w:rPr></w:rPr></w:pPr><w:r><w:rPr></w:rPr></w:r></w:p><w:p><w:pPr><w:pStyle w:val="EX"/><w:ind w:left="1418" w:hanging="1418"/><w:rPr></w:rPr></w:pPr><w:r><w:rPr></w:rPr><w:t xml:space="preserve"> </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Third Change</w:t></w:r></w:p></w:tc></w:tr></w:tbl><w:p><w:pPr><w:pStyle w:val="EX"/><w:rPr></w:rPr></w:pPr><w:r><w:rPr></w:rPr></w:r></w:p><w:p><w:pPr><w:pStyle w:val="Heading3"/><w:rPr><w:lang w:eastAsia="ja-JP"/></w:rPr></w:pPr><w:r><w:rPr><w:lang w:eastAsia="ja-JP"/></w:rPr><w:t>7.2.3</w:t><w:tab/><w:t>Blocking Algorithm</w:t></w:r></w:p><w:p><w:pPr><w:pStyle w:val="Normal"/><w:rPr><w:lang w:eastAsia="ja-JP"/></w:rPr></w:pPr><w:r><w:rPr><w:lang w:eastAsia="ja-JP"/></w:rPr><w:t xml:space="preserve">In the case of </w:t></w:r><w:ins w:id="25" w:author="cthienot" w:date="2012-10-31T14:41:00Z"><w:r><w:rPr><w:lang w:eastAsia="ja-JP"/></w:rPr><w:t xml:space="preserve">RS scheme, LDPC staircase scheme and  </w:t></w:r></w:ins><w:r><w:rPr><w:lang w:eastAsia="ja-JP"/></w:rPr><w:t>the Compact No-Code FEC scheme [12] (FEC Encoding ID 0), then the &quot;Algorithm for Computing Source Block Structure&quot; described within the FLUTE specification (RFC 3926 [9]) shall be used.</w:t></w:r></w:p><w:p><w:pPr><w:pStyle w:val="Normal"/><w:rPr><w:lang w:eastAsia="ja-JP"/><w:del w:id="27" w:author="cthienot" w:date="2012-10-31T14:41:00Z"></w:del></w:rPr></w:pPr><w:del w:id="26" w:author="cthienot" w:date="2012-10-31T14:41:00Z"><w:r><w:rPr><w:lang w:eastAsia="ja-JP"/></w:rPr><w:delText>In the case of Raptor forward error correction, then the algorithm defined in [91] shall be used.</w:delText></w:r></w:del></w:p><w:p><w:pPr><w:pStyle w:val="Normal"/><w:rPr><w:lang w:eastAsia="ja-JP"/></w:rPr></w:pPr><w:del w:id="28" w:author="cthienot" w:date="2012-10-31T14:41:00Z"><w:r><w:rPr><w:lang w:eastAsia="ja-JP"/></w:rPr><w:delText xml:space="preserve">The values of </w:delText></w:r></w:del><w:del w:id="29" w:author="cthienot" w:date="2012-10-31T14:41:00Z"><w:r><w:rPr><w:i/><w:lang w:eastAsia="ja-JP"/></w:rPr><w:delText>N</w:delText></w:r></w:del><w:del w:id="30" w:author="cthienot" w:date="2012-10-31T14:41:00Z"><w:r><w:rPr><w:lang w:eastAsia="ja-JP"/></w:rPr><w:delText xml:space="preserve">, </w:delText></w:r></w:del><w:del w:id="31" w:author="cthienot" w:date="2012-10-31T14:41:00Z"><w:r><w:rPr><w:i/><w:lang w:eastAsia="ja-JP"/></w:rPr><w:delText>Z</w:delText></w:r></w:del><w:del w:id="32" w:author="cthienot" w:date="2012-10-31T14:41:00Z"><w:r><w:rPr><w:lang w:eastAsia="ja-JP"/></w:rPr><w:delText xml:space="preserve">, </w:delText></w:r></w:del><w:del w:id="33" w:author="cthienot" w:date="2012-10-31T14:41:00Z"><w:r><w:rPr><w:i/><w:lang w:eastAsia="ja-JP"/></w:rPr><w:delText>T</w:delText></w:r></w:del><w:del w:id="34" w:author="cthienot" w:date="2012-10-31T14:41:00Z"><w:r><w:rPr><w:lang w:eastAsia="ja-JP"/></w:rPr><w:delText xml:space="preserve"> and </w:delText></w:r></w:del><w:del w:id="35" w:author="cthienot" w:date="2012-10-31T14:41:00Z"><w:r><w:rPr><w:i/><w:lang w:eastAsia="ja-JP"/></w:rPr><w:delText>A</w:delText></w:r></w:del><w:del w:id="36" w:author="cthienot" w:date="2012-10-31T14:41:00Z"><w:r><w:rPr><w:lang w:eastAsia="ja-JP"/></w:rPr><w:delText xml:space="preserve"> shall be set such that the sub-block size is less than 256KB.</w:delText></w:r></w:del></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Third Change</w:t></w:r></w:p></w:tc></w:tr></w:tbl><w:p><w:pPr><w:pStyle w:val="EX"/><w:ind w:left="1418" w:hanging="1418"/><w:rPr></w:rPr></w:pPr><w:r><w:rPr></w:rPr></w:r></w:p><w:p><w:pPr><w:pStyle w:val="EX"/><w:ind w:left="1418" w:hanging="1418"/><w:rPr></w:rPr></w:pPr><w:r><w:rPr></w:rPr><w:t xml:space="preserve"> </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Fourth Change</w:t></w:r></w:p></w:tc></w:tr></w:tbl><w:p><w:pPr><w:pStyle w:val="Heading3"/><w:rPr><w:lang w:eastAsia="ja-JP"/></w:rPr></w:pPr><w:r><w:rPr><w:lang w:eastAsia="ja-JP"/></w:rPr><w:t>7.2.7</w:t><w:tab/><w:t xml:space="preserve">Signalling of Parameters with Basic ALC/FLUTE Headers </w:t></w:r></w:p><w:p><w:pPr><w:pStyle w:val="Normal"/><w:rPr><w:lang w:eastAsia="ja-JP"/></w:rPr></w:pPr><w:r><w:rPr><w:lang w:eastAsia="ja-JP"/></w:rPr><w:t>FLUTE and ALC mandatory header fields shall be as specified in [9, 10] with the following additional specializations:</w:t></w:r></w:p><w:p><w:pPr><w:pStyle w:val="Aufzhlungszeichen"/><w:numPr><w:ilvl w:val="0"/><w:numId w:val="4"/></w:numPr><w:overflowPunct w:val="false"/><w:autoSpaceDE w:val="false"/><w:ind w:left="0" w:hanging="0"/><w:textAlignment w:val="baseline"/><w:rPr><w:lang w:eastAsia="ja-JP"/></w:rPr></w:pPr><w:r><w:rPr><w:lang w:eastAsia="ja-JP"/></w:rPr><w:t>The length of the CCI (Congestion Control Identifier) field shall be 32 bits and it is assigned a value of zero (C=0).</w:t></w:r></w:p><w:p><w:pPr><w:pStyle w:val="Aufzhlungszeichen"/><w:numPr><w:ilvl w:val="0"/><w:numId w:val="4"/></w:numPr><w:overflowPunct w:val="false"/><w:autoSpaceDE w:val="false"/><w:textAlignment w:val="baseline"/><w:rPr><w:lang w:eastAsia="ja-JP"/></w:rPr></w:pPr><w:r><w:rPr><w:lang w:eastAsia="ja-JP"/></w:rPr><w:t>The Transmission Session Identifier (TSI) field shall be of length 16 bits (S=0, H=1, 16 bits).</w:t></w:r></w:p><w:p><w:pPr><w:pStyle w:val="Aufzhlungszeichen"/><w:numPr><w:ilvl w:val="0"/><w:numId w:val="4"/></w:numPr><w:overflowPunct w:val="false"/><w:autoSpaceDE w:val="false"/><w:textAlignment w:val="baseline"/><w:rPr><w:lang w:eastAsia="ja-JP"/></w:rPr></w:pPr><w:r><w:rPr><w:lang w:eastAsia="ja-JP"/></w:rPr><w:t>The Transport Object Identifier (TOI) field should be of length 16 bits (O=0, H=1).</w:t></w:r></w:p><w:p><w:pPr><w:pStyle w:val="Aufzhlungszeichen"/><w:numPr><w:ilvl w:val="0"/><w:numId w:val="4"/></w:numPr><w:overflowPunct w:val="false"/><w:autoSpaceDE w:val="false"/><w:textAlignment w:val="baseline"/><w:rPr><w:lang w:eastAsia="ja-JP"/></w:rPr></w:pPr><w:r><w:rPr><w:lang w:eastAsia="ja-JP"/></w:rPr><w:t>Only Transport Object Identifier (TOI) 0 (zero) shall be used for FDT Instances.</w:t></w:r></w:p><w:p><w:pPr><w:pStyle w:val="Aufzhlungszeichen"/><w:numPr><w:ilvl w:val="0"/><w:numId w:val="4"/></w:numPr><w:overflowPunct w:val="false"/><w:autoSpaceDE w:val="false"/><w:textAlignment w:val="baseline"/><w:rPr><w:lang w:eastAsia="ja-JP"/></w:rPr></w:pPr><w:r><w:rPr><w:lang w:eastAsia="ja-JP"/></w:rPr><w:t>The following features may be used for signalling the end of session and end of object transmission to the receiver:</w:t></w:r></w:p><w:p><w:pPr><w:pStyle w:val="B2"/><w:rPr><w:lang w:eastAsia="ja-JP"/></w:rPr></w:pPr><w:r><w:rPr><w:lang w:eastAsia="ja-JP"/></w:rPr><w:t>-</w:t><w:tab/><w:t>The Close Session flag (A) for indicating the end of a session.</w:t></w:r></w:p><w:p><w:pPr><w:pStyle w:val="B2"/><w:rPr><w:lang w:eastAsia="ja-JP"/></w:rPr></w:pPr><w:r><w:rPr><w:lang w:eastAsia="ja-JP"/></w:rPr><w:t>-</w:t><w:tab/><w:t>The Close Object flag (B) for indicating the end of an object.</w:t></w:r></w:p><w:p><w:pPr><w:pStyle w:val="Normal"/><w:rPr><w:lang w:eastAsia="ja-JP"/></w:rPr></w:pPr><w:r><w:rPr><w:lang w:eastAsia="ja-JP"/></w:rPr><w:t>In FLUTE the following applies:</w:t></w:r></w:p><w:p><w:pPr><w:pStyle w:val="Aufzhlungszeichen"/><w:numPr><w:ilvl w:val="0"/><w:numId w:val="4"/></w:numPr><w:overflowPunct w:val="false"/><w:autoSpaceDE w:val="false"/><w:textAlignment w:val="baseline"/><w:rPr><w:lang w:eastAsia="ja-JP"/></w:rPr></w:pPr><w:r><w:rPr><w:lang w:eastAsia="ja-JP"/></w:rPr><w:t>The Sender Current Time present flag (T) shall be set to zero.</w:t></w:r></w:p><w:p><w:pPr><w:pStyle w:val="Aufzhlungszeichen"/><w:numPr><w:ilvl w:val="0"/><w:numId w:val="4"/></w:numPr><w:overflowPunct w:val="false"/><w:autoSpaceDE w:val="false"/><w:textAlignment w:val="baseline"/><w:rPr><w:lang w:eastAsia="ja-JP"/></w:rPr></w:pPr><w:r><w:rPr><w:lang w:eastAsia="ja-JP"/></w:rPr><w:t>The Expected Residual Time present</w:t></w:r><w:r><w:rPr><w:lang w:val="en-US" w:eastAsia="ja-JP"/></w:rPr><w:t xml:space="preserve"> </w:t></w:r><w:r><w:rPr><w:lang w:eastAsia="ja-JP"/></w:rPr><w:t>flag (R) shall be set to zero.</w:t></w:r></w:p><w:p><w:pPr><w:pStyle w:val="Aufzhlungszeichen"/><w:numPr><w:ilvl w:val="0"/><w:numId w:val="4"/></w:numPr><w:overflowPunct w:val="false"/><w:autoSpaceDE w:val="false"/><w:textAlignment w:val="baseline"/><w:rPr><w:lang w:eastAsia="ja-JP"/></w:rPr></w:pPr><w:r><w:rPr><w:lang w:eastAsia="ja-JP"/></w:rPr><w:t>The LCT header length (HDR_LEN) shall be set to the total length of the LCT header in units of 32-bit words.</w:t></w:r></w:p><w:p><w:pPr><w:pStyle w:val="Aufzhlungszeichen"/><w:numPr><w:ilvl w:val="0"/><w:numId w:val="4"/></w:numPr><w:overflowPunct w:val="false"/><w:autoSpaceDE w:val="false"/><w:textAlignment w:val="baseline"/><w:rPr></w:rPr></w:pPr><w:r><w:rPr><w:lang w:eastAsia="ja-JP"/></w:rPr><w:t>For &quot;Compact No-Code FEC scheme&quot; [12], the FEC Payload ID shall be set according to RFC 3695 [13] such that a 16 bit SBN (Source Block Number) and then the 16 bit ESI (Encoding Symbol ID) are given.</w:t></w:r></w:p><w:p><w:pPr><w:pStyle w:val="Aufzhlungszeichen"/><w:numPr><w:ilvl w:val="0"/><w:numId w:val="4"/></w:numPr><w:overflowPunct w:val="false"/><w:autoSpaceDE w:val="false"/><w:textAlignment w:val="baseline"/><w:rPr><w:lang w:eastAsia="ja-JP"/><w:ins w:id="47" w:author="Vincent Roca" w:date="2013-01-21T10:31:00Z"></w:ins></w:rPr></w:pPr><w:r><w:rPr><w:lang w:eastAsia="ja-JP"/></w:rPr><w:t xml:space="preserve">For </w:t></w:r><w:ins w:id="37" w:author="cthienot" w:date="2012-10-31T14:46:00Z"><w:r><w:rPr><w:lang w:eastAsia="ja-JP"/></w:rPr><w:t>FEC Encoding ID</w:t></w:r></w:ins><w:ins w:id="38" w:author="cthienot" w:date="2013-01-21T16:05:00Z"><w:r><w:rPr><w:lang w:eastAsia="ja-JP"/></w:rPr><w:t xml:space="preserve"> 3</w:t></w:r></w:ins><w:ins w:id="39" w:author="cthienot" w:date="2012-10-31T14:46:00Z"><w:r><w:rPr><w:lang w:eastAsia="ja-JP"/></w:rPr><w:t xml:space="preserve"> </w:t></w:r></w:ins><w:del w:id="40" w:author="cthienot" w:date="2012-10-31T14:46:00Z"><w:r><w:rPr><w:lang w:eastAsia="ja-JP"/></w:rPr><w:delText xml:space="preserve">“MBMS FEC scheme”, </w:delText></w:r></w:del><w:r><w:rPr><w:lang w:eastAsia="ja-JP"/></w:rPr><w:t>the FEC Payload ID shall be set according to Section</w:t></w:r><w:ins w:id="41" w:author="cthienot" w:date="2012-10-31T14:52:00Z"><w:r><w:rPr></w:rPr><w:t xml:space="preserve"> </w:t></w:r></w:ins><w:ins w:id="42" w:author="cthienot" w:date="2013-01-21T16:06:00Z"><w:r><w:rPr></w:rPr><w:t xml:space="preserve">4.1 </w:t></w:r></w:ins><w:ins w:id="43" w:author="cthienot" w:date="2012-10-31T14:52:00Z"><w:r><w:rPr><w:lang w:eastAsia="ja-JP"/></w:rPr><w:t>of IETF RFC 5170</w:t></w:r></w:ins><w:ins w:id="44" w:author="cthienot" w:date="2012-10-31T14:53:00Z"><w:r><w:rPr><w:lang w:eastAsia="ja-JP"/></w:rPr><w:t xml:space="preserve"> </w:t></w:r></w:ins><w:ins w:id="45" w:author="cthienot" w:date="2013-01-17T18:03:00Z"><w:r><w:rPr><w:lang w:eastAsia="ja-JP"/></w:rPr><w:t>[112]</w:t></w:r></w:ins><w:ins w:id="46" w:author="cthienot" w:date="2012-10-31T14:52:00Z"><w:r><w:rPr><w:lang w:eastAsia="ja-JP"/></w:rPr><w:t xml:space="preserve"> </w:t></w:r></w:ins></w:p><w:p><w:pPr><w:pStyle w:val="Aufzhlungszeichen"/><w:numPr><w:ilvl w:val="0"/><w:numId w:val="4"/></w:numPr><w:overflowPunct w:val="false"/><w:autoSpaceDE w:val="false"/><w:textAlignment w:val="baseline"/><w:rPr><w:lang w:eastAsia="ja-JP"/><w:del w:id="50" w:author="cthienot" w:date="2012-10-31T14:53:00Z"></w:del></w:rPr></w:pPr><w:del w:id="48" w:author="Vincent Roca" w:date="2013-01-21T10:31:00Z"><w:r><w:rPr><w:lang w:eastAsia="ja-JP"/></w:rPr><w:delText xml:space="preserve"> </w:delText></w:r></w:del><w:del w:id="49" w:author="cthienot" w:date="2012-10-31T14:53:00Z"><w:r><w:rPr><w:lang w:eastAsia="ja-JP"/></w:rPr><w:delText>7.2.10 below.</w:delText></w:r></w:del></w:p><w:p><w:pPr><w:pStyle w:val="Aufzhlungszeichen"/><w:numPr><w:ilvl w:val="0"/><w:numId w:val="4"/></w:numPr><w:overflowPunct w:val="false"/><w:autoSpaceDE w:val="false"/><w:textAlignment w:val="baseline"/><w:rPr></w:rPr></w:pPr><w:ins w:id="51" w:author="cthienot" w:date="2012-10-31T14:53:00Z"><w:r><w:rPr><w:lang w:eastAsia="ja-JP"/></w:rPr><w:t>For FEC Encoding ID</w:t></w:r></w:ins><w:ins w:id="52" w:author="cthienot" w:date="2013-01-21T16:05:00Z"><w:r><w:rPr><w:lang w:eastAsia="ja-JP"/></w:rPr><w:t xml:space="preserve"> 5</w:t></w:r></w:ins><w:ins w:id="53" w:author="cthienot" w:date="2012-10-31T14:53:00Z"><w:r><w:rPr><w:lang w:eastAsia="ja-JP"/></w:rPr><w:t xml:space="preserve"> the FEC Payload ID shall be set according to Section</w:t></w:r></w:ins><w:ins w:id="54" w:author="cthienot" w:date="2013-01-21T16:05:00Z"><w:r><w:rPr><w:lang w:eastAsia="ja-JP"/></w:rPr><w:t xml:space="preserve">  5.</w:t></w:r></w:ins><w:ins w:id="55" w:author="cthienot" w:date="2013-01-21T16:06:00Z"><w:r><w:rPr><w:lang w:eastAsia="ja-JP"/></w:rPr><w:t xml:space="preserve">1 </w:t></w:r></w:ins><w:ins w:id="56" w:author="cthienot" w:date="2012-10-31T14:53:00Z"><w:r><w:rPr><w:lang w:eastAsia="ja-JP"/></w:rPr><w:t>of IETF RFC 5</w:t></w:r></w:ins><w:ins w:id="57" w:author="cthienot" w:date="2012-10-31T14:54:00Z"><w:r><w:rPr><w:lang w:eastAsia="ja-JP"/></w:rPr><w:t>510</w:t></w:r></w:ins><w:ins w:id="58" w:author="cthienot" w:date="2012-10-31T14:53:00Z"><w:r><w:rPr><w:lang w:eastAsia="ja-JP"/></w:rPr><w:t xml:space="preserve"> </w:t></w:r></w:ins><w:ins w:id="59" w:author="cthienot" w:date="2013-01-17T18:03:00Z"><w:r><w:rPr><w:lang w:eastAsia="ja-JP"/></w:rPr><w:t>[113]</w:t></w:r></w:ins><w:ins w:id="60" w:author="cthienot" w:date="2012-10-31T14:53:00Z"><w:r><w:rPr><w:lang w:eastAsia="ja-JP"/></w:rPr><w:t xml:space="preserve">  </w:t></w:r></w:ins></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Fourth Change</w:t></w:r></w:p></w:tc></w:tr></w:tbl><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Fifth Change</w:t></w:r></w:p></w:tc></w:tr></w:tbl><w:p><w:pPr><w:pStyle w:val="EX"/><w:rPr></w:rPr></w:pPr><w:r><w:rPr></w:rPr></w:r></w:p><w:p><w:pPr><w:pStyle w:val="Heading4"/><w:ind w:left="1418" w:hanging="1418"/><w:rPr></w:rPr></w:pPr><w:r><w:rPr></w:rPr><w:t>7.2.10.4</w:t><w:tab/><w:t>Example of FDT</w:t></w:r></w:p><w:p><w:pPr><w:pStyle w:val="PL"/><w:rPr></w:rPr></w:pPr><w:r><w:rPr></w:rPr><w:t>&lt;?xml version=&quot;1.0&quot; encoding=&quot;UTF-8&quot;?&gt;</w:t></w:r></w:p><w:p><w:pPr><w:pStyle w:val="PL"/><w:rPr><w:lang w:val="sv-SE" w:eastAsia="en-US"/></w:rPr></w:pPr><w:r><w:rPr><w:lang w:val="sv-SE" w:eastAsia="en-US"/></w:rPr><w:t xml:space="preserve">&lt;FDT-Instance </w:t></w:r></w:p><w:p><w:pPr><w:pStyle w:val="PL"/><w:rPr><w:lang w:val="sv-SE" w:eastAsia="en-US"/></w:rPr></w:pPr><w:r><w:rPr><w:lang w:val="sv-SE" w:eastAsia="en-US"/></w:rPr><w:tab/><w:t xml:space="preserve">xmlns=&quot;urn:IETF:metadata:2005:FLUTE:FDT&quot; </w:t></w:r></w:p><w:p><w:pPr><w:pStyle w:val="PL"/><w:rPr><w:lang w:val="sv-SE" w:eastAsia="en-US"/></w:rPr></w:pPr><w:r><w:rPr><w:lang w:val="sv-SE" w:eastAsia="en-US"/></w:rPr><w:tab/><w:t>xmlns:xsi=&quot;http://www.w3.org/2001/XMLSchema-instance&quot;</w:t></w:r></w:p><w:p><w:pPr><w:pStyle w:val="PL"/><w:rPr></w:rPr></w:pPr><w:r><w:rPr><w:lang w:val="sv-SE" w:eastAsia="en-US"/></w:rPr><w:tab/></w:r><w:r><w:rPr></w:rPr><w:t>xmlns:mbms2007=&quot;urn:3GPP:metadata:2007:MBMS:FLUTE:FDT&quot;</w:t></w:r></w:p><w:p><w:pPr><w:pStyle w:val="PL"/><w:rPr></w:rPr></w:pPr><w:r><w:rPr></w:rPr><w:tab/><w:t xml:space="preserve">xmlns:mbms2008=&quot;urn:3GPP:metadata:2008:MBMS:FLUTE:FDT_ext&quot; </w:t></w:r></w:p><w:p><w:pPr><w:pStyle w:val="PL"/><w:rPr></w:rPr></w:pPr><w:r><w:rPr></w:rPr><w:tab/><w:t>xmlns:mbms2009=&quot;urn:3GPP:metadata:2009:MBMS:FLUTE:FDT_ext&quot;</w:t><w:tab/><w:t>xmlns:sv=&quot;urn:3gpp:metadata:2009:MBMS:schemaVersion&quot;</w:t></w:r></w:p><w:p><w:pPr><w:pStyle w:val="PL"/><w:rPr></w:rPr></w:pPr><w:r><w:rPr><w:lang w:val="sv-SE" w:eastAsia="en-US"/></w:rPr><w:tab/><w:t xml:space="preserve">xsi:schemaLocation=&quot;urn:IETF:metadata:2005:FLUTE:FDT FLUTE-FDT-3GPP-Main.xsd&quot; </w:t></w:r></w:p><w:p><w:pPr><w:pStyle w:val="PL"/><w:rPr><w:lang w:val="sv-SE" w:eastAsia="en-US"/></w:rPr></w:pPr><w:r><w:rPr><w:lang w:val="sv-SE" w:eastAsia="en-US"/></w:rPr><w:tab/><w:t>FEC-OTI-FEC-Encoding-ID=&quot;</w:t></w:r><w:ins w:id="61" w:author="cthienot" w:date="2013-01-22T12:00:00Z"><w:r><w:rPr><w:lang w:val="sv-SE" w:eastAsia="en-US"/></w:rPr><w:t>5</w:t></w:r></w:ins><w:del w:id="62" w:author="cthienot" w:date="2012-10-31T14:44:00Z"><w:r><w:rPr><w:lang w:val="sv-SE" w:eastAsia="en-US"/></w:rPr><w:delText>1</w:delText></w:r></w:del><w:del w:id="63" w:author="cthienot" w:date="2013-01-21T16:07:00Z"><w:r><w:rPr><w:lang w:val="sv-SE" w:eastAsia="en-US"/></w:rPr><w:delText>&quot;</w:delText></w:r></w:del></w:p><w:p><w:pPr><w:pStyle w:val="PL"/><w:rPr></w:rPr></w:pPr><w:r><w:rPr><w:lang w:val="sv-SE" w:eastAsia="en-US"/></w:rPr><w:tab/></w:r><w:r><w:rPr></w:rPr><w:t xml:space="preserve">Complete=&quot;true&quot; </w:t></w:r></w:p><w:p><w:pPr><w:pStyle w:val="PL"/><w:rPr></w:rPr></w:pPr><w:r><w:rPr></w:rPr><w:tab/><w:t xml:space="preserve">Content-Encoding=&quot;gzip&quot; </w:t></w:r></w:p><w:p><w:pPr><w:pStyle w:val="PL"/><w:rPr><w:del w:id="67" w:author="cthienot" w:date="2013-01-22T15:36:00Z"></w:del></w:rPr></w:pPr><w:r><w:rPr></w:rPr><w:tab/><w:t>FEC-OTI-Encoding-Symbol-Length=&quot;</w:t></w:r><w:del w:id="64" w:author="cthienot" w:date="2013-01-21T16:37:00Z"><w:r><w:rPr></w:rPr><w:delText>512</w:delText></w:r></w:del><w:ins w:id="65" w:author="cthienot" w:date="2013-01-22T16:22:00Z"><w:r><w:rPr></w:rPr><w:t>1288</w:t></w:r></w:ins><w:r><w:rPr></w:rPr><w:t>&quot;</w:t></w:r><w:del w:id="66" w:author="cthienot" w:date="2013-01-22T15:36:00Z"><w:r><w:rPr></w:rPr><w:delText xml:space="preserve">  </w:delText></w:r></w:del></w:p><w:p><w:pPr><w:pStyle w:val="PL"/><w:rPr></w:rPr></w:pPr><w:r><w:rPr></w:rPr><w:tab/><w:t>Expires=&quot;331129600&quot;&gt;</w:t></w:r></w:p><w:p><w:pPr><w:pStyle w:val="PL"/><w:rPr></w:rPr></w:pPr><w:r><w:rPr></w:rPr><w:tab/><w:t>mbms2008:FullFDT=&quot;true&quot;&gt;</w:t></w:r></w:p><w:p><w:pPr><w:pStyle w:val="PL"/><w:rPr></w:rPr></w:pPr><w:r><w:rPr></w:rPr><w:tab/><w:t xml:space="preserve">&lt;File </w:t></w:r></w:p><w:p><w:pPr><w:pStyle w:val="PL"/><w:rPr></w:rPr></w:pPr><w:r><w:rPr></w:rPr><w:tab/><w:tab/><w:t xml:space="preserve">Content-Type=&quot;application/sdp&quot; </w:t></w:r></w:p><w:p><w:pPr><w:pStyle w:val="PL"/><w:rPr></w:rPr></w:pPr><w:r><w:rPr></w:rPr><w:tab/><w:tab/><w:t>Content-Length=&quot;</w:t></w:r><w:ins w:id="68" w:author="cthienot" w:date="2013-01-22T16:29:00Z"><w:r><w:rPr></w:rPr><w:t>9</w:t></w:r></w:ins><w:ins w:id="69" w:author="cthienot" w:date="2013-01-22T16:24:00Z"><w:r><w:rPr></w:rPr><w:t>2432</w:t></w:r></w:ins><w:del w:id="70" w:author="cthienot" w:date="2013-01-22T16:24:00Z"><w:r><w:rPr></w:rPr><w:delText>7543</w:delText></w:r></w:del><w:r><w:rPr></w:rPr><w:t xml:space="preserve">&quot; </w:t></w:r></w:p><w:p><w:pPr><w:pStyle w:val="PL"/><w:rPr></w:rPr></w:pPr><w:r><w:rPr></w:rPr><w:tab/><w:tab/><w:t>Transfer-Length=&quot;</w:t></w:r><w:ins w:id="71" w:author="cthienot" w:date="2013-01-22T16:24:00Z"><w:r><w:rPr></w:rPr><w:t>82432</w:t></w:r></w:ins><w:del w:id="72" w:author="cthienot" w:date="2013-01-22T16:24:00Z"><w:r><w:rPr></w:rPr><w:delText>4294</w:delText></w:r></w:del><w:r><w:rPr></w:rPr><w:t xml:space="preserve">&quot; </w:t></w:r></w:p><w:p><w:pPr><w:pStyle w:val="PL"/><w:rPr><w:del w:id="73" w:author="cthienot" w:date="2013-01-21T16:38:00Z"></w:del></w:rPr></w:pPr><w:r><w:rPr></w:rPr><w:tab/><w:tab/><w:t xml:space="preserve">TOI=&quot;2&quot; </w:t></w:r></w:p><w:p><w:pPr><w:pStyle w:val="PL"/><w:rPr></w:rPr></w:pPr><w:ins w:id="74" w:author="cthienot" w:date="2013-01-22T16:21:00Z"><w:r><w:rPr></w:rPr><w:tab/><w:tab/><w:t xml:space="preserve">FEC-OTI-Max-Number-of-Encoding-Symbols=&quot;255&quot; </w:t></w:r></w:ins></w:p><w:p><w:pPr><w:pStyle w:val="PL"/><w:rPr></w:rPr></w:pPr><w:ins w:id="76" w:author="cthienot" w:date="2013-01-22T16:21:00Z"><w:r><w:rPr></w:rPr><w:tab/><w:tab/><w:t>FEC-OTI-Maximum-Source-Block-Length=&quot;163&quot;</w:t></w:r></w:ins></w:p><w:p><w:pPr><w:pStyle w:val="PL"/><w:rPr><w:del w:id="81" w:author="cthienot" w:date="2013-01-21T16:38:00Z"></w:del></w:rPr></w:pPr><w:del w:id="78" w:author="cthienot" w:date="2013-01-21T16:38:00Z"><w:r><w:rPr></w:rPr><w:tab/><w:tab/><w:delText>FEC-OTI-Encoding-Symbol-Length=&quot;</w:delText></w:r></w:del><w:del w:id="79" w:author="cthienot" w:date="2013-01-21T16:13:00Z"><w:r><w:rPr></w:rPr><w:delText>16</w:delText></w:r></w:del><w:del w:id="80" w:author="cthienot" w:date="2013-01-21T16:38:00Z"><w:r><w:rPr></w:rPr><w:delText>&quot;</w:delText></w:r></w:del></w:p><w:p><w:pPr><w:pStyle w:val="PL"/><w:rPr><w:del w:id="85" w:author="cthienot" w:date="2013-01-21T16:37:00Z"></w:del></w:rPr></w:pPr><w:del w:id="82" w:author="cthienot" w:date="2013-01-22T16:21:00Z"><w:r><w:rPr></w:rPr><w:tab/><w:tab/><w:delText>FEC-OTI-Scheme-Specific-Info=&quot;</w:delText></w:r></w:del><w:del w:id="83" w:author="cthienot" w:date="2013-01-22T15:35:00Z"><w:r><w:rPr></w:rPr><w:delText>AAEBBA==</w:delText></w:r></w:del><w:del w:id="84" w:author="cthienot" w:date="2013-01-22T16:21:00Z"><w:r><w:rPr></w:rPr><w:delText xml:space="preserve">&quot; </w:delText></w:r></w:del></w:p><w:p><w:pPr><w:pStyle w:val="PL"/><w:rPr></w:rPr></w:pPr><w:r><w:rPr></w:rPr><w:tab/><w:tab/><w:t>Content-Location=&quot;http://www.example.com/fancy-session/main.sdp&quot;</w:t></w:r></w:p><w:p><w:pPr><w:pStyle w:val="PL"/><w:rPr></w:rPr></w:pPr><w:r><w:rPr></w:rPr><w:tab/><w:tab/><w:t>mbms2009:Decryption-KEY-URI=&quot;http://www.example.com/key-uri&quot;&gt;</w:t></w:r></w:p><w:p><w:pPr><w:pStyle w:val="PL"/><w:rPr></w:rPr></w:pPr><w:r><w:rPr></w:rPr><w:tab/><w:tab/><w:t>&lt;mbms2007:Cache-Control&gt;</w:t></w:r></w:p><w:p><w:pPr><w:pStyle w:val="PL"/><w:rPr></w:rPr></w:pPr><w:r><w:rPr></w:rPr><w:tab/><w:tab/><w:tab/><w:t>&lt;mbms2007:Expires&gt;30&lt;/mbms2007:Expires&gt;</w:t></w:r></w:p><w:p><w:pPr><w:pStyle w:val="PL"/><w:rPr></w:rPr></w:pPr><w:r><w:rPr></w:rPr><w:tab/><w:tab/><w:t>&lt;/mbms2007:Cache-Control&gt;</w:t></w:r></w:p><w:p><w:pPr><w:pStyle w:val="PL"/><w:rPr></w:rPr></w:pPr><w:r><w:rPr></w:rPr><w:tab/><w:tab/><w:t>&lt;sv:delimiter&gt;0&lt;/sv:delimiter&gt;</w:t></w:r></w:p><w:p><w:pPr><w:pStyle w:val="PL"/><w:rPr></w:rPr></w:pPr><w:r><w:rPr></w:rPr><w:tab/><w:tab/><w:t>&lt;sv:delimiter&gt;0&lt;/sv:delimiter&gt;</w:t><w:tab/><w:tab/><w:t>&lt;MBMS-Session-Identity&gt;93&lt;/MBMS-Session-Identity&gt;</w:t></w:r></w:p><w:p><w:pPr><w:pStyle w:val="PL"/><w:rPr></w:rPr></w:pPr><w:r><w:rPr></w:rPr><w:tab/><w:t>&lt;/File&gt;</w:t></w:r></w:p><w:p><w:pPr><w:pStyle w:val="PL"/><w:rPr></w:rPr></w:pPr><w:r><w:rPr></w:rPr><w:tab/><w:t xml:space="preserve">&lt;File </w:t></w:r></w:p><w:p><w:pPr><w:pStyle w:val="PL"/><w:rPr></w:rPr></w:pPr><w:r><w:rPr></w:rPr><w:tab/><w:tab/><w:t xml:space="preserve">Content-Type=&quot;String&quot; </w:t></w:r></w:p><w:p><w:pPr><w:pStyle w:val="PL"/><w:rPr></w:rPr></w:pPr><w:r><w:rPr></w:rPr><w:tab/><w:tab/><w:t>Content-Length=&quot;</w:t></w:r><w:del w:id="86" w:author="cthienot" w:date="2013-01-22T16:25:00Z"><w:r><w:rPr></w:rPr><w:delText>161934</w:delText></w:r></w:del><w:ins w:id="87" w:author="cthienot" w:date="2013-01-22T16:25:00Z"><w:r><w:rPr></w:rPr><w:t>1</w:t></w:r></w:ins><w:ins w:id="88" w:author="cthienot" w:date="2013-01-22T16:29:00Z"><w:r><w:rPr></w:rPr><w:t>1</w:t></w:r></w:ins><w:ins w:id="89" w:author="cthienot" w:date="2013-01-22T16:25:00Z"><w:r><w:rPr></w:rPr><w:t>9480</w:t></w:r></w:ins><w:r><w:rPr></w:rPr><w:t xml:space="preserve">&quot; </w:t></w:r></w:p><w:p><w:pPr><w:pStyle w:val="PL"/><w:rPr></w:rPr></w:pPr><w:r><w:rPr></w:rPr><w:tab/><w:tab/><w:t>Transfer-Length=&quot;</w:t></w:r><w:del w:id="90" w:author="cthienot" w:date="2013-01-22T16:25:00Z"><w:r><w:rPr></w:rPr><w:delText>157821</w:delText></w:r></w:del><w:ins w:id="91" w:author="cthienot" w:date="2013-01-22T16:25:00Z"><w:r><w:rPr></w:rPr><w:t>109480</w:t></w:r></w:ins><w:r><w:rPr></w:rPr><w:t xml:space="preserve">&quot; </w:t></w:r></w:p><w:p><w:pPr><w:pStyle w:val="PL"/><w:rPr><w:lang w:val="fr-FR" w:eastAsia="en-US"/><w:ins w:id="92" w:author="cthienot" w:date="2013-01-22T16:22:00Z"></w:ins></w:rPr></w:pPr><w:r><w:rPr></w:rPr><w:tab/><w:tab/></w:r><w:r><w:rPr><w:lang w:val="fr-FR" w:eastAsia="en-US"/></w:rPr><w:t xml:space="preserve">TOI=&quot;3&quot; </w:t></w:r></w:p><w:p><w:pPr><w:pStyle w:val="PL"/><w:rPr></w:rPr></w:pPr><w:ins w:id="93" w:author="cthienot" w:date="2013-01-22T16:22:00Z"><w:r><w:rPr></w:rPr><w:tab/><w:tab/><w:t xml:space="preserve">FEC-OTI-Max-Number-of-Encoding-Symbols=&quot;255&quot; </w:t></w:r></w:ins></w:p><w:p><w:pPr><w:pStyle w:val="PL"/><w:rPr></w:rPr></w:pPr><w:ins w:id="95" w:author="cthienot" w:date="2013-01-22T16:26:00Z"><w:r><w:rPr></w:rPr><w:tab/><w:tab/><w:t>FEC-OTI-Maximum-Source-Block-Length=&quot;216&quot;</w:t></w:r></w:ins></w:p><w:p><w:pPr><w:pStyle w:val="PL"/><w:rPr><w:lang w:val="en-GB" w:eastAsia="en-US"/></w:rPr></w:pPr><w:r><w:rPr><w:lang w:val="en-GB" w:eastAsia="en-US"/></w:rPr></w:r></w:p><w:p><w:pPr><w:pStyle w:val="PL"/><w:rPr><w:lang w:val="en-US" w:eastAsia="en-US"/><w:del w:id="99" w:author="cthienot" w:date="2013-01-21T16:38:00Z"></w:del></w:rPr></w:pPr><w:del w:id="97" w:author="cthienot" w:date="2013-01-22T16:26:00Z"><w:r><w:rPr><w:lang w:val="en-US" w:eastAsia="en-US"/></w:rPr><w:tab/><w:tab/></w:r></w:del><w:del w:id="98" w:author="cthienot" w:date="2013-01-21T16:38:00Z"><w:r><w:rPr><w:lang w:val="en-US" w:eastAsia="en-US"/></w:rPr><w:delText xml:space="preserve">FEC-OTI-Encoding-Symbol-Length=&quot;512&quot; </w:delText></w:r></w:del></w:p><w:p><w:pPr><w:pStyle w:val="PL"/><w:rPr></w:rPr></w:pPr><w:r><w:rPr><w:lang w:val="en-US" w:eastAsia="en-US"/></w:rPr><w:tab/><w:tab/></w:r><w:r><w:rPr><w:lang w:val="fr-FR" w:eastAsia="en-US"/></w:rPr><w:t>Content-Location=&quot;http://www.example.com/fancy-session/trailer.3gp&quot;&gt;</w:t></w:r></w:p><w:p><w:pPr><w:pStyle w:val="PL"/><w:rPr></w:rPr></w:pPr><w:r><w:rPr><w:lang w:val="fr-FR" w:eastAsia="en-US"/></w:rPr><w:tab/><w:tab/></w:r><w:r><w:rPr><w:lang w:val="sv-SE" w:eastAsia="en-US"/></w:rPr><w:t>&lt;sv:delimiter&gt;0&lt;/sv:delimiter&gt;</w:t></w:r></w:p><w:p><w:pPr><w:pStyle w:val="PL"/><w:rPr><w:lang w:val="sv-SE" w:eastAsia="en-US"/></w:rPr></w:pPr><w:r><w:rPr><w:lang w:val="sv-SE" w:eastAsia="en-US"/></w:rPr><w:tab/><w:tab/><w:t>&lt;sv:delimiter&gt;0&lt;/sv:delimiter&gt;</w:t></w:r></w:p><w:p><w:pPr><w:pStyle w:val="PL"/><w:rPr></w:rPr></w:pPr><w:r><w:rPr><w:lang w:val="nb-NO" w:eastAsia="en-US"/></w:rPr><w:tab/><w:tab/><w:t>&lt;MBMS-Session-Identity&gt;93&lt;/MBMS-Session-Identity&gt;</w:t></w:r></w:p><w:p><w:pPr><w:pStyle w:val="PL"/><w:rPr><w:lang w:val="nb-NO" w:eastAsia="en-US"/></w:rPr></w:pPr><w:r><w:rPr><w:lang w:val="nb-NO" w:eastAsia="en-US"/></w:rPr><w:tab/><w:t>&lt;/File&gt;</w:t></w:r></w:p><w:p><w:pPr><w:pStyle w:val="PL"/><w:rPr><w:lang w:val="nb-NO" w:eastAsia="en-US"/></w:rPr></w:pPr><w:r><w:rPr><w:lang w:val="nb-NO" w:eastAsia="en-US"/></w:rPr><w:tab/><w:t>&lt;sv:schemaVersion&gt;2&lt;/sv:schemaVersion&gt;</w:t></w:r></w:p><w:p><w:pPr><w:pStyle w:val="PL"/><w:rPr><w:lang w:val="sv-SE" w:eastAsia="en-US"/></w:rPr></w:pPr><w:r><w:rPr><w:lang w:val="sv-SE" w:eastAsia="en-US"/></w:rPr><w:tab/><w:t>&lt;sv:delimiter&gt;0&lt;/sv:delimiter&gt;</w:t></w:r></w:p><w:p><w:pPr><w:pStyle w:val="PL"/><w:rPr><w:lang w:val="nb-NO" w:eastAsia="en-US"/></w:rPr></w:pPr><w:r><w:rPr><w:lang w:val="nb-NO" w:eastAsia="en-US"/></w:rPr><w:tab/><w:t>&lt;MBMS-Session-Identity-Expiry value=&quot;3311288760&quot;&gt;93&lt;/MBMS-Session-Identity-Expiry&gt;</w:t></w:r></w:p><w:p><w:pPr><w:pStyle w:val="PL"/><w:rPr></w:rPr></w:pPr><w:r><w:rPr></w:rPr><w:t>&lt;/FDT-Instance&gt;</w:t></w:r></w:p><w:p><w:pPr><w:pStyle w:val="FP"/><w:rPr><w:highlight w:val="cyan"/></w:rPr></w:pPr><w:r><w:rPr><w:highlight w:val="cyan"/></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Fifth Change</w:t></w:r></w:p></w:tc></w:tr></w:tbl><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Sixth Change</w:t></w:r></w:p></w:tc></w:tr></w:tbl><w:p><w:pPr><w:pStyle w:val="Heading4"/><w:ind w:left="1418" w:hanging="1418"/><w:rPr><w:lang w:eastAsia="ja-JP"/></w:rPr></w:pPr><w:r><w:rPr><w:lang w:eastAsia="ja-JP"/></w:rPr><w:t>7.2.12.1</w:t><w:tab/><w:t>General</w:t></w:r></w:p><w:p><w:pPr><w:pStyle w:val="Normal"/><w:rPr><w:lang w:eastAsia="ja-JP"/></w:rPr></w:pPr><w:r><w:rPr><w:lang w:eastAsia="ja-JP"/></w:rPr><w:t>This clause defines</w:t></w:r><w:ins w:id="100" w:author="cthienot" w:date="2013-01-22T15:36:00Z"><w:r><w:rPr><w:lang w:eastAsia="ja-JP"/></w:rPr><w:t xml:space="preserve"> two</w:t></w:r></w:ins><w:r><w:rPr><w:lang w:eastAsia="ja-JP"/></w:rPr><w:t xml:space="preserve"> </w:t></w:r><w:del w:id="101" w:author="cthienot" w:date="2013-01-22T15:37:00Z"><w:r><w:rPr><w:lang w:eastAsia="ja-JP"/></w:rPr><w:delText xml:space="preserve">an </w:delText></w:r></w:del><w:r><w:rPr><w:lang w:eastAsia="ja-JP"/></w:rPr><w:t>FEC encoding scheme</w:t></w:r><w:ins w:id="102" w:author="cthienot" w:date="2013-01-22T15:37:00Z"><w:r><w:rPr><w:lang w:eastAsia="ja-JP"/></w:rPr><w:t>s</w:t></w:r></w:ins><w:r><w:rPr><w:lang w:eastAsia="ja-JP"/></w:rPr><w:t xml:space="preserve"> for the MBMS forward error correction code defined in [</w:t></w:r><w:del w:id="103" w:author="cthienot" w:date="2012-10-31T14:55:00Z"><w:r><w:rPr><w:lang w:eastAsia="ja-JP"/></w:rPr><w:delText>91</w:delText></w:r></w:del><w:ins w:id="104" w:author="cthienot" w:date="2012-10-31T14:55:00Z"><w:r><w:rPr><w:lang w:eastAsia="ja-JP"/></w:rPr><w:t>1</w:t></w:r></w:ins><w:ins w:id="105" w:author="cthienot" w:date="2013-01-17T18:06:00Z"><w:r><w:rPr><w:lang w:eastAsia="ja-JP"/></w:rPr><w:t>12</w:t></w:r></w:ins><w:r><w:rPr><w:lang w:eastAsia="ja-JP"/></w:rPr><w:t>]</w:t></w:r><w:ins w:id="106" w:author="cthienot" w:date="2012-10-31T14:55:00Z"><w:r><w:rPr><w:lang w:eastAsia="ja-JP"/></w:rPr><w:t xml:space="preserve"> and </w:t></w:r></w:ins><w:ins w:id="107" w:author="cthienot" w:date="2013-01-17T18:03:00Z"><w:r><w:rPr><w:lang w:eastAsia="ja-JP"/></w:rPr><w:t>[113]</w:t></w:r></w:ins><w:r><w:rPr><w:lang w:eastAsia="ja-JP"/></w:rPr><w:t xml:space="preserve"> for the download delivery method. Th</w:t></w:r><w:ins w:id="108" w:author="cthienot" w:date="2013-01-22T15:37:00Z"><w:r><w:rPr><w:lang w:eastAsia="ja-JP"/></w:rPr><w:t>ese</w:t></w:r></w:ins><w:r><w:rPr><w:lang w:eastAsia="ja-JP"/></w:rPr><w:t>is scheme</w:t></w:r><w:ins w:id="109" w:author="cthienot" w:date="2013-01-22T15:37:00Z"><w:r><w:rPr><w:lang w:eastAsia="ja-JP"/></w:rPr><w:t>s</w:t></w:r></w:ins><w:ins w:id="110" w:author="cthienot" w:date="2013-01-21T16:39:00Z"><w:r><w:rPr><w:lang w:eastAsia="ja-JP"/></w:rPr><w:t xml:space="preserve"> are</w:t></w:r></w:ins><w:r><w:rPr><w:lang w:eastAsia="ja-JP"/></w:rPr><w:t xml:space="preserve"> </w:t></w:r><w:del w:id="111" w:author="cthienot" w:date="2013-01-21T16:39:00Z"><w:r><w:rPr><w:lang w:eastAsia="ja-JP"/></w:rPr><w:delText xml:space="preserve">is </w:delText></w:r></w:del><w:r><w:rPr><w:lang w:eastAsia="ja-JP"/></w:rPr><w:t xml:space="preserve">identified by FEC Encoding ID </w:t></w:r><w:ins w:id="112" w:author="cthienot" w:date="2012-10-31T14:55:00Z"><w:r><w:rPr><w:lang w:eastAsia="ja-JP"/></w:rPr><w:t>3 and 5</w:t></w:r></w:ins><w:del w:id="113" w:author="cthienot" w:date="2012-10-31T14:55:00Z"><w:r><w:rPr><w:lang w:eastAsia="ja-JP"/></w:rPr><w:delText>1</w:delText></w:r></w:del><w:r><w:rPr><w:lang w:eastAsia="ja-JP"/></w:rPr><w:t>. The FEC Payload ID format and FEC Object Transmission Information format</w:t></w:r><w:ins w:id="114" w:author="cthienot" w:date="2013-01-21T16:52:00Z"><w:r><w:rPr><w:lang w:eastAsia="ja-JP"/></w:rPr><w:t xml:space="preserve"> for FEC Encoding ID 3</w:t></w:r></w:ins><w:r><w:rPr><w:lang w:eastAsia="ja-JP"/></w:rPr><w:t xml:space="preserve"> are as defined in [</w:t></w:r><w:del w:id="115" w:author="cthienot" w:date="2012-10-31T14:55:00Z"><w:r><w:rPr><w:lang w:eastAsia="ja-JP"/></w:rPr><w:delText>91</w:delText></w:r></w:del><w:ins w:id="116" w:author="cthienot" w:date="2012-10-31T14:55:00Z"><w:r><w:rPr><w:lang w:eastAsia="ja-JP"/></w:rPr><w:t>1</w:t></w:r></w:ins><w:ins w:id="117" w:author="cthienot" w:date="2013-01-17T18:06:00Z"><w:r><w:rPr><w:lang w:eastAsia="ja-JP"/></w:rPr><w:t>12</w:t></w:r></w:ins><w:r><w:rPr><w:lang w:eastAsia="ja-JP"/></w:rPr><w:t xml:space="preserve">], sub-clauses </w:t></w:r><w:ins w:id="118" w:author="cthienot" w:date="2012-10-31T14:58:00Z"><w:r><w:rPr><w:lang w:eastAsia="ja-JP"/></w:rPr><w:t>4</w:t></w:r></w:ins><w:del w:id="119" w:author="cthienot" w:date="2012-10-31T14:58:00Z"><w:r><w:rPr><w:lang w:eastAsia="ja-JP"/></w:rPr><w:delText>3</w:delText></w:r></w:del><w:r><w:rPr><w:lang w:eastAsia="ja-JP"/></w:rPr><w:t xml:space="preserve">.1 and </w:t></w:r><w:ins w:id="120" w:author="cthienot" w:date="2012-10-31T14:58:00Z"><w:r><w:rPr><w:lang w:eastAsia="ja-JP"/></w:rPr><w:t>4</w:t></w:r></w:ins><w:del w:id="121" w:author="cthienot" w:date="2012-10-31T14:58:00Z"><w:r><w:rPr><w:lang w:eastAsia="ja-JP"/></w:rPr><w:delText>3</w:delText></w:r></w:del><w:r><w:rPr><w:lang w:eastAsia="ja-JP"/></w:rPr><w:t>.2 respectively.</w:t></w:r><w:ins w:id="122" w:author="cthienot" w:date="2013-01-21T16:52:00Z"><w:r><w:rPr><w:lang w:eastAsia="ja-JP"/></w:rPr><w:t xml:space="preserve"> The FEC Payload ID format and FEC Object Transmission Information format for FEC Encoding ID 5 are as defined in [113], sub-clauses 5.1 and 5.2 respectively. </w:t></w:r></w:ins></w:p><w:p><w:pPr><w:pStyle w:val="Normal"/><w:rPr><w:lang w:eastAsia="ja-JP"/></w:rPr></w:pPr><w:r><w:rPr><w:lang w:eastAsia="ja-JP"/></w:rPr></w:r></w:p><w:p><w:pPr><w:pStyle w:val="Normal"/><w:rPr><w:lang w:eastAsia="ja-JP"/></w:rPr></w:pPr><w:r><w:rPr><w:lang w:eastAsia="ja-JP"/></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Sixth Change</w:t></w:r></w:p></w:tc></w:tr></w:tbl><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Seventh Change</w:t></w:r></w:p></w:tc></w:tr></w:tbl><w:p><w:pPr><w:pStyle w:val="Heading4"/><w:ind w:left="1418" w:hanging="1418"/><w:rPr></w:rPr></w:pPr><w:r><w:rPr></w:rPr><w:t>7.3.2.8</w:t><w:tab/><w:t>FEC capabilities and related parameters</w:t></w:r></w:p><w:p><w:pPr><w:pStyle w:val="Normal"/><w:rPr></w:rPr></w:pPr><w:r><w:rPr></w:rPr><w:t>A new FEC-declaration attribute is defined which results in, e.g.:</w:t></w:r></w:p><w:p><w:pPr><w:pStyle w:val="Aufzhlungszeichen"/><w:numPr><w:ilvl w:val="0"/><w:numId w:val="6"/></w:numPr><w:overflowPunct w:val="false"/><w:autoSpaceDE w:val="false"/><w:ind w:left="0" w:hanging="0"/><w:textAlignment w:val="baseline"/><w:rPr></w:rPr></w:pPr><w:r><w:rPr></w:rPr><w:t>a=FEC-declaration:0 encoding-id=</w:t></w:r><w:del w:id="123" w:author="cthienot" w:date="2012-10-31T14:59:00Z"><w:r><w:rPr></w:rPr><w:delText>1</w:delText></w:r></w:del><w:ins w:id="124" w:author="cthienot" w:date="2012-10-31T14:59:00Z"><w:r><w:rPr></w:rPr><w:t>3</w:t></w:r></w:ins></w:p><w:p><w:pPr><w:pStyle w:val="Normal"/><w:rPr></w:rPr></w:pPr><w:r><w:rPr></w:rPr><w:t>This attribute may be used on both session-level and media-level. Multiple instances are allowed to specify several different FEC declarations. The attribute is used on session level to define FEC declarations used by multiple media components. On media level it is used to define FEC declarations which are only valid for a single media component. If FEC declarations on both session and media level use the same reference number (fec-ref) then the media level declaration takes precedence for that media component. Each media component references one FEC declaration using the “a=FEC” attribute.</w:t></w:r></w:p><w:p><w:pPr><w:pStyle w:val="Normal"/><w:rPr></w:rPr></w:pPr><w:r><w:rPr></w:rPr><w:t>This attribute is optional to use for the download delivery method as the information will be available elsewhere (e.g. FLUTE FDT Instances). If this attribute is not used, and no other FEC-OTI information is signalled to the UE by other means, the UE may assume that support for FEC id 0 is sufficient capability to enter the session.</w:t></w:r></w:p><w:p><w:pPr><w:pStyle w:val="Normal"/><w:rPr></w:rPr></w:pPr><w:r><w:rPr></w:rPr><w:t>A new FEC-declaration reference attribute is defined which results in, e.g.:</w:t></w:r></w:p><w:p><w:pPr><w:pStyle w:val="Aufzhlungszeichen"/><w:numPr><w:ilvl w:val="0"/><w:numId w:val="6"/></w:numPr><w:overflowPunct w:val="false"/><w:autoSpaceDE w:val="false"/><w:textAlignment w:val="baseline"/><w:rPr></w:rPr></w:pPr><w:r><w:rPr></w:rPr><w:t>a=FEC:0</w:t></w:r></w:p><w:p><w:pPr><w:pStyle w:val="Normal"/><w:rPr></w:rPr></w:pPr><w:r><w:rPr></w:rPr><w:t>This is a media-level only attribute, used as a short hand to reference one of one or more FEC-declarations.</w:t></w:r></w:p><w:p><w:pPr><w:pStyle w:val="Normal"/><w:rPr></w:rPr></w:pPr><w:r><w:rPr></w:rPr><w:t>The syntax for the attributes in ABNF [23] is:</w:t></w:r></w:p><w:p><w:pPr><w:pStyle w:val="B2"/><w:rPr></w:rPr></w:pPr><w:r><w:rPr></w:rPr><w:t>fec-declaration-line = &quot;a=FEC-declaration:&quot; fec-ref  SP fec-enc-id [&quot;;&quot; SP fec-inst-id] CRLF</w:t></w:r></w:p><w:p><w:pPr><w:pStyle w:val="B2"/><w:rPr></w:rPr></w:pPr><w:r><w:rPr></w:rPr><w:t>fec-ref = 1*3DIGIT  ;  value is the SDP-internal identifier for FEC-declaration.</w:t></w:r></w:p><w:p><w:pPr><w:pStyle w:val="B2"/><w:rPr></w:rPr></w:pPr><w:r><w:rPr></w:rPr><w:t>fec-enc-id = &quot;encoding-id=&quot; enc-id</w:t></w:r></w:p><w:p><w:pPr><w:pStyle w:val="B2"/><w:rPr></w:rPr></w:pPr><w:r><w:rPr></w:rPr><w:t>enc-id = 1*DIGIT ; value is the FEC encoding ID used</w:t></w:r></w:p><w:p><w:pPr><w:pStyle w:val="B2"/><w:rPr></w:rPr></w:pPr><w:r><w:rPr></w:rPr><w:t>fec-inst-id = &quot;instance-id=&quot; inst-id</w:t></w:r></w:p><w:p><w:pPr><w:pStyle w:val="B2"/><w:rPr></w:rPr></w:pPr><w:r><w:rPr></w:rPr><w:t>inst-id = 1*DIGIT ; value is the FEC Instance ID used.</w:t></w:r></w:p><w:p><w:pPr><w:pStyle w:val="B2"/><w:rPr></w:rPr></w:pPr><w:r><w:rPr></w:rPr><w:t>fec-line = &quot;a=FEC:&quot; fec-ref CRLF</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Seventh Change</w:t></w:r></w:p></w:tc></w:tr></w:tbl><w:p><w:pPr><w:pStyle w:val="EX"/><w:ind w:left="1418" w:hanging="1418"/><w:rPr></w:rPr></w:pPr><w:r><w:rPr></w:rPr><w:t xml:space="preserve"> </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Eighth Change</w:t></w:r></w:p></w:tc></w:tr></w:tbl><w:p><w:pPr><w:pStyle w:val="B2"/><w:rPr></w:rPr></w:pPr><w:r><w:rPr></w:rPr></w:r></w:p><w:p><w:pPr><w:pStyle w:val="Heading3"/><w:rPr></w:rPr></w:pPr><w:r><w:rPr></w:rPr><w:t>7.3.3</w:t><w:tab/><w:t>SDP Examples for FLUTE Session</w:t></w:r></w:p><w:p><w:pPr><w:pStyle w:val="Normal"/><w:keepNext w:val="true"/><w:keepLines/><w:rPr></w:rPr></w:pPr><w:r><w:rPr></w:rPr><w:t>Here is a full example of SDP description describing a FLUTE session:</w:t></w:r></w:p><w:p><w:pPr><w:pStyle w:val="PL"/><w:keepNext w:val="true"/><w:keepLines/><w:rPr><w:i/><w:i/><w:lang w:val="it-IT" w:eastAsia="en-US"/></w:rPr></w:pPr><w:r><w:rPr><w:i/><w:lang w:val="it-IT" w:eastAsia="en-US"/></w:rPr><w:t>v=0</w:t></w:r></w:p><w:p><w:pPr><w:pStyle w:val="PL"/><w:keepNext w:val="true"/><w:keepLines/><w:rPr><w:i/><w:i/><w:lang w:val="it-IT" w:eastAsia="en-US"/></w:rPr></w:pPr><w:r><w:rPr><w:i/><w:lang w:val="it-IT" w:eastAsia="en-US"/></w:rPr><w:t>o=user123 2890844526 2890842807 IN IP6 2201:056D::112E:144A:1E24</w:t></w:r></w:p><w:p><w:pPr><w:pStyle w:val="PL"/><w:keepNext w:val="true"/><w:keepLines/><w:rPr><w:i/><w:i/></w:rPr></w:pPr><w:r><w:rPr><w:i/></w:rPr><w:t>s=File delivery session example</w:t></w:r></w:p><w:p><w:pPr><w:pStyle w:val="PL"/><w:keepNext w:val="true"/><w:keepLines/><w:rPr><w:i/><w:i/></w:rPr></w:pPr><w:r><w:rPr><w:i/></w:rPr><w:t>i=More information</w:t></w:r></w:p><w:p><w:pPr><w:pStyle w:val="PL"/><w:keepNext w:val="true"/><w:keepLines/><w:rPr><w:i/><w:i/></w:rPr></w:pPr><w:r><w:rPr><w:i/></w:rPr><w:t>t=2873397496 2873404696</w:t></w:r></w:p><w:p><w:pPr><w:pStyle w:val="PL"/><w:keepNext w:val="true"/><w:keepLines/><w:rPr><w:i/><w:i/></w:rPr></w:pPr><w:r><w:rPr><w:i/></w:rPr><w:t xml:space="preserve">a=mbms-mode:broadcast </w:t></w:r><w:r><w:rPr></w:rPr><w:t>123869108302929</w:t></w:r><w:r><w:rPr><w:i/></w:rPr><w:t xml:space="preserve"> 1</w:t></w:r></w:p><w:p><w:pPr><w:pStyle w:val="PL"/><w:keepNext w:val="true"/><w:keepLines/><w:rPr><w:i/><w:i/></w:rPr></w:pPr><w:r><w:rPr><w:i/></w:rPr><w:t>a=FEC-declaration:0 encoding-id=</w:t></w:r><w:ins w:id="125" w:author="cthienot" w:date="2013-01-22T12:00:00Z"><w:r><w:rPr><w:i/></w:rPr><w:t>5</w:t></w:r></w:ins><w:del w:id="126" w:author="cthienot" w:date="2012-10-31T14:59:00Z"><w:r><w:rPr><w:i/></w:rPr><w:delText>1</w:delText></w:r></w:del></w:p><w:p><w:pPr><w:pStyle w:val="PL"/><w:keepNext w:val="true"/><w:keepLines/><w:rPr><w:i/><w:i/></w:rPr></w:pPr><w:r><w:rPr><w:i/></w:rPr><w:t>a=source-filter: incl IN IP6 * 2001:210:1:2:240:96FF:FE25:8EC9</w:t></w:r></w:p><w:p><w:pPr><w:pStyle w:val="PL"/><w:keepNext w:val="true"/><w:keepLines/><w:rPr><w:i/><w:i/><w:lang w:val="it-IT" w:eastAsia="en-US"/></w:rPr></w:pPr><w:r><w:rPr><w:i/><w:lang w:val="it-IT" w:eastAsia="en-US"/></w:rPr><w:t>a=flute-tsi:3</w:t></w:r></w:p><w:p><w:pPr><w:pStyle w:val="PL"/><w:keepNext w:val="true"/><w:keepLines/><w:rPr><w:i/><w:i/><w:lang w:val="it-IT" w:eastAsia="en-US"/></w:rPr></w:pPr><w:r><w:rPr><w:i/><w:lang w:val="it-IT" w:eastAsia="en-US"/></w:rPr><w:t>m=application 12345 FLUTE/UDP 0</w:t></w:r></w:p><w:p><w:pPr><w:pStyle w:val="PL"/><w:keepNext w:val="true"/><w:keepLines/><w:rPr><w:i/><w:i/><w:lang w:val="it-IT" w:eastAsia="en-US"/></w:rPr></w:pPr><w:r><w:rPr><w:i/><w:lang w:val="it-IT" w:eastAsia="en-US"/></w:rPr><w:t>c=IN IP6 FF1E:03AD::7F2E:172A:1E24/1</w:t></w:r></w:p><w:p><w:pPr><w:pStyle w:val="PL"/><w:keepNext w:val="true"/><w:keepLines/><w:rPr><w:i/><w:i/><w:lang w:val="fr-FR" w:eastAsia="en-US"/></w:rPr></w:pPr><w:r><w:rPr><w:i/><w:lang w:val="fr-FR" w:eastAsia="en-US"/></w:rPr><w:t>b=64</w:t></w:r></w:p><w:p><w:pPr><w:pStyle w:val="PL"/><w:rPr><w:i/><w:i/><w:lang w:val="fr-FR" w:eastAsia="en-US"/></w:rPr></w:pPr><w:r><w:rPr><w:i/><w:lang w:val="fr-FR" w:eastAsia="en-US"/></w:rPr><w:t>a=lang:EN</w:t></w:r></w:p><w:p><w:pPr><w:pStyle w:val="PL"/><w:rPr><w:i/><w:i/><w:lang w:val="fr-FR" w:eastAsia="en-US"/></w:rPr></w:pPr><w:r><w:rPr><w:i/><w:lang w:val="fr-FR" w:eastAsia="en-US"/></w:rPr><w:t>a=FEC:0</w:t></w:r></w:p><w:p><w:pPr><w:pStyle w:val="B2"/><w:rPr><w:i/><w:i/><w:lang w:val="fr-FR" w:eastAsia="en-US"/></w:rPr></w:pPr><w:r><w:rPr><w:i/><w:lang w:val="fr-FR" w:eastAsia="en-US"/></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Eighth Change</w:t></w:r></w:p></w:tc></w:tr></w:tbl><w:p><w:pPr><w:pStyle w:val="EX"/><w:ind w:left="1418" w:hanging="1418"/><w:rPr></w:rPr></w:pPr><w:r><w:rPr></w:rPr></w:r></w:p><w:p><w:pPr><w:pStyle w:val="EX"/><w:ind w:left="1418" w:hanging="1418"/><w:rPr></w:rPr></w:pPr><w:r><w:rPr></w:rPr><w:t xml:space="preserve"> </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Nineth Change</w:t></w:r></w:p></w:tc></w:tr></w:tbl><w:p><w:pPr><w:pStyle w:val="EX"/><w:ind w:left="1418" w:hanging="1418"/><w:rPr></w:rPr></w:pPr><w:r><w:rPr></w:rPr></w:r></w:p><w:p><w:pPr><w:pStyle w:val="Heading4"/><w:ind w:left="1418" w:hanging="1418"/><w:rPr></w:rPr></w:pPr><w:r><w:rPr></w:rPr><w:t>8.2.2.0</w:t><w:tab/><w:tab/><w:t>Overview</w:t></w:r></w:p><w:p><w:pPr><w:pStyle w:val="Normal"/><w:rPr><w:lang w:eastAsia="ja-JP"/></w:rPr></w:pPr><w:r><w:rPr><w:lang w:eastAsia="ja-JP"/></w:rPr><w:t>The “MBMS FEC scheme” shall be the fully-specified FEC scheme defined in [106], section 6 with ID</w:t></w:r><w:ins w:id="127" w:author="cthienot" w:date="2013-01-22T15:38:00Z"><w:r><w:rPr><w:lang w:eastAsia="ja-JP"/></w:rPr><w:t xml:space="preserve"> 2</w:t></w:r></w:ins><w:del w:id="128" w:author="cthienot" w:date="2013-01-22T15:38:00Z"><w:r><w:rPr><w:lang w:eastAsia="ja-JP"/></w:rPr><w:delText xml:space="preserve"> 1</w:delText></w:r></w:del><w:r><w:rPr><w:lang w:eastAsia="ja-JP"/></w:rPr><w:t xml:space="preserve">. </w:t></w:r></w:p><w:p><w:pPr><w:pStyle w:val="Normal"/><w:rPr><w:lang w:val="en-US"/></w:rPr></w:pPr><w:r><w:rPr><w:lang w:val="en-US"/></w:rPr><w:t>The source flows for the MBMS FEC scheme are UDP flows including RTP, RTCP, SRTP and MIKEY packets. The payload of such UDP packets constitute an Application Data Unit (ADU) as defined in RFC6363 [107]. The source data flow with which the ADUs are associated is the UDP flow identity of the corresponding UDP flow.</w:t></w:r></w:p><w:p><w:pPr><w:pStyle w:val="Normal"/><w:rPr></w:rPr></w:pPr><w:r><w:rPr><w:lang w:eastAsia="ja-JP"/></w:rPr><w:t>A UE that supports MBMS User Services shall support a decoder for the “MBMS FEC scheme”. The use of MBMS FEC by the sender is recommended, but it is permitted not to use it. In the case where the FEC is not used by the sender, the FEC Layer should not be used (i.e. RTP is mapped onto UDP directly).</w:t></w:r></w:p><w:p><w:pPr><w:pStyle w:val="Normal"/><w:rPr><w:lang w:val="en-US"/></w:rPr></w:pPr><w:r><w:rPr><w:lang w:val="en-US"/></w:rPr><w:t xml:space="preserve">The mechanism does not place any restrictions on the source data which can be protected together, except that the source data is carried over UDP. The data may be from several different UDP flows that are protected jointly. </w:t></w:r></w:p><w:p><w:pPr><w:pStyle w:val="Normal"/><w:rPr></w:rPr></w:pPr><w:r><w:rPr></w:rPr><w:t xml:space="preserve">A UE supporting the streaming delivery method shall support the </w:t></w:r><w:r><w:rPr><w:lang w:val="en-US"/></w:rPr><w:t>packet</w:t></w:r><w:r><w:rPr></w:rPr><w:t xml:space="preserve"> format for FEC packets..</w:t></w:r></w:p><w:p><w:pPr><w:pStyle w:val="Normal"/><w:rPr><w:del w:id="130" w:author="Vincent Roca" w:date="2013-01-22T14:35:00Z"></w:del></w:ins></w:rPr></w:pPr><w:r><w:rPr></w:rPr><w:t xml:space="preserve">If any FEC source packets have been lost, but sufficient FEC source and FEC repair packets have been received, FEC decoding can be performed to recover the FEC source block. The original packets </w:t></w:r><w:r><w:rPr><w:lang w:val="en-US"/></w:rPr><w:t>UDP payload and UDP flow identity</w:t></w:r><w:r><w:rPr></w:rPr><w:t xml:space="preserve"> can then be extracted from the source block and </w:t></w:r><w:r><w:rPr><w:lang w:val="en-US"/></w:rPr><w:t>provided to the upper layer</w:t></w:r><w:r><w:rPr></w:rPr><w:t>. If not enough FEC source and repair packets were received, only the original packets that were received as FEC source packets will be available. The rest of the original packets are lost.</w:t></w:r></w:p><w:p><w:pPr><w:pStyle w:val="Normal"/><w:rPr></w:rPr></w:pPr><w:ins w:id="131" w:author="cthienot" w:date="2012-10-31T15:01:00Z"><w:r><w:rPr></w:rPr></w:r></w:ins></w:p><w:p><w:pPr><w:pStyle w:val="Normal"/><w:rPr><w:lang w:eastAsia="ja-JP"/><w:ins w:id="146" w:author="cthienot" w:date="2012-10-31T15:03:00Z"></w:ins></w:rPr></w:pPr><w:ins w:id="133" w:author="cthienot" w:date="2012-10-31T15:01:00Z"><w:r><w:rPr><w:lang w:eastAsia="ja-JP"/></w:rPr><w:t xml:space="preserve">A UE that supports MBMS User Services shall support a compliant decoder for FEC Encoding ID 3 as defined in IETF RFC </w:t></w:r></w:ins><w:ins w:id="134" w:author="cthienot" w:date="2012-10-31T15:02:00Z"><w:r><w:rPr><w:lang w:eastAsia="ja-JP"/></w:rPr><w:t>5170</w:t></w:r></w:ins><w:ins w:id="135" w:author="cthienot" w:date="2012-10-31T15:01:00Z"><w:r><w:rPr><w:lang w:eastAsia="ja-JP"/></w:rPr><w:t xml:space="preserve"> </w:t></w:r></w:ins><w:ins w:id="136" w:author="cthienot" w:date="2013-01-17T18:03:00Z"><w:r><w:rPr><w:lang w:eastAsia="ja-JP"/></w:rPr><w:t>[112]</w:t></w:r></w:ins><w:ins w:id="137" w:author="cthienot" w:date="2012-10-31T15:01:00Z"><w:r><w:rPr><w:lang w:eastAsia="ja-JP"/></w:rPr><w:t xml:space="preserve">. The compliant decoder is defined in clause </w:t></w:r></w:ins><w:ins w:id="138" w:author="cthienot" w:date="2012-10-31T15:04:00Z"><w:r><w:rPr><w:lang w:eastAsia="ja-JP"/></w:rPr><w:t>6</w:t></w:r></w:ins><w:ins w:id="139" w:author="cthienot" w:date="2013-01-22T12:00:00Z"><w:r><w:rPr><w:lang w:eastAsia="ja-JP"/></w:rPr><w:t>.4</w:t></w:r></w:ins><w:ins w:id="140" w:author="Vincent Roca" w:date="2013-01-21T10:55:00Z"><w:del w:id="141" w:author="cthienot" w:date="2013-01-22T12:00:00Z"><w:r><w:rPr><w:lang w:eastAsia="ja-JP"/></w:rPr><w:delText>.</w:delText></w:r></w:del></w:ins><w:ins w:id="142" w:author="cthienot" w:date="2012-10-31T15:01:00Z"><w:r><w:rPr><w:lang w:eastAsia="ja-JP"/></w:rPr><w:t xml:space="preserve"> of IETF </w:t></w:r></w:ins><w:ins w:id="143" w:author="cthienot" w:date="2012-10-31T15:04:00Z"><w:r><w:rPr><w:lang w:eastAsia="ja-JP"/></w:rPr><w:t xml:space="preserve">RFC 5170 </w:t></w:r></w:ins><w:ins w:id="144" w:author="cthienot" w:date="2013-01-17T18:03:00Z"><w:r><w:rPr><w:lang w:eastAsia="ja-JP"/></w:rPr><w:t>[112]</w:t></w:r></w:ins><w:ins w:id="145" w:author="cthienot" w:date="2012-10-31T15:01:00Z"><w:r><w:rPr><w:lang w:eastAsia="ja-JP"/></w:rPr><w:t>.</w:t></w:r></w:ins></w:p><w:p><w:pPr><w:pStyle w:val="Normal"/><w:rPr></w:rPr></w:pPr><w:ins w:id="147" w:author="cthienot" w:date="2012-10-31T15:03:00Z"><w:r><w:rPr><w:lang w:eastAsia="ja-JP"/></w:rPr><w:t xml:space="preserve">A UE that supports MBMS User Services shall support a compliant decoder for FEC Encoding ID 5 as defined in IETF RFC 5510 </w:t></w:r></w:ins><w:ins w:id="148" w:author="cthienot" w:date="2013-01-21T16:54:00Z"><w:r><w:rPr><w:lang w:eastAsia="ja-JP"/></w:rPr><w:t>[113]</w:t></w:r></w:ins><w:ins w:id="149" w:author="cthienot" w:date="2012-10-31T15:03:00Z"><w:r><w:rPr><w:lang w:eastAsia="ja-JP"/></w:rPr><w:t>. The compliant decoder is defined in clause 8 of IETF RFC 5510</w:t></w:r></w:ins><w:ins w:id="150" w:author="cthienot" w:date="2012-10-31T15:04:00Z"><w:r><w:rPr><w:lang w:eastAsia="ja-JP"/></w:rPr><w:t xml:space="preserve"> </w:t></w:r></w:ins><w:ins w:id="151" w:author="cthienot" w:date="2013-01-17T18:03:00Z"><w:r><w:rPr><w:lang w:eastAsia="ja-JP"/></w:rPr><w:t>[113]</w:t></w:r></w:ins><w:ins w:id="152" w:author="Vincent Roca" w:date="2013-01-21T10:57:00Z"><w:r><w:rPr><w:lang w:eastAsia="ja-JP"/></w:rPr><w:t>.</w:t></w:r></w:ins></w:p><w:p><w:pPr><w:pStyle w:val="Normal"/><w:rPr><w:lang w:eastAsia="ja-JP"/><w:del w:id="154" w:author="cthienot" w:date="2012-10-31T15:05:00Z"></w:del></w:rPr></w:pPr><w:del w:id="153" w:author="cthienot" w:date="2012-10-31T15:05:00Z"><w:r><w:rPr><w:lang w:eastAsia="ja-JP"/></w:rPr><w:delText>If a UE that supports MBMS User Services receives a mathematically sufficient set of encoding symbols generated according to the encoder specification in RFC5053 [91], section 5.3, for reconstruction of a source block, then the decoder shall recover the entire source block. Note that the example decoder described in [91] clause 5.5 fulfils this requirement.</w:delText></w:r></w:del></w:p><w:p><w:pPr><w:pStyle w:val="Normal"/><w:widowControl/><w:bidi w:val="0"/><w:spacing w:before="0" w:after="180"/><w:rPr></w:rPr></w:pPr><w:r><w:rPr></w:rPr><w:t>Note that the receiver must be able to buffer all the original packets and allow time for the FEC repair packets to arrive and FEC decoding to be performed before media playout begins. The min-buffer-time parameter specified in sub-clause 8.3.1.8 helps the receiver to determine a sufficient duration for initial start-up delay.</w:t></w:r></w:p><w:p><w:pPr><w:pStyle w:val="Normal"/><w:rPr></w:rPr></w:pPr><w:r><w:rPr></w:rPr><w:t>The protocol architecture is illustrated in figure 11.</w:t></w:r></w:p><w:p><w:pPr><w:pStyle w:val="TH"/><w:rPr></w:rPr></w:pPr><w:bookmarkStart w:id="2" w:name="_1176376006"/><w:bookmarkStart w:id="3" w:name="_MON_1238233412"/><w:bookmarkStart w:id="4" w:name="_MON_1238232496"/><w:bookmarkStart w:id="5" w:name="_MON_1238232442"/><w:bookmarkStart w:id="6" w:name="_MON_1238231794"/><w:bookmarkStart w:id="7" w:name="_MON_1238231626"/><w:bookmarkStart w:id="8" w:name="_MON_1193745935"/><w:bookmarkStart w:id="9" w:name="_MON_1192961579"/><w:bookmarkStart w:id="10" w:name="_MON_1192961574"/><w:bookmarkStart w:id="11" w:name="_MON_1192961569"/><w:bookmarkStart w:id="12" w:name="_MON_1192961471"/><w:bookmarkStart w:id="13" w:name="_MON_1192957919"/><w:bookmarkStart w:id="14" w:name="_MON_1192957721"/><w:bookmarkStart w:id="15" w:name="_MON_1192957689"/><w:bookmarkEnd w:id="2"/><w:bookmarkEnd w:id="3"/><w:bookmarkEnd w:id="4"/><w:bookmarkEnd w:id="5"/><w:bookmarkEnd w:id="6"/><w:bookmarkEnd w:id="7"/><w:bookmarkEnd w:id="8"/><w:bookmarkEnd w:id="9"/><w:bookmarkEnd w:id="10"/><w:bookmarkEnd w:id="11"/><w:bookmarkEnd w:id="12"/><w:bookmarkEnd w:id="13"/><w:bookmarkEnd w:id="14"/><w:bookmarkEnd w:id="15"/><w:r><w:rPr></w:rPr><w:object w:dxaOrig="8420" w:dyaOrig="6681"><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v:shape id="ole_rId8" type="_x0000_tole_rId8" style="width:421.95pt;height:334.1pt" filled="f" o:ole=""><v:imagedata r:id="rId9" o:title=""/></v:shape><o:OLEObject Type="Embed" ProgID="" ShapeID="ole_rId8" DrawAspect="Content" ObjectID="_1199898599" r:id="rId8"/></w:object></w:r></w:p><w:p><w:pPr><w:pStyle w:val="TF"/><w:rPr></w:rPr></w:pPr><w:r><w:rPr></w:rPr><w:t>Figure 11: FEC mechanism for the streaming delivery method interaction diagram</w:t></w:r></w:p><w:p><w:pPr><w:pStyle w:val="FP"/><w:rPr></w:rPr></w:pPr><w:r><w:rPr></w:rPr></w:r></w:p><w:p><w:pPr><w:pStyle w:val="Normal"/><w:rPr></w:rPr></w:pPr><w:r><w:rPr><w:lang w:val="en-US"/></w:rPr><w:t xml:space="preserve">Figure 11 depicts how one or more out of several possible packet flows of different types (Audio, video, </w:t></w:r><w:r><w:rPr></w:rPr><w:t xml:space="preserve">DIMS, text RTP and RTCP flows, MIKEY flow) are sent to the FEC layer for protection. The source packets are modified to carry the FEC payload ID and a new flow with repair data is generated. The receiver takes the source and repair packets and buffers them to perform, if necessary, the FEC decoding. After appropriate buffering received and recovered source packets are forwarded to the higher layers. The arrows in the figure indicate distinct data flows. </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Nineth Change</w:t></w:r></w:p></w:tc></w:tr></w:tbl><w:p><w:pPr><w:pStyle w:val="EX"/><w:ind w:left="1418" w:hanging="1418"/><w:rPr></w:rPr></w:pPr><w:r><w:rPr></w:rPr></w:r></w:p><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Ten-th Change</w:t></w:r></w:p></w:tc></w:tr></w:tbl><w:p><w:pPr><w:pStyle w:val="Normal"/><w:rPr><w:lang w:val="en-US"/></w:rPr></w:pPr><w:r><w:rPr><w:lang w:val="en-US"/></w:rPr></w:r></w:p><w:p><w:pPr><w:pStyle w:val="Heading4"/><w:ind w:left="1418" w:hanging="1418"/><w:rPr></w:rPr></w:pPr><w:r><w:rPr></w:rPr><w:t>8.2.2.9</w:t><w:tab/><w:t xml:space="preserve">Source FEC Payload ID </w:t></w:r></w:p><w:p><w:pPr><w:pStyle w:val="Normal"/><w:rPr><w:lang w:eastAsia="ja-JP"/><w:ins w:id="155" w:author="cthienot" w:date="2012-10-31T15:09:00Z"></w:ins></w:rPr></w:pPr><w:r><w:rPr></w:rPr><w:t xml:space="preserve">The Source FEC payload ID </w:t></w:r><w:r><w:rPr><w:lang w:eastAsia="ko-KR"/></w:rPr><w:t xml:space="preserve">shall be the Source FEC Payload ID format A </w:t></w:r><w:r><w:rPr><w:lang w:eastAsia="ja-JP"/></w:rPr><w:t>in section 6.2.2 of RFC6681 [106].</w:t></w:r></w:p><w:p><w:pPr><w:pStyle w:val="Normal"/><w:rPr><w:lang w:eastAsia="ja-JP"/><w:ins w:id="157" w:author="cthienot" w:date="2012-10-31T15:09:00Z"></w:ins></w:rPr></w:pPr><w:ins w:id="156" w:author="cthienot" w:date="2012-10-31T15:09:00Z"><w:r><w:rPr><w:lang w:eastAsia="ja-JP"/></w:rPr></w:r></w:ins></w:p><w:p><w:pPr><w:pStyle w:val="NF"/><w:rPr></w:rPr></w:pPr><w:ins w:id="158" w:author="cthienot" w:date="2012-10-31T15:09:00Z"><w:r><w:rPr></w:rPr><w:t xml:space="preserve">Note on Encoding SymboID field that FEC encoding ID 5 (Reed-Solomon over GF(2^8)) will only make use of the lower 8 bits in field since the number of encoding symbols is necessarily inferior or equal to 255. </w:t></w:r></w:ins></w:p><w:p><w:pPr><w:pStyle w:val="Normal"/><w:rPr><w:lang w:eastAsia="ja-JP"/><w:ins w:id="161" w:author="Vincent Roca" w:date="2013-01-21T11:05:00Z"></w:ins></w:rPr></w:pPr><w:ins w:id="160" w:author="Vincent Roca" w:date="2013-01-21T11:05:00Z"><w:r><w:rPr><w:lang w:eastAsia="ja-JP"/></w:rPr></w:r></w:ins></w:p><w:p><w:pPr><w:pStyle w:val="Normal"/><w:rPr><w:lang w:eastAsia="ja-JP"/></w:rPr></w:pPr><w:r><w:rPr><w:lang w:eastAsia="ja-JP"/></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Ten-th Change</w:t></w:r></w:p></w:tc></w:tr></w:tbl><w:p><w:pPr><w:pStyle w:val="EX"/><w:ind w:left="1418" w:hanging="1418"/><w:rPr></w:rPr></w:pPr><w:r><w:rPr></w:rPr></w:r></w:p><w:p><w:pPr><w:pStyle w:val="EX"/><w:ind w:left="1418" w:hanging="1418"/><w:rPr></w:rPr></w:pPr><w:ins w:id="162" w:author="cthienot" w:date="2013-01-22T11:35:00Z"><w:r><w:rPr></w:rPr></w:r></w:ins></w:p><w:p><w:pPr><w:pStyle w:val="EX"/><w:ind w:left="1418" w:hanging="1418"/><w:rPr></w:rPr></w:pPr><w:r><w:rPr></w:rPr></w:r></w:p><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Elevent</w:t></w:r><w:del w:id="164" w:author="Vincent Roca" w:date="2013-01-22T14:43:00Z"><w:r><w:rPr><w:b/><w:bCs/><w:lang w:val="en-US" w:eastAsia="en-US"/></w:rPr><w:delText>h</w:delText></w:r></w:del><w:r><w:rPr><w:b/><w:bCs/><w:lang w:val="en-US" w:eastAsia="en-US"/></w:rPr><w:t>h Change</w:t></w:r></w:p></w:tc></w:tr></w:tbl><w:p><w:pPr><w:pStyle w:val="Normal"/><w:rPr><w:lang w:val="en-US"/></w:rPr></w:pPr><w:r><w:rPr><w:lang w:val="en-US"/></w:rPr></w:r></w:p><w:p><w:pPr><w:pStyle w:val="Heading4"/><w:keepNext w:val="false"/><w:keepLines w:val="false"/><w:ind w:left="1418" w:hanging="1418"/><w:rPr></w:rPr></w:pPr><w:r><w:rPr></w:rPr><w:t>8.2.2.10</w:t><w:tab/><w:t>Repair FEC payload ID</w:t></w:r></w:p><w:p><w:pPr><w:pStyle w:val="Normal"/><w:rPr></w:rPr></w:pPr><w:ins w:id="165" w:author="cthienot" w:date="2013-01-22T11:38:00Z"><w:r><w:rPr></w:rPr><w:t xml:space="preserve">If the </w:t></w:r></w:ins><w:ins w:id="166" w:author="cthienot" w:date="2013-01-22T11:38:00Z"><w:r><w:rPr><w:lang w:eastAsia="ja-JP"/></w:rPr><w:t>FEC Encoding ID</w:t></w:r></w:ins><w:ins w:id="167" w:author="cthienot" w:date="2013-01-22T11:38:00Z"><w:r><w:rPr></w:rPr><w:t xml:space="preserve"> equals to 5, </w:t></w:r></w:ins><w:del w:id="168" w:author="cthienot" w:date="2013-01-22T11:38:00Z"><w:r><w:rPr></w:rPr><w:delText>T</w:delText></w:r></w:del><w:ins w:id="169" w:author="cthienot" w:date="2013-01-22T11:38:00Z"><w:r><w:rPr></w:rPr><w:t>t</w:t></w:r></w:ins><w:r><w:rPr></w:rPr><w:t xml:space="preserve">he Repair FEC Payload ID </w:t></w:r><w:r><w:rPr><w:lang w:eastAsia="ko-KR"/></w:rPr><w:t xml:space="preserve">shall be the Repair FEC Payload ID format A </w:t></w:r><w:r><w:rPr><w:lang w:eastAsia="ja-JP"/></w:rPr><w:t>in section 6.2.</w:t></w:r><w:r><w:rPr><w:lang w:eastAsia="ko-KR"/></w:rPr><w:t>3</w:t></w:r><w:r><w:rPr><w:lang w:eastAsia="ja-JP"/></w:rPr><w:t xml:space="preserve"> of RFC6681 [106]</w:t></w:r><w:r><w:rPr><w:lang w:eastAsia="ko-KR"/></w:rPr><w:t>.</w:t></w:r></w:p><w:p><w:pPr><w:pStyle w:val="Normal"/><w:rPr><w:lang w:eastAsia="ko-KR"/><w:ins w:id="178" w:author="cthienot" w:date="2013-01-22T11:40:00Z"></w:ins></w:rPr></w:pPr><w:ins w:id="170" w:author="cthienot" w:date="2013-01-22T11:39:00Z"><w:r><w:rPr></w:rPr><w:t xml:space="preserve"> </w:t></w:r></w:ins><w:ins w:id="171" w:author="cthienot" w:date="2013-01-22T11:39:00Z"><w:r><w:rPr></w:rPr><w:t xml:space="preserve">If the </w:t></w:r></w:ins><w:ins w:id="172" w:author="cthienot" w:date="2013-01-22T11:39:00Z"><w:r><w:rPr><w:lang w:eastAsia="ja-JP"/></w:rPr><w:t>FEC Encoding ID</w:t></w:r></w:ins><w:ins w:id="173" w:author="cthienot" w:date="2013-01-22T11:39:00Z"><w:r><w:rPr></w:rPr><w:t xml:space="preserve"> equals to 3, </w:t></w:r></w:ins><w:ins w:id="174" w:author="cthienot" w:date="2013-01-22T11:40:00Z"><w:r><w:rPr></w:rPr><w:t xml:space="preserve">the Repair FEC Payload ID </w:t></w:r></w:ins><w:ins w:id="175" w:author="cthienot" w:date="2013-01-22T11:40:00Z"><w:r><w:rPr><w:lang w:eastAsia="ko-KR"/></w:rPr><w:t>shall be</w:t></w:r></w:ins><w:ins w:id="176" w:author="cthienot" w:date="2013-01-22T11:40:00Z"><w:r><w:rPr><w:lang w:eastAsia="ko-KR"/></w:rPr><w:t xml:space="preserve"> encoded into a 8 octets field, all values being in Network Byte Order, as follows</w:t></w:r></w:ins><w:ins w:id="177" w:author="cthienot" w:date="2013-01-22T11:40:00Z"><w:r><w:rPr><w:lang w:eastAsia="ko-KR"/></w:rPr><w:t>:</w:t></w:r></w:ins></w:p><w:p><w:pPr><w:pStyle w:val="Normal"/><w:rPr><w:rFonts w:ascii="Courier New" w:hAnsi="Courier New" w:cs="Courier New"/><w:sz w:val="16"/><w:lang w:val="en-US" w:eastAsia="en-US"/><w:ins w:id="180" w:author="cthienot" w:date="2013-01-22T11:40:00Z"></w:ins></w:rPr></w:pPr><w:ins w:id="179" w:author="cthienot" w:date="2013-01-22T11:40:00Z"><w:r><w:rPr><w:rFonts w:cs="Courier New" w:ascii="Courier New" w:hAnsi="Courier New"/><w:sz w:val="16"/><w:lang w:val="en-US" w:eastAsia="en-US"/></w:rPr><w:t>0 1 2 3 4 5 6 7 8 9 0 1 2 3 4 5 6 7 8 9 0 1 2 3 4 5 6 7 8 9 0 1</w:t></w:r></w:ins></w:p><w:p><w:pPr><w:pStyle w:val="Normal"/><w:rPr><w:rFonts w:ascii="Courier New" w:hAnsi="Courier New" w:cs="Courier New"/><w:sz w:val="16"/><w:lang w:val="en-US" w:eastAsia="en-US"/><w:ins w:id="182" w:author="cthienot" w:date="2013-01-22T11:40:00Z"></w:ins></w:rPr></w:pPr><w:ins w:id="181" w:author="cthienot" w:date="2013-01-22T11:40:00Z"><w:r><w:rPr><w:rFonts w:cs="Courier New" w:ascii="Courier New" w:hAnsi="Courier New"/><w:sz w:val="16"/><w:lang w:val="en-US" w:eastAsia="en-US"/></w:rPr><w:t>+-+-+-+-+-+-+-+-+-+-+-+-+-+-+-+-+-+-+-+-+-+-+-+-+-+-+-+-+-+-+-+-+</w:t></w:r></w:ins></w:p><w:p><w:pPr><w:pStyle w:val="Normal"/><w:rPr><w:rFonts w:ascii="Courier New" w:hAnsi="Courier New" w:cs="Courier New"/><w:sz w:val="16"/><w:lang w:val="en-US" w:eastAsia="en-US"/><w:ins w:id="184" w:author="cthienot" w:date="2013-01-22T11:40:00Z"></w:ins></w:rPr></w:pPr><w:ins w:id="183" w:author="cthienot" w:date="2013-01-22T11:40:00Z"><w:r><w:rPr><w:rFonts w:cs="Courier New" w:ascii="Courier New" w:hAnsi="Courier New"/><w:sz w:val="16"/><w:lang w:val="en-US" w:eastAsia="en-US"/></w:rPr><w:t>|   Source Block Number (SBN)   |   Encoding Symbol ID (ESI)    |</w:t></w:r></w:ins></w:p><w:p><w:pPr><w:pStyle w:val="Normal"/><w:rPr><w:rFonts w:ascii="Courier New" w:hAnsi="Courier New" w:cs="Courier New"/><w:sz w:val="16"/><w:lang w:val="en-US" w:eastAsia="en-US"/><w:ins w:id="186" w:author="cthienot" w:date="2013-01-22T11:40:00Z"></w:ins></w:rPr></w:pPr><w:ins w:id="185" w:author="cthienot" w:date="2013-01-22T11:40:00Z"><w:r><w:rPr><w:rFonts w:cs="Courier New" w:ascii="Courier New" w:hAnsi="Courier New"/><w:sz w:val="16"/><w:lang w:val="en-US" w:eastAsia="en-US"/></w:rPr><w:t>+-+-+-+-+-+-+-+-+-+-+-+-+-+-+-+-+-+-+-+-+-+-+-+-+-+-+-+-+-+-+-+-+</w:t></w:r></w:ins></w:p><w:p><w:pPr><w:pStyle w:val="Normal"/><w:rPr><w:rFonts w:ascii="Courier New" w:hAnsi="Courier New" w:cs="Courier New"/><w:sz w:val="16"/><w:lang w:val="en-US" w:eastAsia="en-US"/><w:ins w:id="188" w:author="cthienot" w:date="2013-01-22T11:40:00Z"></w:ins></w:rPr></w:pPr><w:ins w:id="187" w:author="cthienot" w:date="2013-01-22T11:40:00Z"><w:r><w:rPr><w:rFonts w:cs="Courier New" w:ascii="Courier New" w:hAnsi="Courier New"/><w:sz w:val="16"/><w:lang w:val="en-US" w:eastAsia="en-US"/></w:rPr><w:t>|   Source Block Length (SBL)   |  Number Encoding Symbols (n)  |</w:t></w:r></w:ins></w:p><w:p><w:pPr><w:pStyle w:val="Normal"/><w:rPr></w:rPr></w:pPr><w:ins w:id="189" w:author="cthienot" w:date="2013-01-22T11:40:00Z"><w:r><w:rPr><w:rFonts w:cs="Courier New" w:ascii="Courier New" w:hAnsi="Courier New"/><w:sz w:val="16"/><w:lang w:val="en-US" w:eastAsia="en-US"/></w:rPr><w:t>+-+-+-+-+-+-+-+-+-+-+-+-+-+-+-+-+-+-+-+-+-+-+-+-+-+-+-+-+-+-+-+-+</w:t></w:r></w:ins></w:p><w:p><w:pPr><w:pStyle w:val="Normal"/><w:rPr><w:rFonts w:ascii="Courier New" w:hAnsi="Courier New" w:cs="Courier New"/><w:sz w:val="16"/><w:lang w:val="en-US" w:eastAsia="ja-JP"/><w:ins w:id="192" w:author="cthienot" w:date="2013-01-22T11:35:00Z"></w:ins></w:rPr></w:pPr><w:ins w:id="191" w:author="cthienot" w:date="2013-01-22T11:35:00Z"><w:r><w:rPr><w:rFonts w:cs="Courier New" w:ascii="Courier New" w:hAnsi="Courier New"/><w:sz w:val="16"/><w:lang w:val="en-US" w:eastAsia="ja-JP"/></w:rPr></w:r></w:ins></w:p><w:p><w:pPr><w:pStyle w:val="Normal"/><w:rPr></w:rPr></w:pPr><w:ins w:id="193" w:author="cthienot" w:date="2013-01-22T11:41:00Z"><w:r><w:rPr></w:rPr><w:t xml:space="preserve">Source Block Number (SBN), (16 bits): Identifier for the source block that the repair symbols within the packet relate.  For format A, it is of size 16 bits.  The field type is unsigned integer. </w:t></w:r></w:ins></w:p><w:p><w:pPr><w:pStyle w:val="Normal"/><w:rPr></w:rPr></w:pPr><w:ins w:id="195" w:author="cthienot" w:date="2013-01-22T11:41:00Z"><w:r><w:rPr></w:rPr><w:t>Encoding Symbol ID (ESI), (16 bits): Identifier for the encoding symbols within the packet.  The field type is unsigned integer.</w:t></w:r></w:ins><w:ins w:id="196" w:author="Vincent Roca" w:date="2013-01-22T14:40:00Z"><w:r><w:rPr></w:rPr><w:t xml:space="preserve"> </w:t></w:r></w:ins></w:p><w:p><w:pPr><w:pStyle w:val="Normal"/><w:rPr></w:rPr></w:pPr><w:ins w:id="198" w:author="cthienot" w:date="2013-01-22T11:41:00Z"><w:r><w:rPr></w:rPr><w:t>Source Block Length (SBL), (16 bits): The number of source symbols in the source block.  The field type is unsigned integer.</w:t></w:r></w:ins></w:p><w:p><w:pPr><w:pStyle w:val="Normal"/><w:rPr></w:rPr></w:pPr><w:ins w:id="200" w:author="cthienot" w:date="2013-01-22T11:42:00Z"><w:r><w:rPr></w:rPr><w:t>Number Encoding Symbols (n), (16bits):</w:t></w:r></w:ins><w:ins w:id="201" w:author="cthienot" w:date="2013-01-22T11:44:00Z"><w:r><w:rPr></w:rPr><w:t xml:space="preserve"> The number of encoding symbols in the source block. </w:t></w:r></w:ins><w:ins w:id="202" w:author="cthienot" w:date="2013-01-22T11:45:00Z"><w:r><w:rPr></w:rPr><w:t>The field type is unsigned integer.</w:t></w:r></w:ins></w:p><w:p><w:pPr><w:pStyle w:val="Normal"/><w:rPr></w:rPr></w:pPr><w:ins w:id="204" w:author="cthienot" w:date="2013-01-22T11:45:00Z"><w:r><w:rPr></w:rPr></w:r></w:ins></w:p><w:p><w:pPr><w:pStyle w:val="Normal"/><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Eleventh Change</w:t></w:r></w:p></w:tc></w:tr></w:tbl><w:p><w:pPr><w:pStyle w:val="EX"/><w:ind w:left="1418" w:hanging="1418"/><w:rPr></w:rPr></w:pPr><w:r><w:rPr></w:rPr></w:r></w:p><w:p><w:pPr><w:pStyle w:val="EX"/><w:ind w:left="1418" w:hanging="1418"/><w:rPr></w:rPr></w:pPr><w:ins w:id="206" w:author="cthienot" w:date="2013-01-22T11:35:00Z"><w:r><w:rPr></w:rPr></w:r></w:ins></w:p><w:p><w:pPr><w:pStyle w:val="EX"/><w:ind w:left="1418" w:hanging="1418"/><w:rPr></w:rPr></w:pPr><w:ins w:id="208" w:author="cthienot" w:date="2013-01-22T11:35:00Z"><w:r><w:rPr></w:rPr></w:r></w:ins></w:p><w:p><w:pPr><w:pStyle w:val="EX"/><w:ind w:left="1418" w:hanging="1418"/><w:rPr></w:rPr></w:pPr><w:ins w:id="210" w:author="cthienot" w:date="2013-01-22T11:35:00Z"><w:r><w:rPr></w:rPr></w:r></w:ins></w:p><w:p><w:pPr><w:pStyle w:val="EX"/><w:ind w:left="1418" w:hanging="1418"/><w:rPr></w:rPr></w:pPr><w:r><w:rPr></w:rPr></w:r></w:p><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Twelfth Change</w:t></w:r></w:p></w:tc></w:tr></w:tbl><w:p><w:pPr><w:pStyle w:val="Normal"/><w:rPr><w:lang w:val="en-US"/></w:rPr></w:pPr><w:r><w:rPr><w:lang w:val="en-US"/></w:rPr></w:r></w:p><w:p><w:pPr><w:pStyle w:val="Heading4"/><w:ind w:left="1418" w:hanging="1418"/><w:rPr></w:rPr></w:pPr><w:r><w:rPr></w:rPr><w:t>8.2.2.10a</w:t><w:tab/><w:t>FEC Object Transmission information</w:t></w:r></w:p><w:p><w:pPr><w:pStyle w:val="Normal"/><w:rPr><w:lang w:eastAsia="ja-JP"/><w:del w:id="213" w:author="cthienot" w:date="2013-01-17T18:09:00Z"></w:del></w:rPr></w:pPr><w:del w:id="212" w:author="cthienot" w:date="2013-01-17T18:09:00Z"><w:r><w:rPr><w:lang w:eastAsia="ja-JP"/></w:rPr><w:delText>The FEC Object Transmission information consists of:</w:delText></w:r></w:del></w:p><w:p><w:pPr><w:pStyle w:val="B1"/><w:numPr><w:ilvl w:val="0"/><w:numId w:val="5"/></w:numPr><w:rPr><w:lang w:eastAsia="ja-JP"/><w:del w:id="215" w:author="cthienot" w:date="2013-01-17T18:09:00Z"></w:del></w:rPr></w:pPr><w:del w:id="214" w:author="cthienot" w:date="2013-01-17T18:09:00Z"><w:r><w:rPr><w:lang w:eastAsia="ja-JP"/></w:rPr><w:delText>the maximum source block length, in symbols</w:delText></w:r></w:del></w:p><w:p><w:pPr><w:pStyle w:val="B1"/><w:numPr><w:ilvl w:val="0"/><w:numId w:val="5"/></w:numPr><w:rPr><w:lang w:eastAsia="ja-JP"/><w:del w:id="217" w:author="cthienot" w:date="2013-01-17T18:09:00Z"></w:del></w:rPr></w:pPr><w:del w:id="216" w:author="cthienot" w:date="2013-01-17T18:09:00Z"><w:r><w:rPr><w:lang w:eastAsia="ja-JP"/></w:rPr><w:delText>the symbol size, in bytes</w:delText></w:r></w:del></w:p><w:p><w:pPr><w:pStyle w:val="Normal"/><w:rPr><w:del w:id="221" w:author="cthienot" w:date="2013-01-17T18:09:00Z"></w:del></w:rPr></w:pPr><w:del w:id="218" w:author="cthienot" w:date="2013-01-17T18:09:00Z"><w:r><w:rPr><w:lang w:eastAsia="ja-JP"/></w:rPr><w:delText xml:space="preserve">The FEC Object Transmission information shall be the </w:delText></w:r></w:del><w:del w:id="219" w:author="cthienot" w:date="2013-01-17T18:09:00Z"><w:r><w:rPr></w:rPr><w:delText xml:space="preserve">first four octets of the </w:delText></w:r></w:del><w:del w:id="220" w:author="cthienot" w:date="2013-01-17T18:09:00Z"><w:r><w:rPr><w:lang w:eastAsia="ja-JP"/></w:rPr><w:delText xml:space="preserve">FEC Scheme Specific Information in section 6.2.1.2 of RFC6681 [106]. </w:delText></w:r></w:del></w:p><w:p><w:pPr><w:pStyle w:val="Normal"/><w:widowControl/><w:bidi w:val="0"/><w:spacing w:before="0" w:after="180"/><w:ind w:hanging="0"/><w:rPr><w:lang w:eastAsia="ja-JP"/><w:del w:id="223" w:author="cthienot" w:date="2013-01-17T18:09:00Z"></w:del></w:rPr></w:pPr><w:del w:id="222" w:author="cthienot" w:date="2013-01-17T18:09:00Z"><w:r><w:rPr><w:lang w:eastAsia="ja-JP"/></w:rPr><w:delText>NOTE: This corresponds to Payload ID Format A in RFC6681 [106] as the last octet of FEC Scheme Specific Information is omitted.</w:delText></w:r></w:del></w:p><w:p><w:pPr><w:pStyle w:val="Normal"/><w:widowControl/><w:bidi w:val="0"/><w:spacing w:before="0" w:after="180"/><w:rPr><w:del w:id="225" w:author="cthienot" w:date="2013-01-17T18:09:00Z"></w:del></w:rPr></w:pPr><w:del w:id="224" w:author="cthienot" w:date="2013-01-17T18:09:00Z"><w:r><w:rPr></w:rPr><w:delText>The Source Block Length signalled within the Repair FEC Payload ID of any packet of a stream shall not exceed the Maximum Source Block Length signalled within the FEC Object Transmission Information for the stream.</w:delText></w:r></w:del></w:p><w:p><w:pPr><w:pStyle w:val="Normal"/><w:widowControl/><w:bidi w:val="0"/><w:spacing w:before="0" w:after="180"/><w:rPr><w:del w:id="227" w:author="cthienot" w:date="2013-01-17T18:09:00Z"></w:del></w:rPr></w:pPr><w:del w:id="226" w:author="cthienot" w:date="2013-01-17T18:09:00Z"><w:r><w:rPr></w:rPr><w:delText>The FEC Object Transmission Information shall be communicated as described in sub-clause 8.2.2.14. Note, the FEC Object Transmission Information is only communicated in SDP.</w:delText></w:r></w:del></w:p><w:p><w:pPr><w:pStyle w:val="Normal"/><w:widowControl/><w:bidi w:val="0"/><w:spacing w:before="0" w:after="180"/><w:rPr><w:lang w:eastAsia="ja-JP"/></w:rPr></w:pPr><w:r><w:rPr><w:lang w:eastAsia="ja-JP"/></w:rPr></w:r></w:p><w:p><w:pPr><w:pStyle w:val="Normal"/><w:rPr><w:lang w:eastAsia="ja-JP"/><w:ins w:id="229" w:author="cthienot" w:date="2013-01-22T11:50:00Z"></w:ins></w:rPr></w:pPr><w:ins w:id="228" w:author="cthienot" w:date="2013-01-22T11:50:00Z"><w:r><w:rPr><w:lang w:eastAsia="ja-JP"/></w:rPr><w:t>The FEC Encoding ID, namely 5 in case of Reed-Solomon or 3 in case of LDPC-Staircase, is carried separately, as defined in section 8.3.1.8.</w:t></w:r></w:ins></w:p><w:p><w:pPr><w:pStyle w:val="Normal"/><w:rPr><w:lang w:eastAsia="ja-JP"/><w:ins w:id="231" w:author="cthienot" w:date="2013-01-22T11:50:00Z"></w:ins></w:rPr></w:pPr><w:ins w:id="230" w:author="cthienot" w:date="2013-01-22T11:50:00Z"><w:r><w:rPr><w:lang w:eastAsia="ja-JP"/></w:rPr><w:t>With FEC Encoding ID 5 (Reed-Solomon), the FEC Object Transmission Information Extension consists of:</w:t></w:r></w:ins></w:p><w:p><w:pPr><w:pStyle w:val="B1"/><w:numPr><w:ilvl w:val="0"/><w:numId w:val="5"/></w:numPr><w:rPr><w:lang w:eastAsia="ja-JP"/><w:ins w:id="233" w:author="cthienot" w:date="2013-01-22T11:50:00Z"></w:ins></w:rPr></w:pPr><w:ins w:id="232" w:author="cthienot" w:date="2013-01-22T11:50:00Z"><w:r><w:rPr><w:lang w:eastAsia="ja-JP"/></w:rPr><w:t>the Maximum Source Block Length (MSBL) (16 bits): a non-negative 16-bit integer indicating the maximum number of source symbols in a source block</w:t></w:r></w:ins></w:p><w:p><w:pPr><w:pStyle w:val="B1"/><w:numPr><w:ilvl w:val="0"/><w:numId w:val="5"/></w:numPr><w:rPr><w:lang w:eastAsia="ja-JP"/><w:ins w:id="235" w:author="cthienot" w:date="2013-01-22T11:50:00Z"></w:ins></w:rPr></w:pPr><w:ins w:id="234" w:author="cthienot" w:date="2013-01-22T11:50:00Z"><w:r><w:rPr><w:lang w:eastAsia="ja-JP"/></w:rPr><w:t>the Symbol Size (T) (16 bits): a non-negative 16-bit integer indicating the size of an encoding symbol, in bytes.</w:t></w:r></w:ins></w:p><w:p><w:pPr><w:pStyle w:val="Normal"/><w:rPr><w:lang w:eastAsia="ja-JP"/><w:ins w:id="237" w:author="cthienot" w:date="2013-01-22T11:50:00Z"></w:ins></w:rPr></w:pPr><w:ins w:id="236" w:author="cthienot" w:date="2013-01-22T11:50:00Z"><w:r><w:rPr><w:lang w:eastAsia="ja-JP"/></w:rPr><w:t>With FEC Encoding ID 3 (LDPC-Staircase), the FEC Object Transmission Information Extension consists of:</w:t></w:r></w:ins></w:p><w:p><w:pPr><w:pStyle w:val="B1"/><w:numPr><w:ilvl w:val="0"/><w:numId w:val="5"/></w:numPr><w:rPr><w:lang w:eastAsia="ja-JP"/><w:ins w:id="239" w:author="cthienot" w:date="2013-01-22T11:50:00Z"></w:ins></w:rPr></w:pPr><w:ins w:id="238" w:author="cthienot" w:date="2013-01-22T11:50:00Z"><w:r><w:rPr><w:lang w:eastAsia="ja-JP"/></w:rPr><w:t>the Maximum Source Block Length (MSBL): as with FEC Encoding ID 5.</w:t></w:r></w:ins></w:p><w:p><w:pPr><w:pStyle w:val="B1"/><w:numPr><w:ilvl w:val="0"/><w:numId w:val="5"/></w:numPr><w:rPr><w:lang w:eastAsia="ja-JP"/><w:ins w:id="241" w:author="cthienot" w:date="2013-01-22T11:50:00Z"></w:ins></w:rPr></w:pPr><w:ins w:id="240" w:author="cthienot" w:date="2013-01-22T11:50:00Z"><w:r><w:rPr><w:lang w:eastAsia="ja-JP"/></w:rPr><w:t>the Symbol Size (T): as with FEC Encoding ID 5.</w:t></w:r></w:ins></w:p><w:p><w:pPr><w:pStyle w:val="Normal"/><w:numPr><w:ilvl w:val="0"/><w:numId w:val="5"/></w:numPr><w:rPr><w:lang w:eastAsia="ja-JP"/><w:ins w:id="243" w:author="cthienot" w:date="2013-01-22T11:50:00Z"></w:ins></w:rPr></w:pPr><w:ins w:id="242" w:author="cthienot" w:date="2013-01-22T11:50:00Z"><w:r><w:rPr><w:lang w:eastAsia="ja-JP"/></w:rPr><w:t>the PRNG seed (seed):  a non-negative 32 bit integer used as the seed of the Pseudo Random Number Generator, as defined in [RFC5170].</w:t></w:r></w:ins></w:p><w:p><w:pPr><w:pStyle w:val="Normal"/><w:numPr><w:ilvl w:val="0"/><w:numId w:val="5"/></w:numPr><w:rPr><w:lang w:eastAsia="ja-JP"/><w:ins w:id="245" w:author="cthienot" w:date="2013-01-22T11:50:00Z"></w:ins></w:rPr></w:pPr><w:ins w:id="244" w:author="cthienot" w:date="2013-01-22T11:50:00Z"><w:r><w:rPr><w:lang w:eastAsia="ja-JP"/></w:rPr><w:t>the N1 minus 3 (n1m3) parameter:  an integer between 0 (default) and 7, inclusive. The number of &quot;1s&quot; per column in the left side of the parity check matrix, N1, is then equal to N1m3 + 3, as specified in [RFC5170].</w:t></w:r></w:ins></w:p><w:p><w:pPr><w:pStyle w:val="Normal"/><w:numPr><w:ilvl w:val="0"/><w:numId w:val="5"/></w:numPr><w:rPr><w:lang w:eastAsia="ja-JP"/><w:ins w:id="247" w:author="cthienot" w:date="2013-01-22T11:50:00Z"></w:ins></w:rPr></w:pPr><w:ins w:id="246" w:author="cthienot" w:date="2013-01-22T11:50:00Z"><w:r><w:rPr><w:lang w:eastAsia="ja-JP"/></w:rPr><w:t>the G parameter: an integer between 1 (default) and 31, inclusive, indicating the number of encoding symbols per group (i.e., per packet).</w:t></w:r></w:ins></w:p><w:p><w:pPr><w:pStyle w:val="Normal"/><w:rPr><w:lang w:eastAsia="ja-JP"/><w:ins w:id="249" w:author="cthienot" w:date="2013-01-22T11:50:00Z"></w:ins></w:rPr></w:pPr><w:ins w:id="248" w:author="cthienot" w:date="2013-01-22T11:50:00Z"><w:r><w:rPr><w:lang w:eastAsia="ja-JP"/></w:rPr><w:t>In case of FEC Encoding ID 5, the FEC OTI Extension shall be encoded into a 4 octets field, all values being in Network Byte Order, as follows:</w:t></w:r></w:ins></w:p><w:p><w:pPr><w:pStyle w:val="Normal"/><w:rPr><w:rFonts w:ascii="Courier New" w:hAnsi="Courier New" w:cs="Courier New"/><w:sz w:val="16"/><w:lang w:val="en-US" w:eastAsia="en-US"/><w:ins w:id="251" w:author="cthienot" w:date="2013-01-22T11:50:00Z"></w:ins></w:rPr></w:pPr><w:ins w:id="250" w:author="cthienot" w:date="2013-01-22T11:50:00Z"><w:r><w:rPr><w:rFonts w:cs="Courier New" w:ascii="Courier New" w:hAnsi="Courier New"/><w:sz w:val="16"/><w:lang w:val="en-US" w:eastAsia="en-US"/></w:rPr><w:t>0 1 2 3 4 5 6 7 8 9 0 1 2 3 4 5 6 7 8 9 0 1 2 3 4 5 6 7 8 9 0 1</w:t></w:r></w:ins></w:p><w:p><w:pPr><w:pStyle w:val="Normal"/><w:rPr><w:rFonts w:ascii="Courier New" w:hAnsi="Courier New" w:cs="Courier New"/><w:sz w:val="16"/><w:lang w:val="en-US" w:eastAsia="en-US"/><w:ins w:id="253" w:author="cthienot" w:date="2013-01-22T11:50:00Z"></w:ins></w:rPr></w:pPr><w:ins w:id="252" w:author="cthienot" w:date="2013-01-22T11:50:00Z"><w:r><w:rPr><w:rFonts w:cs="Courier New" w:ascii="Courier New" w:hAnsi="Courier New"/><w:sz w:val="16"/><w:lang w:val="en-US" w:eastAsia="en-US"/></w:rPr><w:t>+-+-+-+-+-+-+-+-+-+-+-+-+-+-+-+-+-+-+-+-+-+-+-+-+-+-+-+-+-+-+-+-+</w:t></w:r></w:ins></w:p><w:p><w:pPr><w:pStyle w:val="Normal"/><w:rPr><w:rFonts w:ascii="Courier New" w:hAnsi="Courier New" w:cs="Courier New"/><w:sz w:val="16"/><w:lang w:val="en-US" w:eastAsia="en-US"/><w:ins w:id="255" w:author="cthienot" w:date="2013-01-22T11:50:00Z"></w:ins></w:rPr></w:pPr><w:ins w:id="254" w:author="cthienot" w:date="2013-01-22T11:50:00Z"><w:r><w:rPr><w:rFonts w:cs="Courier New" w:ascii="Courier New" w:hAnsi="Courier New"/><w:sz w:val="16"/><w:lang w:val="en-US" w:eastAsia="en-US"/></w:rPr><w:t>|       Symbol Size (T)         |          MSBL                 |</w:t></w:r></w:ins></w:p><w:p><w:pPr><w:pStyle w:val="Normal"/><w:rPr><w:lang w:eastAsia="ja-JP"/><w:ins w:id="257" w:author="cthienot" w:date="2013-01-22T11:50:00Z"></w:ins></w:rPr></w:pPr><w:ins w:id="256" w:author="cthienot" w:date="2013-01-22T11:50:00Z"><w:r><w:rPr><w:rFonts w:cs="Courier New" w:ascii="Courier New" w:hAnsi="Courier New"/><w:sz w:val="16"/><w:lang w:val="en-US" w:eastAsia="en-US"/></w:rPr><w:t>+-+-+-+-+-+-+-+-+-+-+-+-+-+-+-+-+-+-+-+-+-+-+-+-+-+-+-+-+-+-+-+-+</w:t></w:r></w:ins></w:p><w:p><w:pPr><w:pStyle w:val="Normal"/><w:rPr><w:lang w:eastAsia="ja-JP"/><w:ins w:id="259" w:author="cthienot" w:date="2013-01-22T11:50:00Z"></w:ins></w:rPr></w:pPr><w:ins w:id="258" w:author="cthienot" w:date="2013-01-22T11:50:00Z"><w:r><w:rPr><w:lang w:eastAsia="ja-JP"/></w:rPr><w:t>In case of FEC Encoding ID 3, the FEC OTI Extension shall be encoded into a 9 octets field, all values being in Network Byte Order, as follows:</w:t></w:r></w:ins></w:p><w:p><w:pPr><w:pStyle w:val="Normal"/><w:rPr><w:rFonts w:ascii="Courier New" w:hAnsi="Courier New" w:cs="Courier New"/><w:sz w:val="16"/><w:lang w:val="en-US" w:eastAsia="en-US"/><w:ins w:id="261" w:author="cthienot" w:date="2013-01-22T11:50:00Z"></w:ins></w:rPr></w:pPr><w:ins w:id="260" w:author="cthienot" w:date="2013-01-22T11:50:00Z"><w:r><w:rPr><w:rFonts w:cs="Courier New" w:ascii="Courier New" w:hAnsi="Courier New"/><w:sz w:val="16"/><w:lang w:val="en-US" w:eastAsia="en-US"/></w:rPr><w:t>0 1 2 3 4 5 6 7 8 9 0 1 2 3 4 5 6 7 8 9 0 1 2 3 4 5 6 7 8 9 0 1</w:t></w:r></w:ins></w:p><w:p><w:pPr><w:pStyle w:val="Normal"/><w:rPr><w:rFonts w:ascii="Courier New" w:hAnsi="Courier New" w:cs="Courier New"/><w:sz w:val="16"/><w:lang w:val="en-US" w:eastAsia="en-US"/><w:ins w:id="263" w:author="cthienot" w:date="2013-01-22T11:50:00Z"></w:ins></w:rPr></w:pPr><w:ins w:id="262" w:author="cthienot" w:date="2013-01-22T11:50:00Z"><w:r><w:rPr><w:rFonts w:cs="Courier New" w:ascii="Courier New" w:hAnsi="Courier New"/><w:sz w:val="16"/><w:lang w:val="en-US" w:eastAsia="en-US"/></w:rPr><w:t>+-+-+-+-+-+-+-+-+-+-+-+-+-+-+-+-+-+-+-+-+-+-+-+-+-+-+-+-+-+-+-+-+</w:t></w:r></w:ins></w:p><w:p><w:pPr><w:pStyle w:val="Normal"/><w:rPr><w:rFonts w:ascii="Courier New" w:hAnsi="Courier New" w:cs="Courier New"/><w:sz w:val="16"/><w:lang w:val="en-US" w:eastAsia="en-US"/><w:ins w:id="265" w:author="cthienot" w:date="2013-01-22T11:50:00Z"></w:ins></w:rPr></w:pPr><w:ins w:id="264" w:author="cthienot" w:date="2013-01-22T11:50:00Z"><w:r><w:rPr><w:rFonts w:cs="Courier New" w:ascii="Courier New" w:hAnsi="Courier New"/><w:sz w:val="16"/><w:lang w:val="en-US" w:eastAsia="en-US"/></w:rPr><w:t>|       Symbol Size (T)         |          MSBL                 |</w:t></w:r></w:ins></w:p><w:p><w:pPr><w:pStyle w:val="Normal"/><w:rPr><w:rFonts w:ascii="Courier New" w:hAnsi="Courier New" w:cs="Courier New"/><w:sz w:val="16"/><w:lang w:val="en-US" w:eastAsia="en-US"/><w:ins w:id="267" w:author="cthienot" w:date="2013-01-22T11:50:00Z"></w:ins></w:rPr></w:pPr><w:ins w:id="266" w:author="cthienot" w:date="2013-01-22T11:50:00Z"><w:r><w:rPr><w:rFonts w:cs="Courier New" w:ascii="Courier New" w:hAnsi="Courier New"/><w:sz w:val="16"/><w:lang w:val="en-US" w:eastAsia="en-US"/></w:rPr><w:t>+-+-+-+-+-+-+-+-+-+-+-+-+-+-+-+-+-+-+-+-+-+-+-+-+-+-+-+-+-+-+-+-+</w:t></w:r></w:ins></w:p><w:p><w:pPr><w:pStyle w:val="Normal"/><w:rPr><w:rFonts w:ascii="Courier New" w:hAnsi="Courier New" w:cs="Courier New"/><w:sz w:val="16"/><w:lang w:val="en-US" w:eastAsia="en-US"/><w:ins w:id="269" w:author="cthienot" w:date="2013-01-22T11:50:00Z"></w:ins></w:rPr></w:pPr><w:ins w:id="268" w:author="cthienot" w:date="2013-01-22T11:50:00Z"><w:r><w:rPr><w:rFonts w:cs="Courier New" w:ascii="Courier New" w:hAnsi="Courier New"/><w:sz w:val="16"/><w:lang w:val="en-US" w:eastAsia="en-US"/></w:rPr><w:t>|                           PRNG seed                           |</w:t></w:r></w:ins></w:p><w:p><w:pPr><w:pStyle w:val="Normal"/><w:rPr><w:rFonts w:ascii="Courier New" w:hAnsi="Courier New" w:cs="Courier New"/><w:sz w:val="16"/><w:lang w:val="en-US" w:eastAsia="en-US"/><w:ins w:id="271" w:author="cthienot" w:date="2013-01-22T11:50:00Z"></w:ins></w:rPr></w:pPr><w:ins w:id="270" w:author="cthienot" w:date="2013-01-22T11:50:00Z"><w:r><w:rPr><w:rFonts w:cs="Courier New" w:ascii="Courier New" w:hAnsi="Courier New"/><w:sz w:val="16"/><w:lang w:val="en-US" w:eastAsia="en-US"/></w:rPr><w:t>+-+-+-+-+-+-+-+-+-+-+-+-+-+-+-+-+-+-+-+-+-+-+-+-+-+-+-+-+-+-+-+-+</w:t></w:r></w:ins></w:p><w:p><w:pPr><w:pStyle w:val="Normal"/><w:rPr><w:rFonts w:ascii="Courier New" w:hAnsi="Courier New" w:cs="Courier New"/><w:sz w:val="16"/><w:lang w:val="en-US" w:eastAsia="en-US"/><w:ins w:id="273" w:author="cthienot" w:date="2013-01-22T11:50:00Z"></w:ins></w:rPr></w:pPr><w:ins w:id="272" w:author="cthienot" w:date="2013-01-22T11:50:00Z"><w:r><w:rPr><w:rFonts w:cs="Courier New" w:ascii="Courier New" w:hAnsi="Courier New"/><w:sz w:val="16"/><w:lang w:val="en-US" w:eastAsia="en-US"/></w:rPr><w:t>| n1m3|    G    |</w:t></w:r></w:ins></w:p><w:p><w:pPr><w:pStyle w:val="Normal"/><w:rPr><w:rFonts w:ascii="Courier New" w:hAnsi="Courier New" w:cs="Courier New"/><w:sz w:val="16"/><w:lang w:val="en-US" w:eastAsia="en-US"/><w:ins w:id="275" w:author="cthienot" w:date="2013-01-22T11:50:00Z"></w:ins></w:rPr></w:pPr><w:ins w:id="274" w:author="cthienot" w:date="2013-01-22T11:50:00Z"><w:r><w:rPr><w:rFonts w:cs="Courier New" w:ascii="Courier New" w:hAnsi="Courier New"/><w:sz w:val="16"/><w:lang w:val="en-US" w:eastAsia="en-US"/></w:rPr><w:t>+-+-+-+-+-+-+-+-+</w:t></w:r></w:ins></w:p><w:p><w:pPr><w:pStyle w:val="Normal"/><w:rPr></w:rPr></w:pPr><w:ins w:id="276" w:author="cthienot" w:date="2013-01-22T11:50:00Z"><w:r><w:rPr></w:rPr><w:t>The Source Block Length signalled within the Repair FEC Payload ID of any packet of a stream shall not exceed the Maximum Source Block Length signalled within the FEC Object Transmission Information for the stream.</w:t></w:r></w:ins></w:p><w:p><w:pPr><w:pStyle w:val="Normal"/><w:rPr><w:lang w:eastAsia="ja-JP"/></w:rPr></w:pPr><w:ins w:id="278" w:author="cthienot" w:date="2013-01-22T11:50:00Z"><w:r><w:rPr></w:rPr><w:t>The FEC Object Transmission Information shall be communicated as described in sub-clause 8.2.2.14. Note, the FEC Object Transmission Information is only communicated in SDP</w:t></w:r></w:ins></w:p><w:p><w:pPr><w:pStyle w:val="Normal"/><w:rPr><w:lang w:eastAsia="ja-JP"/></w:rPr></w:pPr><w:r><w:rPr><w:lang w:eastAsia="ja-JP"/></w:rPr></w:r></w:p><w:p><w:pPr><w:pStyle w:val="Normal"/><w:rPr><w:lang w:eastAsia="ja-JP"/></w:rPr></w:pPr><w:r><w:rPr><w:lang w:eastAsia="ja-JP"/></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 xml:space="preserve"> </w:t></w:r><w:r><w:rPr><w:b/><w:bCs/><w:lang w:val="en-US" w:eastAsia="en-US"/></w:rPr><w:t>Twelfth Change</w:t></w:r></w:p></w:tc></w:tr></w:tbl><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Thirteenth Change</w:t></w:r></w:p></w:tc></w:tr></w:tbl><w:p><w:pPr><w:pStyle w:val="Normal"/><w:rPr></w:rPr></w:pPr><w:r><w:rPr></w:rPr></w:r></w:p><w:p><w:pPr><w:pStyle w:val="Heading4"/><w:ind w:left="1418" w:hanging="1418"/><w:rPr></w:rPr></w:pPr><w:r><w:rPr></w:rPr><w:t>8.2.2.15</w:t><w:tab/><w:t>Signalling example for FEC</w:t></w:r></w:p><w:p><w:pPr><w:pStyle w:val="Normal"/><w:rPr></w:rPr></w:pPr><w:r><w:rPr></w:rPr><w:t xml:space="preserve">This sub-clause contains a complete signalling example for a MBMS multicast mode session using FEC with a Service description, a SDP for the streaming delivery method, a SDP for the FEC repair stream, and a security description. </w:t></w:r></w:p><w:p><w:pPr><w:pStyle w:val="Normal"/><w:rPr></w:rPr></w:pPr><w:r><w:rPr></w:rPr><w:t xml:space="preserve">The following is an example bundleDescription. </w:t></w:r></w:p><w:p><w:pPr><w:pStyle w:val="PL"/><w:ind w:left="384" w:hanging="0"/><w:rPr><w:lang w:val="fr-FR" w:eastAsia="en-US"/></w:rPr></w:pPr><w:r><w:rPr><w:lang w:val="fr-FR" w:eastAsia="en-US"/></w:rPr><w:t>&lt;?xml version=&quot;1.0&quot; encoding=&quot;UTF-8&quot;?&gt;</w:t></w:r></w:p><w:p><w:pPr><w:pStyle w:val="PL"/><w:ind w:left="384" w:hanging="0"/><w:rPr></w:rPr></w:pPr><w:r><w:rPr><w:lang w:val="fr-FR" w:eastAsia="en-US"/></w:rPr><w:t>&lt;bundleDescription</w:t><w:br/><w:tab/><w:t>xmlns=&quot;urn:3GPP:metadata:2005:MBMS:userServiceDescription&quot;</w:t><w:br/><w:tab/><w:t>xmlns:xsi=&quot;</w:t></w:r><w:hyperlink r:id="rId10"><w:r><w:rPr><w:rStyle w:val="InternetLink"/><w:lang w:val="fr-FR" w:eastAsia="en-US"/></w:rPr><w:t>http://www.w3.org/2001/XMLSchema-instance</w:t></w:r></w:hyperlink><w:r><w:rPr><w:lang w:val="fr-FR" w:eastAsia="en-US"/></w:rPr><w:t>&quot;</w:t></w:r></w:p><w:p><w:pPr><w:pStyle w:val="PL"/><w:ind w:left="384" w:hanging="0"/><w:rPr><w:lang w:val="fr-FR" w:eastAsia="en-US"/></w:rPr></w:pPr><w:r><w:rPr><w:lang w:val="fr-FR" w:eastAsia="en-US"/></w:rPr><w:tab/><w:t>fecDescriptionURI=&quot;http://www.example.com/3gpp/mbms/session1-fec.sdp&quot;&gt;</w:t></w:r></w:p><w:p><w:pPr><w:pStyle w:val="PL"/><w:ind w:left="384" w:hanging="0"/><w:rPr><w:rFonts w:eastAsia="Arial Unicode MS"/><w:lang w:val="fr-FR" w:eastAsia="en-US"/></w:rPr></w:pPr><w:r><w:rPr><w:lang w:val="fr-FR" w:eastAsia="en-US"/></w:rPr><w:tab/><w:t>&lt;userServiceDescription</w:t></w:r></w:p><w:p><w:pPr><w:pStyle w:val="PL"/><w:ind w:left="384" w:hanging="0"/><w:rPr></w:rPr></w:pPr><w:r><w:rPr><w:lang w:val="fr-FR" w:eastAsia="en-US"/></w:rPr><w:tab/><w:tab/><w:t>serviceId=&quot;urn:3gpp:0010120123hotdog&quot;&gt;</w:t><w:br/><w:tab/><w:tab/><w:tab/><w:t>&lt;deliveryMethod</w:t><w:br/><w:tab/><w:tab/><w:tab/><w:tab/><w:t>sessionDescriptionURI=&quot;</w:t></w:r><w:hyperlink r:id="rId11"><w:r><w:rPr><w:rStyle w:val="InternetLink"/><w:lang w:val="fr-FR" w:eastAsia="en-US"/></w:rPr><w:t>http://www.example.com/3gpp/mbms/session1.sdp</w:t></w:r></w:hyperlink><w:r><w:rPr><w:lang w:val="fr-FR" w:eastAsia="en-US"/></w:rPr><w:t>&quot;</w:t></w:r></w:p><w:p><w:pPr><w:pStyle w:val="PL"/><w:ind w:left="384" w:hanging="0"/><w:rPr><w:lang w:val="fr-FR" w:eastAsia="en-US"/></w:rPr></w:pPr><w:r><w:rPr><w:lang w:val="fr-FR" w:eastAsia="en-US"/></w:rPr><w:tab/><w:tab/><w:tab/><w:tab/><w:t>protectionDescriptionURI=&quot;http://www.example.com/3gpp/mbms/sec-descript&quot;/&gt;</w:t></w:r></w:p><w:p><w:pPr><w:pStyle w:val="PL"/><w:ind w:left="384" w:hanging="0"/><w:rPr></w:rPr></w:pPr><w:r><w:rPr><w:lang w:val="fr-FR" w:eastAsia="en-US"/></w:rPr><w:tab/></w:r><w:r><w:rPr></w:rPr><w:t>&lt;/userServiceDescription&gt;</w:t></w:r></w:p><w:p><w:pPr><w:pStyle w:val="PL"/><w:ind w:left="100" w:hanging="0"/><w:rPr></w:rPr></w:pPr><w:r><w:rPr></w:rPr><w:tab/><w:t>&lt;/bundleDescription&gt;</w:t></w:r></w:p><w:p><w:pPr><w:pStyle w:val="Normal"/><w:rPr></w:rPr></w:pPr><w:r><w:rPr></w:rPr></w:r></w:p><w:p><w:pPr><w:pStyle w:val="Normal"/><w:rPr></w:rPr></w:pPr><w:r><w:rPr></w:rPr><w:t>The security description has the URI:</w:t></w:r><w:r><w:rPr><w:lang w:val="en-US"/></w:rPr><w:t xml:space="preserve"> </w:t></w:r><w:hyperlink r:id="rId12"><w:r><w:rPr><w:rStyle w:val="InternetLink"/><w:lang w:val="en-US"/></w:rPr><w:t>http://www.example.com/3gpp/mbms/sec-descript</w:t></w:r></w:hyperlink><w:r><w:rPr><w:lang w:val="en-US"/></w:rPr><w:t xml:space="preserve"> </w:t></w:r></w:p><w:p><w:pPr><w:pStyle w:val="PL"/><w:ind w:left="384" w:hanging="0"/><w:rPr><w:lang w:val="en-US" w:eastAsia="en-US"/></w:rPr></w:pPr><w:r><w:rPr><w:lang w:val="en-US" w:eastAsia="en-US"/></w:rPr><w:t>&lt;?xml version=&quot;1.0&quot; encoding=&quot;UTF-8&quot;?&gt;</w:t></w:r></w:p><w:p><w:pPr><w:pStyle w:val="PL"/><w:ind w:left="384" w:hanging="0"/><w:rPr><w:lang w:val="en-US" w:eastAsia="en-US"/></w:rPr></w:pPr><w:r><w:rPr><w:lang w:val="en-US" w:eastAsia="en-US"/></w:rPr><w:t xml:space="preserve">&lt;securityDescription </w:t></w:r></w:p><w:p><w:pPr><w:pStyle w:val="PL"/><w:ind w:left="384" w:hanging="0"/><w:rPr><w:lang w:val="en-US" w:eastAsia="en-US"/></w:rPr></w:pPr><w:r><w:rPr><w:lang w:val="en-US" w:eastAsia="en-US"/></w:rPr><w:tab/><w:t xml:space="preserve">xmlns=&quot;urn:3GPP:metadata:2005:MBMS:securityDescription&quot; </w:t></w:r></w:p><w:p><w:pPr><w:pStyle w:val="PL"/><w:ind w:left="384" w:hanging="0"/><w:rPr><w:lang w:val="en-US" w:eastAsia="en-US"/></w:rPr></w:pPr><w:r><w:rPr><w:lang w:val="en-US" w:eastAsia="en-US"/></w:rPr><w:tab/><w:t>xmlns:xsi=&quot;http://www.w3.org/2001/XMLSchema-instance&quot;</w:t></w:r></w:p><w:p><w:pPr><w:pStyle w:val="PL"/><w:ind w:left="384" w:hanging="0"/><w:rPr><w:lang w:val="en-US" w:eastAsia="en-US"/></w:rPr></w:pPr><w:r><w:rPr><w:lang w:val="en-US" w:eastAsia="en-US"/></w:rPr><w:tab/><w:t xml:space="preserve">confidentialityProtection=&quot;true&quot; </w:t></w:r></w:p><w:p><w:pPr><w:pStyle w:val="PL"/><w:ind w:left="384" w:hanging="0"/><w:rPr><w:lang w:val="en-US" w:eastAsia="en-US"/></w:rPr></w:pPr><w:r><w:rPr><w:lang w:val="en-US" w:eastAsia="en-US"/></w:rPr><w:tab/><w:t xml:space="preserve">integrityProtection=&quot;true&quot; </w:t></w:r></w:p><w:p><w:pPr><w:pStyle w:val="PL"/><w:ind w:left="384" w:hanging="0"/><w:rPr><w:lang w:val="en-US" w:eastAsia="en-US"/></w:rPr></w:pPr><w:r><w:rPr><w:lang w:val="en-US" w:eastAsia="en-US"/></w:rPr><w:tab/><w:t>uiccKeyManagement=&quot;true&quot;</w:t></w:r></w:p><w:p><w:pPr><w:pStyle w:val="PL"/><w:ind w:left="384" w:hanging="0"/><w:rPr><w:lang w:val="en-US" w:eastAsia="en-US"/></w:rPr></w:pPr><w:r><w:rPr><w:lang w:val="en-US" w:eastAsia="en-US"/></w:rPr><w:tab/><w:t>&lt;keyManagement</w:t></w:r></w:p><w:p><w:pPr><w:pStyle w:val="PL"/><w:ind w:left="384" w:hanging="0"/><w:rPr><w:lang w:val="en-US" w:eastAsia="en-US"/></w:rPr></w:pPr><w:r><w:rPr><w:lang w:val="en-US" w:eastAsia="en-US"/></w:rPr><w:tab/><w:tab/><w:t>waitTime=&quot;5&quot;</w:t></w:r></w:p><w:p><w:pPr><w:pStyle w:val="PL"/><w:ind w:left="384" w:hanging="0"/><w:rPr><w:lang w:val="en-US" w:eastAsia="en-US"/></w:rPr></w:pPr><w:r><w:rPr><w:lang w:val="en-US" w:eastAsia="en-US"/></w:rPr><w:tab/><w:tab/><w:t>maxBackOff=&quot;10&quot;&gt;</w:t></w:r></w:p><w:p><w:pPr><w:pStyle w:val="PL"/><w:ind w:left="384" w:hanging="0"/><w:rPr><w:lang w:val="en-US" w:eastAsia="en-US"/></w:rPr></w:pPr><w:r><w:rPr><w:lang w:val="en-US" w:eastAsia="en-US"/></w:rPr><w:tab/><w:tab/><w:t>&lt;serverURI&gt;http://register.example.com/&lt;/serverURI&gt;</w:t></w:r></w:p><w:p><w:pPr><w:pStyle w:val="PL"/><w:ind w:left="384" w:hanging="0"/><w:rPr><w:lang w:val="en-US" w:eastAsia="en-US"/></w:rPr></w:pPr><w:r><w:rPr><w:lang w:val="en-US" w:eastAsia="en-US"/></w:rPr><w:tab/><w:tab/><w:t>&lt;serverURI&gt;http://register2.example.com/&lt;/serverURI&gt;</w:t></w:r></w:p><w:p><w:pPr><w:pStyle w:val="PL"/><w:ind w:left="384" w:hanging="0"/><w:rPr><w:lang w:val="en-US" w:eastAsia="en-US"/></w:rPr></w:pPr><w:r><w:rPr><w:lang w:val="en-US" w:eastAsia="en-US"/></w:rPr><w:tab/><w:t>&lt;/keyManagement&gt;</w:t></w:r></w:p><w:p><w:pPr><w:pStyle w:val="PL"/><w:ind w:left="384" w:hanging="0"/><w:rPr><w:lang w:val="en-US" w:eastAsia="en-US"/></w:rPr></w:pPr><w:r><w:rPr><w:lang w:val="en-US" w:eastAsia="en-US"/></w:rPr><w:tab/><w:t>&lt;keyId&gt;</w:t></w:r></w:p><w:p><w:pPr><w:pStyle w:val="PL"/><w:ind w:left="384" w:hanging="0"/><w:rPr><w:lang w:val="en-US" w:eastAsia="en-US"/></w:rPr></w:pPr><w:r><w:rPr><w:lang w:val="en-US" w:eastAsia="en-US"/></w:rPr><w:tab/><w:tab/><w:t>&lt;mediaFlow flowID=&quot;FF1E:03AD::7F2E:172A:1E24/4002&quot;&gt;</w:t></w:r></w:p><w:p><w:pPr><w:pStyle w:val="PL"/><w:ind w:left="384" w:hanging="0"/><w:rPr><w:lang w:val="en-US" w:eastAsia="en-US"/></w:rPr></w:pPr><w:r><w:rPr><w:lang w:val="en-US" w:eastAsia="en-US"/></w:rPr><w:tab/><w:tab/><w:tab/><w:t>&lt;MSK&gt;</w:t></w:r></w:p><w:p><w:pPr><w:pStyle w:val="PL"/><w:ind w:left="384" w:hanging="0"/><w:rPr><w:lang w:val="en-US" w:eastAsia="en-US"/></w:rPr></w:pPr><w:r><w:rPr><w:lang w:val="en-US" w:eastAsia="en-US"/></w:rPr><w:tab/><w:tab/><w:tab/><w:tab/><w:t>&lt;keyDomainID&gt;aMoM&lt;/keyDomainID&gt;</w:t></w:r></w:p><w:p><w:pPr><w:pStyle w:val="PL"/><w:ind w:left="384" w:hanging="0"/><w:rPr><w:lang w:val="en-US" w:eastAsia="en-US"/></w:rPr></w:pPr><w:r><w:rPr><w:lang w:val="en-US" w:eastAsia="en-US"/></w:rPr><w:tab/><w:tab/><w:tab/><w:tab/><w:t>&lt;MSKID&gt;aMoAAA==&lt;/MSKID&gt;</w:t></w:r></w:p><w:p><w:pPr><w:pStyle w:val="PL"/><w:ind w:left="384" w:hanging="0"/><w:rPr><w:lang w:val="en-US" w:eastAsia="en-US"/></w:rPr></w:pPr><w:r><w:rPr><w:lang w:val="en-US" w:eastAsia="en-US"/></w:rPr><w:tab/><w:tab/><w:tab/><w:t>&lt;/MSK&gt;</w:t></w:r></w:p><w:p><w:pPr><w:pStyle w:val="PL"/><w:ind w:left="384" w:hanging="0"/><w:rPr><w:lang w:val="en-US" w:eastAsia="en-US"/></w:rPr></w:pPr><w:r><w:rPr><w:lang w:val="en-US" w:eastAsia="en-US"/></w:rPr><w:tab/><w:tab/><w:t>&lt;/mediaFlow&gt;</w:t></w:r></w:p><w:p><w:pPr><w:pStyle w:val="PL"/><w:ind w:left="384" w:hanging="0"/><w:rPr></w:rPr></w:pPr><w:r><w:rPr><w:lang w:val="en-US" w:eastAsia="en-US"/></w:rPr><w:tab/><w:tab/></w:r><w:r><w:rPr></w:rPr><w:t>&lt;mediaFlow flowID=&quot;FF1E:03AD::7F2E:172A:1E24/4004&quot;&gt;</w:t></w:r></w:p><w:p><w:pPr><w:pStyle w:val="PL"/><w:ind w:left="384" w:hanging="0"/><w:rPr></w:rPr></w:pPr><w:r><w:rPr></w:rPr><w:tab/><w:tab/><w:tab/></w:r><w:r><w:rPr><w:lang w:val="en-US" w:eastAsia="en-US"/></w:rPr><w:t>&lt;MSK&gt;</w:t></w:r></w:p><w:p><w:pPr><w:pStyle w:val="PL"/><w:ind w:left="384" w:hanging="0"/><w:rPr><w:lang w:val="en-US" w:eastAsia="en-US"/></w:rPr></w:pPr><w:r><w:rPr><w:lang w:val="en-US" w:eastAsia="en-US"/></w:rPr><w:tab/><w:tab/><w:tab/><w:tab/><w:t>&lt;keyDomainID&gt;GM8M&lt;/keyDomainID&gt;</w:t></w:r></w:p><w:p><w:pPr><w:pStyle w:val="PL"/><w:ind w:left="384" w:hanging="0"/><w:rPr><w:lang w:val="en-US" w:eastAsia="en-US"/></w:rPr></w:pPr><w:r><w:rPr><w:lang w:val="en-US" w:eastAsia="en-US"/></w:rPr><w:tab/><w:tab/><w:tab/><w:tab/><w:t>&lt;MSKID&gt;aMkAAA==&lt;/MSKID&gt;</w:t></w:r></w:p><w:p><w:pPr><w:pStyle w:val="PL"/><w:ind w:left="384" w:hanging="0"/><w:rPr><w:lang w:val="en-US" w:eastAsia="en-US"/></w:rPr></w:pPr><w:r><w:rPr><w:lang w:val="en-US" w:eastAsia="en-US"/></w:rPr><w:tab/><w:tab/><w:tab/><w:t>&lt;/MSK&gt;</w:t></w:r></w:p><w:p><w:pPr><w:pStyle w:val="PL"/><w:ind w:left="384" w:hanging="0"/><w:rPr><w:lang w:val="en-US" w:eastAsia="en-US"/></w:rPr></w:pPr><w:r><w:rPr><w:lang w:val="en-US" w:eastAsia="en-US"/></w:rPr><w:tab/><w:tab/><w:t>&lt;/mediaFlow&gt;</w:t></w:r></w:p><w:p><w:pPr><w:pStyle w:val="PL"/><w:ind w:left="384" w:hanging="0"/><w:rPr><w:lang w:val="en-US" w:eastAsia="en-US"/></w:rPr></w:pPr><w:r><w:rPr><w:lang w:val="en-US" w:eastAsia="en-US"/></w:rPr><w:tab/><w:t>&lt;/keyId&gt;</w:t></w:r></w:p><w:p><w:pPr><w:pStyle w:val="PL"/><w:ind w:left="384" w:hanging="0"/><w:rPr><w:lang w:val="en-US" w:eastAsia="en-US"/></w:rPr></w:pPr><w:r><w:rPr><w:lang w:val="en-US" w:eastAsia="en-US"/></w:rPr><w:tab/><w:t>&lt;fecProtection</w:t></w:r></w:p><w:p><w:pPr><w:pStyle w:val="PL"/><w:ind w:left="384" w:hanging="0"/><w:rPr></w:rPr></w:pPr><w:r><w:rPr><w:lang w:val="en-US" w:eastAsia="en-US"/></w:rPr><w:tab/><w:tab/><w:t>fecEncodingId=&quot;</w:t></w:r><w:del w:id="279" w:author="cthienot" w:date="2012-10-31T15:10:00Z"><w:r><w:rPr><w:lang w:val="en-US" w:eastAsia="en-US"/></w:rPr><w:delText>1</w:delText></w:r></w:del><w:ins w:id="280" w:author="cthienot" w:date="2012-10-31T15:11:00Z"><w:r><w:rPr><w:lang w:val="en-US" w:eastAsia="en-US"/></w:rPr><w:t>5</w:t></w:r></w:ins><w:r><w:rPr><w:lang w:val="en-US" w:eastAsia="en-US"/></w:rPr><w:t>&quot;</w:t></w:r></w:p><w:p><w:pPr><w:pStyle w:val="PL"/><w:ind w:left="384" w:hanging="0"/><w:rPr></w:rPr></w:pPr><w:r><w:rPr><w:rFonts w:eastAsia="Courier New"/><w:lang w:val="en-US" w:eastAsia="en-US"/></w:rPr><w:t xml:space="preserve">        </w:t></w:r><w:r><w:rPr><w:lang w:val="en-US" w:eastAsia="en-US"/></w:rPr><w:t>fecOtiExtension=&quot;</w:t></w:r><w:ins w:id="281" w:author="cthienot" w:date="2012-10-31T15:10:00Z"><w:r><w:rPr><w:lang w:val="en-US" w:eastAsia="en-US"/></w:rPr><w:t>XXXX</w:t></w:r></w:ins><w:ins w:id="282" w:author="cthienot" w:date="2013-01-22T11:50:00Z"><w:r><w:rPr><w:lang w:val="en-US" w:eastAsia="en-US"/></w:rPr><w:t>XX</w:t></w:r></w:ins><w:del w:id="283" w:author="cthienot" w:date="2012-10-31T15:11:00Z"><w:r><w:rPr><w:lang w:val="en-US" w:eastAsia="en-US"/></w:rPr><w:delText>ACAEAA</w:delText></w:r></w:del><w:r><w:rPr><w:lang w:val="en-US" w:eastAsia="en-US"/></w:rPr><w:t>==&quot;/&gt;</w:t></w:r></w:p><w:p><w:pPr><w:pStyle w:val="PL"/><w:rPr><w:lang w:val="en-US" w:eastAsia="en-US"/></w:rPr></w:pPr><w:r><w:rPr><w:lang w:val="en-US" w:eastAsia="en-US"/></w:rPr><w:t>&lt;/securityDescription&gt;</w:t></w:r></w:p><w:p><w:pPr><w:pStyle w:val="FP"/><w:rPr><w:lang w:val="en-US" w:eastAsia="en-US"/></w:rPr></w:pPr><w:r><w:rPr><w:lang w:val="en-US" w:eastAsia="en-US"/></w:rPr></w:r></w:p><w:p><w:pPr><w:pStyle w:val="Normal"/><w:rPr></w:rPr></w:pPr><w:r><w:rPr></w:rPr><w:t xml:space="preserve">An example of how the SDP </w:t></w:r><w:hyperlink r:id="rId13"><w:r><w:rPr><w:rStyle w:val="InternetLink"/><w:lang w:val="en-US"/></w:rPr><w:t>http://www.example.com/3gpp/mbms/session1.sdp</w:t></w:r></w:hyperlink><w:r><w:rPr><w:lang w:val="en-US"/></w:rPr><w:t xml:space="preserve"> </w:t></w:r><w:r><w:rPr></w:rPr><w:t xml:space="preserve">could look for a session containing two media streams that are FEC protected. In this example we have assumed an audiovisual stream, using 56 kbps for video and 12 kbps for audio. In addition another 300 bits/second of RTCP packets from the source is used for the each of the sessions. Hence, the total media session bandwidth is 56+12+0.3+0.3 = 68.6 kbps. </w:t></w:r></w:p><w:p><w:pPr><w:pStyle w:val="PL"/><w:rPr></w:rPr></w:pPr><w:r><w:rPr></w:rPr><w:t>v=0</w:t><w:br/><w:t xml:space="preserve">o=ghost 2890844526 2890842807 IN IP6 </w:t></w:r><w:r><w:rPr><w:iCs/></w:rPr><w:t>2001:210:1:2:240:96FF:FE25:8EC9</w:t></w:r><w:r><w:rPr></w:rPr><w:br/><w:t>s=3GPP MBMS Streaming SDP Example</w:t><w:br/><w:t>i=Example of MBMS streaming SDP file</w:t><w:br/><w:t>u=http://www.infoserver.example.com/ae600</w:t><w:br/><w:t>e=ghost@mailserver.example.com</w:t><w:br/><w:t xml:space="preserve">c=IN IP6 </w:t></w:r><w:r><w:rPr><w:lang w:val="en-US" w:eastAsia="en-US"/></w:rPr><w:t>FF1E:03AD::7F2E:172A:1E24</w:t></w:r><w:r><w:rPr></w:rPr><w:br/><w:t>t=3034423619 3042462419</w:t></w:r></w:p><w:p><w:pPr><w:pStyle w:val="PL"/><w:rPr></w:rPr></w:pPr><w:r><w:rPr></w:rPr><w:t>b=AS:62</w:t></w:r></w:p><w:p><w:pPr><w:pStyle w:val="PL"/><w:rPr></w:rPr></w:pPr><w:r><w:rPr></w:rPr><w:t>b=TIAS: 60500</w:t></w:r></w:p><w:p><w:pPr><w:pStyle w:val="PL"/><w:rPr></w:rPr></w:pPr><w:r><w:rPr></w:rPr><w:t>a=maxprate: 25</w:t></w:r></w:p><w:p><w:pPr><w:pStyle w:val="PL"/><w:rPr></w:rPr></w:pPr><w:r><w:rPr></w:rPr><w:t>a=source-filter: incl IN IP6 * 2001:210:1:2:240:96FF:FE25:8EC9</w:t></w:r></w:p><w:p><w:pPr><w:pStyle w:val="PL"/><w:rPr></w:rPr></w:pPr><w:r><w:rPr></w:rPr><w:t>a=FEC-declaration:0 encoding-id=</w:t></w:r><w:del w:id="284" w:author="cthienot" w:date="2012-10-31T15:11:00Z"><w:r><w:rPr></w:rPr><w:delText>1</w:delText></w:r></w:del><w:ins w:id="285" w:author="cthienot" w:date="2012-10-31T15:11:00Z"><w:r><w:rPr></w:rPr><w:t>5</w:t></w:r></w:ins></w:p><w:p><w:pPr><w:pStyle w:val="PL"/><w:rPr></w:rPr></w:pPr><w:r><w:rPr></w:rPr><w:t xml:space="preserve">m=video 4002 </w:t></w:r><w:r><w:rPr><w:lang w:val="en-US" w:eastAsia="en-US"/></w:rPr><w:t>UDP/MBMS-FEC/</w:t></w:r><w:r><w:rPr></w:rPr><w:t>RTP/AVP 96</w:t></w:r></w:p><w:p><w:pPr><w:pStyle w:val="PL"/><w:rPr><w:lang w:val="sv-SE" w:eastAsia="en-US"/></w:rPr></w:pPr><w:r><w:rPr><w:lang w:val="sv-SE" w:eastAsia="en-US"/></w:rPr><w:t>b=TIAS:55000</w:t></w:r></w:p><w:p><w:pPr><w:pStyle w:val="PL"/><w:rPr><w:lang w:val="sv-SE" w:eastAsia="en-US"/></w:rPr></w:pPr><w:r><w:rPr><w:lang w:val="sv-SE" w:eastAsia="en-US"/></w:rPr><w:t>b=RR:0</w:t></w:r></w:p><w:p><w:pPr><w:pStyle w:val="PL"/><w:rPr><w:lang w:val="sv-SE" w:eastAsia="en-US"/></w:rPr></w:pPr><w:r><w:rPr><w:lang w:val="sv-SE" w:eastAsia="en-US"/></w:rPr><w:t>b=RS:300</w:t></w:r></w:p><w:p><w:pPr><w:pStyle w:val="PL"/><w:rPr></w:rPr></w:pPr><w:r><w:rPr></w:rPr><w:t>a=rtpmap:96 H263-2000/90000</w:t><w:br/><w:t>a=fmtp:96 profile=3;level=10</w:t><w:br/><w:t>a=framesize:96 176-144</w:t></w:r></w:p><w:p><w:pPr><w:pStyle w:val="PL"/><w:rPr><w:lang w:val="it-IT" w:eastAsia="en-US"/></w:rPr></w:pPr><w:r><w:rPr><w:lang w:val="it-IT" w:eastAsia="en-US"/></w:rPr><w:t>a=FEC:0</w:t></w:r></w:p><w:p><w:pPr><w:pStyle w:val="PL"/><w:rPr><w:lang w:val="it-IT" w:eastAsia="en-US"/></w:rPr></w:pPr><w:r><w:rPr><w:lang w:val="it-IT" w:eastAsia="en-US"/></w:rPr><w:t>a=maxprate:15</w:t></w:r></w:p><w:p><w:pPr><w:pStyle w:val="PL"/><w:rPr><w:lang w:val="it-IT" w:eastAsia="en-US"/></w:rPr></w:pPr><w:r><w:rPr><w:lang w:val="it-IT" w:eastAsia="en-US"/></w:rPr><w:t>m=audio 4004 UDP/MBMS-FEC/RTP/AVP 98</w:t></w:r></w:p><w:p><w:pPr><w:pStyle w:val="PL"/><w:rPr></w:rPr></w:pPr><w:r><w:rPr></w:rPr><w:t>b=TIAS: 11500</w:t></w:r></w:p><w:p><w:pPr><w:pStyle w:val="PL"/><w:rPr></w:rPr></w:pPr><w:r><w:rPr></w:rPr><w:t>b=RR:0</w:t></w:r></w:p><w:p><w:pPr><w:pStyle w:val="PL"/><w:rPr></w:rPr></w:pPr><w:r><w:rPr></w:rPr><w:t>b=RS:300</w:t></w:r></w:p><w:p><w:pPr><w:pStyle w:val="PL"/><w:rPr></w:rPr></w:pPr><w:r><w:rPr></w:rPr><w:t>a=rtpmap:98 AMR/8000</w:t></w:r></w:p><w:p><w:pPr><w:pStyle w:val="PL"/><w:rPr></w:rPr></w:pPr><w:r><w:rPr></w:rPr><w:t>a=fmtp:98 octet-align=1</w:t></w:r></w:p><w:p><w:pPr><w:pStyle w:val="PL"/><w:rPr></w:rPr></w:pPr><w:r><w:rPr></w:rPr><w:t>a=FEC:0</w:t></w:r></w:p><w:p><w:pPr><w:pStyle w:val="PL"/><w:rPr></w:rPr></w:pPr><w:r><w:rPr></w:rPr><w:t>a=maxprate:10</w:t></w:r></w:p><w:p><w:pPr><w:pStyle w:val="FP"/><w:rPr><w:lang w:eastAsia="ja-JP"/></w:rPr></w:pPr><w:r><w:rPr><w:lang w:eastAsia="ja-JP"/></w:rPr></w:r></w:p><w:p><w:pPr><w:pStyle w:val="Normal"/><w:rPr></w:rPr></w:pPr><w:r><w:rPr></w:rPr><w:t>The FEC stream used to protect the above RTP sessions and a MIKEY key stream has the below SDP (</w:t></w:r><w:r><w:rPr><w:lang w:val="en-US"/></w:rPr><w:t>http://www.example.com/3gpp/mbms/session1-fec.sdp)</w:t></w:r><w:r><w:rPr></w:rPr><w:t>:</w:t></w:r></w:p><w:p><w:pPr><w:pStyle w:val="FP"/><w:rPr></w:rPr></w:pPr><w:r><w:rPr></w:rPr></w:r></w:p><w:p><w:pPr><w:pStyle w:val="PL"/><w:rPr></w:rPr></w:pPr><w:r><w:rPr></w:rPr><w:t>v=0</w:t><w:br/><w:t xml:space="preserve">o=ghost 2890844526 2890842807 IN IP6 </w:t></w:r><w:r><w:rPr><w:iCs/></w:rPr><w:t>2001:210:1:2:240:96FF:FE25:8EC9</w:t></w:r><w:r><w:rPr></w:rPr><w:br/><w:t>s=3GPP MBMS Streaming FEC SDP Example</w:t><w:br/><w:t>i=Example of MBMS streaming SDP file</w:t><w:br/><w:t>u=http://www.infoserver.example.com/ae600</w:t><w:br/><w:t>e=ghost@mailserver.example.com</w:t><w:br/><w:t xml:space="preserve">c=IN IP6 </w:t></w:r><w:r><w:rPr><w:lang w:val="en-US" w:eastAsia="en-US"/></w:rPr><w:t>FF1E:03AD::7F2E:172A:1E24</w:t></w:r><w:r><w:rPr></w:rPr><w:br/><w:t>t=3034423619 3042462419</w:t></w:r></w:p><w:p><w:pPr><w:pStyle w:val="PL"/><w:rPr></w:rPr></w:pPr><w:r><w:rPr></w:rPr><w:t>b=AS:15</w:t></w:r></w:p><w:p><w:pPr><w:pStyle w:val="PL"/><w:rPr></w:rPr></w:pPr><w:r><w:rPr></w:rPr><w:t>a=FEC-declaration:0 encoding-id=</w:t></w:r><w:del w:id="286" w:author="cthienot" w:date="2012-10-31T15:11:00Z"><w:r><w:rPr></w:rPr><w:delText>1</w:delText></w:r></w:del><w:ins w:id="287" w:author="cthienot" w:date="2012-10-31T15:11:00Z"><w:r><w:rPr></w:rPr><w:t>5</w:t></w:r></w:ins></w:p><w:p><w:pPr><w:pStyle w:val="PL"/><w:rPr></w:rPr></w:pPr><w:r><w:rPr></w:rPr><w:t xml:space="preserve">a=FEC-OTI-extension:0 </w:t></w:r><w:del w:id="288" w:author="cthienot" w:date="2013-01-22T11:51:00Z"><w:r><w:rPr><w:lang w:val="en-US" w:eastAsia="en-US"/></w:rPr><w:delText>ACAEAA=</w:delText></w:r></w:del><w:ins w:id="289" w:author="cthienot" w:date="2013-01-22T11:51:00Z"><w:r><w:rPr><w:lang w:val="en-US" w:eastAsia="en-US"/></w:rPr><w:t>XXXXXX=</w:t></w:r></w:ins><w:r><w:rPr><w:lang w:val="en-US" w:eastAsia="en-US"/></w:rPr><w:t>=</w:t></w:r></w:p><w:p><w:pPr><w:pStyle w:val="PL"/><w:rPr></w:rPr></w:pPr><w:r><w:rPr></w:rPr><w:t>a=mbms-repair: 0 min-buffer-time=2600</w:t></w:r></w:p><w:p><w:pPr><w:pStyle w:val="PL"/><w:rPr><w:iCs/></w:rPr></w:pPr><w:r><w:rPr><w:iCs/></w:rPr><w:t>a=source-filter: incl IN IP6 * 2001:210:1:2:240:96FF:FE25:8EC9</w:t></w:r></w:p><w:p><w:pPr><w:pStyle w:val="PL"/><w:rPr><w:lang w:val="en-US" w:eastAsia="en-US"/></w:rPr></w:pPr><w:r><w:rPr><w:lang w:val="en-US" w:eastAsia="en-US"/></w:rPr><w:t>m=application 4006 UDP/MBMS-REPAIR *</w:t></w:r></w:p><w:p><w:pPr><w:pStyle w:val="PL"/><w:rPr><w:lang w:val="en-US" w:eastAsia="en-US"/></w:rPr></w:pPr><w:r><w:rPr><w:lang w:val="en-US" w:eastAsia="en-US"/></w:rPr><w:t>b=AS:15</w:t></w:r></w:p><w:p><w:pPr><w:pStyle w:val="PL"/><w:rPr><w:lang w:val="it-IT" w:eastAsia="en-US"/></w:rPr></w:pPr><w:r><w:rPr><w:lang w:val="it-IT" w:eastAsia="en-US"/></w:rPr><w:t xml:space="preserve">a=FEC:0 </w:t></w:r></w:p><w:p><w:pPr><w:pStyle w:val="PL"/><w:rPr><w:lang w:val="it-IT" w:eastAsia="en-US"/></w:rPr></w:pPr><w:r><w:rPr><w:lang w:val="it-IT" w:eastAsia="en-US"/></w:rPr><w:t>a=mbms-flowid: 1=FF1E:03AD::7F2E:172A:1E24/4002, 2=FF1E:03AD::7F2E:172A:1E24/4003, 3=FF1E:03AD::7F2E:172A:1E24/4004, 4=FF1E:03AD::7F2E:172A:1E24/4005, 5=FF1E:03AD::7F2E:172A:1E24/2269</w:t></w:r></w:p><w:p><w:pPr><w:pStyle w:val="PL"/><w:rPr><w:lang w:val="en-US" w:eastAsia="en-US"/></w:rPr></w:pPr><w:r><w:rPr><w:lang w:val="en-US" w:eastAsia="en-US"/></w:rPr><w:t>a=X-3gpp-FEC-Interleaving: 1=&quot;reverse&quot;, 2=&quot;ordered&quot;</w:t></w:r></w:p><w:p><w:pPr><w:pStyle w:val="PL"/><w:rPr><w:lang w:val="en-US" w:eastAsia="en-US"/></w:rPr></w:pPr><w:r><w:rPr><w:lang w:val="en-US" w:eastAsia="en-US"/></w:rPr></w:r></w:p><w:p><w:pPr><w:pStyle w:val="Normal"/><w:rPr></w:rPr></w:pPr><w:r><w:rPr><w:lang w:val="en-US" w:eastAsia="ja-JP"/></w:rPr><w:t>A more traditional FEC configuration is shown below. The audio and video media components use different FEC repair flows. The same principle can also be applied when bundling several user services together.</w:t></w:r></w:p><w:p><w:pPr><w:pStyle w:val="FP"/><w:rPr><w:lang w:val="en-US" w:eastAsia="ja-JP"/></w:rPr></w:pPr><w:r><w:rPr><w:lang w:val="en-US" w:eastAsia="ja-JP"/></w:rPr></w:r></w:p><w:p><w:pPr><w:pStyle w:val="PL"/><w:ind w:left="384" w:hanging="0"/><w:rPr></w:rPr></w:pPr><w:r><w:rPr><w:rFonts w:eastAsia="Courier New"/><w:lang w:val="en-US" w:eastAsia="en-US"/></w:rPr><w:t xml:space="preserve"> </w:t></w:r><w:r><w:rPr><w:lang w:val="fr-FR" w:eastAsia="en-US"/></w:rPr><w:t>&lt;?xml version=&quot;1.0&quot; encoding=&quot;UTF-8&quot;?&gt;</w:t></w:r></w:p><w:p><w:pPr><w:pStyle w:val="PL"/><w:ind w:left="384" w:hanging="0"/><w:rPr></w:rPr></w:pPr><w:r><w:rPr><w:lang w:val="fr-FR" w:eastAsia="en-US"/></w:rPr><w:t>&lt;bundleDescription</w:t><w:br/><w:tab/><w:t>xmlns=&quot;urn:3GPP:metadata:2005:MBMS:userServiceDescription&quot;</w:t><w:br/><w:tab/><w:t>xmlns:xsi=&quot;</w:t></w:r><w:hyperlink r:id="rId14"><w:r><w:rPr><w:rStyle w:val="InternetLink"/><w:lang w:val="fr-FR" w:eastAsia="en-US"/></w:rPr><w:t>http://www.w3.org/2001/XMLSchema-instance</w:t></w:r></w:hyperlink><w:r><w:rPr><w:lang w:val="fr-FR" w:eastAsia="en-US"/></w:rPr><w:t>&quot;</w:t></w:r></w:p><w:p><w:pPr><w:pStyle w:val="PL"/><w:ind w:left="384" w:hanging="0"/><w:rPr><w:lang w:val="fr-FR" w:eastAsia="en-US"/></w:rPr></w:pPr><w:r><w:rPr><w:lang w:val="fr-FR" w:eastAsia="en-US"/></w:rPr><w:tab/><w:t>fecDescriptionURI=&quot;http://www.example.com/3gpp/mbms/session2-fec.sdp&quot;&gt;</w:t></w:r></w:p><w:p><w:pPr><w:pStyle w:val="PL"/><w:ind w:left="384" w:hanging="0"/><w:rPr><w:rFonts w:eastAsia="Arial Unicode MS"/><w:lang w:val="fr-FR" w:eastAsia="en-US"/></w:rPr></w:pPr><w:r><w:rPr><w:lang w:val="fr-FR" w:eastAsia="en-US"/></w:rPr><w:tab/><w:t>&lt;userServiceDescription</w:t></w:r></w:p><w:p><w:pPr><w:pStyle w:val="PL"/><w:ind w:left="384" w:hanging="0"/><w:rPr></w:rPr></w:pPr><w:r><w:rPr><w:lang w:val="fr-FR" w:eastAsia="en-US"/></w:rPr><w:tab/><w:tab/><w:t>serviceId=&quot;urn:3gpp:0010120123hotdog&quot;&gt;</w:t><w:br/><w:tab/><w:tab/><w:tab/><w:t>&lt;deliveryMethod</w:t><w:br/><w:tab/><w:tab/><w:tab/><w:tab/><w:t>sessionDescriptionURI=&quot;</w:t></w:r><w:hyperlink r:id="rId15"><w:r><w:rPr><w:rStyle w:val="InternetLink"/><w:lang w:val="fr-FR" w:eastAsia="en-US"/></w:rPr><w:t>http://www.example.com/3gpp/mbms/session2.sdp</w:t></w:r></w:hyperlink><w:r><w:rPr><w:lang w:val="fr-FR" w:eastAsia="en-US"/></w:rPr><w:t>&quot;/&gt;</w:t></w:r></w:p><w:p><w:pPr><w:pStyle w:val="PL"/><w:ind w:left="384" w:hanging="0"/><w:rPr></w:rPr></w:pPr><w:r><w:rPr><w:lang w:val="fr-FR" w:eastAsia="en-US"/></w:rPr><w:tab/></w:r><w:r><w:rPr></w:rPr><w:t>&lt;/userServiceDescription&gt;</w:t></w:r></w:p><w:p><w:pPr><w:pStyle w:val="PL"/><w:ind w:left="100" w:hanging="0"/><w:rPr></w:rPr></w:pPr><w:r><w:rPr></w:rPr><w:tab/><w:t>&lt;/bundleDescription&gt;</w:t></w:r></w:p><w:p><w:pPr><w:pStyle w:val="FP"/><w:rPr><w:lang w:val="en-US" w:eastAsia="ja-JP"/></w:rPr></w:pPr><w:r><w:rPr><w:lang w:val="en-US" w:eastAsia="ja-JP"/></w:rPr></w:r></w:p><w:p><w:pPr><w:pStyle w:val="FP"/><w:rPr><w:lang w:val="en-US" w:eastAsia="ja-JP"/></w:rPr></w:pPr><w:r><w:rPr><w:lang w:val="en-US" w:eastAsia="ja-JP"/></w:rPr></w:r></w:p><w:p><w:pPr><w:pStyle w:val="Normal"/><w:rPr><w:lang w:val="en-US" w:eastAsia="ja-JP"/></w:rPr></w:pPr><w:r><w:rPr><w:lang w:val="en-US" w:eastAsia="ja-JP"/></w:rPr><w:t>The SDP file from above is modified to use two different FEC flows.</w:t></w:r></w:p><w:p><w:pPr><w:pStyle w:val="FP"/><w:rPr><w:lang w:val="en-US" w:eastAsia="ja-JP"/></w:rPr></w:pPr><w:r><w:rPr><w:lang w:val="en-US" w:eastAsia="ja-JP"/></w:rPr></w:r></w:p><w:p><w:pPr><w:pStyle w:val="PL"/><w:rPr></w:rPr></w:pPr><w:r><w:rPr></w:rPr><w:t>v=0</w:t><w:br/><w:t xml:space="preserve">o=ghost 2890844526 2890842807 IN IP6 </w:t></w:r><w:r><w:rPr><w:iCs/></w:rPr><w:t>2001:210:1:2:240:96FF:FE25:8EC9</w:t></w:r><w:r><w:rPr></w:rPr><w:br/><w:t>s=3GPP MBMS Streaming SDP Example</w:t><w:br/><w:t>i=Example of MBMS streaming SDP file</w:t><w:br/><w:t>u=http://www.infoserver.example.com/ae600</w:t><w:br/><w:t>e=ghost@mailserver.example.com</w:t><w:br/><w:t xml:space="preserve">c=IN IP6 </w:t></w:r><w:r><w:rPr><w:lang w:val="en-US" w:eastAsia="en-US"/></w:rPr><w:t>FF1E:03AD::7F2E:172A:1E24</w:t></w:r><w:r><w:rPr></w:rPr><w:br/><w:t>t=3034423619 3042462419</w:t></w:r></w:p><w:p><w:pPr><w:pStyle w:val="PL"/><w:rPr><w:lang w:val="pt-BR" w:eastAsia="en-US"/></w:rPr></w:pPr><w:r><w:rPr><w:lang w:val="pt-BR" w:eastAsia="en-US"/></w:rPr><w:t>b=AS:62</w:t></w:r></w:p><w:p><w:pPr><w:pStyle w:val="PL"/><w:rPr><w:lang w:val="pt-BR" w:eastAsia="en-US"/></w:rPr></w:pPr><w:r><w:rPr><w:lang w:val="pt-BR" w:eastAsia="en-US"/></w:rPr><w:t>b=TIAS: 60500</w:t></w:r></w:p><w:p><w:pPr><w:pStyle w:val="PL"/><w:rPr><w:lang w:val="pt-BR" w:eastAsia="en-US"/></w:rPr></w:pPr><w:r><w:rPr><w:lang w:val="pt-BR" w:eastAsia="en-US"/></w:rPr><w:t>a=maxprate: 25</w:t></w:r></w:p><w:p><w:pPr><w:pStyle w:val="PL"/><w:rPr></w:rPr></w:pPr><w:r><w:rPr></w:rPr><w:t>a=source-filter: incl IN IP6 * 2001:210:1:2:240:96FF:FE25:8EC9</w:t></w:r></w:p><w:p><w:pPr><w:pStyle w:val="PL"/><w:rPr></w:rPr></w:pPr><w:r><w:rPr></w:rPr><w:t xml:space="preserve">m=video 4002 </w:t></w:r><w:r><w:rPr><w:lang w:val="en-US" w:eastAsia="en-US"/></w:rPr><w:t>UDP/MBMS-FEC/</w:t></w:r><w:r><w:rPr></w:rPr><w:t>RTP/AVP 96</w:t></w:r></w:p><w:p><w:pPr><w:pStyle w:val="PL"/><w:rPr><w:lang w:val="sv-SE" w:eastAsia="en-US"/></w:rPr></w:pPr><w:r><w:rPr><w:lang w:val="sv-SE" w:eastAsia="en-US"/></w:rPr><w:t>b=TIAS:55000</w:t></w:r></w:p><w:p><w:pPr><w:pStyle w:val="PL"/><w:rPr><w:lang w:val="sv-SE" w:eastAsia="en-US"/></w:rPr></w:pPr><w:r><w:rPr><w:lang w:val="sv-SE" w:eastAsia="en-US"/></w:rPr><w:t>b=RR:0</w:t></w:r></w:p><w:p><w:pPr><w:pStyle w:val="PL"/><w:rPr><w:lang w:val="sv-SE" w:eastAsia="en-US"/></w:rPr></w:pPr><w:r><w:rPr><w:lang w:val="sv-SE" w:eastAsia="en-US"/></w:rPr><w:t>b=RS:300</w:t></w:r></w:p><w:p><w:pPr><w:pStyle w:val="PL"/><w:rPr></w:rPr></w:pPr><w:r><w:rPr></w:rPr><w:t>a=FEC-declaration:0 encoding-id=</w:t></w:r><w:del w:id="290" w:author="cthienot" w:date="2012-10-31T15:12:00Z"><w:r><w:rPr></w:rPr><w:delText>1</w:delText></w:r></w:del><w:ins w:id="291" w:author="cthienot" w:date="2012-10-31T15:12:00Z"><w:r><w:rPr></w:rPr><w:t>5</w:t></w:r></w:ins></w:p><w:p><w:pPr><w:pStyle w:val="PL"/><w:rPr></w:rPr></w:pPr><w:r><w:rPr></w:rPr><w:t>a=rtpmap:96 H263-2000/90000</w:t><w:br/><w:t>a=fmtp:96 profile=3;level=10</w:t><w:br/><w:t>a=framesize:96 176-144</w:t></w:r></w:p><w:p><w:pPr><w:pStyle w:val="PL"/><w:rPr><w:lang w:val="it-IT" w:eastAsia="en-US"/></w:rPr></w:pPr><w:r><w:rPr><w:lang w:val="it-IT" w:eastAsia="en-US"/></w:rPr><w:t>a=FEC:0</w:t></w:r></w:p><w:p><w:pPr><w:pStyle w:val="PL"/><w:rPr><w:lang w:val="it-IT" w:eastAsia="en-US"/></w:rPr></w:pPr><w:r><w:rPr><w:lang w:val="it-IT" w:eastAsia="en-US"/></w:rPr><w:t>a=maxprate:15</w:t></w:r></w:p><w:p><w:pPr><w:pStyle w:val="PL"/><w:rPr><w:lang w:val="it-IT" w:eastAsia="en-US"/></w:rPr></w:pPr><w:r><w:rPr><w:lang w:val="it-IT" w:eastAsia="en-US"/></w:rPr><w:t>m=audio 4004 UDP/MBMS-FEC/RTP/AVP 98</w:t></w:r></w:p><w:p><w:pPr><w:pStyle w:val="PL"/><w:rPr><w:lang w:val="en-US" w:eastAsia="en-US"/></w:rPr></w:pPr><w:r><w:rPr><w:lang w:val="en-US" w:eastAsia="en-US"/></w:rPr><w:t>b=TIAS: 11500</w:t></w:r></w:p><w:p><w:pPr><w:pStyle w:val="PL"/><w:rPr><w:lang w:val="en-US" w:eastAsia="en-US"/></w:rPr></w:pPr><w:r><w:rPr><w:lang w:val="en-US" w:eastAsia="en-US"/></w:rPr><w:t>b=RR:0</w:t></w:r></w:p><w:p><w:pPr><w:pStyle w:val="PL"/><w:rPr><w:lang w:val="en-US" w:eastAsia="en-US"/></w:rPr></w:pPr><w:r><w:rPr><w:lang w:val="en-US" w:eastAsia="en-US"/></w:rPr><w:t>b=RS:300</w:t></w:r></w:p><w:p><w:pPr><w:pStyle w:val="PL"/><w:rPr></w:rPr></w:pPr><w:r><w:rPr></w:rPr><w:t>a=FEC-declaration:1 encoding-id=</w:t></w:r><w:del w:id="292" w:author="cthienot" w:date="2012-10-31T15:12:00Z"><w:r><w:rPr></w:rPr><w:delText>1</w:delText></w:r></w:del><w:ins w:id="293" w:author="cthienot" w:date="2012-10-31T15:12:00Z"><w:r><w:rPr></w:rPr><w:t>5</w:t></w:r></w:ins></w:p><w:p><w:pPr><w:pStyle w:val="PL"/><w:rPr></w:rPr></w:pPr><w:r><w:rPr></w:rPr><w:t>a=rtpmap:98 AMR/8000</w:t></w:r></w:p><w:p><w:pPr><w:pStyle w:val="PL"/><w:rPr></w:rPr></w:pPr><w:r><w:rPr></w:rPr><w:t>a=fmtp:98 octet-align=1</w:t></w:r></w:p><w:p><w:pPr><w:pStyle w:val="PL"/><w:rPr></w:rPr></w:pPr><w:r><w:rPr></w:rPr><w:t>a=FEC:1</w:t></w:r></w:p><w:p><w:pPr><w:pStyle w:val="PL"/><w:rPr></w:rPr></w:pPr><w:r><w:rPr></w:rPr><w:t>a=maxprate:10</w:t></w:r></w:p><w:p><w:pPr><w:pStyle w:val="FP"/><w:rPr><w:lang w:val="en-US" w:eastAsia="ja-JP"/></w:rPr></w:pPr><w:r><w:rPr><w:lang w:val="en-US" w:eastAsia="ja-JP"/></w:rPr></w:r></w:p><w:p><w:pPr><w:pStyle w:val="Normal"/><w:rPr><w:lang w:val="en-US" w:eastAsia="ja-JP"/></w:rPr></w:pPr><w:r><w:rPr><w:lang w:val="en-US" w:eastAsia="ja-JP"/></w:rPr><w:t>The SDP file for the two FEC streams</w:t></w:r></w:p><w:p><w:pPr><w:pStyle w:val="FP"/><w:rPr><w:lang w:val="en-US" w:eastAsia="ja-JP"/></w:rPr></w:pPr><w:r><w:rPr><w:lang w:val="en-US" w:eastAsia="ja-JP"/></w:rPr></w:r></w:p><w:p><w:pPr><w:pStyle w:val="PL"/><w:rPr></w:rPr></w:pPr><w:r><w:rPr></w:rPr><w:t>v=0</w:t><w:br/><w:t xml:space="preserve">o=ghost 2890844526 2890842807 IN IP6 </w:t></w:r><w:r><w:rPr><w:iCs/></w:rPr><w:t>2001:210:1:2:240:96FF:FE25:8EC9</w:t></w:r><w:r><w:rPr></w:rPr><w:br/><w:t>s=3GPP MBMS Streaming FEC SDP Example</w:t><w:br/><w:t>i=Example of MBMS streaming SDP file</w:t><w:br/><w:t>u=http://www.infoserver.example.com/ae600</w:t><w:br/><w:t>e=ghost@mailserver.example.com</w:t><w:br/><w:t>t=3034423619 3042462419</w:t></w:r></w:p><w:p><w:pPr><w:pStyle w:val="PL"/><w:rPr></w:rPr></w:pPr><w:r><w:rPr></w:rPr><w:t>b=AS:15</w:t></w:r></w:p><w:p><w:pPr><w:pStyle w:val="PL"/><w:rPr><w:iCs/></w:rPr></w:pPr><w:r><w:rPr><w:iCs/></w:rPr><w:t>a=source-filter: incl IN IP6 * 2001:210:1:2:240:96FF:FE25:8EC9</w:t></w:r></w:p><w:p><w:pPr><w:pStyle w:val="PL"/><w:rPr><w:lang w:val="it-IT" w:eastAsia="en-US"/></w:rPr></w:pPr><w:r><w:rPr><w:lang w:val="it-IT" w:eastAsia="en-US"/></w:rPr><w:t>m=application 4006 UDP/MBMS-REPAIR *</w:t></w:r></w:p><w:p><w:pPr><w:pStyle w:val="PL"/><w:rPr><w:lang w:val="it-IT" w:eastAsia="en-US"/></w:rPr></w:pPr><w:r><w:rPr><w:lang w:val="it-IT" w:eastAsia="en-US"/></w:rPr><w:t>c=IN IP6 FF1E:03AD::7F2E:172A:1E24</w:t></w:r></w:p><w:p><w:pPr><w:pStyle w:val="PL"/><w:rPr><w:lang w:val="en-US" w:eastAsia="en-US"/></w:rPr></w:pPr><w:r><w:rPr><w:lang w:val="en-US" w:eastAsia="en-US"/></w:rPr><w:t>b=AS:15</w:t></w:r></w:p><w:p><w:pPr><w:pStyle w:val="PL"/><w:rPr></w:rPr></w:pPr><w:r><w:rPr></w:rPr><w:t>a=FEC-declaration:0 encoding-id=</w:t></w:r><w:del w:id="294" w:author="cthienot" w:date="2012-10-31T15:12:00Z"><w:r><w:rPr></w:rPr><w:delText>1</w:delText></w:r></w:del><w:ins w:id="295" w:author="cthienot" w:date="2012-10-31T15:12:00Z"><w:r><w:rPr></w:rPr><w:t>5</w:t></w:r></w:ins></w:p><w:p><w:pPr><w:pStyle w:val="PL"/><w:rPr></w:rPr></w:pPr><w:r><w:rPr></w:rPr><w:t xml:space="preserve">a=FEC-OTI-extension:0 </w:t></w:r><w:ins w:id="296" w:author="cthienot" w:date="2012-10-31T15:12:00Z"><w:r><w:rPr></w:rPr><w:t>X</w:t></w:r></w:ins><w:ins w:id="297" w:author="cthienot" w:date="2013-01-22T11:51:00Z"><w:r><w:rPr></w:rPr><w:t>XX</w:t></w:r></w:ins><w:ins w:id="298" w:author="cthienot" w:date="2012-10-31T15:12:00Z"><w:r><w:rPr></w:rPr><w:t>XXX</w:t></w:r></w:ins><w:del w:id="299" w:author="cthienot" w:date="2012-10-31T15:12:00Z"><w:r><w:rPr><w:lang w:val="en-US" w:eastAsia="en-US"/></w:rPr><w:delText>ACAEAA</w:delText></w:r></w:del><w:r><w:rPr><w:lang w:val="en-US" w:eastAsia="en-US"/></w:rPr><w:t>==</w:t></w:r></w:p><w:p><w:pPr><w:pStyle w:val="PL"/><w:rPr></w:rPr></w:pPr><w:r><w:rPr></w:rPr><w:t>a=mbms-repair: 0 min-buffer-time=2600</w:t></w:r></w:p><w:p><w:pPr><w:pStyle w:val="PL"/><w:rPr><w:lang w:val="it-IT" w:eastAsia="en-US"/></w:rPr></w:pPr><w:r><w:rPr><w:lang w:val="it-IT" w:eastAsia="en-US"/></w:rPr><w:t xml:space="preserve">a=FEC:0 </w:t></w:r></w:p><w:p><w:pPr><w:pStyle w:val="PL"/><w:rPr></w:rPr></w:pPr><w:r><w:rPr><w:lang w:val="it-IT" w:eastAsia="en-US"/></w:rPr><w:t>a=mbms-flowid: 1=FF1E:03AD::7F2E:172A:1E24/4002, 2=FF1E:03AD::7F2E:172A:1E24/4003</w:t></w:r></w:p><w:p><w:pPr><w:pStyle w:val="PL"/><w:rPr><w:lang w:val="it-IT" w:eastAsia="en-US"/></w:rPr></w:pPr><w:r><w:rPr><w:lang w:val="it-IT" w:eastAsia="en-US"/></w:rPr><w:t>m=application 4008 UDP/MBMS-REPAIR *</w:t></w:r></w:p><w:p><w:pPr><w:pStyle w:val="PL"/><w:rPr><w:lang w:val="it-IT" w:eastAsia="en-US"/></w:rPr></w:pPr><w:r><w:rPr><w:lang w:val="it-IT" w:eastAsia="en-US"/></w:rPr><w:t>c=IN IP6 FF1E:03AD::7F2E:172A:1E24</w:t></w:r></w:p><w:p><w:pPr><w:pStyle w:val="PL"/><w:rPr><w:lang w:val="en-US" w:eastAsia="en-US"/></w:rPr></w:pPr><w:r><w:rPr><w:lang w:val="en-US" w:eastAsia="en-US"/></w:rPr><w:t>b=AS:15</w:t></w:r></w:p><w:p><w:pPr><w:pStyle w:val="PL"/><w:rPr><w:lang w:val="en-US" w:eastAsia="en-US"/></w:rPr></w:pPr><w:r><w:rPr><w:lang w:val="en-US" w:eastAsia="en-US"/></w:rPr><w:t>a=FEC-declaration:1 encoding-id=</w:t></w:r><w:del w:id="300" w:author="cthienot" w:date="2012-10-31T15:12:00Z"><w:r><w:rPr><w:lang w:val="en-US" w:eastAsia="en-US"/></w:rPr><w:delText>1</w:delText></w:r></w:del><w:ins w:id="301" w:author="cthienot" w:date="2012-10-31T15:12:00Z"><w:r><w:rPr><w:lang w:val="en-US" w:eastAsia="en-US"/></w:rPr><w:t>5</w:t></w:r></w:ins></w:p><w:p><w:pPr><w:pStyle w:val="PL"/><w:rPr></w:rPr></w:pPr><w:r><w:rPr><w:lang w:val="en-US" w:eastAsia="en-US"/></w:rPr><w:t xml:space="preserve">a=FEC-OTI-extension:1 </w:t></w:r><w:ins w:id="302" w:author="cthienot" w:date="2012-10-31T15:12:00Z"><w:r><w:rPr><w:lang w:val="en-US" w:eastAsia="en-US"/></w:rPr><w:t>XX</w:t></w:r></w:ins><w:ins w:id="303" w:author="cthienot" w:date="2013-01-22T11:51:00Z"><w:r><w:rPr><w:lang w:val="en-US" w:eastAsia="en-US"/></w:rPr><w:t>XX</w:t></w:r></w:ins><w:ins w:id="304" w:author="cthienot" w:date="2012-10-31T15:12:00Z"><w:r><w:rPr><w:lang w:val="en-US" w:eastAsia="en-US"/></w:rPr><w:t>XX</w:t></w:r></w:ins><w:del w:id="305" w:author="cthienot" w:date="2012-10-31T15:12:00Z"><w:r><w:rPr><w:lang w:val="en-US" w:eastAsia="en-US"/></w:rPr><w:delText>ACAEAA</w:delText></w:r></w:del><w:r><w:rPr><w:lang w:val="en-US" w:eastAsia="en-US"/></w:rPr><w:t>==</w:t></w:r></w:p><w:p><w:pPr><w:pStyle w:val="PL"/><w:rPr></w:rPr></w:pPr><w:r><w:rPr></w:rPr><w:t>a=mbms-repair: 1 min-buffer-time=2600</w:t></w:r></w:p><w:p><w:pPr><w:pStyle w:val="PL"/><w:rPr></w:rPr></w:pPr><w:r><w:rPr><w:lang w:val="it-IT" w:eastAsia="en-US"/></w:rPr><w:t xml:space="preserve">a=FEC:1 </w:t></w:r></w:p><w:p><w:pPr><w:pStyle w:val="PL"/><w:rPr></w:rPr></w:pPr><w:r><w:rPr><w:lang w:val="it-IT" w:eastAsia="en-US"/></w:rPr><w:t>a=mbms-flowid: 3=FF1E:03AD::7F2E:172A:1E24/4004, 4=FF1E:03AD::7F2E:172A:1E24/4005</w:t></w:r></w:p><w:p><w:pPr><w:pStyle w:val="B1"/><w:rPr></w:rPr></w:pPr><w:r><w:rPr></w:rPr><w:t xml:space="preserve"> </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Thirteenth Change</w:t></w:r></w:p></w:tc></w:tr></w:tbl><w:p><w:pPr><w:pStyle w:val="EX"/><w:ind w:left="1418" w:hanging="1418"/><w:rPr></w:rPr></w:pPr><w:r><w:rPr></w:rPr></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Fourteenth Change</w:t></w:r></w:p></w:tc></w:tr></w:tbl><w:p><w:pPr><w:pStyle w:val="Normal"/><w:rPr></w:rPr></w:pPr><w:r><w:rPr></w:rPr></w:r></w:p><w:p><w:pPr><w:pStyle w:val="Heading8"/><w:ind w:left="0" w:hanging="0"/><w:rPr></w:rPr></w:pPr><w:r><w:rPr></w:rPr><w:t>Annex B (</w:t></w:r><w:r><w:rPr><w:lang w:eastAsia="ja-JP"/></w:rPr><w:t>normative</w:t></w:r><w:r><w:rPr></w:rPr><w:t>):</w:t><w:br/></w:r><w:r><w:rPr><w:lang w:eastAsia="ja-JP"/></w:rPr><w:t>FEC encoder specification</w:t></w:r></w:p><w:p><w:pPr><w:pStyle w:val="Normal"/><w:rPr></w:rPr></w:pPr><w:r><w:rPr></w:rPr><w:t xml:space="preserve">This Annex specifies the </w:t></w:r><w:ins w:id="306" w:author="cthienot" w:date="2013-01-22T12:43:00Z"><w:r><w:rPr></w:rPr><w:t>Ree</w:t></w:r></w:ins><w:ins w:id="307" w:author="cthienot" w:date="2013-01-22T12:44:00Z"><w:r><w:rPr></w:rPr><w:t>d</w:t></w:r></w:ins><w:ins w:id="308" w:author="cthienot" w:date="2013-01-22T12:43:00Z"><w:r><w:rPr></w:rPr><w:t xml:space="preserve"> Solomon and the LDPC staircase</w:t></w:r></w:ins><w:del w:id="309" w:author="cthienot" w:date="2013-01-22T12:43:00Z"><w:r><w:rPr></w:rPr><w:delText xml:space="preserve">systematic Raptor </w:delText></w:r></w:del><w:ins w:id="310" w:author="cthienot" w:date="2013-01-22T12:43:00Z"><w:r><w:rPr></w:rPr><w:t xml:space="preserve"> </w:t></w:r></w:ins><w:r><w:rPr></w:rPr><w:t xml:space="preserve">forward error correction code and its application to MBMS [7]. </w:t></w:r><w:del w:id="311" w:author="cthienot" w:date="2013-01-22T12:02:00Z"><w:r><w:rPr></w:rPr><w:delText xml:space="preserve">Raptor is a fountain code, i.e., as many encoding symbols as needed can be generated by the encoder on-the-fly from the source symbols of a block.  </w:delText></w:r></w:del><w:r><w:rPr></w:rPr><w:t>The decoder is able to recover the source block from any set of encoding symbols only slightly more in number than the number of source symbols.</w:t></w:r></w:p><w:p><w:pPr><w:pStyle w:val="Normal"/><w:rPr></w:rPr></w:pPr><w:r><w:rPr></w:rPr><w:t>The code described in this document is a Systematic code, that is, the original source symbols are sent unmodified from sender to receiver, as well as a number of repair symbols.</w:t></w:r></w:p><w:p><w:pPr><w:pStyle w:val="Heading2"/><w:rPr></w:rPr></w:pPr><w:r><w:rPr></w:rPr><w:t>B.1</w:t><w:tab/><w:t xml:space="preserve">(void) </w:t></w:r></w:p><w:p><w:pPr><w:pStyle w:val="FP"/><w:rPr></w:rPr></w:pPr><w:r><w:rPr></w:rPr></w:r></w:p><w:p><w:pPr><w:pStyle w:val="Heading2"/><w:rPr></w:rPr></w:pPr><w:r><w:rPr></w:rPr><w:t>B.2</w:t><w:tab/><w:t xml:space="preserve">(void) </w:t></w:r></w:p><w:p><w:pPr><w:pStyle w:val="Heading1"/><w:ind w:left="1134" w:hanging="1134"/><w:rPr></w:rPr></w:pPr><w:r><w:rPr></w:rPr><w:t>B.3</w:t><w:tab/><w:t>File download</w:t></w:r></w:p><w:p><w:pPr><w:pStyle w:val="Heading2"/><w:rPr></w:rPr></w:pPr><w:r><w:rPr></w:rPr><w:t>B.3.1</w:t><w:tab/><w:t>Void</w:t></w:r></w:p><w:p><w:pPr><w:pStyle w:val="Heading2"/><w:rPr></w:rPr></w:pPr><w:r><w:rPr></w:rPr><w:t>B.3.2</w:t><w:tab/><w:t>Void</w:t></w:r></w:p><w:p><w:pPr><w:pStyle w:val="Heading2"/><w:rPr></w:rPr></w:pPr><w:r><w:rPr></w:rPr><w:t>B.3.3</w:t><w:tab/><w:t>Void</w:t></w:r></w:p><w:p><w:pPr><w:pStyle w:val="Heading2"/><w:rPr><w:del w:id="312" w:author="Vincent Roca" w:date="2013-01-22T14:57:00Z"></w:del></w:rPr></w:pPr><w:r><w:rPr></w:rPr><w:t>B.3.4</w:t><w:tab/><w:t>Example parameters</w:t></w:r></w:p><w:p><w:pPr><w:pStyle w:val="Heading2"/><w:rPr></w:rPr></w:pPr><w:ins w:id="313" w:author="cthienot" w:date="2013-01-22T15:43:00Z"><w:r><w:rPr></w:rPr><w:t xml:space="preserve">This sub-clauses provides recommendation for the choice of the FEC codec and the differentes parameters. </w:t></w:r></w:ins></w:p><w:p><w:pPr><w:pStyle w:val="Normal"/><w:rPr><w:lang w:val="en-US"/><w:ins w:id="316" w:author="cthienot" w:date="2013-01-22T15:43:00Z"></w:ins></w:rPr></w:pPr><w:ins w:id="315" w:author="cthienot" w:date="2013-01-22T15:43:00Z"><w:r><w:rPr><w:lang w:val="en-US"/></w:rPr></w:r></w:ins></w:p><w:p><w:pPr><w:pStyle w:val="Normal"/><w:rPr></w:rPr></w:pPr><w:ins w:id="317" w:author="cthienot" w:date="2013-01-22T15:43:00Z"><w:r><w:rPr></w:rPr><w:t>An Encoder should choose the FEC codec used according the following rules:</w:t></w:r></w:ins></w:p><w:p><w:pPr><w:pStyle w:val="Normal"/><w:rPr></w:rPr></w:pPr><w:ins w:id="319" w:author="cthienot" w:date="2013-01-22T15:43:00Z"><w:r><w:rPr></w:rPr><w:t>If n &gt; 255, LDPC staircase should be used, Reed Solomon otherwise, where n denotes the number of encoding symbols.</w:t></w:r></w:ins></w:p><w:p><w:pPr><w:pStyle w:val="Normal"/><w:rPr></w:rPr></w:pPr><w:ins w:id="321" w:author="cthienot" w:date="2013-01-22T15:43:00Z"><w:r><w:rPr></w:rPr></w:r></w:ins></w:p><w:p><w:pPr><w:pStyle w:val="Normal"/><w:rPr></w:rPr></w:pPr><w:ins w:id="323" w:author="cthienot" w:date="2013-01-22T15:43:00Z"><w:r><w:rPr></w:rPr><w:t xml:space="preserve">In case of LDPC staircase, the following recommendation should be followed: </w:t></w:r></w:ins></w:p><w:p><w:pPr><w:pStyle w:val="Normal"/><w:numPr><w:ilvl w:val="0"/><w:numId w:val="3"/></w:numPr><w:rPr></w:rPr></w:pPr><w:ins w:id="325" w:author="cthienot" w:date="2013-01-22T15:43:00Z"><w:r><w:rPr></w:rPr><w:t>The value of N1 should be equal to 7, where N1 denotes the target number of &quot;1s&quot; per column in the left side of the parity check matrix.</w:t></w:r></w:ins></w:p><w:p><w:pPr><w:pStyle w:val="Normal"/><w:numPr><w:ilvl w:val="0"/><w:numId w:val="3"/></w:numPr><w:rPr></w:rPr></w:pPr><w:ins w:id="327" w:author="cthienot" w:date="2013-01-22T15:43:00Z"><w:r><w:rPr></w:rPr><w:t>The calculation of the Encoding Symbol Length (E) and Number of Encoding Symbols per Group (G) should be made according section 5.3 of [112]. Nevertheless, since it is recommended to use N1=7 and as  a Gaussian Eliminati</w:t></w:r></w:ins><w:r><w:rPr></w:rPr><w:t>on technique (or any optimized variant of Gaussian Elimination) (see 6.4 of [112]), the table of 5.3 of [112] should replaced by the following table:</w:t></w:r></w:p><w:tbl><w:tblPr><w:tblW w:w="5922" w:type="dxa"/><w:jc w:val="center"/><w:tblInd w:w="0" w:type="dxa"/><w:tblLayout w:type="fixed"/><w:tblCellMar><w:top w:w="0" w:type="dxa"/><w:left w:w="108" w:type="dxa"/><w:bottom w:w="0" w:type="dxa"/><w:right w:w="108" w:type="dxa"/></w:tblCellMar></w:tblPr><w:tblGrid><w:gridCol w:w="2444"/><w:gridCol w:w="1155"/><w:gridCol w:w="2323"/></w:tblGrid><w:tr><w:trPr></w:trPr><w:tc><w:tcPr><w:tcW w:w="2444"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328" w:author="cthienot" w:date="2013-01-22T15:43:00Z"><w:r><w:rPr></w:rPr><w:t>Number of packets</w:t></w:r></w:ins></w:p></w:tc><w:tc><w:tcPr><w:tcW w:w="1155"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329" w:author="cthienot" w:date="2013-01-22T15:43:00Z"><w:r><w:rPr></w:rPr><w:t>G</w:t></w:r></w:ins></w:p></w:tc><w:tc><w:tcPr><w:tcW w:w="2323"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330" w:author="cthienot" w:date="2013-01-22T15:43:00Z"><w:r><w:rPr></w:rPr><w:t>Symbol size</w:t></w:r></w:ins></w:p></w:tc></w:tr><w:tr><w:trPr></w:trPr><w:tc><w:tcPr><w:tcW w:w="2444"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rPr><w:rFonts w:ascii="Courier New" w:hAnsi="Courier New" w:cs="Courier New"/><w:lang w:val="fr-FR" w:eastAsia="fr-FR"/></w:rPr></w:pPr><w:ins w:id="331" w:author="cthienot" w:date="2013-01-22T15:43:00Z"><w:r><w:rPr><w:rFonts w:cs="Courier New" w:ascii="Courier New" w:hAnsi="Courier New"/><w:lang w:val="fr-FR" w:eastAsia="fr-FR"/></w:rPr><w:t>1200 &lt;= nb_pkts</w:t></w:r></w:ins></w:p></w:tc><w:tc><w:tcPr><w:tcW w:w="1155"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332" w:author="cthienot" w:date="2013-01-22T15:43:00Z"><w:r><w:rPr></w:rPr><w:t>1</w:t></w:r></w:ins></w:p></w:tc><w:tc><w:tcPr><w:tcW w:w="2323"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jc w:val="right"/><w:rPr><w:rFonts w:ascii="Courier New" w:hAnsi="Courier New" w:cs="Courier New"/><w:lang w:val="fr-FR" w:eastAsia="fr-FR"/></w:rPr></w:pPr><w:ins w:id="333" w:author="cthienot" w:date="2013-01-22T15:43:00Z"><w:r><w:rPr><w:rFonts w:cs="Courier New" w:ascii="Courier New" w:hAnsi="Courier New"/><w:lang w:val="fr-FR" w:eastAsia="fr-FR"/></w:rPr><w:t>pkt_sz</w:t></w:r></w:ins></w:p></w:tc></w:tr><w:tr><w:trPr></w:trPr><w:tc><w:tcPr><w:tcW w:w="2444"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rPr><w:rFonts w:ascii="Courier New" w:hAnsi="Courier New" w:cs="Courier New"/><w:lang w:val="fr-FR" w:eastAsia="fr-FR"/></w:rPr></w:pPr><w:ins w:id="334" w:author="cthienot" w:date="2013-01-22T15:43:00Z"><w:r><w:rPr><w:rFonts w:cs="Courier New" w:ascii="Courier New" w:hAnsi="Courier New"/><w:lang w:val="fr-FR" w:eastAsia="fr-FR"/></w:rPr><w:t>nb_pkts &lt; 1200</w:t></w:r></w:ins></w:p></w:tc><w:tc><w:tcPr><w:tcW w:w="1155"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335" w:author="cthienot" w:date="2013-01-22T15:43:00Z"><w:r><w:rPr></w:rPr><w:t>3</w:t></w:r></w:ins></w:p></w:tc><w:tc><w:tcPr><w:tcW w:w="2323"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jc w:val="right"/><w:rPr><w:rFonts w:ascii="Courier New" w:hAnsi="Courier New" w:cs="Courier New"/><w:lang w:val="fr-FR" w:eastAsia="fr-FR"/></w:rPr></w:pPr><w:ins w:id="336" w:author="cthienot" w:date="2013-01-22T15:43:00Z"><w:r><w:rPr><w:rFonts w:cs="Courier New" w:ascii="Courier New" w:hAnsi="Courier New"/><w:lang w:val="fr-FR" w:eastAsia="fr-FR"/></w:rPr><w:t>floor(pkt_sz/3)</w:t></w:r></w:ins></w:p></w:tc></w:tr></w:tbl><w:p><w:pPr><w:pStyle w:val="Normal"/><w:rPr></w:rPr></w:pPr><w:r><w:rPr></w:rPr></w:r></w:p><w:p><w:pPr><w:pStyle w:val="Normal"/><w:rPr></w:rPr></w:pPr><w:r><w:rPr></w:rPr><w:t>Note: Reed-Solomon and LDPC-Staircase do not introduce any restriction in terms of symbol size, any value can be used no matter wether or not it is a power of two</w:t></w:r></w:p><w:p><w:pPr><w:pStyle w:val="Normal"/><w:rPr></w:rPr></w:pPr><w:ins w:id="338" w:author="cthienot" w:date="2013-01-22T15:43:00Z"><w:r><w:rPr></w:rPr></w:r></w:ins></w:p><w:p><w:pPr><w:pStyle w:val="Heading2"/><w:rPr></w:rPr></w:pPr><w:ins w:id="340" w:author="cthienot" w:date="2013-01-22T12:43:00Z"><w:r><w:rPr></w:rPr></w:r></w:ins></w:p><w:p><w:pPr><w:pStyle w:val="Heading3"/><w:rPr><w:del w:id="343" w:author="cthienot" w:date="2013-01-22T12:43:00Z"></w:del></w:rPr></w:pPr><w:r><w:rPr></w:rPr><w:t>B.3.4.1</w:t><w:tab/></w:r><w:del w:id="342" w:author="cthienot" w:date="2012-10-31T15:14:00Z"><w:r><w:rPr></w:rPr><w:delText>Parameter derivation algorithm</w:delText></w:r></w:del></w:p><w:p><w:pPr><w:pStyle w:val="Heading3"/><w:rPr></w:rPr></w:pPr><w:ins w:id="344" w:author="cthienot" w:date="2013-01-22T12:17:00Z"><w:r><w:rPr></w:rPr></w:r></w:ins></w:p><w:p><w:pPr><w:pStyle w:val="Normal"/><w:rPr><w:del w:id="357" w:author="cthienot" w:date="2013-01-21T17:13:00Z"></w:del></w:rPr></w:pPr><w:del w:id="346" w:author="cthienot" w:date="2013-01-21T17:13:00Z"><w:r><w:rPr></w:rPr><w:delText>This sub-clause provides recommendations</w:delText></w:r></w:del><w:del w:id="347" w:author="cthienot" w:date="2013-01-21T17:00:00Z"><w:r><w:rPr></w:rPr><w:delText xml:space="preserve"> for the derivation of the four transport parameters, </w:delText></w:r></w:del><w:del w:id="348" w:author="cthienot" w:date="2013-01-21T17:00:00Z"><w:r><w:rPr><w:i/></w:rPr><w:delText>A</w:delText></w:r></w:del><w:del w:id="349" w:author="cthienot" w:date="2013-01-21T17:00:00Z"><w:r><w:rPr></w:rPr><w:delText xml:space="preserve">, </w:delText></w:r></w:del><w:del w:id="350" w:author="cthienot" w:date="2013-01-21T17:00:00Z"><w:r><w:rPr><w:i/></w:rPr><w:delText>T</w:delText></w:r></w:del><w:del w:id="351" w:author="cthienot" w:date="2013-01-21T17:00:00Z"><w:r><w:rPr></w:rPr><w:delText xml:space="preserve">, </w:delText></w:r></w:del><w:del w:id="352" w:author="cthienot" w:date="2013-01-21T17:00:00Z"><w:r><w:rPr><w:i/></w:rPr><w:delText>Z</w:delText></w:r></w:del><w:del w:id="353" w:author="cthienot" w:date="2013-01-21T17:00:00Z"><w:r><w:rPr></w:rPr><w:delText xml:space="preserve"> and </w:delText></w:r></w:del><w:del w:id="354" w:author="cthienot" w:date="2013-01-21T17:00:00Z"><w:r><w:rPr><w:i/></w:rPr><w:delText>N</w:delText></w:r></w:del><w:del w:id="355" w:author="cthienot" w:date="2013-01-21T17:00:00Z"><w:r><w:rPr></w:rPr><w:delText xml:space="preserve">. </w:delText></w:r></w:del><w:del w:id="356" w:author="cthienot" w:date="2013-01-21T17:13:00Z"><w:r><w:rPr></w:rPr><w:delText>This recommendation is based on the following input parameters:</w:delText></w:r></w:del></w:p><w:p><w:pPr><w:pStyle w:val="Normal"/><w:rPr><w:del w:id="361" w:author="cthienot" w:date="2013-01-21T17:13:00Z"></w:del></w:rPr></w:pPr><w:del w:id="358" w:author="cthienot" w:date="2013-01-21T17:13:00Z"><w:r><w:rPr></w:rPr><w:delText>-</w:delText><w:tab/></w:r></w:del><w:del w:id="359" w:author="cthienot" w:date="2013-01-21T17:13:00Z"><w:r><w:rPr><w:i/></w:rPr><w:delText>F</w:delText></w:r></w:del><w:del w:id="360" w:author="cthienot" w:date="2013-01-21T17:13:00Z"><w:r><w:rPr></w:rPr><w:tab/><w:delText>the file size, in bytes</w:delText></w:r></w:del></w:p><w:p><w:pPr><w:pStyle w:val="Normal"/><w:rPr><w:del w:id="365" w:author="cthienot" w:date="2013-01-21T17:00:00Z"></w:del></w:rPr></w:pPr><w:del w:id="362" w:author="cthienot" w:date="2013-01-21T17:00:00Z"><w:r><w:rPr></w:rPr><w:delText>-</w:delText><w:tab/></w:r></w:del><w:del w:id="363" w:author="cthienot" w:date="2013-01-21T17:00:00Z"><w:r><w:rPr><w:i/></w:rPr><w:delText>W</w:delText></w:r></w:del><w:del w:id="364" w:author="cthienot" w:date="2013-01-21T17:00:00Z"><w:r><w:rPr></w:rPr><w:tab/><w:delText>a target on the sub-block size, in bytes</w:delText></w:r></w:del></w:p><w:p><w:pPr><w:pStyle w:val="Normal"/><w:rPr><w:del w:id="370" w:author="cthienot" w:date="2013-01-21T17:13:00Z"></w:del></w:rPr></w:pPr><w:del w:id="366" w:author="cthienot" w:date="2013-01-21T17:13:00Z"><w:r><w:rPr></w:rPr><w:delText>-</w:delText><w:tab/></w:r></w:del><w:del w:id="367" w:author="cthienot" w:date="2013-01-21T17:13:00Z"><w:r><w:rPr><w:i/></w:rPr><w:delText>P</w:delText></w:r></w:del><w:del w:id="368" w:author="cthienot" w:date="2013-01-21T17:13:00Z"><w:r><w:rPr></w:rPr><w:tab/><w:delText xml:space="preserve">the maximum packet payload size, in bytes, which is assumed to be a multiple of </w:delText></w:r></w:del><w:del w:id="369" w:author="cthienot" w:date="2013-01-21T17:13:00Z"><w:r><w:rPr><w:i/></w:rPr><w:delText>A</w:delText></w:r></w:del></w:p><w:p><w:pPr><w:pStyle w:val="Normal"/><w:rPr><w:del w:id="374" w:author="cthienot" w:date="2013-01-21T17:00:00Z"></w:del></w:rPr></w:pPr><w:del w:id="371" w:author="cthienot" w:date="2013-01-21T17:00:00Z"><w:r><w:rPr></w:rPr><w:delText>-</w:delText><w:tab/></w:r></w:del><w:del w:id="372" w:author="cthienot" w:date="2013-01-21T17:00:00Z"><w:r><w:rPr><w:i/></w:rPr><w:delText>A</w:delText></w:r></w:del><w:del w:id="373" w:author="cthienot" w:date="2013-01-21T17:00:00Z"><w:r><w:rPr></w:rPr><w:tab/><w:delText>the symbol alignment factor, in bytes</w:delText></w:r></w:del></w:p><w:p><w:pPr><w:pStyle w:val="Normal"/><w:rPr><w:del w:id="379" w:author="cthienot" w:date="2013-01-21T17:13:00Z"></w:del></w:rPr></w:pPr><w:del w:id="375" w:author="cthienot" w:date="2013-01-21T17:13:00Z"><w:r><w:rPr></w:rPr><w:delText xml:space="preserve">-    </w:delText></w:r></w:del><w:del w:id="376" w:author="cthienot" w:date="2013-01-21T17:13:00Z"><w:r><w:rPr><w:i/></w:rPr><w:delText>K</w:delText></w:r></w:del><w:del w:id="377" w:author="cthienot" w:date="2013-01-21T17:13:00Z"><w:r><w:rPr><w:rFonts w:cs="Times" w:ascii="Times" w:hAnsi="Times"/><w:i/><w:vertAlign w:val="subscript"/></w:rPr><w:delText>MAX</w:delText></w:r></w:del><w:del w:id="378" w:author="cthienot" w:date="2013-01-21T17:13:00Z"><w:r><w:rPr></w:rPr><w:delText xml:space="preserve">  the maximum number of source symbols per source block.</w:delText></w:r></w:del></w:p><w:p><w:pPr><w:pStyle w:val="B1"/><w:rPr><w:del w:id="384" w:author="cthienot" w:date="2013-01-21T17:13:00Z"></w:del></w:rPr></w:pPr><w:del w:id="380" w:author="cthienot" w:date="2013-01-21T17:13:00Z"><w:r><w:rPr></w:rPr><w:delText>-</w:delText><w:tab/></w:r></w:del><w:del w:id="381" w:author="cthienot" w:date="2013-01-21T17:13:00Z"><w:r><w:rPr><w:i/></w:rPr><w:delText>K</w:delText></w:r></w:del><w:del w:id="382" w:author="cthienot" w:date="2013-01-21T17:13:00Z"><w:r><w:rPr><w:rFonts w:cs="Times" w:ascii="Times" w:hAnsi="Times"/><w:i/><w:vertAlign w:val="subscript"/></w:rPr><w:delText>MIN</w:delText></w:r></w:del><w:del w:id="383" w:author="cthienot" w:date="2013-01-21T17:13:00Z"><w:r><w:rPr></w:rPr><w:delText xml:space="preserve">   a minimum target on the number of symbols per source block</w:delText></w:r></w:del></w:p><w:p><w:pPr><w:pStyle w:val="B1"/><w:rPr><w:i/><w:i/><w:del w:id="389" w:author="cthienot" w:date="2013-01-21T17:13:00Z"></w:del></w:rPr></w:pPr><w:del w:id="385" w:author="cthienot" w:date="2013-01-21T17:13:00Z"><w:r><w:rPr></w:rPr><w:delText>-</w:delText><w:tab/></w:r></w:del><w:del w:id="386" w:author="cthienot" w:date="2013-01-21T17:13:00Z"><w:r><w:rPr><w:i/></w:rPr><w:delText>G</w:delText></w:r></w:del><w:del w:id="387" w:author="cthienot" w:date="2013-01-21T17:13:00Z"><w:r><w:rPr><w:rFonts w:cs="Times" w:ascii="Times" w:hAnsi="Times"/><w:i/><w:vertAlign w:val="subscript"/></w:rPr><w:delText>MAX</w:delText></w:r></w:del><w:del w:id="388" w:author="cthienot" w:date="2013-01-21T17:13:00Z"><w:r><w:rPr></w:rPr><w:delText xml:space="preserve">   a maximum target number of symbols per packet</w:delText></w:r></w:del></w:p><w:p><w:pPr><w:pStyle w:val="B1"/><w:rPr><w:del w:id="397" w:author="cthienot" w:date="2013-01-21T17:13:00Z"></w:del></w:rPr></w:pPr><w:del w:id="390" w:author="cthienot" w:date="2013-01-21T17:13:00Z"><w:r><w:rPr></w:rPr><w:delText xml:space="preserve">Based on the above inputs, the transport parameters </w:delText></w:r></w:del><w:del w:id="391" w:author="cthienot" w:date="2013-01-21T17:13:00Z"><w:r><w:rPr><w:i/></w:rPr><w:delText>T</w:delText></w:r></w:del><w:del w:id="392" w:author="cthienot" w:date="2013-01-21T17:13:00Z"><w:r><w:rPr></w:rPr><w:delText xml:space="preserve">, </w:delText></w:r></w:del><w:del w:id="393" w:author="cthienot" w:date="2013-01-21T17:13:00Z"><w:r><w:rPr><w:i/></w:rPr><w:delText>Z</w:delText></w:r></w:del><w:del w:id="394" w:author="cthienot" w:date="2013-01-21T17:13:00Z"><w:r><w:rPr></w:rPr><w:delText xml:space="preserve"> and </w:delText></w:r></w:del><w:del w:id="395" w:author="cthienot" w:date="2013-01-21T17:13:00Z"><w:r><w:rPr><w:i/></w:rPr><w:delText>N</w:delText></w:r></w:del><w:del w:id="396" w:author="cthienot" w:date="2013-01-21T17:13:00Z"><w:r><w:rPr></w:rPr><w:delText xml:space="preserve"> are calculated as follows:</w:delText></w:r></w:del></w:p><w:p><w:pPr><w:pStyle w:val="Normal"/><w:rPr><w:del w:id="400" w:author="cthienot" w:date="2013-01-21T17:13:00Z"></w:del></w:rPr></w:pPr><w:del w:id="398" w:author="cthienot" w:date="2013-01-21T17:13:00Z"><w:r><w:rPr></w:rPr><w:delText xml:space="preserve"> </w:delText></w:r></w:del><w:del w:id="399" w:author="cthienot" w:date="2013-01-21T17:13:00Z"><w:r><w:rPr></w:rPr><w:delText>Let,</w:delText></w:r></w:del></w:p><w:p><w:pPr><w:pStyle w:val="Normal"/><w:rPr><w:del w:id="418" w:author="cthienot" w:date="2013-01-21T17:13:00Z"></w:del></w:rPr></w:pPr><w:del w:id="401" w:author="cthienot" w:date="2013-01-21T17:13:00Z"><w:r><w:rPr></w:rPr><w:tab/></w:r></w:del><w:del w:id="402" w:author="cthienot" w:date="2013-01-21T17:13:00Z"><w:r><w:rPr><w:i/></w:rPr><w:delText>G</w:delText></w:r></w:del><w:del w:id="403" w:author="cthienot" w:date="2013-01-21T17:13:00Z"><w:r><w:rPr></w:rPr><w:delText xml:space="preserve"> = min{ceil(</w:delText></w:r></w:del><w:del w:id="404" w:author="cthienot" w:date="2013-01-21T17:13:00Z"><w:r><w:rPr><w:i/></w:rPr><w:delText>P</w:delText></w:r></w:del><w:del w:id="405" w:author="cthienot" w:date="2013-01-21T17:13:00Z"><w:r><w:rPr></w:rPr><w:delText xml:space="preserve"> ·</w:delText></w:r></w:del><w:del w:id="406" w:author="cthienot" w:date="2013-01-21T17:13:00Z"><w:r><w:rPr><w:i/></w:rPr><w:delText>K</w:delText></w:r></w:del><w:del w:id="407" w:author="cthienot" w:date="2013-01-21T17:13:00Z"><w:r><w:rPr><w:rFonts w:cs="Times" w:ascii="Times" w:hAnsi="Times"/><w:i/><w:vertAlign w:val="subscript"/></w:rPr><w:delText>MIN</w:delText></w:r></w:del><w:del w:id="408" w:author="cthienot" w:date="2013-01-21T17:13:00Z"><w:r><w:rPr></w:rPr><w:delText>/</w:delText></w:r></w:del><w:del w:id="409" w:author="cthienot" w:date="2013-01-21T17:13:00Z"><w:r><w:rPr><w:i/></w:rPr><w:delText>F</w:delText></w:r></w:del><w:del w:id="410" w:author="cthienot" w:date="2013-01-21T17:13:00Z"><w:r><w:rPr></w:rPr><w:delText xml:space="preserve">), </w:delText></w:r></w:del><w:del w:id="411" w:author="cthienot" w:date="2013-01-21T17:13:00Z"><w:r><w:rPr><w:i/></w:rPr><w:delText>P</w:delText></w:r></w:del><w:del w:id="412" w:author="cthienot" w:date="2013-01-21T17:13:00Z"><w:r><w:rPr></w:rPr><w:delText>/</w:delText></w:r></w:del><w:del w:id="413" w:author="cthienot" w:date="2013-01-21T17:13:00Z"><w:r><w:rPr><w:i/></w:rPr><w:delText>A</w:delText></w:r></w:del><w:del w:id="414" w:author="cthienot" w:date="2013-01-21T17:13:00Z"><w:r><w:rPr></w:rPr><w:delText xml:space="preserve">, </w:delText></w:r></w:del><w:del w:id="415" w:author="cthienot" w:date="2013-01-21T17:13:00Z"><w:r><w:rPr><w:i/></w:rPr><w:delText>G</w:delText></w:r></w:del><w:del w:id="416" w:author="cthienot" w:date="2013-01-21T17:13:00Z"><w:r><w:rPr><w:rFonts w:cs="Times" w:ascii="Times" w:hAnsi="Times"/><w:i/><w:vertAlign w:val="subscript"/></w:rPr><w:delText>MAX</w:delText></w:r></w:del><w:del w:id="417" w:author="cthienot" w:date="2013-01-21T17:13:00Z"><w:r><w:rPr></w:rPr><w:delText>}</w:delText><w:tab/><w:tab/><w:tab/><w:tab/><w:tab/><w:delText>- the approximate number of symbols per packet</w:delText></w:r></w:del></w:p><w:p><w:pPr><w:pStyle w:val="Normal"/><w:ind w:firstLine="284"/><w:rPr><w:del w:id="428" w:author="cthienot" w:date="2013-01-21T17:13:00Z"></w:del></w:rPr></w:pPr><w:del w:id="419" w:author="cthienot" w:date="2013-01-21T17:13:00Z"><w:r><w:rPr><w:i/></w:rPr><w:delText xml:space="preserve">T = </w:delText></w:r></w:del><w:del w:id="420" w:author="cthienot" w:date="2013-01-21T17:13:00Z"><w:r><w:rPr></w:rPr><w:delText>floor(</w:delText></w:r></w:del><w:del w:id="421" w:author="cthienot" w:date="2013-01-21T17:13:00Z"><w:r><w:rPr><w:i/></w:rPr><w:delText>P</w:delText></w:r></w:del><w:del w:id="422" w:author="cthienot" w:date="2013-01-21T17:13:00Z"><w:r><w:rPr></w:rPr><w:delText>/(</w:delText></w:r></w:del><w:del w:id="423" w:author="cthienot" w:date="2013-01-21T17:13:00Z"><w:r><w:rPr><w:i/></w:rPr><w:delText>A</w:delText></w:r></w:del><w:del w:id="424" w:author="cthienot" w:date="2013-01-21T17:13:00Z"><w:r><w:rPr></w:rPr><w:delText>·</w:delText></w:r></w:del><w:del w:id="425" w:author="cthienot" w:date="2013-01-21T17:13:00Z"><w:r><w:rPr><w:i/></w:rPr><w:delText>G</w:delText></w:r></w:del><w:del w:id="426" w:author="cthienot" w:date="2013-01-21T17:13:00Z"><w:r><w:rPr></w:rPr><w:delText>))·</w:delText></w:r></w:del><w:del w:id="427" w:author="cthienot" w:date="2013-01-21T17:13:00Z"><w:r><w:rPr><w:i/></w:rPr><w:delText>A</w:delText></w:r></w:del></w:p><w:p><w:pPr><w:pStyle w:val="Normal"/><w:ind w:firstLine="284"/><w:rPr><w:del w:id="436" w:author="cthienot" w:date="2013-01-21T17:13:00Z"></w:del></w:rPr></w:pPr><w:del w:id="429" w:author="cthienot" w:date="2013-01-21T17:13:00Z"><w:r><w:rPr><w:i/></w:rPr><w:delText>K</w:delText></w:r></w:del><w:del w:id="430" w:author="cthienot" w:date="2013-01-21T17:13:00Z"><w:r><w:rPr><w:rFonts w:cs="Times" w:ascii="Times" w:hAnsi="Times"/><w:i/><w:vertAlign w:val="subscript"/></w:rPr><w:delText>t</w:delText></w:r></w:del><w:del w:id="431" w:author="cthienot" w:date="2013-01-21T17:13:00Z"><w:r><w:rPr></w:rPr><w:delText xml:space="preserve"> = ceil(</w:delText></w:r></w:del><w:del w:id="432" w:author="cthienot" w:date="2013-01-21T17:13:00Z"><w:r><w:rPr><w:i/></w:rPr><w:delText>F</w:delText></w:r></w:del><w:del w:id="433" w:author="cthienot" w:date="2013-01-21T17:13:00Z"><w:r><w:rPr></w:rPr><w:delText>/</w:delText></w:r></w:del><w:del w:id="434" w:author="cthienot" w:date="2013-01-21T17:13:00Z"><w:r><w:rPr><w:i/></w:rPr><w:delText>T</w:delText></w:r></w:del><w:del w:id="435" w:author="cthienot" w:date="2013-01-21T17:13:00Z"><w:r><w:rPr></w:rPr><w:delText>)</w:delText><w:tab/><w:tab/><w:tab/><w:tab/><w:tab/><w:tab/><w:tab/><w:tab/><w:tab/><w:tab/><w:tab/><w:delText>- the total number of symbols in the file</w:delText></w:r></w:del></w:p><w:p><w:pPr><w:pStyle w:val="Normal"/><w:widowControl/><w:bidi w:val="0"/><w:spacing w:before="0" w:after="180"/><w:ind w:firstLine="284"/><w:rPr><w:del w:id="446" w:author="cthienot" w:date="2013-01-21T17:13:00Z"></w:del></w:rPr></w:pPr><w:del w:id="437" w:author="cthienot" w:date="2013-01-21T17:13:00Z"><w:r><w:rPr></w:rPr><w:tab/></w:r></w:del><w:del w:id="438" w:author="cthienot" w:date="2013-01-21T17:13:00Z"><w:r><w:rPr><w:i/></w:rPr><w:delText>Z</w:delText></w:r></w:del><w:del w:id="439" w:author="cthienot" w:date="2013-01-21T17:13:00Z"><w:r><w:rPr></w:rPr><w:delText xml:space="preserve"> = ceil(</w:delText></w:r></w:del><w:del w:id="440" w:author="cthienot" w:date="2013-01-21T17:13:00Z"><w:r><w:rPr><w:i/></w:rPr><w:delText>K</w:delText></w:r></w:del><w:del w:id="441" w:author="cthienot" w:date="2013-01-21T17:13:00Z"><w:r><w:rPr><w:rFonts w:cs="Times" w:ascii="Times" w:hAnsi="Times"/><w:i/><w:vertAlign w:val="subscript"/></w:rPr><w:delText>t</w:delText></w:r></w:del><w:del w:id="442" w:author="cthienot" w:date="2013-01-21T17:13:00Z"><w:r><w:rPr></w:rPr><w:delText xml:space="preserve"> /</w:delText></w:r></w:del><w:del w:id="443" w:author="cthienot" w:date="2013-01-21T17:13:00Z"><w:r><w:rPr><w:i/></w:rPr><w:delText>K</w:delText></w:r></w:del><w:del w:id="444" w:author="cthienot" w:date="2013-01-21T17:13:00Z"><w:r><w:rPr><w:rFonts w:cs="Times" w:ascii="Times" w:hAnsi="Times"/><w:i/><w:vertAlign w:val="subscript"/></w:rPr><w:delText>MAX</w:delText></w:r></w:del><w:del w:id="445" w:author="cthienot" w:date="2013-01-21T17:13:00Z"><w:r><w:rPr></w:rPr><w:delText>)</w:delText></w:r></w:del></w:p><w:p><w:pPr><w:pStyle w:val="Normal"/><w:widowControl/><w:bidi w:val="0"/><w:spacing w:before="0" w:after="180"/><w:ind w:firstLine="284"/><w:rPr><w:del w:id="463" w:author="cthienot" w:date="2013-01-21T17:13:00Z"></w:del></w:rPr></w:pPr><w:del w:id="447" w:author="cthienot" w:date="2013-01-21T17:13:00Z"><w:r><w:rPr></w:rPr><w:tab/></w:r></w:del><w:del w:id="448" w:author="cthienot" w:date="2013-01-21T17:13:00Z"><w:r><w:rPr><w:i/></w:rPr><w:delText>N</w:delText></w:r></w:del><w:del w:id="449" w:author="cthienot" w:date="2013-01-21T17:13:00Z"><w:r><w:rPr></w:rPr><w:delText xml:space="preserve"> = min{ceil(ceil( </w:delText></w:r></w:del><w:del w:id="450" w:author="cthienot" w:date="2013-01-21T17:13:00Z"><w:r><w:rPr><w:i/></w:rPr><w:delText>K</w:delText></w:r></w:del><w:del w:id="451" w:author="cthienot" w:date="2013-01-21T17:13:00Z"><w:r><w:rPr><w:rFonts w:cs="b;Times New Roman" w:ascii="b;Times New Roman" w:hAnsi="b;Times New Roman"/><w:i/><w:vertAlign w:val="subscript"/></w:rPr><w:delText>t</w:delText></w:r></w:del><w:del w:id="452" w:author="cthienot" w:date="2013-01-21T17:13:00Z"><w:r><w:rPr></w:rPr><w:delText>/</w:delText></w:r></w:del><w:del w:id="453" w:author="cthienot" w:date="2013-01-21T17:13:00Z"><w:r><w:rPr><w:i/></w:rPr><w:delText>Z</w:delText></w:r></w:del><w:del w:id="454" w:author="cthienot" w:date="2013-01-21T17:13:00Z"><w:r><w:rPr></w:rPr><w:delText>)·</w:delText></w:r></w:del><w:del w:id="455" w:author="cthienot" w:date="2013-01-21T17:13:00Z"><w:r><w:rPr><w:i/></w:rPr><w:delText>T</w:delText></w:r></w:del><w:del w:id="456" w:author="cthienot" w:date="2013-01-21T17:13:00Z"><w:r><w:rPr></w:rPr><w:delText>/</w:delText></w:r></w:del><w:del w:id="457" w:author="cthienot" w:date="2013-01-21T17:13:00Z"><w:r><w:rPr><w:i/></w:rPr><w:delText>W</w:delText></w:r></w:del><w:del w:id="458" w:author="cthienot" w:date="2013-01-21T17:13:00Z"><w:r><w:rPr></w:rPr><w:delText xml:space="preserve"> ), </w:delText></w:r></w:del><w:del w:id="459" w:author="cthienot" w:date="2013-01-21T17:13:00Z"><w:r><w:rPr><w:i/></w:rPr><w:delText>T</w:delText></w:r></w:del><w:del w:id="460" w:author="cthienot" w:date="2013-01-21T17:13:00Z"><w:r><w:rPr></w:rPr><w:delText>/</w:delText></w:r></w:del><w:del w:id="461" w:author="cthienot" w:date="2013-01-21T17:13:00Z"><w:r><w:rPr><w:i/></w:rPr><w:delText>A</w:delText></w:r></w:del><w:del w:id="462" w:author="cthienot" w:date="2013-01-21T17:13:00Z"><w:r><w:rPr></w:rPr><w:delText>}</w:delText></w:r></w:del></w:p><w:p><w:pPr><w:pStyle w:val="Normal"/><w:rPr><w:del w:id="487" w:author="cthienot" w:date="2013-01-21T17:13:00Z"></w:del></w:rPr></w:pPr><w:del w:id="464" w:author="cthienot" w:date="2013-01-21T17:13:00Z"><w:r><w:rPr></w:rPr><w:delText xml:space="preserve">The values of </w:delText></w:r></w:del><w:del w:id="465" w:author="cthienot" w:date="2013-01-21T17:13:00Z"><w:r><w:rPr><w:i/></w:rPr><w:delText>G</w:delText></w:r></w:del><w:del w:id="466" w:author="cthienot" w:date="2013-01-21T17:13:00Z"><w:r><w:rPr></w:rPr><w:delText xml:space="preserve"> and </w:delText></w:r></w:del><w:del w:id="467" w:author="cthienot" w:date="2013-01-21T17:13:00Z"><w:r><w:rPr><w:i/></w:rPr><w:delText>N</w:delText></w:r></w:del><w:del w:id="468" w:author="cthienot" w:date="2013-01-21T17:13:00Z"><w:r><w:rPr></w:rPr><w:delText xml:space="preserve"> derived above should be considered as lower bounds. It may be advantageous to increase these values, for example to the nearest power of two. In particular, the above algorithm does not guarantee that the symbol size, </w:delText></w:r></w:del><w:del w:id="469" w:author="cthienot" w:date="2013-01-21T17:13:00Z"><w:r><w:rPr><w:i/></w:rPr><w:delText>T</w:delText></w:r></w:del><w:del w:id="470" w:author="cthienot" w:date="2013-01-21T17:13:00Z"><w:r><w:rPr></w:rPr><w:delText xml:space="preserve">, divides the maximum packet size, </w:delText></w:r></w:del><w:del w:id="471" w:author="cthienot" w:date="2013-01-21T17:13:00Z"><w:r><w:rPr><w:i/></w:rPr><w:delText>P</w:delText></w:r></w:del><w:del w:id="472" w:author="cthienot" w:date="2013-01-21T17:13:00Z"><w:r><w:rPr></w:rPr><w:delText xml:space="preserve">, and so it may not be possible to use the packets of size exactly </w:delText></w:r></w:del><w:del w:id="473" w:author="cthienot" w:date="2013-01-21T17:13:00Z"><w:r><w:rPr><w:i/></w:rPr><w:delText>P</w:delText></w:r></w:del><w:del w:id="474" w:author="cthienot" w:date="2013-01-21T17:13:00Z"><w:r><w:rPr></w:rPr><w:delText xml:space="preserve">. If, instead, </w:delText></w:r></w:del><w:del w:id="475" w:author="cthienot" w:date="2013-01-21T17:13:00Z"><w:r><w:rPr><w:i/></w:rPr><w:delText>G</w:delText></w:r></w:del><w:del w:id="476" w:author="cthienot" w:date="2013-01-21T17:13:00Z"><w:r><w:rPr></w:rPr><w:delText xml:space="preserve"> is chosen to be a value which divides </w:delText></w:r></w:del><w:del w:id="477" w:author="cthienot" w:date="2013-01-21T17:13:00Z"><w:r><w:rPr><w:i/></w:rPr><w:delText>P</w:delText></w:r></w:del><w:del w:id="478" w:author="cthienot" w:date="2013-01-21T17:13:00Z"><w:r><w:rPr></w:rPr><w:delText>/</w:delText></w:r></w:del><w:del w:id="479" w:author="cthienot" w:date="2013-01-21T17:13:00Z"><w:r><w:rPr><w:i/></w:rPr><w:delText>A</w:delText></w:r></w:del><w:del w:id="480" w:author="cthienot" w:date="2013-01-21T17:13:00Z"><w:r><w:rPr></w:rPr><w:delText xml:space="preserve">, then the symbol size, </w:delText></w:r></w:del><w:del w:id="481" w:author="cthienot" w:date="2013-01-21T17:13:00Z"><w:r><w:rPr><w:i/></w:rPr><w:delText>T</w:delText></w:r></w:del><w:del w:id="482" w:author="cthienot" w:date="2013-01-21T17:13:00Z"><w:r><w:rPr></w:rPr><w:delText xml:space="preserve">, will be a divisor of </w:delText></w:r></w:del><w:del w:id="483" w:author="cthienot" w:date="2013-01-21T17:13:00Z"><w:r><w:rPr><w:i/></w:rPr><w:delText>P</w:delText></w:r></w:del><w:del w:id="484" w:author="cthienot" w:date="2013-01-21T17:13:00Z"><w:r><w:rPr></w:rPr><w:delText xml:space="preserve"> and packets of size </w:delText></w:r></w:del><w:del w:id="485" w:author="cthienot" w:date="2013-01-21T17:13:00Z"><w:r><w:rPr><w:i/></w:rPr><w:delText>P</w:delText></w:r></w:del><w:del w:id="486" w:author="cthienot" w:date="2013-01-21T17:13:00Z"><w:r><w:rPr></w:rPr><w:delText xml:space="preserve"> can be used.</w:delText></w:r></w:del></w:p><w:p><w:pPr><w:pStyle w:val="Normal"/><w:rPr><w:del w:id="500" w:author="cthienot" w:date="2013-01-21T17:13:00Z"></w:del></w:rPr></w:pPr><w:del w:id="488" w:author="cthienot" w:date="2013-01-21T17:13:00Z"><w:r><w:rPr></w:rPr><w:delText xml:space="preserve">Recommended settings for the input parameters, </w:delText></w:r></w:del><w:del w:id="489" w:author="cthienot" w:date="2013-01-21T17:13:00Z"><w:r><w:rPr><w:i/></w:rPr><w:delText>W</w:delText></w:r></w:del><w:del w:id="490" w:author="cthienot" w:date="2013-01-21T17:13:00Z"><w:r><w:rPr></w:rPr><w:delText xml:space="preserve">, </w:delText></w:r></w:del><w:del w:id="491" w:author="cthienot" w:date="2013-01-21T17:13:00Z"><w:r><w:rPr><w:i/></w:rPr><w:delText>A</w:delText></w:r></w:del><w:del w:id="492" w:author="cthienot" w:date="2013-01-21T17:13:00Z"><w:r><w:rPr></w:rPr><w:delText xml:space="preserve">, </w:delText></w:r></w:del><w:del w:id="493" w:author="cthienot" w:date="2013-01-21T17:13:00Z"><w:r><w:rPr><w:i/></w:rPr><w:delText>K</w:delText></w:r></w:del><w:del w:id="494" w:author="cthienot" w:date="2013-01-21T17:13:00Z"><w:r><w:rPr><w:rFonts w:cs="Times" w:ascii="Times" w:hAnsi="Times"/><w:i/><w:vertAlign w:val="subscript"/></w:rPr><w:delText>MIN</w:delText></w:r></w:del><w:del w:id="495" w:author="cthienot" w:date="2013-01-21T17:13:00Z"><w:r><w:rPr><w:i/></w:rPr><w:delText xml:space="preserve"> </w:delText></w:r></w:del><w:del w:id="496" w:author="cthienot" w:date="2013-01-21T17:13:00Z"><w:r><w:rPr></w:rPr><w:delText xml:space="preserve"> and </w:delText></w:r></w:del><w:del w:id="497" w:author="cthienot" w:date="2013-01-21T17:13:00Z"><w:r><w:rPr><w:i/></w:rPr><w:delText>G</w:delText></w:r></w:del><w:del w:id="498" w:author="cthienot" w:date="2013-01-21T17:13:00Z"><w:r><w:rPr><w:rFonts w:cs="Times" w:ascii="Times" w:hAnsi="Times"/><w:i/><w:vertAlign w:val="subscript"/></w:rPr><w:delText>MAX</w:delText></w:r></w:del><w:del w:id="499" w:author="cthienot" w:date="2013-01-21T17:13:00Z"><w:r><w:rPr></w:rPr><w:delText xml:space="preserve"> are as follows:</w:delText></w:r></w:del></w:p><w:p><w:pPr><w:pStyle w:val="Normal"/><w:rPr><w:del w:id="512" w:author="cthienot" w:date="2013-01-21T17:13:00Z"></w:del></w:rPr></w:pPr><w:del w:id="501" w:author="cthienot" w:date="2013-01-21T17:13:00Z"><w:r><w:rPr></w:rPr><w:tab/><w:tab/></w:r></w:del><w:del w:id="502" w:author="cthienot" w:date="2013-01-21T17:13:00Z"><w:r><w:rPr><w:i/></w:rPr><w:delText>W</w:delText></w:r></w:del><w:del w:id="503" w:author="cthienot" w:date="2013-01-21T17:13:00Z"><w:r><w:rPr></w:rPr><w:delText xml:space="preserve"> = 256 KB</w:delText><w:tab/><w:tab/><w:tab/></w:r></w:del><w:del w:id="504" w:author="cthienot" w:date="2013-01-21T17:13:00Z"><w:r><w:rPr><w:i/></w:rPr><w:delText>A</w:delText></w:r></w:del><w:del w:id="505" w:author="cthienot" w:date="2013-01-21T17:13:00Z"><w:r><w:rPr></w:rPr><w:delText xml:space="preserve"> = 4</w:delText><w:tab/><w:tab/><w:tab/></w:r></w:del><w:del w:id="506" w:author="cthienot" w:date="2013-01-21T17:13:00Z"><w:r><w:rPr><w:i/></w:rPr><w:delText>K</w:delText></w:r></w:del><w:del w:id="507" w:author="cthienot" w:date="2013-01-21T17:13:00Z"><w:r><w:rPr><w:rFonts w:cs="Times" w:ascii="Times" w:hAnsi="Times"/><w:i/><w:vertAlign w:val="subscript"/></w:rPr><w:delText>MIN</w:delText></w:r></w:del><w:del w:id="508" w:author="cthienot" w:date="2013-01-21T17:13:00Z"><w:r><w:rPr></w:rPr><w:delText xml:space="preserve"> = 1024</w:delText><w:tab/><w:tab/><w:tab/></w:r></w:del><w:del w:id="509" w:author="cthienot" w:date="2013-01-21T17:13:00Z"><w:r><w:rPr><w:i/></w:rPr><w:delText>G</w:delText></w:r></w:del><w:del w:id="510" w:author="cthienot" w:date="2013-01-21T17:13:00Z"><w:r><w:rPr><w:rFonts w:cs="Times" w:ascii="Times" w:hAnsi="Times"/><w:i/><w:vertAlign w:val="subscript"/></w:rPr><w:delText>MAX</w:delText></w:r></w:del><w:del w:id="511" w:author="cthienot" w:date="2013-01-21T17:13:00Z"><w:r><w:rPr></w:rPr><w:delText xml:space="preserve"> = 10</w:delText></w:r></w:del></w:p><w:p><w:pPr><w:pStyle w:val="Normal"/><w:widowControl/><w:bidi w:val="0"/><w:spacing w:before="0" w:after="180"/><w:rPr></w:rPr></w:pPr><w:r><w:rPr></w:rPr><w:t>B.3.4.2</w:t><w:tab/><w:t>Examples</w:t></w:r></w:p><w:p><w:pPr><w:pStyle w:val="Normal"/><w:rPr><w:del w:id="527" w:author="cthienot" w:date="2012-10-31T15:13:00Z"></w:del></w:rPr></w:pPr><w:del w:id="513" w:author="cthienot" w:date="2012-10-31T15:13:00Z"><w:r><w:rPr></w:rPr><w:delText xml:space="preserve">The above algorithm leads to transport parameters as shown in Table B.3.4.2-1 below, assuming the recommended values for </w:delText></w:r></w:del><w:del w:id="514" w:author="cthienot" w:date="2012-10-31T15:13:00Z"><w:r><w:rPr><w:i/></w:rPr><w:delText>W</w:delText></w:r></w:del><w:del w:id="515" w:author="cthienot" w:date="2012-10-31T15:13:00Z"><w:r><w:rPr></w:rPr><w:delText xml:space="preserve">, </w:delText></w:r></w:del><w:del w:id="516" w:author="cthienot" w:date="2012-10-31T15:13:00Z"><w:r><w:rPr><w:i/></w:rPr><w:delText>A</w:delText></w:r></w:del><w:del w:id="517" w:author="cthienot" w:date="2012-10-31T15:13:00Z"><w:r><w:rPr></w:rPr><w:delText xml:space="preserve">, </w:delText></w:r></w:del><w:del w:id="518" w:author="cthienot" w:date="2012-10-31T15:13:00Z"><w:r><w:rPr><w:i/></w:rPr><w:delText>K</w:delText></w:r></w:del><w:del w:id="519" w:author="cthienot" w:date="2012-10-31T15:13:00Z"><w:r><w:rPr><w:rFonts w:cs="Times" w:ascii="Times" w:hAnsi="Times"/><w:i/><w:vertAlign w:val="subscript"/></w:rPr><w:delText>MIN</w:delText></w:r></w:del><w:del w:id="520" w:author="cthienot" w:date="2012-10-31T15:13:00Z"><w:r><w:rPr><w:i/></w:rPr><w:delText xml:space="preserve"> </w:delText></w:r></w:del><w:del w:id="521" w:author="cthienot" w:date="2012-10-31T15:13:00Z"><w:r><w:rPr></w:rPr><w:delText xml:space="preserve">and </w:delText></w:r></w:del><w:del w:id="522" w:author="cthienot" w:date="2012-10-31T15:13:00Z"><w:r><w:rPr><w:i/></w:rPr><w:delText>G</w:delText></w:r></w:del><w:del w:id="523" w:author="cthienot" w:date="2012-10-31T15:13:00Z"><w:r><w:rPr><w:rFonts w:cs="Times" w:ascii="Times" w:hAnsi="Times"/><w:i/><w:vertAlign w:val="subscript"/></w:rPr><w:delText>MAX</w:delText></w:r></w:del><w:del w:id="524" w:author="cthienot" w:date="2012-10-31T15:13:00Z"><w:r><w:rPr></w:rPr><w:delText xml:space="preserve"> and </w:delText></w:r></w:del><w:del w:id="525" w:author="cthienot" w:date="2012-10-31T15:13:00Z"><w:r><w:rPr><w:i/></w:rPr><w:delText>P</w:delText></w:r></w:del><w:del w:id="526" w:author="cthienot" w:date="2012-10-31T15:13:00Z"><w:r><w:rPr></w:rPr><w:delText xml:space="preserve"> = 512:</w:delText></w:r></w:del></w:p><w:p><w:pPr><w:pStyle w:val="Normal"/><w:rPr><w:del w:id="529" w:author="cthienot" w:date="2012-10-31T15:13:00Z"></w:del></w:rPr></w:pPr><w:del w:id="528" w:author="cthienot" w:date="2012-10-31T15:13:00Z"><w:r><w:rPr></w:rPr><w:delText>Table B.3.4.2-1</w:delText></w:r></w:del></w:p><w:p><w:pPr><w:pStyle w:val="Normal"/><w:rPr></w:rPr></w:pPr><w:r><w:rPr></w:rPr></w:r></w:p><w:tbl><w:tblPr><w:tblW w:w="9763" w:type="dxa"/><w:jc w:val="center"/><w:tblInd w:w="0" w:type="dxa"/><w:tblLayout w:type="fixed"/><w:tblCellMar><w:top w:w="0" w:type="dxa"/><w:left w:w="108" w:type="dxa"/><w:bottom w:w="0" w:type="dxa"/><w:right w:w="108" w:type="dxa"/></w:tblCellMar></w:tblPr><w:tblGrid><w:gridCol w:w="1254"/><w:gridCol w:w="532"/><w:gridCol w:w="939"/><w:gridCol w:w="640"/><w:gridCol w:w="828"/><w:gridCol w:w="895"/><w:gridCol w:w="1165"/><w:gridCol w:w="990"/><w:gridCol w:w="900"/><w:gridCol w:w="810"/><w:gridCol w:w="810"/></w:tblGrid><w:tr><w:trPr></w:trPr><w:tc><w:tcPr><w:tcW w:w="1254" w:type="dxa"/><w:tcBorders></w:tcBorders><w:vAlign w:val="center"/></w:tcPr><w:p><w:pPr><w:pStyle w:val="Normal"/><w:spacing w:before="144" w:after="144"/><w:jc w:val="center"/><w:rPr></w:rPr></w:pPr><w:del w:id="530" w:author="cthienot" w:date="2012-10-31T15:13:00Z"><w:r><w:rPr><w:rFonts w:cs="Arial" w:ascii="Arial" w:hAnsi="Arial"/><w:b/></w:rPr><w:delText>File size</w:delText></w:r></w:del><w:del w:id="531" w:author="cthienot" w:date="2012-10-31T15:13:00Z"><w:r><w:rPr><w:b/><w:i/></w:rPr><w:delText xml:space="preserve"> F</w:delText></w:r></w:del></w:p></w:tc><w:tc><w:tcPr><w:tcW w:w="532" w:type="dxa"/><w:tcBorders></w:tcBorders><w:vAlign w:val="center"/></w:tcPr><w:p><w:pPr><w:pStyle w:val="Normal"/><w:spacing w:before="144" w:after="144"/><w:jc w:val="center"/><w:rPr><w:b/><w:b/><w:i/><w:i/></w:rPr></w:pPr><w:del w:id="532" w:author="cthienot" w:date="2012-10-31T15:13:00Z"><w:r><w:rPr><w:b/><w:i/></w:rPr><w:delText>G</w:delText></w:r></w:del></w:p></w:tc><w:tc><w:tcPr><w:tcW w:w="939" w:type="dxa"/><w:tcBorders></w:tcBorders><w:vAlign w:val="center"/></w:tcPr><w:p><w:pPr><w:pStyle w:val="Normal"/><w:spacing w:before="144" w:after="144"/><w:jc w:val="center"/><w:rPr></w:rPr></w:pPr><w:del w:id="533" w:author="cthienot" w:date="2012-10-31T15:13:00Z"><w:r><w:rPr><w:rFonts w:cs="Arial" w:ascii="Arial" w:hAnsi="Arial"/><w:b/></w:rPr><w:delText xml:space="preserve">Symbol size </w:delText></w:r></w:del><w:del w:id="534" w:author="cthienot" w:date="2012-10-31T15:13:00Z"><w:r><w:rPr><w:b/><w:i/></w:rPr><w:delText>T</w:delText></w:r></w:del></w:p></w:tc><w:tc><w:tcPr><w:tcW w:w="640" w:type="dxa"/><w:tcBorders></w:tcBorders><w:vAlign w:val="center"/></w:tcPr><w:p><w:pPr><w:pStyle w:val="Normal"/><w:spacing w:before="144" w:after="144"/><w:jc w:val="center"/><w:rPr><w:rFonts w:ascii="Arial" w:hAnsi="Arial" w:cs="Arial"/><w:b/><w:b/></w:rPr></w:pPr><w:del w:id="535" w:author="cthienot" w:date="2012-10-31T15:13:00Z"><w:r><w:rPr><w:b/><w:i/></w:rPr><w:delText>G</w:delText></w:r></w:del><w:del w:id="536" w:author="cthienot" w:date="2012-10-31T15:13:00Z"><w:r><w:rPr><w:rFonts w:cs="Arial" w:ascii="Arial" w:hAnsi="Arial"/><w:b/></w:rPr><w:delText>*</w:delText></w:r></w:del><w:del w:id="537" w:author="cthienot" w:date="2012-10-31T15:13:00Z"><w:r><w:rPr><w:b/><w:i/></w:rPr><w:delText>T</w:delText></w:r></w:del></w:p></w:tc><w:tc><w:tcPr><w:tcW w:w="828" w:type="dxa"/><w:tcBorders></w:tcBorders><w:vAlign w:val="center"/></w:tcPr><w:p><w:pPr><w:pStyle w:val="Normal"/><w:spacing w:before="144" w:after="144"/><w:jc w:val="center"/><w:rPr><w:b/><w:b/><w:i/><w:i/></w:rPr></w:pPr><w:del w:id="538" w:author="cthienot" w:date="2012-10-31T15:13:00Z"><w:r><w:rPr><w:b/><w:i/></w:rPr><w:delText>K</w:delText></w:r></w:del><w:del w:id="539" w:author="cthienot" w:date="2012-10-31T15:13:00Z"><w:r><w:rPr><w:b/><w:i/><w:vertAlign w:val="subscript"/></w:rPr><w:delText>t</w:delText></w:r></w:del></w:p></w:tc><w:tc><w:tcPr><w:tcW w:w="895" w:type="dxa"/><w:tcBorders></w:tcBorders><w:vAlign w:val="center"/></w:tcPr><w:p><w:pPr><w:pStyle w:val="Normal"/><w:spacing w:before="144" w:after="144"/><w:jc w:val="center"/><w:rPr></w:rPr></w:pPr><w:del w:id="540" w:author="cthienot" w:date="2012-10-31T15:13:00Z"><w:r><w:rPr><w:rFonts w:cs="Arial" w:ascii="Arial" w:hAnsi="Arial"/><w:b/></w:rPr><w:delText>Source blocks</w:delText></w:r></w:del><w:del w:id="541" w:author="cthienot" w:date="2012-10-31T15:13:00Z"><w:r><w:rPr><w:b/><w:i/></w:rPr><w:delText xml:space="preserve"> Z</w:delText></w:r></w:del></w:p></w:tc><w:tc><w:tcPr><w:tcW w:w="1165" w:type="dxa"/><w:tcBorders></w:tcBorders><w:vAlign w:val="center"/></w:tcPr><w:p><w:pPr><w:pStyle w:val="Normal"/><w:spacing w:before="144" w:after="144"/><w:jc w:val="center"/><w:rPr></w:rPr></w:pPr><w:del w:id="542" w:author="cthienot" w:date="2012-10-31T15:13:00Z"><w:r><w:rPr><w:rFonts w:cs="Arial" w:ascii="Arial" w:hAnsi="Arial"/><w:b/></w:rPr><w:delText>Sub-blocks</w:delText></w:r></w:del><w:del w:id="543" w:author="cthienot" w:date="2012-10-31T15:13:00Z"><w:r><w:rPr><w:b/><w:i/></w:rPr><w:delText xml:space="preserve"> N</w:delText></w:r></w:del></w:p></w:tc><w:tc><w:tcPr><w:tcW w:w="990" w:type="dxa"/><w:tcBorders></w:tcBorders><w:vAlign w:val="center"/></w:tcPr><w:p><w:pPr><w:pStyle w:val="Normal"/><w:spacing w:before="144" w:after="144"/><w:jc w:val="center"/><w:rPr><w:b/><w:b/><w:i/><w:i/></w:rPr></w:pPr><w:del w:id="544" w:author="cthienot" w:date="2012-10-31T15:13:00Z"><w:r><w:rPr><w:b/><w:i/></w:rPr><w:delText>K</w:delText></w:r></w:del><w:del w:id="545" w:author="cthienot" w:date="2012-10-31T15:13:00Z"><w:r><w:rPr><w:i/><w:vertAlign w:val="subscript"/></w:rPr><w:delText>L</w:delText></w:r></w:del></w:p></w:tc><w:tc><w:tcPr><w:tcW w:w="900" w:type="dxa"/><w:tcBorders></w:tcBorders><w:vAlign w:val="center"/></w:tcPr><w:p><w:pPr><w:pStyle w:val="Normal"/><w:spacing w:before="144" w:after="144"/><w:jc w:val="center"/><w:rPr><w:b/><w:b/><w:i/><w:i/></w:rPr></w:pPr><w:del w:id="546" w:author="cthienot" w:date="2012-10-31T15:13:00Z"><w:r><w:rPr><w:b/><w:i/></w:rPr><w:delText>K</w:delText></w:r></w:del><w:del w:id="547" w:author="cthienot" w:date="2012-10-31T15:13:00Z"><w:r><w:rPr><w:b/><w:i/><w:vertAlign w:val="subscript"/></w:rPr><w:delText>S</w:delText></w:r></w:del></w:p></w:tc><w:tc><w:tcPr><w:tcW w:w="810" w:type="dxa"/><w:tcBorders></w:tcBorders><w:vAlign w:val="center"/></w:tcPr><w:p><w:pPr><w:pStyle w:val="Normal"/><w:spacing w:before="144" w:after="144"/><w:jc w:val="center"/><w:rPr></w:rPr></w:pPr><w:del w:id="548" w:author="cthienot" w:date="2012-10-31T15:13:00Z"><w:r><w:rPr><w:b/><w:i/></w:rPr><w:delText>T</w:delText></w:r></w:del><w:del w:id="549" w:author="cthienot" w:date="2012-10-31T15:13:00Z"><w:r><w:rPr><w:rFonts w:cs="Times" w:ascii="Times" w:hAnsi="Times"/><w:b/><w:i/><w:vertAlign w:val="subscript"/></w:rPr><w:delText xml:space="preserve">L </w:delText></w:r></w:del><w:del w:id="550" w:author="cthienot" w:date="2012-10-31T15:13:00Z"><w:r><w:rPr><w:rFonts w:cs="Times" w:ascii="Times" w:hAnsi="Times"/></w:rPr><w:delText>∙</w:delText></w:r></w:del><w:del w:id="551" w:author="cthienot" w:date="2012-10-31T15:13:00Z"><w:r><w:rPr><w:b/><w:i/></w:rPr><w:delText>A</w:delText></w:r></w:del></w:p></w:tc><w:tc><w:tcPr><w:tcW w:w="810" w:type="dxa"/><w:tcBorders></w:tcBorders><w:vAlign w:val="center"/></w:tcPr><w:p><w:pPr><w:pStyle w:val="Normal"/><w:spacing w:before="144" w:after="144"/><w:jc w:val="center"/><w:rPr></w:rPr></w:pPr><w:del w:id="552" w:author="cthienot" w:date="2012-10-31T15:13:00Z"><w:r><w:rPr><w:b/><w:i/></w:rPr><w:delText>T</w:delText></w:r></w:del><w:del w:id="553" w:author="cthienot" w:date="2012-10-31T15:13:00Z"><w:r><w:rPr><w:rFonts w:cs="Times" w:ascii="Times" w:hAnsi="Times"/><w:b/><w:i/><w:vertAlign w:val="subscript"/></w:rPr><w:delText xml:space="preserve">S </w:delText></w:r></w:del><w:del w:id="554" w:author="cthienot" w:date="2012-10-31T15:13:00Z"><w:r><w:rPr><w:rFonts w:cs="Times" w:ascii="Times" w:hAnsi="Times"/></w:rPr><w:delText>∙</w:delText></w:r></w:del><w:del w:id="555" w:author="cthienot" w:date="2012-10-31T15:13:00Z"><w:r><w:rPr><w:b/><w:i/></w:rPr><w:delText>A</w:delText></w:r></w:del></w:p></w:tc></w:tr><w:tr><w:trPr><w:trHeight w:val="698" w:hRule="atLeast"/></w:trPr><w:tc><w:tcPr><w:tcW w:w="1254" w:type="dxa"/><w:tcBorders></w:tcBorders><w:vAlign w:val="center"/></w:tcPr><w:p><w:pPr><w:pStyle w:val="Normal"/><w:spacing w:before="144" w:after="144"/><w:jc w:val="center"/><w:rPr><w:rFonts w:ascii="Arial" w:hAnsi="Arial" w:cs="Arial"/></w:rPr></w:pPr><w:del w:id="556" w:author="cthienot" w:date="2012-10-31T15:13:00Z"><w:r><w:rPr><w:rFonts w:cs="Arial" w:ascii="Arial" w:hAnsi="Arial"/></w:rPr><w:delText>100 KB</w:delText></w:r></w:del></w:p></w:tc><w:tc><w:tcPr><w:tcW w:w="532" w:type="dxa"/><w:tcBorders></w:tcBorders><w:vAlign w:val="center"/></w:tcPr><w:p><w:pPr><w:pStyle w:val="Normal"/><w:spacing w:before="144" w:after="144"/><w:jc w:val="center"/><w:rPr><w:rFonts w:ascii="Arial" w:hAnsi="Arial" w:cs="Arial"/></w:rPr></w:pPr><w:del w:id="557" w:author="cthienot" w:date="2012-10-31T15:13:00Z"><w:r><w:rPr><w:rFonts w:cs="Arial" w:ascii="Arial" w:hAnsi="Arial"/></w:rPr><w:delText>6</w:delText></w:r></w:del></w:p></w:tc><w:tc><w:tcPr><w:tcW w:w="939" w:type="dxa"/><w:tcBorders></w:tcBorders><w:vAlign w:val="center"/></w:tcPr><w:p><w:pPr><w:pStyle w:val="Normal"/><w:spacing w:before="144" w:after="144"/><w:jc w:val="center"/><w:rPr><w:rFonts w:ascii="Arial" w:hAnsi="Arial" w:cs="Arial"/></w:rPr></w:pPr><w:del w:id="558" w:author="cthienot" w:date="2012-10-31T15:13:00Z"><w:r><w:rPr><w:rFonts w:cs="Arial" w:ascii="Arial" w:hAnsi="Arial"/></w:rPr><w:delText>84</w:delText></w:r></w:del></w:p></w:tc><w:tc><w:tcPr><w:tcW w:w="640" w:type="dxa"/><w:tcBorders></w:tcBorders><w:vAlign w:val="center"/></w:tcPr><w:p><w:pPr><w:pStyle w:val="Normal"/><w:spacing w:before="144" w:after="144"/><w:jc w:val="center"/><w:rPr><w:rFonts w:ascii="Arial" w:hAnsi="Arial" w:cs="Arial"/></w:rPr></w:pPr><w:del w:id="559" w:author="cthienot" w:date="2012-10-31T15:13:00Z"><w:r><w:rPr><w:rFonts w:cs="Arial" w:ascii="Arial" w:hAnsi="Arial"/></w:rPr><w:delText>504</w:delText></w:r></w:del></w:p></w:tc><w:tc><w:tcPr><w:tcW w:w="828" w:type="dxa"/><w:tcBorders></w:tcBorders><w:vAlign w:val="center"/></w:tcPr><w:p><w:pPr><w:pStyle w:val="Normal"/><w:spacing w:before="144" w:after="144"/><w:jc w:val="center"/><w:rPr><w:rFonts w:ascii="Arial" w:hAnsi="Arial" w:cs="Arial"/></w:rPr></w:pPr><w:del w:id="560" w:author="cthienot" w:date="2012-10-31T15:13:00Z"><w:r><w:rPr><w:rFonts w:cs="Arial" w:ascii="Arial" w:hAnsi="Arial"/></w:rPr><w:delText>1,220</w:delText></w:r></w:del></w:p></w:tc><w:tc><w:tcPr><w:tcW w:w="895" w:type="dxa"/><w:tcBorders></w:tcBorders><w:vAlign w:val="center"/></w:tcPr><w:p><w:pPr><w:pStyle w:val="Normal"/><w:spacing w:before="144" w:after="144"/><w:jc w:val="center"/><w:rPr><w:rFonts w:ascii="Arial" w:hAnsi="Arial" w:cs="Arial"/></w:rPr></w:pPr><w:del w:id="561" w:author="cthienot" w:date="2012-10-31T15:13:00Z"><w:r><w:rPr><w:rFonts w:cs="Arial" w:ascii="Arial" w:hAnsi="Arial"/></w:rPr><w:delText>1</w:delText></w:r></w:del></w:p></w:tc><w:tc><w:tcPr><w:tcW w:w="1165" w:type="dxa"/><w:tcBorders></w:tcBorders><w:vAlign w:val="center"/></w:tcPr><w:p><w:pPr><w:pStyle w:val="Normal"/><w:spacing w:before="144" w:after="144"/><w:jc w:val="center"/><w:rPr><w:rFonts w:ascii="Arial" w:hAnsi="Arial" w:cs="Arial"/></w:rPr></w:pPr><w:del w:id="562" w:author="cthienot" w:date="2012-10-31T15:13:00Z"><w:r><w:rPr><w:rFonts w:cs="Arial" w:ascii="Arial" w:hAnsi="Arial"/></w:rPr><w:delText>1</w:delText></w:r></w:del></w:p></w:tc><w:tc><w:tcPr><w:tcW w:w="990" w:type="dxa"/><w:tcBorders></w:tcBorders></w:tcPr><w:p><w:pPr><w:pStyle w:val="Normal"/><w:spacing w:before="144" w:after="144"/><w:jc w:val="center"/><w:rPr><w:rFonts w:ascii="Arial" w:hAnsi="Arial" w:cs="Arial"/></w:rPr></w:pPr><w:del w:id="563" w:author="cthienot" w:date="2012-10-31T15:13:00Z"><w:r><w:rPr><w:rFonts w:cs="Arial" w:ascii="Arial" w:hAnsi="Arial"/></w:rPr><w:delText>1,220</w:delText></w:r></w:del></w:p></w:tc><w:tc><w:tcPr><w:tcW w:w="900" w:type="dxa"/><w:tcBorders></w:tcBorders><w:vAlign w:val="center"/></w:tcPr><w:p><w:pPr><w:pStyle w:val="Normal"/><w:spacing w:before="144" w:after="144"/><w:jc w:val="center"/><w:rPr><w:rFonts w:ascii="Arial" w:hAnsi="Arial" w:cs="Arial"/></w:rPr></w:pPr><w:del w:id="564" w:author="cthienot" w:date="2012-10-31T15:13:00Z"><w:r><w:rPr><w:rFonts w:cs="Arial" w:ascii="Arial" w:hAnsi="Arial"/></w:rPr><w:delText>1,220</w:delText></w:r></w:del></w:p></w:tc><w:tc><w:tcPr><w:tcW w:w="810" w:type="dxa"/><w:tcBorders></w:tcBorders></w:tcPr><w:p><w:pPr><w:pStyle w:val="Normal"/><w:spacing w:before="144" w:after="144"/><w:jc w:val="center"/><w:rPr><w:rFonts w:ascii="Arial" w:hAnsi="Arial" w:cs="Arial"/></w:rPr></w:pPr><w:del w:id="565" w:author="cthienot" w:date="2012-10-31T15:13:00Z"><w:r><w:rPr><w:rFonts w:cs="Arial" w:ascii="Arial" w:hAnsi="Arial"/></w:rPr><w:delText>N/A</w:delText></w:r></w:del></w:p></w:tc><w:tc><w:tcPr><w:tcW w:w="810" w:type="dxa"/><w:tcBorders></w:tcBorders></w:tcPr><w:p><w:pPr><w:pStyle w:val="Normal"/><w:spacing w:before="144" w:after="144"/><w:jc w:val="center"/><w:rPr><w:rFonts w:ascii="Arial" w:hAnsi="Arial" w:cs="Arial"/></w:rPr></w:pPr><w:del w:id="566" w:author="cthienot" w:date="2012-10-31T15:13:00Z"><w:r><w:rPr><w:rFonts w:cs="Arial" w:ascii="Arial" w:hAnsi="Arial"/></w:rPr><w:delText>N/A</w:delText></w:r></w:del></w:p></w:tc></w:tr><w:tr><w:trPr></w:trPr><w:tc><w:tcPr><w:tcW w:w="1254" w:type="dxa"/><w:tcBorders></w:tcBorders><w:vAlign w:val="center"/></w:tcPr><w:p><w:pPr><w:pStyle w:val="Normal"/><w:spacing w:before="144" w:after="144"/><w:jc w:val="center"/><w:rPr><w:rFonts w:ascii="Arial" w:hAnsi="Arial" w:cs="Arial"/></w:rPr></w:pPr><w:del w:id="567" w:author="cthienot" w:date="2012-10-31T15:13:00Z"><w:r><w:rPr><w:rFonts w:cs="Arial" w:ascii="Arial" w:hAnsi="Arial"/></w:rPr><w:delText>100 KB</w:delText></w:r></w:del></w:p></w:tc><w:tc><w:tcPr><w:tcW w:w="532" w:type="dxa"/><w:tcBorders></w:tcBorders><w:vAlign w:val="center"/></w:tcPr><w:p><w:pPr><w:pStyle w:val="Normal"/><w:spacing w:before="144" w:after="144"/><w:jc w:val="center"/><w:rPr><w:rFonts w:ascii="Arial" w:hAnsi="Arial" w:cs="Arial"/></w:rPr></w:pPr><w:del w:id="568" w:author="cthienot" w:date="2012-10-31T15:13:00Z"><w:r><w:rPr><w:rFonts w:cs="Arial" w:ascii="Arial" w:hAnsi="Arial"/></w:rPr><w:delText>8</w:delText></w:r></w:del></w:p></w:tc><w:tc><w:tcPr><w:tcW w:w="939" w:type="dxa"/><w:tcBorders></w:tcBorders><w:vAlign w:val="center"/></w:tcPr><w:p><w:pPr><w:pStyle w:val="Normal"/><w:spacing w:before="144" w:after="144"/><w:jc w:val="center"/><w:rPr><w:rFonts w:ascii="Arial" w:hAnsi="Arial" w:cs="Arial"/></w:rPr></w:pPr><w:del w:id="569" w:author="cthienot" w:date="2012-10-31T15:13:00Z"><w:r><w:rPr><w:rFonts w:cs="Arial" w:ascii="Arial" w:hAnsi="Arial"/></w:rPr><w:delText>64</w:delText></w:r></w:del></w:p></w:tc><w:tc><w:tcPr><w:tcW w:w="640" w:type="dxa"/><w:tcBorders></w:tcBorders><w:vAlign w:val="center"/></w:tcPr><w:p><w:pPr><w:pStyle w:val="Normal"/><w:spacing w:before="144" w:after="144"/><w:jc w:val="center"/><w:rPr><w:rFonts w:ascii="Arial" w:hAnsi="Arial" w:cs="Arial"/></w:rPr></w:pPr><w:del w:id="570" w:author="cthienot" w:date="2012-10-31T15:13:00Z"><w:r><w:rPr><w:rFonts w:cs="Arial" w:ascii="Arial" w:hAnsi="Arial"/></w:rPr><w:delText>512</w:delText></w:r></w:del></w:p></w:tc><w:tc><w:tcPr><w:tcW w:w="828" w:type="dxa"/><w:tcBorders></w:tcBorders><w:vAlign w:val="center"/></w:tcPr><w:p><w:pPr><w:pStyle w:val="Normal"/><w:spacing w:before="144" w:after="144"/><w:jc w:val="center"/><w:rPr><w:rFonts w:ascii="Arial" w:hAnsi="Arial" w:cs="Arial"/></w:rPr></w:pPr><w:del w:id="571" w:author="cthienot" w:date="2012-10-31T15:13:00Z"><w:r><w:rPr><w:rFonts w:cs="Arial" w:ascii="Arial" w:hAnsi="Arial"/></w:rPr><w:delText>1,600</w:delText></w:r></w:del></w:p></w:tc><w:tc><w:tcPr><w:tcW w:w="895" w:type="dxa"/><w:tcBorders></w:tcBorders><w:vAlign w:val="center"/></w:tcPr><w:p><w:pPr><w:pStyle w:val="Normal"/><w:spacing w:before="144" w:after="144"/><w:jc w:val="center"/><w:rPr><w:rFonts w:ascii="Arial" w:hAnsi="Arial" w:cs="Arial"/></w:rPr></w:pPr><w:del w:id="572" w:author="cthienot" w:date="2012-10-31T15:13:00Z"><w:r><w:rPr><w:rFonts w:cs="Arial" w:ascii="Arial" w:hAnsi="Arial"/></w:rPr><w:delText>1</w:delText></w:r></w:del></w:p></w:tc><w:tc><w:tcPr><w:tcW w:w="1165" w:type="dxa"/><w:tcBorders></w:tcBorders><w:vAlign w:val="center"/></w:tcPr><w:p><w:pPr><w:pStyle w:val="Normal"/><w:spacing w:before="144" w:after="144"/><w:jc w:val="center"/><w:rPr><w:rFonts w:ascii="Arial" w:hAnsi="Arial" w:cs="Arial"/></w:rPr></w:pPr><w:del w:id="573" w:author="cthienot" w:date="2012-10-31T15:13:00Z"><w:r><w:rPr><w:rFonts w:cs="Arial" w:ascii="Arial" w:hAnsi="Arial"/></w:rPr><w:delText>1</w:delText></w:r></w:del></w:p></w:tc><w:tc><w:tcPr><w:tcW w:w="990" w:type="dxa"/><w:tcBorders></w:tcBorders></w:tcPr><w:p><w:pPr><w:pStyle w:val="Normal"/><w:spacing w:before="144" w:after="144"/><w:jc w:val="center"/><w:rPr><w:rFonts w:ascii="Arial" w:hAnsi="Arial" w:cs="Arial"/></w:rPr></w:pPr><w:del w:id="574" w:author="cthienot" w:date="2012-10-31T15:13:00Z"><w:r><w:rPr><w:rFonts w:cs="Arial" w:ascii="Arial" w:hAnsi="Arial"/></w:rPr><w:delText>1,600</w:delText></w:r></w:del></w:p></w:tc><w:tc><w:tcPr><w:tcW w:w="900" w:type="dxa"/><w:tcBorders></w:tcBorders><w:vAlign w:val="center"/></w:tcPr><w:p><w:pPr><w:pStyle w:val="Normal"/><w:spacing w:before="144" w:after="144"/><w:jc w:val="center"/><w:rPr><w:rFonts w:ascii="Arial" w:hAnsi="Arial" w:cs="Arial"/></w:rPr></w:pPr><w:del w:id="575" w:author="cthienot" w:date="2012-10-31T15:13:00Z"><w:r><w:rPr><w:rFonts w:cs="Arial" w:ascii="Arial" w:hAnsi="Arial"/></w:rPr><w:delText>1,600</w:delText></w:r></w:del></w:p></w:tc><w:tc><w:tcPr><w:tcW w:w="810" w:type="dxa"/><w:tcBorders></w:tcBorders></w:tcPr><w:p><w:pPr><w:pStyle w:val="Normal"/><w:spacing w:before="144" w:after="144"/><w:jc w:val="center"/><w:rPr><w:rFonts w:ascii="Arial" w:hAnsi="Arial" w:cs="Arial"/></w:rPr></w:pPr><w:del w:id="576" w:author="cthienot" w:date="2012-10-31T15:13:00Z"><w:r><w:rPr><w:rFonts w:cs="Arial" w:ascii="Arial" w:hAnsi="Arial"/></w:rPr><w:delText>N/A</w:delText></w:r></w:del></w:p></w:tc><w:tc><w:tcPr><w:tcW w:w="810" w:type="dxa"/><w:tcBorders></w:tcBorders></w:tcPr><w:p><w:pPr><w:pStyle w:val="Normal"/><w:spacing w:before="144" w:after="144"/><w:jc w:val="center"/><w:rPr><w:rFonts w:ascii="Arial" w:hAnsi="Arial" w:cs="Arial"/></w:rPr></w:pPr><w:del w:id="577" w:author="cthienot" w:date="2012-10-31T15:13:00Z"><w:r><w:rPr><w:rFonts w:cs="Arial" w:ascii="Arial" w:hAnsi="Arial"/></w:rPr><w:delText>N/A</w:delText></w:r></w:del></w:p></w:tc></w:tr><w:tr><w:trPr></w:trPr><w:tc><w:tcPr><w:tcW w:w="1254" w:type="dxa"/><w:tcBorders></w:tcBorders><w:vAlign w:val="center"/></w:tcPr><w:p><w:pPr><w:pStyle w:val="Normal"/><w:spacing w:before="144" w:after="144"/><w:jc w:val="center"/><w:rPr><w:rFonts w:ascii="Arial" w:hAnsi="Arial" w:cs="Arial"/></w:rPr></w:pPr><w:del w:id="578" w:author="cthienot" w:date="2012-10-31T15:13:00Z"><w:r><w:rPr><w:rFonts w:cs="Arial" w:ascii="Arial" w:hAnsi="Arial"/></w:rPr><w:delText>300 KB</w:delText></w:r></w:del></w:p></w:tc><w:tc><w:tcPr><w:tcW w:w="532" w:type="dxa"/><w:tcBorders></w:tcBorders><w:vAlign w:val="center"/></w:tcPr><w:p><w:pPr><w:pStyle w:val="Normal"/><w:spacing w:before="144" w:after="144"/><w:jc w:val="center"/><w:rPr><w:rFonts w:ascii="Arial" w:hAnsi="Arial" w:cs="Arial"/></w:rPr></w:pPr><w:del w:id="579" w:author="cthienot" w:date="2012-10-31T15:13:00Z"><w:r><w:rPr><w:rFonts w:cs="Arial" w:ascii="Arial" w:hAnsi="Arial"/></w:rPr><w:delText>2</w:delText></w:r></w:del></w:p></w:tc><w:tc><w:tcPr><w:tcW w:w="939" w:type="dxa"/><w:tcBorders></w:tcBorders><w:vAlign w:val="center"/></w:tcPr><w:p><w:pPr><w:pStyle w:val="Normal"/><w:spacing w:before="144" w:after="144"/><w:jc w:val="center"/><w:rPr><w:rFonts w:ascii="Arial" w:hAnsi="Arial" w:cs="Arial"/></w:rPr></w:pPr><w:del w:id="580" w:author="cthienot" w:date="2012-10-31T15:13:00Z"><w:r><w:rPr><w:rFonts w:cs="Arial" w:ascii="Arial" w:hAnsi="Arial"/></w:rPr><w:delText>256</w:delText></w:r></w:del></w:p></w:tc><w:tc><w:tcPr><w:tcW w:w="640" w:type="dxa"/><w:tcBorders></w:tcBorders><w:vAlign w:val="center"/></w:tcPr><w:p><w:pPr><w:pStyle w:val="Normal"/><w:spacing w:before="144" w:after="144"/><w:jc w:val="center"/><w:rPr><w:rFonts w:ascii="Arial" w:hAnsi="Arial" w:cs="Arial"/></w:rPr></w:pPr><w:del w:id="581" w:author="cthienot" w:date="2012-10-31T15:13:00Z"><w:r><w:rPr><w:rFonts w:cs="Arial" w:ascii="Arial" w:hAnsi="Arial"/></w:rPr><w:delText>512</w:delText></w:r></w:del></w:p></w:tc><w:tc><w:tcPr><w:tcW w:w="828" w:type="dxa"/><w:tcBorders></w:tcBorders><w:vAlign w:val="center"/></w:tcPr><w:p><w:pPr><w:pStyle w:val="Normal"/><w:spacing w:before="144" w:after="144"/><w:jc w:val="center"/><w:rPr><w:rFonts w:ascii="Arial" w:hAnsi="Arial" w:cs="Arial"/></w:rPr></w:pPr><w:del w:id="582" w:author="cthienot" w:date="2012-10-31T15:13:00Z"><w:r><w:rPr><w:rFonts w:cs="Arial" w:ascii="Arial" w:hAnsi="Arial"/></w:rPr><w:delText>1,200</w:delText></w:r></w:del></w:p></w:tc><w:tc><w:tcPr><w:tcW w:w="895" w:type="dxa"/><w:tcBorders></w:tcBorders><w:vAlign w:val="center"/></w:tcPr><w:p><w:pPr><w:pStyle w:val="Normal"/><w:spacing w:before="144" w:after="144"/><w:jc w:val="center"/><w:rPr><w:rFonts w:ascii="Arial" w:hAnsi="Arial" w:cs="Arial"/></w:rPr></w:pPr><w:del w:id="583" w:author="cthienot" w:date="2012-10-31T15:13:00Z"><w:r><w:rPr><w:rFonts w:cs="Arial" w:ascii="Arial" w:hAnsi="Arial"/></w:rPr><w:delText>1</w:delText></w:r></w:del></w:p></w:tc><w:tc><w:tcPr><w:tcW w:w="1165" w:type="dxa"/><w:tcBorders></w:tcBorders><w:vAlign w:val="center"/></w:tcPr><w:p><w:pPr><w:pStyle w:val="Normal"/><w:spacing w:before="144" w:after="144"/><w:jc w:val="center"/><w:rPr><w:rFonts w:ascii="Arial" w:hAnsi="Arial" w:cs="Arial"/></w:rPr></w:pPr><w:del w:id="584" w:author="cthienot" w:date="2012-10-31T15:13:00Z"><w:r><w:rPr><w:rFonts w:cs="Arial" w:ascii="Arial" w:hAnsi="Arial"/></w:rPr><w:delText>2</w:delText></w:r></w:del></w:p></w:tc><w:tc><w:tcPr><w:tcW w:w="990" w:type="dxa"/><w:tcBorders></w:tcBorders></w:tcPr><w:p><w:pPr><w:pStyle w:val="Normal"/><w:spacing w:before="144" w:after="144"/><w:jc w:val="center"/><w:rPr><w:rFonts w:ascii="Arial" w:hAnsi="Arial" w:cs="Arial"/></w:rPr></w:pPr><w:del w:id="585" w:author="cthienot" w:date="2012-10-31T15:13:00Z"><w:r><w:rPr><w:rFonts w:cs="Arial" w:ascii="Arial" w:hAnsi="Arial"/></w:rPr><w:delText>1,200</w:delText></w:r></w:del></w:p></w:tc><w:tc><w:tcPr><w:tcW w:w="900" w:type="dxa"/><w:tcBorders></w:tcBorders><w:vAlign w:val="center"/></w:tcPr><w:p><w:pPr><w:pStyle w:val="Normal"/><w:spacing w:before="144" w:after="144"/><w:jc w:val="center"/><w:rPr><w:rFonts w:ascii="Arial" w:hAnsi="Arial" w:cs="Arial"/></w:rPr></w:pPr><w:del w:id="586" w:author="cthienot" w:date="2012-10-31T15:13:00Z"><w:r><w:rPr><w:rFonts w:cs="Arial" w:ascii="Arial" w:hAnsi="Arial"/></w:rPr><w:delText>1,200</w:delText></w:r></w:del></w:p></w:tc><w:tc><w:tcPr><w:tcW w:w="810" w:type="dxa"/><w:tcBorders></w:tcBorders></w:tcPr><w:p><w:pPr><w:pStyle w:val="Normal"/><w:spacing w:before="144" w:after="144"/><w:jc w:val="center"/><w:rPr><w:rFonts w:ascii="Arial" w:hAnsi="Arial" w:cs="Arial"/></w:rPr></w:pPr><w:del w:id="587" w:author="cthienot" w:date="2012-10-31T15:13:00Z"><w:r><w:rPr><w:rFonts w:cs="Arial" w:ascii="Arial" w:hAnsi="Arial"/></w:rPr><w:delText>128</w:delText></w:r></w:del></w:p></w:tc><w:tc><w:tcPr><w:tcW w:w="810" w:type="dxa"/><w:tcBorders></w:tcBorders></w:tcPr><w:p><w:pPr><w:pStyle w:val="Normal"/><w:spacing w:before="144" w:after="144"/><w:jc w:val="center"/><w:rPr><w:rFonts w:ascii="Arial" w:hAnsi="Arial" w:cs="Arial"/></w:rPr></w:pPr><w:del w:id="588" w:author="cthienot" w:date="2012-10-31T15:13:00Z"><w:r><w:rPr><w:rFonts w:cs="Arial" w:ascii="Arial" w:hAnsi="Arial"/></w:rPr><w:delText>128</w:delText></w:r></w:del></w:p></w:tc></w:tr><w:tr><w:trPr></w:trPr><w:tc><w:tcPr><w:tcW w:w="1254" w:type="dxa"/><w:tcBorders></w:tcBorders><w:vAlign w:val="center"/></w:tcPr><w:p><w:pPr><w:pStyle w:val="Normal"/><w:spacing w:before="144" w:after="144"/><w:jc w:val="center"/><w:rPr><w:rFonts w:ascii="Arial" w:hAnsi="Arial" w:cs="Arial"/></w:rPr></w:pPr><w:del w:id="589" w:author="cthienot" w:date="2012-10-31T15:13:00Z"><w:r><w:rPr><w:rFonts w:cs="Arial" w:ascii="Arial" w:hAnsi="Arial"/></w:rPr><w:delText>1,000 KB</w:delText></w:r></w:del></w:p></w:tc><w:tc><w:tcPr><w:tcW w:w="532" w:type="dxa"/><w:tcBorders></w:tcBorders><w:vAlign w:val="center"/></w:tcPr><w:p><w:pPr><w:pStyle w:val="Normal"/><w:spacing w:before="144" w:after="144"/><w:jc w:val="center"/><w:rPr><w:rFonts w:ascii="Arial" w:hAnsi="Arial" w:cs="Arial"/></w:rPr></w:pPr><w:del w:id="590" w:author="cthienot" w:date="2012-10-31T15:13:00Z"><w:r><w:rPr><w:rFonts w:cs="Arial" w:ascii="Arial" w:hAnsi="Arial"/></w:rPr><w:delText>1</w:delText></w:r></w:del></w:p></w:tc><w:tc><w:tcPr><w:tcW w:w="939" w:type="dxa"/><w:tcBorders></w:tcBorders><w:vAlign w:val="center"/></w:tcPr><w:p><w:pPr><w:pStyle w:val="Normal"/><w:spacing w:before="144" w:after="144"/><w:jc w:val="center"/><w:rPr><w:rFonts w:ascii="Arial" w:hAnsi="Arial" w:cs="Arial"/></w:rPr></w:pPr><w:del w:id="591" w:author="cthienot" w:date="2012-10-31T15:13:00Z"><w:r><w:rPr><w:rFonts w:cs="Arial" w:ascii="Arial" w:hAnsi="Arial"/></w:rPr><w:delText>512</w:delText></w:r></w:del></w:p></w:tc><w:tc><w:tcPr><w:tcW w:w="640" w:type="dxa"/><w:tcBorders></w:tcBorders><w:vAlign w:val="center"/></w:tcPr><w:p><w:pPr><w:pStyle w:val="Normal"/><w:spacing w:before="144" w:after="144"/><w:jc w:val="center"/><w:rPr><w:rFonts w:ascii="Arial" w:hAnsi="Arial" w:cs="Arial"/></w:rPr></w:pPr><w:del w:id="592" w:author="cthienot" w:date="2012-10-31T15:13:00Z"><w:r><w:rPr><w:rFonts w:cs="Arial" w:ascii="Arial" w:hAnsi="Arial"/></w:rPr><w:delText>512</w:delText></w:r></w:del></w:p></w:tc><w:tc><w:tcPr><w:tcW w:w="828" w:type="dxa"/><w:tcBorders></w:tcBorders><w:vAlign w:val="center"/></w:tcPr><w:p><w:pPr><w:pStyle w:val="Normal"/><w:spacing w:before="144" w:after="144"/><w:jc w:val="center"/><w:rPr><w:rFonts w:ascii="Arial" w:hAnsi="Arial" w:cs="Arial"/></w:rPr></w:pPr><w:del w:id="593" w:author="cthienot" w:date="2012-10-31T15:13:00Z"><w:r><w:rPr><w:rFonts w:cs="Arial" w:ascii="Arial" w:hAnsi="Arial"/></w:rPr><w:delText>2,000</w:delText></w:r></w:del></w:p></w:tc><w:tc><w:tcPr><w:tcW w:w="895" w:type="dxa"/><w:tcBorders></w:tcBorders><w:vAlign w:val="center"/></w:tcPr><w:p><w:pPr><w:pStyle w:val="Normal"/><w:spacing w:before="144" w:after="144"/><w:jc w:val="center"/><w:rPr><w:rFonts w:ascii="Arial" w:hAnsi="Arial" w:cs="Arial"/></w:rPr></w:pPr><w:del w:id="594" w:author="cthienot" w:date="2012-10-31T15:13:00Z"><w:r><w:rPr><w:rFonts w:cs="Arial" w:ascii="Arial" w:hAnsi="Arial"/></w:rPr><w:delText>1</w:delText></w:r></w:del></w:p></w:tc><w:tc><w:tcPr><w:tcW w:w="1165" w:type="dxa"/><w:tcBorders></w:tcBorders><w:vAlign w:val="center"/></w:tcPr><w:p><w:pPr><w:pStyle w:val="Normal"/><w:spacing w:before="144" w:after="144"/><w:jc w:val="center"/><w:rPr><w:rFonts w:ascii="Arial" w:hAnsi="Arial" w:cs="Arial"/></w:rPr></w:pPr><w:del w:id="595" w:author="cthienot" w:date="2012-10-31T15:13:00Z"><w:r><w:rPr><w:rFonts w:cs="Arial" w:ascii="Arial" w:hAnsi="Arial"/></w:rPr><w:delText>5</w:delText></w:r></w:del></w:p></w:tc><w:tc><w:tcPr><w:tcW w:w="990" w:type="dxa"/><w:tcBorders></w:tcBorders></w:tcPr><w:p><w:pPr><w:pStyle w:val="Normal"/><w:spacing w:before="144" w:after="144"/><w:jc w:val="center"/><w:rPr><w:rFonts w:ascii="Arial" w:hAnsi="Arial" w:cs="Arial"/></w:rPr></w:pPr><w:del w:id="596" w:author="cthienot" w:date="2012-10-31T15:13:00Z"><w:r><w:rPr><w:rFonts w:cs="Arial" w:ascii="Arial" w:hAnsi="Arial"/></w:rPr><w:delText>2,000</w:delText></w:r></w:del></w:p></w:tc><w:tc><w:tcPr><w:tcW w:w="900" w:type="dxa"/><w:tcBorders></w:tcBorders><w:vAlign w:val="center"/></w:tcPr><w:p><w:pPr><w:pStyle w:val="Normal"/><w:spacing w:before="144" w:after="144"/><w:jc w:val="center"/><w:rPr><w:rFonts w:ascii="Arial" w:hAnsi="Arial" w:cs="Arial"/></w:rPr></w:pPr><w:del w:id="597" w:author="cthienot" w:date="2012-10-31T15:13:00Z"><w:r><w:rPr><w:rFonts w:cs="Arial" w:ascii="Arial" w:hAnsi="Arial"/></w:rPr><w:delText>2,000</w:delText></w:r></w:del></w:p></w:tc><w:tc><w:tcPr><w:tcW w:w="810" w:type="dxa"/><w:tcBorders></w:tcBorders></w:tcPr><w:p><w:pPr><w:pStyle w:val="Normal"/><w:spacing w:before="144" w:after="144"/><w:jc w:val="center"/><w:rPr><w:rFonts w:ascii="Arial" w:hAnsi="Arial" w:cs="Arial"/></w:rPr></w:pPr><w:del w:id="598" w:author="cthienot" w:date="2012-10-31T15:13:00Z"><w:r><w:rPr><w:rFonts w:cs="Arial" w:ascii="Arial" w:hAnsi="Arial"/></w:rPr><w:delText>104</w:delText></w:r></w:del></w:p></w:tc><w:tc><w:tcPr><w:tcW w:w="810" w:type="dxa"/><w:tcBorders></w:tcBorders></w:tcPr><w:p><w:pPr><w:pStyle w:val="Normal"/><w:spacing w:before="144" w:after="144"/><w:jc w:val="center"/><w:rPr><w:rFonts w:ascii="Arial" w:hAnsi="Arial" w:cs="Arial"/></w:rPr></w:pPr><w:del w:id="599" w:author="cthienot" w:date="2012-10-31T15:13:00Z"><w:r><w:rPr><w:rFonts w:cs="Arial" w:ascii="Arial" w:hAnsi="Arial"/></w:rPr><w:delText>100</w:delText></w:r></w:del></w:p></w:tc></w:tr><w:tr><w:trPr></w:trPr><w:tc><w:tcPr><w:tcW w:w="1254" w:type="dxa"/><w:tcBorders></w:tcBorders><w:vAlign w:val="center"/></w:tcPr><w:p><w:pPr><w:pStyle w:val="Normal"/><w:spacing w:before="144" w:after="144"/><w:jc w:val="center"/><w:rPr><w:rFonts w:ascii="Arial" w:hAnsi="Arial" w:cs="Arial"/></w:rPr></w:pPr><w:del w:id="600" w:author="cthienot" w:date="2012-10-31T15:13:00Z"><w:r><w:rPr><w:rFonts w:cs="Arial" w:ascii="Arial" w:hAnsi="Arial"/></w:rPr><w:delText>3,000 KB</w:delText></w:r></w:del></w:p></w:tc><w:tc><w:tcPr><w:tcW w:w="532" w:type="dxa"/><w:tcBorders></w:tcBorders><w:vAlign w:val="center"/></w:tcPr><w:p><w:pPr><w:pStyle w:val="Normal"/><w:spacing w:before="144" w:after="144"/><w:jc w:val="center"/><w:rPr><w:rFonts w:ascii="Arial" w:hAnsi="Arial" w:cs="Arial"/></w:rPr></w:pPr><w:del w:id="601" w:author="cthienot" w:date="2012-10-31T15:13:00Z"><w:r><w:rPr><w:rFonts w:cs="Arial" w:ascii="Arial" w:hAnsi="Arial"/></w:rPr><w:delText>1</w:delText></w:r></w:del></w:p></w:tc><w:tc><w:tcPr><w:tcW w:w="939" w:type="dxa"/><w:tcBorders></w:tcBorders><w:vAlign w:val="center"/></w:tcPr><w:p><w:pPr><w:pStyle w:val="Normal"/><w:spacing w:before="144" w:after="144"/><w:jc w:val="center"/><w:rPr><w:rFonts w:ascii="Arial" w:hAnsi="Arial" w:cs="Arial"/></w:rPr></w:pPr><w:del w:id="602" w:author="cthienot" w:date="2012-10-31T15:13:00Z"><w:r><w:rPr><w:rFonts w:cs="Arial" w:ascii="Arial" w:hAnsi="Arial"/></w:rPr><w:delText>512</w:delText></w:r></w:del></w:p></w:tc><w:tc><w:tcPr><w:tcW w:w="640" w:type="dxa"/><w:tcBorders></w:tcBorders><w:vAlign w:val="center"/></w:tcPr><w:p><w:pPr><w:pStyle w:val="Normal"/><w:spacing w:before="144" w:after="144"/><w:jc w:val="center"/><w:rPr><w:rFonts w:ascii="Arial" w:hAnsi="Arial" w:cs="Arial"/></w:rPr></w:pPr><w:del w:id="603" w:author="cthienot" w:date="2012-10-31T15:13:00Z"><w:r><w:rPr><w:rFonts w:cs="Arial" w:ascii="Arial" w:hAnsi="Arial"/></w:rPr><w:delText>512</w:delText></w:r></w:del></w:p></w:tc><w:tc><w:tcPr><w:tcW w:w="828" w:type="dxa"/><w:tcBorders></w:tcBorders><w:vAlign w:val="center"/></w:tcPr><w:p><w:pPr><w:pStyle w:val="Normal"/><w:spacing w:before="144" w:after="144"/><w:jc w:val="center"/><w:rPr><w:rFonts w:ascii="Arial" w:hAnsi="Arial" w:cs="Arial"/></w:rPr></w:pPr><w:del w:id="604" w:author="cthienot" w:date="2012-10-31T15:13:00Z"><w:r><w:rPr><w:rFonts w:cs="Arial" w:ascii="Arial" w:hAnsi="Arial"/></w:rPr><w:delText>6,000</w:delText></w:r></w:del></w:p></w:tc><w:tc><w:tcPr><w:tcW w:w="895" w:type="dxa"/><w:tcBorders></w:tcBorders><w:vAlign w:val="center"/></w:tcPr><w:p><w:pPr><w:pStyle w:val="Normal"/><w:spacing w:before="144" w:after="144"/><w:jc w:val="center"/><w:rPr><w:rFonts w:ascii="Arial" w:hAnsi="Arial" w:cs="Arial"/></w:rPr></w:pPr><w:del w:id="605" w:author="cthienot" w:date="2012-10-31T15:13:00Z"><w:r><w:rPr><w:rFonts w:cs="Arial" w:ascii="Arial" w:hAnsi="Arial"/></w:rPr><w:delText>1</w:delText></w:r></w:del></w:p></w:tc><w:tc><w:tcPr><w:tcW w:w="1165" w:type="dxa"/><w:tcBorders></w:tcBorders><w:vAlign w:val="center"/></w:tcPr><w:p><w:pPr><w:pStyle w:val="Normal"/><w:spacing w:before="144" w:after="144"/><w:jc w:val="center"/><w:rPr><w:rFonts w:ascii="Arial" w:hAnsi="Arial" w:cs="Arial"/></w:rPr></w:pPr><w:del w:id="606" w:author="cthienot" w:date="2012-10-31T15:13:00Z"><w:r><w:rPr><w:rFonts w:cs="Arial" w:ascii="Arial" w:hAnsi="Arial"/></w:rPr><w:delText>12</w:delText></w:r></w:del></w:p></w:tc><w:tc><w:tcPr><w:tcW w:w="990" w:type="dxa"/><w:tcBorders></w:tcBorders></w:tcPr><w:p><w:pPr><w:pStyle w:val="Normal"/><w:spacing w:before="144" w:after="144"/><w:jc w:val="center"/><w:rPr><w:rFonts w:ascii="Arial" w:hAnsi="Arial" w:cs="Arial"/></w:rPr></w:pPr><w:del w:id="607" w:author="cthienot" w:date="2012-10-31T15:13:00Z"><w:r><w:rPr><w:rFonts w:cs="Arial" w:ascii="Arial" w:hAnsi="Arial"/></w:rPr><w:delText>6,000</w:delText></w:r></w:del></w:p></w:tc><w:tc><w:tcPr><w:tcW w:w="900" w:type="dxa"/><w:tcBorders></w:tcBorders><w:vAlign w:val="center"/></w:tcPr><w:p><w:pPr><w:pStyle w:val="Normal"/><w:spacing w:before="144" w:after="144"/><w:jc w:val="center"/><w:rPr><w:rFonts w:ascii="Arial" w:hAnsi="Arial" w:cs="Arial"/></w:rPr></w:pPr><w:del w:id="608" w:author="cthienot" w:date="2012-10-31T15:13:00Z"><w:r><w:rPr><w:rFonts w:cs="Arial" w:ascii="Arial" w:hAnsi="Arial"/></w:rPr><w:delText>6,000</w:delText></w:r></w:del></w:p></w:tc><w:tc><w:tcPr><w:tcW w:w="810" w:type="dxa"/><w:tcBorders></w:tcBorders></w:tcPr><w:p><w:pPr><w:pStyle w:val="Normal"/><w:spacing w:before="144" w:after="144"/><w:jc w:val="center"/><w:rPr><w:rFonts w:ascii="Arial" w:hAnsi="Arial" w:cs="Arial"/></w:rPr></w:pPr><w:del w:id="609" w:author="cthienot" w:date="2012-10-31T15:13:00Z"><w:r><w:rPr><w:rFonts w:cs="Arial" w:ascii="Arial" w:hAnsi="Arial"/></w:rPr><w:delText>44</w:delText></w:r></w:del></w:p></w:tc><w:tc><w:tcPr><w:tcW w:w="810" w:type="dxa"/><w:tcBorders></w:tcBorders></w:tcPr><w:p><w:pPr><w:pStyle w:val="Normal"/><w:spacing w:before="144" w:after="144"/><w:jc w:val="center"/><w:rPr><w:rFonts w:ascii="Arial" w:hAnsi="Arial" w:cs="Arial"/></w:rPr></w:pPr><w:del w:id="610" w:author="cthienot" w:date="2012-10-31T15:13:00Z"><w:r><w:rPr><w:rFonts w:cs="Arial" w:ascii="Arial" w:hAnsi="Arial"/></w:rPr><w:delText>40</w:delText></w:r></w:del></w:p></w:tc></w:tr><w:tr><w:trPr></w:trPr><w:tc><w:tcPr><w:tcW w:w="1254" w:type="dxa"/><w:tcBorders></w:tcBorders><w:vAlign w:val="center"/></w:tcPr><w:p><w:pPr><w:pStyle w:val="Normal"/><w:spacing w:before="144" w:after="144"/><w:jc w:val="center"/><w:rPr></w:rPr></w:pPr><w:del w:id="611" w:author="cthienot" w:date="2012-10-31T15:13:00Z"><w:r><w:rPr><w:rFonts w:cs="Arial" w:ascii="Arial" w:hAnsi="Arial"/></w:rPr><w:delText>10,000 KB</w:delText></w:r></w:del></w:p></w:tc><w:tc><w:tcPr><w:tcW w:w="532" w:type="dxa"/><w:tcBorders></w:tcBorders><w:vAlign w:val="center"/></w:tcPr><w:p><w:pPr><w:pStyle w:val="Normal"/><w:spacing w:before="144" w:after="144"/><w:jc w:val="center"/><w:rPr><w:rFonts w:ascii="Arial" w:hAnsi="Arial" w:cs="Arial"/></w:rPr></w:pPr><w:del w:id="612" w:author="cthienot" w:date="2012-10-31T15:13:00Z"><w:r><w:rPr><w:rFonts w:cs="Arial" w:ascii="Arial" w:hAnsi="Arial"/></w:rPr><w:delText>1</w:delText></w:r></w:del></w:p></w:tc><w:tc><w:tcPr><w:tcW w:w="939" w:type="dxa"/><w:tcBorders></w:tcBorders><w:vAlign w:val="center"/></w:tcPr><w:p><w:pPr><w:pStyle w:val="Normal"/><w:spacing w:before="144" w:after="144"/><w:jc w:val="center"/><w:rPr><w:rFonts w:ascii="Arial" w:hAnsi="Arial" w:cs="Arial"/></w:rPr></w:pPr><w:del w:id="613" w:author="cthienot" w:date="2012-10-31T15:13:00Z"><w:r><w:rPr><w:rFonts w:cs="Arial" w:ascii="Arial" w:hAnsi="Arial"/></w:rPr><w:delText>512</w:delText></w:r></w:del></w:p></w:tc><w:tc><w:tcPr><w:tcW w:w="640" w:type="dxa"/><w:tcBorders></w:tcBorders><w:vAlign w:val="center"/></w:tcPr><w:p><w:pPr><w:pStyle w:val="Normal"/><w:spacing w:before="144" w:after="144"/><w:jc w:val="center"/><w:rPr><w:rFonts w:ascii="Arial" w:hAnsi="Arial" w:cs="Arial"/></w:rPr></w:pPr><w:del w:id="614" w:author="cthienot" w:date="2012-10-31T15:13:00Z"><w:r><w:rPr><w:rFonts w:cs="Arial" w:ascii="Arial" w:hAnsi="Arial"/></w:rPr><w:delText>512</w:delText></w:r></w:del></w:p></w:tc><w:tc><w:tcPr><w:tcW w:w="828" w:type="dxa"/><w:tcBorders></w:tcBorders><w:vAlign w:val="center"/></w:tcPr><w:p><w:pPr><w:pStyle w:val="Normal"/><w:spacing w:before="144" w:after="144"/><w:jc w:val="center"/><w:rPr><w:rFonts w:ascii="Arial" w:hAnsi="Arial" w:cs="Arial"/></w:rPr></w:pPr><w:del w:id="615" w:author="cthienot" w:date="2012-10-31T15:13:00Z"><w:r><w:rPr><w:rFonts w:cs="Arial" w:ascii="Arial" w:hAnsi="Arial"/></w:rPr><w:delText>20,000</w:delText></w:r></w:del></w:p></w:tc><w:tc><w:tcPr><w:tcW w:w="895" w:type="dxa"/><w:tcBorders></w:tcBorders><w:vAlign w:val="center"/></w:tcPr><w:p><w:pPr><w:pStyle w:val="Normal"/><w:spacing w:before="144" w:after="144"/><w:jc w:val="center"/><w:rPr><w:rFonts w:ascii="Arial" w:hAnsi="Arial" w:cs="Arial"/></w:rPr></w:pPr><w:del w:id="616" w:author="cthienot" w:date="2012-10-31T15:13:00Z"><w:r><w:rPr><w:rFonts w:cs="Arial" w:ascii="Arial" w:hAnsi="Arial"/></w:rPr><w:delText>3</w:delText></w:r></w:del></w:p></w:tc><w:tc><w:tcPr><w:tcW w:w="1165" w:type="dxa"/><w:tcBorders></w:tcBorders><w:vAlign w:val="center"/></w:tcPr><w:p><w:pPr><w:pStyle w:val="Normal"/><w:spacing w:before="144" w:after="144"/><w:jc w:val="center"/><w:rPr><w:rFonts w:ascii="Arial" w:hAnsi="Arial" w:cs="Arial"/></w:rPr></w:pPr><w:del w:id="617" w:author="cthienot" w:date="2012-10-31T15:13:00Z"><w:r><w:rPr><w:rFonts w:cs="Arial" w:ascii="Arial" w:hAnsi="Arial"/></w:rPr><w:delText>14</w:delText></w:r></w:del></w:p></w:tc><w:tc><w:tcPr><w:tcW w:w="990" w:type="dxa"/><w:tcBorders></w:tcBorders></w:tcPr><w:p><w:pPr><w:pStyle w:val="Normal"/><w:spacing w:before="144" w:after="144"/><w:jc w:val="center"/><w:rPr><w:rFonts w:ascii="Arial" w:hAnsi="Arial" w:cs="Arial"/></w:rPr></w:pPr><w:del w:id="618" w:author="cthienot" w:date="2012-10-31T15:13:00Z"><w:r><w:rPr><w:rFonts w:cs="Arial" w:ascii="Arial" w:hAnsi="Arial"/></w:rPr><w:delText>6,666</w:delText></w:r></w:del></w:p></w:tc><w:tc><w:tcPr><w:tcW w:w="900" w:type="dxa"/><w:tcBorders></w:tcBorders><w:vAlign w:val="center"/></w:tcPr><w:p><w:pPr><w:pStyle w:val="Normal"/><w:spacing w:before="144" w:after="144"/><w:jc w:val="center"/><w:rPr><w:rFonts w:ascii="Arial" w:hAnsi="Arial" w:cs="Arial"/></w:rPr></w:pPr><w:del w:id="619" w:author="cthienot" w:date="2012-10-31T15:13:00Z"><w:r><w:rPr><w:rFonts w:cs="Arial" w:ascii="Arial" w:hAnsi="Arial"/></w:rPr><w:delText>6,667</w:delText></w:r></w:del></w:p></w:tc><w:tc><w:tcPr><w:tcW w:w="810" w:type="dxa"/><w:tcBorders></w:tcBorders></w:tcPr><w:p><w:pPr><w:pStyle w:val="Normal"/><w:spacing w:before="144" w:after="144"/><w:jc w:val="center"/><w:rPr><w:rFonts w:ascii="Arial" w:hAnsi="Arial" w:cs="Arial"/></w:rPr></w:pPr><w:del w:id="620" w:author="cthienot" w:date="2012-10-31T15:13:00Z"><w:r><w:rPr><w:rFonts w:cs="Arial" w:ascii="Arial" w:hAnsi="Arial"/></w:rPr><w:delText>40</w:delText></w:r></w:del></w:p></w:tc><w:tc><w:tcPr><w:tcW w:w="810" w:type="dxa"/><w:tcBorders></w:tcBorders></w:tcPr><w:p><w:pPr><w:pStyle w:val="Normal"/><w:spacing w:before="144" w:after="144"/><w:jc w:val="center"/><w:rPr><w:rFonts w:ascii="Arial" w:hAnsi="Arial" w:cs="Arial"/></w:rPr></w:pPr><w:del w:id="621" w:author="cthienot" w:date="2012-10-31T15:13:00Z"><w:r><w:rPr><w:rFonts w:cs="Arial" w:ascii="Arial" w:hAnsi="Arial"/></w:rPr><w:delText>36</w:delText></w:r></w:del></w:p></w:tc></w:tr></w:tbl><w:p><w:pPr><w:pStyle w:val="FP"/><w:rPr></w:rPr></w:pPr><w:r><w:rPr></w:rPr></w:r></w:p><w:p><w:pPr><w:pStyle w:val="Heading1"/><w:ind w:left="1134" w:hanging="1134"/><w:rPr></w:rPr></w:pPr><w:r><w:rPr></w:rPr><w:t>B.4</w:t><w:tab/><w:t>Streaming</w:t></w:r></w:p><w:p><w:pPr><w:pStyle w:val="Heading2"/><w:rPr></w:rPr></w:pPr><w:r><w:rPr></w:rPr><w:t>B.4.1</w:t><w:tab/><w:t>(void)</w:t></w:r></w:p><w:p><w:pPr><w:pStyle w:val="Heading2"/><w:rPr></w:rPr></w:pPr><w:r><w:rPr></w:rPr><w:t>B.4.2</w:t><w:tab/><w:t xml:space="preserve">(void) </w:t></w:r></w:p><w:p><w:pPr><w:pStyle w:val="Heading2"/><w:rPr></w:rPr></w:pPr><w:r><w:rPr></w:rPr><w:t>B.4.3</w:t><w:tab/><w:t xml:space="preserve">(void) </w:t></w:r></w:p><w:p><w:pPr><w:pStyle w:val="Heading2"/><w:rPr></w:rPr></w:pPr><w:r><w:rPr></w:rPr><w:t>B.4.4</w:t><w:tab/><w:t>Example parameters</w:t></w:r></w:p><w:p><w:pPr><w:pStyle w:val="Normal"/><w:rPr></w:rPr></w:pPr><w:ins w:id="623" w:author="cthienot" w:date="2013-01-22T15:42:00Z"><w:r><w:rPr></w:rPr><w:t xml:space="preserve">This sub-clauses provides recommendation for the choice of the FEC codec and the differentes parameters. </w:t></w:r></w:ins></w:p><w:p><w:pPr><w:pStyle w:val="Normal"/><w:rPr><w:lang w:val="en-US"/><w:ins w:id="626" w:author="cthienot" w:date="2013-01-22T15:42:00Z"></w:ins></w:rPr></w:pPr><w:ins w:id="625" w:author="cthienot" w:date="2013-01-22T15:42:00Z"><w:r><w:rPr><w:lang w:val="en-US"/></w:rPr></w:r></w:ins></w:p><w:p><w:pPr><w:pStyle w:val="Normal"/><w:rPr></w:rPr></w:pPr><w:ins w:id="627" w:author="cthienot" w:date="2013-01-22T15:42:00Z"><w:r><w:rPr></w:rPr><w:t>An Encoder should choose the FEC codec used according the following rules:</w:t></w:r></w:ins></w:p><w:p><w:pPr><w:pStyle w:val="Normal"/><w:rPr></w:rPr></w:pPr><w:ins w:id="629" w:author="cthienot" w:date="2013-01-22T15:42:00Z"><w:r><w:rPr></w:rPr><w:t>If n &gt; 255, LDPC staircase should be used, Reed Solomon otherwise, where n denotes the number of encoding symbols.</w:t></w:r></w:ins></w:p><w:p><w:pPr><w:pStyle w:val="Normal"/><w:rPr></w:rPr></w:pPr><w:ins w:id="631" w:author="cthienot" w:date="2013-01-22T15:42:00Z"><w:r><w:rPr></w:rPr></w:r></w:ins></w:p><w:p><w:pPr><w:pStyle w:val="Normal"/><w:rPr></w:rPr></w:pPr><w:ins w:id="633" w:author="cthienot" w:date="2013-01-22T15:42:00Z"><w:r><w:rPr></w:rPr><w:t xml:space="preserve">In case of LDPC staircase, the following recommendation should be followed: </w:t></w:r></w:ins></w:p><w:p><w:pPr><w:pStyle w:val="Normal"/><w:numPr><w:ilvl w:val="0"/><w:numId w:val="3"/></w:numPr><w:rPr></w:rPr></w:pPr><w:ins w:id="635" w:author="cthienot" w:date="2013-01-22T15:42:00Z"><w:r><w:rPr></w:rPr><w:t>The value of N1 should be equal to 7, where N1 denotes the target number of &quot;1s&quot; per column in the left side of the parity check matrix.</w:t></w:r></w:ins></w:p><w:p><w:pPr><w:pStyle w:val="Normal"/><w:numPr><w:ilvl w:val="0"/><w:numId w:val="3"/></w:numPr><w:rPr></w:rPr></w:pPr><w:ins w:id="637" w:author="cthienot" w:date="2013-01-22T15:42:00Z"><w:r><w:rPr></w:rPr><w:t>The calculation of the Encoding Symbol Length (E) and Number of Encoding Symbols per Group (G) should be made according section 5.3 of [112]. Nevertheless, since it is recommended to use N1=7 and as  a Gaussian Eliminati</w:t></w:r></w:ins><w:r><w:rPr></w:rPr><w:t>on technique (or any optimized variant of Gaussian Elimination) (see 6.4 of [112]), the table of 5.3 of [112] should replaced by the following table:</w:t></w:r></w:p><w:tbl><w:tblPr><w:tblW w:w="5922" w:type="dxa"/><w:jc w:val="center"/><w:tblInd w:w="0" w:type="dxa"/><w:tblLayout w:type="fixed"/><w:tblCellMar><w:top w:w="0" w:type="dxa"/><w:left w:w="108" w:type="dxa"/><w:bottom w:w="0" w:type="dxa"/><w:right w:w="108" w:type="dxa"/></w:tblCellMar></w:tblPr><w:tblGrid><w:gridCol w:w="2444"/><w:gridCol w:w="1155"/><w:gridCol w:w="2323"/></w:tblGrid><w:tr><w:trPr></w:trPr><w:tc><w:tcPr><w:tcW w:w="2444"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638" w:author="cthienot" w:date="2013-01-22T15:42:00Z"><w:r><w:rPr></w:rPr><w:t>Number of packets</w:t></w:r></w:ins></w:p></w:tc><w:tc><w:tcPr><w:tcW w:w="1155"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639" w:author="cthienot" w:date="2013-01-22T15:42:00Z"><w:r><w:rPr></w:rPr><w:t>G</w:t></w:r></w:ins></w:p></w:tc><w:tc><w:tcPr><w:tcW w:w="2323"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640" w:author="cthienot" w:date="2013-01-22T15:42:00Z"><w:r><w:rPr></w:rPr><w:t>Symbol size</w:t></w:r></w:ins></w:p></w:tc></w:tr><w:tr><w:trPr></w:trPr><w:tc><w:tcPr><w:tcW w:w="2444"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rPr><w:rFonts w:ascii="Courier New" w:hAnsi="Courier New" w:cs="Courier New"/><w:lang w:val="fr-FR" w:eastAsia="fr-FR"/></w:rPr></w:pPr><w:ins w:id="641" w:author="cthienot" w:date="2013-01-22T15:42:00Z"><w:r><w:rPr><w:rFonts w:cs="Courier New" w:ascii="Courier New" w:hAnsi="Courier New"/><w:lang w:val="fr-FR" w:eastAsia="fr-FR"/></w:rPr><w:t>1200 &lt;= nb_pkts</w:t></w:r></w:ins></w:p></w:tc><w:tc><w:tcPr><w:tcW w:w="1155"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642" w:author="cthienot" w:date="2013-01-22T15:42:00Z"><w:r><w:rPr></w:rPr><w:t>1</w:t></w:r></w:ins></w:p></w:tc><w:tc><w:tcPr><w:tcW w:w="2323"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jc w:val="right"/><w:rPr><w:rFonts w:ascii="Courier New" w:hAnsi="Courier New" w:cs="Courier New"/><w:lang w:val="fr-FR" w:eastAsia="fr-FR"/></w:rPr></w:pPr><w:ins w:id="643" w:author="cthienot" w:date="2013-01-22T15:42:00Z"><w:r><w:rPr><w:rFonts w:cs="Courier New" w:ascii="Courier New" w:hAnsi="Courier New"/><w:lang w:val="fr-FR" w:eastAsia="fr-FR"/></w:rPr><w:t>pkt_sz</w:t></w:r></w:ins></w:p></w:tc></w:tr><w:tr><w:trPr></w:trPr><w:tc><w:tcPr><w:tcW w:w="2444"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rPr><w:rFonts w:ascii="Courier New" w:hAnsi="Courier New" w:cs="Courier New"/><w:lang w:val="fr-FR" w:eastAsia="fr-FR"/></w:rPr></w:pPr><w:ins w:id="644" w:author="cthienot" w:date="2013-01-22T15:42:00Z"><w:r><w:rPr><w:rFonts w:cs="Courier New" w:ascii="Courier New" w:hAnsi="Courier New"/><w:lang w:val="fr-FR" w:eastAsia="fr-FR"/></w:rPr><w:t>nb_pkts &lt; 1200</w:t></w:r></w:ins></w:p></w:tc><w:tc><w:tcPr><w:tcW w:w="1155" w:type="dxa"/><w:tcBorders><w:top w:val="single" w:sz="4" w:space="0" w:color="000000"/><w:left w:val="single" w:sz="4" w:space="0" w:color="000000"/><w:bottom w:val="single" w:sz="4" w:space="0" w:color="000000"/><w:right w:val="single" w:sz="4" w:space="0" w:color="000000"/></w:tcBorders></w:tcPr><w:p><w:pPr><w:pStyle w:val="Normal"/><w:spacing w:before="0" w:after="180"/><w:jc w:val="center"/><w:rPr></w:rPr></w:pPr><w:ins w:id="645" w:author="cthienot" w:date="2013-01-22T15:42:00Z"><w:r><w:rPr></w:rPr><w:t>3</w:t></w:r></w:ins></w:p></w:tc><w:tc><w:tcPr><w:tcW w:w="2323" w:type="dxa"/><w:tcBorders><w:top w:val="single" w:sz="4" w:space="0" w:color="000000"/><w:left w:val="single" w:sz="4" w:space="0" w:color="000000"/><w:bottom w:val="single" w:sz="4" w:space="0" w:color="000000"/><w:right w:val="single" w:sz="4" w:space="0" w:color="000000"/></w:tcBorders></w:tcPr><w:p><w:pPr><w:pStyle w:val="Normal"/><w:tabs><w:tab w:val="clear" w:pos="284"/><w:tab w:val="left" w:pos="916" w:leader="none"/><w:tab w:val="left" w:pos="1832" w:leader="none"/><w:tab w:val="left" w:pos="2748" w:leader="none"/><w:tab w:val="left" w:pos="3664" w:leader="none"/><w:tab w:val="left" w:pos="4580" w:leader="none"/><w:tab w:val="left" w:pos="5496" w:leader="none"/><w:tab w:val="left" w:pos="6412" w:leader="none"/><w:tab w:val="left" w:pos="7328" w:leader="none"/><w:tab w:val="left" w:pos="8244" w:leader="none"/><w:tab w:val="left" w:pos="9160" w:leader="none"/><w:tab w:val="left" w:pos="10076" w:leader="none"/><w:tab w:val="left" w:pos="10992" w:leader="none"/><w:tab w:val="left" w:pos="11908" w:leader="none"/><w:tab w:val="left" w:pos="12824" w:leader="none"/><w:tab w:val="left" w:pos="13740" w:leader="none"/><w:tab w:val="left" w:pos="14656" w:leader="none"/></w:tabs><w:spacing w:before="0" w:after="0"/><w:jc w:val="right"/><w:rPr><w:rFonts w:ascii="Courier New" w:hAnsi="Courier New" w:cs="Courier New"/><w:lang w:val="fr-FR" w:eastAsia="fr-FR"/></w:rPr></w:pPr><w:ins w:id="646" w:author="cthienot" w:date="2013-01-22T15:42:00Z"><w:r><w:rPr><w:rFonts w:cs="Courier New" w:ascii="Courier New" w:hAnsi="Courier New"/><w:lang w:val="fr-FR" w:eastAsia="fr-FR"/></w:rPr><w:t>floor(pkt_sz/3)</w:t></w:r></w:ins></w:p></w:tc></w:tr></w:tbl><w:p><w:pPr><w:pStyle w:val="Normal"/><w:rPr></w:rPr></w:pPr><w:r><w:rPr></w:rPr></w:r></w:p><w:p><w:pPr><w:pStyle w:val="Normal"/><w:rPr></w:rPr></w:pPr><w:r><w:rPr></w:rPr><w:t>Note: Reed-Solomon and LDPC-Staircase do not introduce any restriction in terms of symbol size, any value can be used no matter wether or not it is a power of two</w:t></w:r></w:p><w:p><w:pPr><w:pStyle w:val="Normal"/><w:rPr></w:rPr></w:pPr><w:ins w:id="648" w:author="cthienot" w:date="2013-01-22T12:43:00Z"><w:r><w:rPr></w:rPr></w:r></w:ins></w:p><w:p><w:pPr><w:pStyle w:val="Heading3"/><w:rPr><w:del w:id="651" w:author="cthienot" w:date="2013-01-22T12:43:00Z"></w:del></w:rPr></w:pPr><w:r><w:rPr></w:rPr><w:t>B.4.4.1</w:t><w:tab/></w:r><w:del w:id="650" w:author="cthienot" w:date="2013-01-22T12:43:00Z"><w:r><w:rPr></w:rPr><w:delText>Parameter derivation algorithm</w:delText></w:r></w:del></w:p><w:p><w:pPr><w:pStyle w:val="Heading3"/><w:rPr></w:rPr></w:pPr><w:ins w:id="652" w:author="cthienot" w:date="2013-01-22T12:41:00Z"><w:r><w:rPr></w:rPr></w:r></w:ins></w:p><w:p><w:pPr><w:pStyle w:val="Heading3"/><w:rPr></w:rPr></w:pPr><w:ins w:id="654" w:author="cthienot" w:date="2013-01-22T12:41:00Z"><w:r><w:rPr></w:rPr></w:r></w:ins></w:p><w:p><w:pPr><w:pStyle w:val="Heading3"/><w:rPr><w:del w:id="659" w:author="cthienot" w:date="2012-10-31T15:14:00Z"></w:del></w:rPr></w:pPr><w:del w:id="656" w:author="cthienot" w:date="2012-10-31T15:14:00Z"><w:r><w:rPr></w:rPr><w:delText xml:space="preserve">This sub-clause provides recommendations for the derivation of the transport parameter </w:delText></w:r></w:del><w:del w:id="657" w:author="cthienot" w:date="2012-10-31T15:14:00Z"><w:r><w:rPr><w:i/></w:rPr><w:delText>T</w:delText></w:r></w:del><w:del w:id="658" w:author="cthienot" w:date="2012-10-31T15:14:00Z"><w:r><w:rPr></w:rPr><w:delText>. This recommendation is based on the following input parameters:</w:delText></w:r></w:del></w:p><w:p><w:pPr><w:pStyle w:val="Heading3"/><w:rPr><w:del w:id="663" w:author="cthienot" w:date="2012-10-31T15:14:00Z"></w:del></w:rPr></w:pPr><w:del w:id="660" w:author="cthienot" w:date="2012-10-31T15:14:00Z"><w:r><w:rPr></w:rPr><w:delText>-</w:delText><w:tab/></w:r></w:del><w:del w:id="661" w:author="cthienot" w:date="2012-10-31T15:14:00Z"><w:r><w:rPr><w:i/></w:rPr><w:delText>B</w:delText></w:r></w:del><w:del w:id="662" w:author="cthienot" w:date="2012-10-31T15:14:00Z"><w:r><w:rPr></w:rPr><w:tab/><w:delText>the maximum source block size, in bytes</w:delText></w:r></w:del></w:p><w:p><w:pPr><w:pStyle w:val="Heading3"/><w:rPr><w:del w:id="668" w:author="cthienot" w:date="2012-10-31T15:14:00Z"></w:del></w:rPr></w:pPr><w:del w:id="664" w:author="cthienot" w:date="2012-10-31T15:14:00Z"><w:r><w:rPr></w:rPr><w:delText>-</w:delText><w:tab/></w:r></w:del><w:del w:id="665" w:author="cthienot" w:date="2012-10-31T15:14:00Z"><w:r><w:rPr><w:i/></w:rPr><w:delText>P</w:delText></w:r></w:del><w:del w:id="666" w:author="cthienot" w:date="2012-10-31T15:14:00Z"><w:r><w:rPr></w:rPr><w:tab/><w:delText xml:space="preserve">the maximum repair packet payload size, in bytes, which is a multiple of </w:delText></w:r></w:del><w:del w:id="667" w:author="cthienot" w:date="2012-10-31T15:14:00Z"><w:r><w:rPr><w:i/></w:rPr><w:delText>A</w:delText></w:r></w:del></w:p><w:p><w:pPr><w:pStyle w:val="Heading3"/><w:rPr><w:del w:id="672" w:author="cthienot" w:date="2012-10-31T15:14:00Z"></w:del></w:rPr></w:pPr><w:del w:id="669" w:author="cthienot" w:date="2012-10-31T15:14:00Z"><w:r><w:rPr></w:rPr><w:delText>-</w:delText><w:tab/></w:r></w:del><w:del w:id="670" w:author="cthienot" w:date="2012-10-31T15:14:00Z"><w:r><w:rPr><w:i/></w:rPr><w:delText>A</w:delText></w:r></w:del><w:del w:id="671" w:author="cthienot" w:date="2012-10-31T15:14:00Z"><w:r><w:rPr></w:rPr><w:tab/><w:delText>the symbol alignment factor, in bytes</w:delText></w:r></w:del></w:p><w:p><w:pPr><w:pStyle w:val="Heading3"/><w:rPr><w:del w:id="677" w:author="cthienot" w:date="2012-10-31T15:14:00Z"></w:del></w:rPr></w:pPr><w:del w:id="673" w:author="cthienot" w:date="2012-10-31T15:14:00Z"><w:r><w:rPr></w:rPr><w:delText xml:space="preserve">-    </w:delText></w:r></w:del><w:del w:id="674" w:author="cthienot" w:date="2012-10-31T15:14:00Z"><w:r><w:rPr><w:i/></w:rPr><w:delText>K</w:delText></w:r></w:del><w:del w:id="675" w:author="cthienot" w:date="2012-10-31T15:14:00Z"><w:r><w:rPr><w:rFonts w:cs="Times" w:ascii="Times" w:hAnsi="Times"/><w:i/><w:vertAlign w:val="subscript"/></w:rPr><w:delText>MAX</w:delText></w:r></w:del><w:del w:id="676" w:author="cthienot" w:date="2012-10-31T15:14:00Z"><w:r><w:rPr></w:rPr><w:delText xml:space="preserve">  the maximum number of source symbols per source block.</w:delText></w:r></w:del></w:p><w:p><w:pPr><w:pStyle w:val="Heading3"/><w:rPr><w:del w:id="682" w:author="cthienot" w:date="2012-10-31T15:14:00Z"></w:del></w:rPr></w:pPr><w:del w:id="678" w:author="cthienot" w:date="2012-10-31T15:14:00Z"><w:r><w:rPr></w:rPr><w:delText>-</w:delText><w:tab/></w:r></w:del><w:del w:id="679" w:author="cthienot" w:date="2012-10-31T15:14:00Z"><w:r><w:rPr><w:i/></w:rPr><w:delText>K</w:delText></w:r></w:del><w:del w:id="680" w:author="cthienot" w:date="2012-10-31T15:14:00Z"><w:r><w:rPr><w:rFonts w:cs="Times" w:ascii="Times" w:hAnsi="Times"/><w:i/><w:vertAlign w:val="subscript"/></w:rPr><w:delText>MIN</w:delText></w:r></w:del><w:del w:id="681" w:author="cthienot" w:date="2012-10-31T15:14:00Z"><w:r><w:rPr></w:rPr><w:delText xml:space="preserve">   a minimum target on the number of symbols per source block</w:delText></w:r></w:del></w:p><w:p><w:pPr><w:pStyle w:val="Heading3"/><w:rPr><w:i/><w:i/><w:del w:id="687" w:author="cthienot" w:date="2012-10-31T15:14:00Z"></w:del></w:rPr></w:pPr><w:del w:id="683" w:author="cthienot" w:date="2012-10-31T15:14:00Z"><w:r><w:rPr></w:rPr><w:delText>-</w:delText><w:tab/></w:r></w:del><w:del w:id="684" w:author="cthienot" w:date="2012-10-31T15:14:00Z"><w:r><w:rPr><w:i/></w:rPr><w:delText>G</w:delText></w:r></w:del><w:del w:id="685" w:author="cthienot" w:date="2012-10-31T15:14:00Z"><w:r><w:rPr><w:rFonts w:cs="Times" w:ascii="Times" w:hAnsi="Times"/><w:i/><w:vertAlign w:val="subscript"/></w:rPr><w:delText>MAX</w:delText></w:r></w:del><w:del w:id="686" w:author="cthienot" w:date="2012-10-31T15:14:00Z"><w:r><w:rPr></w:rPr><w:delText xml:space="preserve">   a maximum target number of symbols per repair packet</w:delText></w:r></w:del></w:p><w:p><w:pPr><w:pStyle w:val="Heading3"/><w:rPr><w:del w:id="698" w:author="cthienot" w:date="2012-10-31T15:14:00Z"></w:del></w:rPr></w:pPr><w:del w:id="688" w:author="cthienot" w:date="2012-10-31T15:14:00Z"><w:r><w:rPr></w:rPr><w:delText>A requirement on these inputs is that ceil(</w:delText></w:r></w:del><w:del w:id="689" w:author="cthienot" w:date="2012-10-31T15:14:00Z"><w:r><w:rPr><w:i/></w:rPr><w:delText>B</w:delText></w:r></w:del><w:del w:id="690" w:author="cthienot" w:date="2012-10-31T15:14:00Z"><w:r><w:rPr></w:rPr><w:delText>/</w:delText></w:r></w:del><w:del w:id="691" w:author="cthienot" w:date="2012-10-31T15:14:00Z"><w:r><w:rPr><w:i/></w:rPr><w:delText>P</w:delText></w:r></w:del><w:del w:id="692" w:author="cthienot" w:date="2012-10-31T15:14:00Z"><w:r><w:rPr></w:rPr><w:delText xml:space="preserve">) ≤ </w:delText></w:r></w:del><w:del w:id="693" w:author="cthienot" w:date="2012-10-31T15:14:00Z"><w:r><w:rPr><w:i/></w:rPr><w:delText>K</w:delText></w:r></w:del><w:del w:id="694" w:author="cthienot" w:date="2012-10-31T15:14:00Z"><w:r><w:rPr><w:rFonts w:cs="Times" w:ascii="Times" w:hAnsi="Times"/><w:i/><w:vertAlign w:val="subscript"/></w:rPr><w:delText>MAX</w:delText></w:r></w:del><w:del w:id="695" w:author="cthienot" w:date="2012-10-31T15:14:00Z"><w:r><w:rPr></w:rPr><w:delText xml:space="preserve">.  Based on the above inputs, the transport parameter </w:delText></w:r></w:del><w:del w:id="696" w:author="cthienot" w:date="2012-10-31T15:14:00Z"><w:r><w:rPr><w:i/></w:rPr><w:delText>T</w:delText></w:r></w:del><w:del w:id="697" w:author="cthienot" w:date="2012-10-31T15:14:00Z"><w:r><w:rPr></w:rPr><w:delText xml:space="preserve"> is calculated as follows:</w:delText></w:r></w:del></w:p><w:p><w:pPr><w:pStyle w:val="Heading3"/><w:rPr><w:del w:id="701" w:author="cthienot" w:date="2012-10-31T15:14:00Z"></w:del></w:rPr></w:pPr><w:del w:id="699" w:author="cthienot" w:date="2012-10-31T15:14:00Z"><w:r><w:rPr><w:rFonts w:eastAsia="Arial"/></w:rPr><w:delText xml:space="preserve"> </w:delText></w:r></w:del><w:del w:id="700" w:author="cthienot" w:date="2012-10-31T15:14:00Z"><w:r><w:rPr></w:rPr><w:delText>Let,</w:delText></w:r></w:del></w:p><w:p><w:pPr><w:pStyle w:val="Heading3"/><w:rPr><w:del w:id="719" w:author="cthienot" w:date="2012-10-31T15:14:00Z"></w:del></w:rPr></w:pPr><w:del w:id="702" w:author="cthienot" w:date="2012-10-31T15:14:00Z"><w:r><w:rPr></w:rPr><w:tab/></w:r></w:del><w:del w:id="703" w:author="cthienot" w:date="2012-10-31T15:14:00Z"><w:r><w:rPr><w:i/></w:rPr><w:delText>G</w:delText></w:r></w:del><w:del w:id="704" w:author="cthienot" w:date="2012-10-31T15:14:00Z"><w:r><w:rPr></w:rPr><w:delText xml:space="preserve"> = min{ceil(</w:delText></w:r></w:del><w:del w:id="705" w:author="cthienot" w:date="2012-10-31T15:14:00Z"><w:r><w:rPr><w:i/></w:rPr><w:delText>P</w:delText></w:r></w:del><w:del w:id="706" w:author="cthienot" w:date="2012-10-31T15:14:00Z"><w:r><w:rPr></w:rPr><w:delText>·</w:delText></w:r></w:del><w:del w:id="707" w:author="cthienot" w:date="2012-10-31T15:14:00Z"><w:r><w:rPr><w:i/></w:rPr><w:delText>K</w:delText></w:r></w:del><w:del w:id="708" w:author="cthienot" w:date="2012-10-31T15:14:00Z"><w:r><w:rPr><w:rFonts w:cs="Times" w:ascii="Times" w:hAnsi="Times"/><w:i/><w:vertAlign w:val="subscript"/></w:rPr><w:delText>MIN</w:delText></w:r></w:del><w:del w:id="709" w:author="cthienot" w:date="2012-10-31T15:14:00Z"><w:r><w:rPr></w:rPr><w:delText>/</w:delText></w:r></w:del><w:del w:id="710" w:author="cthienot" w:date="2012-10-31T15:14:00Z"><w:r><w:rPr><w:i/></w:rPr><w:delText>B</w:delText></w:r></w:del><w:del w:id="711" w:author="cthienot" w:date="2012-10-31T15:14:00Z"><w:r><w:rPr></w:rPr><w:delText xml:space="preserve">), </w:delText></w:r></w:del><w:del w:id="712" w:author="cthienot" w:date="2012-10-31T15:14:00Z"><w:r><w:rPr><w:i/></w:rPr><w:delText>P</w:delText></w:r></w:del><w:del w:id="713" w:author="cthienot" w:date="2012-10-31T15:14:00Z"><w:r><w:rPr></w:rPr><w:delText>/</w:delText></w:r></w:del><w:del w:id="714" w:author="cthienot" w:date="2012-10-31T15:14:00Z"><w:r><w:rPr><w:i/></w:rPr><w:delText>A</w:delText></w:r></w:del><w:del w:id="715" w:author="cthienot" w:date="2012-10-31T15:14:00Z"><w:r><w:rPr></w:rPr><w:delText xml:space="preserve">, </w:delText></w:r></w:del><w:del w:id="716" w:author="cthienot" w:date="2012-10-31T15:14:00Z"><w:r><w:rPr><w:i/></w:rPr><w:delText>G</w:delText></w:r></w:del><w:del w:id="717" w:author="cthienot" w:date="2012-10-31T15:14:00Z"><w:r><w:rPr><w:rFonts w:cs="Times" w:ascii="Times" w:hAnsi="Times"/><w:i/><w:vertAlign w:val="subscript"/></w:rPr><w:delText>MAX</w:delText></w:r></w:del><w:del w:id="718" w:author="cthienot" w:date="2012-10-31T15:14:00Z"><w:r><w:rPr></w:rPr><w:delText>}</w:delText><w:tab/><w:tab/><w:tab/><w:delText>- the approximate number of symbols per packet</w:delText></w:r></w:del></w:p><w:p><w:pPr><w:pStyle w:val="Heading3"/><w:rPr><w:del w:id="729" w:author="cthienot" w:date="2012-10-31T15:14:00Z"></w:del></w:rPr></w:pPr><w:del w:id="720" w:author="cthienot" w:date="2012-10-31T15:14:00Z"><w:r><w:rPr><w:i/></w:rPr><w:delText xml:space="preserve">T = </w:delText></w:r></w:del><w:del w:id="721" w:author="cthienot" w:date="2012-10-31T15:14:00Z"><w:r><w:rPr></w:rPr><w:delText>floor(</w:delText></w:r></w:del><w:del w:id="722" w:author="cthienot" w:date="2012-10-31T15:14:00Z"><w:r><w:rPr><w:i/></w:rPr><w:delText>P</w:delText></w:r></w:del><w:del w:id="723" w:author="cthienot" w:date="2012-10-31T15:14:00Z"><w:r><w:rPr></w:rPr><w:delText>/(</w:delText></w:r></w:del><w:del w:id="724" w:author="cthienot" w:date="2012-10-31T15:14:00Z"><w:r><w:rPr><w:i/></w:rPr><w:delText>A</w:delText></w:r></w:del><w:del w:id="725" w:author="cthienot" w:date="2012-10-31T15:14:00Z"><w:r><w:rPr></w:rPr><w:delText>·</w:delText></w:r></w:del><w:del w:id="726" w:author="cthienot" w:date="2012-10-31T15:14:00Z"><w:r><w:rPr><w:i/></w:rPr><w:delText>G</w:delText></w:r></w:del><w:del w:id="727" w:author="cthienot" w:date="2012-10-31T15:14:00Z"><w:r><w:rPr></w:rPr><w:delText>))·</w:delText></w:r></w:del><w:del w:id="728" w:author="cthienot" w:date="2012-10-31T15:14:00Z"><w:r><w:rPr><w:i/></w:rPr><w:delText>A</w:delText></w:r></w:del></w:p><w:p><w:pPr><w:pStyle w:val="Heading3"/><w:rPr><w:del w:id="756" w:author="cthienot" w:date="2012-10-31T15:14:00Z"></w:del></w:rPr></w:pPr><w:del w:id="730" w:author="cthienot" w:date="2012-10-31T15:14:00Z"><w:r><w:rPr></w:rPr><w:delText xml:space="preserve">The value of </w:delText></w:r></w:del><w:del w:id="731" w:author="cthienot" w:date="2012-10-31T15:14:00Z"><w:r><w:rPr><w:i/></w:rPr><w:delText>T</w:delText></w:r></w:del><w:del w:id="732" w:author="cthienot" w:date="2012-10-31T15:14:00Z"><w:r><w:rPr></w:rPr><w:delText xml:space="preserve"> derived above should be considered as a guide to the actual value of </w:delText></w:r></w:del><w:del w:id="733" w:author="cthienot" w:date="2012-10-31T15:14:00Z"><w:r><w:rPr><w:i/></w:rPr><w:delText>T</w:delText></w:r></w:del><w:del w:id="734" w:author="cthienot" w:date="2012-10-31T15:14:00Z"><w:r><w:rPr></w:rPr><w:delText xml:space="preserve"> used. It may be advantageous to ensure that </w:delText></w:r></w:del><w:del w:id="735" w:author="cthienot" w:date="2012-10-31T15:14:00Z"><w:r><w:rPr><w:i/></w:rPr><w:delText>T</w:delText></w:r></w:del><w:del w:id="736" w:author="cthienot" w:date="2012-10-31T15:14:00Z"><w:r><w:rPr></w:rPr><w:delText xml:space="preserve"> divides into </w:delText></w:r></w:del><w:del w:id="737" w:author="cthienot" w:date="2012-10-31T15:14:00Z"><w:r><w:rPr><w:i/></w:rPr><w:delText>P</w:delText></w:r></w:del><w:del w:id="738" w:author="cthienot" w:date="2012-10-31T15:14:00Z"><w:r><w:rPr></w:rPr><w:delText xml:space="preserve">, or it may be advantageous to set the value of </w:delText></w:r></w:del><w:del w:id="739" w:author="cthienot" w:date="2012-10-31T15:14:00Z"><w:r><w:rPr><w:i/></w:rPr><w:delText>T</w:delText></w:r></w:del><w:del w:id="740" w:author="cthienot" w:date="2012-10-31T15:14:00Z"><w:r><w:rPr></w:rPr><w:delText xml:space="preserve"> smaller to minimize wastage when full size repair symbols are used to recover partial source symbols at the end of lost source packets</w:delText></w:r></w:del><w:del w:id="741" w:author="cthienot" w:date="2012-10-31T15:14:00Z"><w:r><w:rPr><w:i/></w:rPr><w:delText xml:space="preserve"> </w:delText></w:r></w:del><w:del w:id="742" w:author="cthienot" w:date="2012-10-31T15:14:00Z"><w:r><w:rPr></w:rPr><w:delText xml:space="preserve">(as long as the maximum number of source symbols in a source block does not exceed </w:delText></w:r></w:del><w:del w:id="743" w:author="cthienot" w:date="2012-10-31T15:14:00Z"><w:r><w:rPr><w:i/></w:rPr><w:delText>K</w:delText></w:r></w:del><w:del w:id="744" w:author="cthienot" w:date="2012-10-31T15:14:00Z"><w:r><w:rPr><w:rFonts w:cs="Times" w:ascii="Times" w:hAnsi="Times"/><w:i/><w:vertAlign w:val="subscript"/></w:rPr><w:delText>MAX</w:delText></w:r></w:del><w:del w:id="745" w:author="cthienot" w:date="2012-10-31T15:14:00Z"><w:r><w:rPr></w:rPr><w:delText xml:space="preserve">).  Furthermore, the choice of </w:delText></w:r></w:del><w:del w:id="746" w:author="cthienot" w:date="2012-10-31T15:14:00Z"><w:r><w:rPr><w:i/></w:rPr><w:delText>T</w:delText></w:r></w:del><w:del w:id="747" w:author="cthienot" w:date="2012-10-31T15:14:00Z"><w:r><w:rPr></w:rPr><w:delText xml:space="preserve"> may depend on the source packet size distribution, e.g., if all source packets are the same size then it is advantageous to choose </w:delText></w:r></w:del><w:del w:id="748" w:author="cthienot" w:date="2012-10-31T15:14:00Z"><w:r><w:rPr><w:i/></w:rPr><w:delText xml:space="preserve">T </w:delText></w:r></w:del><w:del w:id="749" w:author="cthienot" w:date="2012-10-31T15:14:00Z"><w:r><w:rPr></w:rPr><w:delText xml:space="preserve">so that the actual payload size of a repair packet </w:delText></w:r></w:del><w:del w:id="750" w:author="cthienot" w:date="2012-10-31T15:14:00Z"><w:r><w:rPr><w:i/></w:rPr><w:delText>P’</w:delText></w:r></w:del><w:del w:id="751" w:author="cthienot" w:date="2012-10-31T15:14:00Z"><w:r><w:rPr></w:rPr><w:delText xml:space="preserve">, where </w:delText></w:r></w:del><w:del w:id="752" w:author="cthienot" w:date="2012-10-31T15:14:00Z"><w:r><w:rPr><w:i/></w:rPr><w:delText>P’</w:delText></w:r></w:del><w:del w:id="753" w:author="cthienot" w:date="2012-10-31T15:14:00Z"><w:r><w:rPr></w:rPr><w:delText xml:space="preserve"> is a multiple of </w:delText></w:r></w:del><w:del w:id="754" w:author="cthienot" w:date="2012-10-31T15:14:00Z"><w:r><w:rPr><w:i/></w:rPr><w:delText>T</w:delText></w:r></w:del><w:del w:id="755" w:author="cthienot" w:date="2012-10-31T15:14:00Z"><w:r><w:rPr></w:rPr><w:delText>, is equal to (or as few bytes as possible larger than) the number of bytes each source packet occupies in the source block.</w:delText></w:r></w:del></w:p><w:p><w:pPr><w:pStyle w:val="Heading3"/><w:rPr><w:del w:id="767" w:author="cthienot" w:date="2012-10-31T15:14:00Z"></w:del></w:rPr></w:pPr><w:del w:id="757" w:author="cthienot" w:date="2012-10-31T15:14:00Z"><w:r><w:rPr></w:rPr><w:delText xml:space="preserve">Recommended settings for the input parameters, </w:delText></w:r></w:del><w:del w:id="758" w:author="cthienot" w:date="2012-10-31T15:14:00Z"><w:r><w:rPr><w:i/></w:rPr><w:delText>A</w:delText></w:r></w:del><w:del w:id="759" w:author="cthienot" w:date="2012-10-31T15:14:00Z"><w:r><w:rPr></w:rPr><w:delText xml:space="preserve">, </w:delText></w:r></w:del><w:del w:id="760" w:author="cthienot" w:date="2012-10-31T15:14:00Z"><w:r><w:rPr><w:i/></w:rPr><w:delText>K</w:delText></w:r></w:del><w:del w:id="761" w:author="cthienot" w:date="2012-10-31T15:14:00Z"><w:r><w:rPr><w:rFonts w:cs="Times" w:ascii="Times" w:hAnsi="Times"/><w:i/><w:vertAlign w:val="subscript"/></w:rPr><w:delText>MIN</w:delText></w:r></w:del><w:del w:id="762" w:author="cthienot" w:date="2012-10-31T15:14:00Z"><w:r><w:rPr><w:i/></w:rPr><w:delText xml:space="preserve"> </w:delText></w:r></w:del><w:del w:id="763" w:author="cthienot" w:date="2012-10-31T15:14:00Z"><w:r><w:rPr></w:rPr><w:delText xml:space="preserve"> and </w:delText></w:r></w:del><w:del w:id="764" w:author="cthienot" w:date="2012-10-31T15:14:00Z"><w:r><w:rPr><w:i/></w:rPr><w:delText>G</w:delText></w:r></w:del><w:del w:id="765" w:author="cthienot" w:date="2012-10-31T15:14:00Z"><w:r><w:rPr><w:rFonts w:cs="Times" w:ascii="Times" w:hAnsi="Times"/><w:i/><w:vertAlign w:val="subscript"/></w:rPr><w:delText>MAX</w:delText></w:r></w:del><w:del w:id="766" w:author="cthienot" w:date="2012-10-31T15:14:00Z"><w:r><w:rPr></w:rPr><w:delText xml:space="preserve"> are as follows:</w:delText></w:r></w:del></w:p><w:p><w:pPr><w:pStyle w:val="Heading3"/><w:rPr><w:del w:id="777" w:author="cthienot" w:date="2012-10-31T15:14:00Z"></w:del></w:rPr></w:pPr><w:del w:id="768" w:author="cthienot" w:date="2012-10-31T15:14:00Z"><w:r><w:rPr></w:rPr><w:tab/></w:r></w:del><w:del w:id="769" w:author="cthienot" w:date="2012-10-31T15:14:00Z"><w:r><w:rPr><w:i/></w:rPr><w:delText>A</w:delText></w:r></w:del><w:del w:id="770" w:author="cthienot" w:date="2012-10-31T15:14:00Z"><w:r><w:rPr></w:rPr><w:delText xml:space="preserve"> = 4</w:delText><w:tab/><w:tab/><w:tab/></w:r></w:del><w:del w:id="771" w:author="cthienot" w:date="2012-10-31T15:14:00Z"><w:r><w:rPr><w:i/></w:rPr><w:delText>K</w:delText></w:r></w:del><w:del w:id="772" w:author="cthienot" w:date="2012-10-31T15:14:00Z"><w:r><w:rPr><w:rFonts w:cs="Times" w:ascii="Times" w:hAnsi="Times"/><w:i/><w:vertAlign w:val="subscript"/></w:rPr><w:delText>MIN</w:delText></w:r></w:del><w:del w:id="773" w:author="cthienot" w:date="2012-10-31T15:14:00Z"><w:r><w:rPr></w:rPr><w:delText xml:space="preserve"> = 1024</w:delText><w:tab/><w:tab/><w:tab/></w:r></w:del><w:del w:id="774" w:author="cthienot" w:date="2012-10-31T15:14:00Z"><w:r><w:rPr><w:i/></w:rPr><w:delText>G</w:delText></w:r></w:del><w:del w:id="775" w:author="cthienot" w:date="2012-10-31T15:14:00Z"><w:r><w:rPr><w:rFonts w:cs="Times" w:ascii="Times" w:hAnsi="Times"/><w:i/><w:vertAlign w:val="subscript"/></w:rPr><w:delText>MAX</w:delText></w:r></w:del><w:del w:id="776" w:author="cthienot" w:date="2012-10-31T15:14:00Z"><w:r><w:rPr></w:rPr><w:delText xml:space="preserve"> = 10</w:delText></w:r></w:del></w:p><w:p><w:pPr><w:pStyle w:val="Heading3"/><w:rPr><w:del w:id="779" w:author="cthienot" w:date="2012-10-31T15:14:00Z"></w:del></w:rPr></w:pPr><w:del w:id="778" w:author="cthienot" w:date="2012-10-31T15:14:00Z"><w:r><w:rPr></w:rPr><w:delText>B.4.4.2</w:delText><w:tab/><w:delText>Examples</w:delText></w:r></w:del></w:p><w:p><w:pPr><w:pStyle w:val="Heading3"/><w:rPr><w:del w:id="792" w:author="cthienot" w:date="2012-10-31T15:14:00Z"></w:del></w:rPr></w:pPr><w:del w:id="780" w:author="cthienot" w:date="2012-10-31T15:14:00Z"><w:r><w:rPr></w:rPr><w:delText xml:space="preserve">The above algorithm leads to transport parameters as shown in Table B.4.4.2-1 below, assuming the recommended values for </w:delText></w:r></w:del><w:del w:id="781" w:author="cthienot" w:date="2012-10-31T15:14:00Z"><w:r><w:rPr><w:i/></w:rPr><w:delText>A</w:delText></w:r></w:del><w:del w:id="782" w:author="cthienot" w:date="2012-10-31T15:14:00Z"><w:r><w:rPr></w:rPr><w:delText xml:space="preserve">, </w:delText></w:r></w:del><w:del w:id="783" w:author="cthienot" w:date="2012-10-31T15:14:00Z"><w:r><w:rPr><w:i/></w:rPr><w:delText>K</w:delText></w:r></w:del><w:del w:id="784" w:author="cthienot" w:date="2012-10-31T15:14:00Z"><w:r><w:rPr><w:rFonts w:cs="Times" w:ascii="Times" w:hAnsi="Times"/><w:i/><w:vertAlign w:val="subscript"/></w:rPr><w:delText>MIN</w:delText></w:r></w:del><w:del w:id="785" w:author="cthienot" w:date="2012-10-31T15:14:00Z"><w:r><w:rPr><w:i/></w:rPr><w:delText xml:space="preserve"> </w:delText></w:r></w:del><w:del w:id="786" w:author="cthienot" w:date="2012-10-31T15:14:00Z"><w:r><w:rPr></w:rPr><w:delText xml:space="preserve">and </w:delText></w:r></w:del><w:del w:id="787" w:author="cthienot" w:date="2012-10-31T15:14:00Z"><w:r><w:rPr><w:i/></w:rPr><w:delText>G</w:delText></w:r></w:del><w:del w:id="788" w:author="cthienot" w:date="2012-10-31T15:14:00Z"><w:r><w:rPr><w:rFonts w:cs="Times" w:ascii="Times" w:hAnsi="Times"/><w:i/><w:vertAlign w:val="subscript"/></w:rPr><w:delText>MAX</w:delText></w:r></w:del><w:del w:id="789" w:author="cthienot" w:date="2012-10-31T15:14:00Z"><w:r><w:rPr></w:rPr><w:delText xml:space="preserve"> and </w:delText></w:r></w:del><w:del w:id="790" w:author="cthienot" w:date="2012-10-31T15:14:00Z"><w:r><w:rPr><w:i/></w:rPr><w:delText>P</w:delText></w:r></w:del><w:del w:id="791" w:author="cthienot" w:date="2012-10-31T15:14:00Z"><w:r><w:rPr></w:rPr><w:delText xml:space="preserve"> = 512:</w:delText></w:r></w:del></w:p><w:p><w:pPr><w:pStyle w:val="Heading3"/><w:rPr><w:del w:id="794" w:author="cthienot" w:date="2012-10-31T15:14:00Z"></w:del></w:rPr></w:pPr><w:del w:id="793" w:author="cthienot" w:date="2012-10-31T15:14:00Z"><w:r><w:rPr></w:rPr><w:delText>Table B.4.4.2-1</w:delText></w:r></w:del></w:p><w:p><w:pPr><w:pStyle w:val="Heading3"/><w:rPr><w:sz w:val="16"/><w:szCs w:val="16"/></w:rPr></w:pPr><w:r><w:rPr><w:sz w:val="16"/><w:szCs w:val="16"/></w:rPr></w:r></w:p><w:tbl><w:tblPr><w:tblW w:w="7938" w:type="dxa"/><w:jc w:val="center"/><w:tblInd w:w="0" w:type="dxa"/><w:tblLayout w:type="fixed"/><w:tblCellMar><w:top w:w="0" w:type="dxa"/><w:left w:w="108" w:type="dxa"/><w:bottom w:w="0" w:type="dxa"/><w:right w:w="108" w:type="dxa"/></w:tblCellMar></w:tblPr><w:tblGrid><w:gridCol w:w="2718"/><w:gridCol w:w="900"/><w:gridCol w:w="2160"/><w:gridCol w:w="2160"/></w:tblGrid><w:tr><w:trPr><w:trHeight w:val="554" w:hRule="atLeast"/></w:trPr><w:tc><w:tcPr><w:tcW w:w="2718" w:type="dxa"/><w:tcBorders></w:tcBorders><w:vAlign w:val="center"/></w:tcPr><w:p><w:pPr><w:pStyle w:val="Heading3"/><w:spacing w:before="144" w:after="144"/><w:jc w:val="center"/><w:rPr><w:rFonts w:cs="Arial"/><w:b/><w:b/></w:rPr></w:pPr><w:del w:id="795" w:author="cthienot" w:date="2012-10-31T15:14:00Z"><w:r><w:rPr><w:rFonts w:cs="Arial"/><w:b/></w:rPr><w:delText xml:space="preserve">Max source block size </w:delText></w:r></w:del><w:del w:id="796" w:author="cthienot" w:date="2012-10-31T15:14:00Z"><w:r><w:rPr><w:b/><w:i/></w:rPr><w:delText>B</w:delText></w:r></w:del></w:p></w:tc><w:tc><w:tcPr><w:tcW w:w="900" w:type="dxa"/><w:tcBorders></w:tcBorders><w:vAlign w:val="center"/></w:tcPr><w:p><w:pPr><w:pStyle w:val="Heading3"/><w:spacing w:before="144" w:after="144"/><w:jc w:val="center"/><w:rPr><w:b/><w:b/><w:i/><w:i/></w:rPr></w:pPr><w:del w:id="797" w:author="cthienot" w:date="2012-10-31T15:14:00Z"><w:r><w:rPr><w:b/><w:i/></w:rPr><w:delText>G</w:delText></w:r></w:del></w:p></w:tc><w:tc><w:tcPr><w:tcW w:w="2160" w:type="dxa"/><w:tcBorders></w:tcBorders><w:vAlign w:val="center"/></w:tcPr><w:p><w:pPr><w:pStyle w:val="Heading3"/><w:spacing w:before="144" w:after="144"/><w:jc w:val="center"/><w:rPr><w:rFonts w:cs="Arial"/><w:b/><w:b/></w:rPr></w:pPr><w:del w:id="798" w:author="cthienot" w:date="2012-10-31T15:14:00Z"><w:r><w:rPr><w:rFonts w:cs="Arial"/><w:b/></w:rPr><w:delText xml:space="preserve">Symbol size </w:delText></w:r></w:del><w:del w:id="799" w:author="cthienot" w:date="2012-10-31T15:14:00Z"><w:r><w:rPr><w:b/><w:i/></w:rPr><w:delText>T</w:delText></w:r></w:del></w:p></w:tc><w:tc><w:tcPr><w:tcW w:w="2160" w:type="dxa"/><w:tcBorders></w:tcBorders></w:tcPr><w:p><w:pPr><w:pStyle w:val="Heading3"/><w:spacing w:before="144" w:after="144"/><w:jc w:val="center"/><w:rPr><w:rFonts w:cs="Arial"/><w:b/><w:b/><w:i/><w:i/></w:rPr></w:pPr><w:del w:id="800" w:author="cthienot" w:date="2012-10-31T15:14:00Z"><w:r><w:rPr><w:rFonts w:cs="Arial"/><w:b/><w:i/></w:rPr><w:delText>G∙T</w:delText></w:r></w:del></w:p></w:tc></w:tr><w:tr><w:trPr><w:trHeight w:val="527" w:hRule="atLeast"/></w:trPr><w:tc><w:tcPr><w:tcW w:w="2718" w:type="dxa"/><w:tcBorders></w:tcBorders><w:vAlign w:val="center"/></w:tcPr><w:p><w:pPr><w:pStyle w:val="Heading3"/><w:spacing w:before="144" w:after="144"/><w:jc w:val="center"/><w:rPr><w:rFonts w:cs="Arial"/></w:rPr></w:pPr><w:del w:id="801" w:author="cthienot" w:date="2012-10-31T15:14:00Z"><w:r><w:rPr><w:rFonts w:cs="Arial"/></w:rPr><w:delText>40 KB</w:delText></w:r></w:del></w:p></w:tc><w:tc><w:tcPr><w:tcW w:w="900" w:type="dxa"/><w:tcBorders></w:tcBorders><w:vAlign w:val="center"/></w:tcPr><w:p><w:pPr><w:pStyle w:val="Heading3"/><w:spacing w:before="144" w:after="144"/><w:jc w:val="center"/><w:rPr><w:rFonts w:cs="Arial"/></w:rPr></w:pPr><w:del w:id="802" w:author="cthienot" w:date="2012-10-31T15:14:00Z"><w:r><w:rPr><w:rFonts w:cs="Arial"/></w:rPr><w:delText>10</w:delText></w:r></w:del></w:p></w:tc><w:tc><w:tcPr><w:tcW w:w="2160" w:type="dxa"/><w:tcBorders></w:tcBorders><w:vAlign w:val="center"/></w:tcPr><w:p><w:pPr><w:pStyle w:val="Heading3"/><w:spacing w:before="144" w:after="144"/><w:jc w:val="center"/><w:rPr><w:rFonts w:cs="Arial"/></w:rPr></w:pPr><w:del w:id="803" w:author="cthienot" w:date="2012-10-31T15:14:00Z"><w:r><w:rPr><w:rFonts w:cs="Arial"/></w:rPr><w:delText>48</w:delText></w:r></w:del></w:p></w:tc><w:tc><w:tcPr><w:tcW w:w="2160" w:type="dxa"/><w:tcBorders></w:tcBorders></w:tcPr><w:p><w:pPr><w:pStyle w:val="Heading3"/><w:spacing w:before="144" w:after="144"/><w:jc w:val="center"/><w:rPr><w:rFonts w:cs="Arial"/></w:rPr></w:pPr><w:del w:id="804" w:author="cthienot" w:date="2012-10-31T15:14:00Z"><w:r><w:rPr><w:rFonts w:cs="Arial"/></w:rPr><w:delText>480</w:delText></w:r></w:del></w:p></w:tc></w:tr><w:tr><w:trPr></w:trPr><w:tc><w:tcPr><w:tcW w:w="2718" w:type="dxa"/><w:tcBorders></w:tcBorders><w:vAlign w:val="center"/></w:tcPr><w:p><w:pPr><w:pStyle w:val="Heading3"/><w:spacing w:before="144" w:after="144"/><w:jc w:val="center"/><w:rPr><w:rFonts w:cs="Arial"/></w:rPr></w:pPr><w:del w:id="805" w:author="cthienot" w:date="2012-10-31T15:14:00Z"><w:r><w:rPr><w:rFonts w:cs="Arial"/></w:rPr><w:delText>160 KB</w:delText></w:r></w:del></w:p></w:tc><w:tc><w:tcPr><w:tcW w:w="900" w:type="dxa"/><w:tcBorders></w:tcBorders><w:vAlign w:val="center"/></w:tcPr><w:p><w:pPr><w:pStyle w:val="Heading3"/><w:spacing w:before="144" w:after="144"/><w:jc w:val="center"/><w:rPr><w:rFonts w:cs="Arial"/></w:rPr></w:pPr><w:del w:id="806" w:author="cthienot" w:date="2012-10-31T15:14:00Z"><w:r><w:rPr><w:rFonts w:cs="Arial"/></w:rPr><w:delText>4</w:delText></w:r></w:del></w:p></w:tc><w:tc><w:tcPr><w:tcW w:w="2160" w:type="dxa"/><w:tcBorders></w:tcBorders><w:vAlign w:val="center"/></w:tcPr><w:p><w:pPr><w:pStyle w:val="Heading3"/><w:spacing w:before="144" w:after="144"/><w:jc w:val="center"/><w:rPr><w:rFonts w:cs="Arial"/></w:rPr></w:pPr><w:del w:id="807" w:author="cthienot" w:date="2012-10-31T15:14:00Z"><w:r><w:rPr><w:rFonts w:cs="Arial"/></w:rPr><w:delText>128</w:delText></w:r></w:del></w:p></w:tc><w:tc><w:tcPr><w:tcW w:w="2160" w:type="dxa"/><w:tcBorders></w:tcBorders></w:tcPr><w:p><w:pPr><w:pStyle w:val="Heading3"/><w:spacing w:before="144" w:after="144"/><w:jc w:val="center"/><w:rPr><w:rFonts w:cs="Arial"/></w:rPr></w:pPr><w:del w:id="808" w:author="cthienot" w:date="2012-10-31T15:14:00Z"><w:r><w:rPr><w:rFonts w:cs="Arial"/></w:rPr><w:delText>512</w:delText></w:r></w:del></w:p></w:tc></w:tr><w:tr><w:trPr></w:trPr><w:tc><w:tcPr><w:tcW w:w="2718" w:type="dxa"/><w:tcBorders></w:tcBorders><w:vAlign w:val="center"/></w:tcPr><w:p><w:pPr><w:pStyle w:val="Heading3"/><w:spacing w:before="144" w:after="144"/><w:jc w:val="center"/><w:rPr><w:rFonts w:cs="Arial"/></w:rPr></w:pPr><w:del w:id="809" w:author="cthienot" w:date="2012-10-31T15:14:00Z"><w:r><w:rPr><w:rFonts w:cs="Arial"/></w:rPr><w:delText>640 KB</w:delText></w:r></w:del></w:p></w:tc><w:tc><w:tcPr><w:tcW w:w="900" w:type="dxa"/><w:tcBorders></w:tcBorders><w:vAlign w:val="center"/></w:tcPr><w:p><w:pPr><w:pStyle w:val="Heading3"/><w:spacing w:before="144" w:after="144"/><w:jc w:val="center"/><w:rPr><w:rFonts w:cs="Arial"/></w:rPr></w:pPr><w:del w:id="810" w:author="cthienot" w:date="2012-10-31T15:14:00Z"><w:r><w:rPr><w:rFonts w:cs="Arial"/></w:rPr><w:delText>1</w:delText></w:r></w:del></w:p></w:tc><w:tc><w:tcPr><w:tcW w:w="2160" w:type="dxa"/><w:tcBorders></w:tcBorders><w:vAlign w:val="center"/></w:tcPr><w:p><w:pPr><w:pStyle w:val="Heading3"/><w:spacing w:before="144" w:after="144"/><w:jc w:val="center"/><w:rPr><w:rFonts w:cs="Arial"/></w:rPr></w:pPr><w:del w:id="811" w:author="cthienot" w:date="2012-10-31T15:14:00Z"><w:r><w:rPr><w:rFonts w:cs="Arial"/></w:rPr><w:delText>512</w:delText></w:r></w:del></w:p></w:tc><w:tc><w:tcPr><w:tcW w:w="2160" w:type="dxa"/><w:tcBorders></w:tcBorders></w:tcPr><w:p><w:pPr><w:pStyle w:val="Heading3"/><w:spacing w:before="144" w:after="144"/><w:jc w:val="center"/><w:rPr><w:rFonts w:cs="Arial"/></w:rPr></w:pPr><w:del w:id="812" w:author="cthienot" w:date="2012-10-31T15:14:00Z"><w:r><w:rPr><w:rFonts w:cs="Arial"/></w:rPr><w:delText>512</w:delText></w:r></w:del></w:p></w:tc></w:tr></w:tbl><w:p><w:pPr><w:pStyle w:val="FP"/><w:rPr></w:rPr></w:pPr><w:r><w:rPr></w:rPr></w:r></w:p><w:p><w:pPr><w:pStyle w:val="Heading1"/><w:ind w:left="1134" w:hanging="1134"/><w:rPr></w:rPr></w:pPr><w:r><w:rPr></w:rPr><w:t>B.5</w:t><w:tab/><w:t>(void)</w:t></w:r></w:p><w:p><w:pPr><w:pStyle w:val="FP"/><w:rPr><w:lang w:val="fr-FR"/></w:rPr></w:pPr><w:r><w:rPr><w:lang w:val="fr-FR"/></w:rPr></w:r></w:p><w:p><w:pPr><w:pStyle w:val="Heading1"/><w:ind w:left="1134" w:hanging="1134"/><w:rPr><w:lang w:val="en-US"/></w:rPr></w:pPr><w:r><w:rPr><w:lang w:val="en-US"/></w:rPr><w:t>B.6</w:t><w:tab/><w:t xml:space="preserve">(void) </w:t></w:r></w:p><w:p><w:pPr><w:pStyle w:val="FP"/><w:keepNext w:val="true"/><w:keepLines/><w:rPr><w:lang w:val="en-US"/></w:rPr></w:pPr><w:r><w:rPr><w:lang w:val="en-US"/></w:rPr></w:r></w:p><w:p><w:pPr><w:pStyle w:val="Heading1"/><w:ind w:left="1134" w:hanging="1134"/><w:rPr><w:lang w:val="en-US"/></w:rPr></w:pPr><w:r><w:rPr><w:lang w:val="en-US"/></w:rPr><w:t>B.7</w:t><w:tab/><w:t>(void)</w:t></w:r></w:p><w:p><w:pPr><w:pStyle w:val="FP"/><w:keepNext w:val="true"/><w:keepLines/><w:rPr><w:lang w:val="en-US"/></w:rPr></w:pPr><w:r><w:rPr><w:lang w:val="en-US"/></w:rPr></w:r></w:p><w:p><w:pPr><w:pStyle w:val="Heading1"/><w:ind w:left="1134" w:hanging="1134"/><w:rPr><w:lang w:val="it-IT"/></w:rPr></w:pPr><w:r><w:rPr><w:lang w:val="it-IT"/></w:rPr><w:t>B.8</w:t><w:tab/><w:t>Void</w:t></w:r></w:p><w:tbl><w:tblPr><w:tblW w:w="9855" w:type="dxa"/><w:jc w:val="left"/><w:tblInd w:w="-108" w:type="dxa"/><w:tblLayout w:type="fixed"/><w:tblCellMar><w:top w:w="0" w:type="dxa"/><w:left w:w="108" w:type="dxa"/><w:bottom w:w="0" w:type="dxa"/><w:right w:w="108" w:type="dxa"/></w:tblCellMar></w:tblPr><w:tblGrid><w:gridCol w:w="9855"/></w:tblGrid><w:tr><w:trPr></w:trPr><w:tc><w:tcPr><w:tcW w:w="9855" w:type="dxa"/><w:tcBorders><w:right w:val="single" w:sz="6" w:space="0" w:color="808080"/></w:tcBorders><w:shd w:fill="FFFF00" w:val="clear"/></w:tcPr><w:p><w:pPr><w:pStyle w:val="Normal"/><w:spacing w:before="0" w:after="180"/><w:jc w:val="center"/><w:rPr></w:rPr></w:pPr><w:r><w:rPr><w:b/><w:bCs/><w:lang w:val="en-US" w:eastAsia="en-US"/></w:rPr><w:t>End of Fourteenth Change</w:t></w:r></w:p></w:tc></w:tr></w:tbl><w:p><w:pPr><w:pStyle w:val="EX"/><w:spacing w:before="0" w:after="180"/><w:ind w:left="1418" w:hanging="1418"/><w:rPr></w:rPr></w:pPr><w:r><w:rPr></w:rPr></w:r></w:p><w:sectPr><w:headerReference w:type="default" r:id="rId16"/><w:type w:val="nextPage"/><w:pgSz w:w="11906" w:h="16838"/><w:pgMar w:left="1134" w:right="1134" w:gutter="0" w:header="680" w:top="1418" w:footer="0" w:bottom="1134"/><w:pgNumType w:fmt="decimal"/><w:formProt w:val="false"/><w:textDirection w:val="lrTb"/><w:docGrid w:type="default" w:linePitch="360"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variable"/>
  </w:font>
  <w:font w:name="Courier New">
    <w:charset w:val="00"/>
    <w:family w:val="auto"/>
    <w:pitch w:val="variable"/>
  </w:font>
  <w:font w:name="Wingdings">
    <w:charset w:val="02"/>
    <w:family w:val="auto"/>
    <w:pitch w:val="variable"/>
  </w:font>
  <w:font w:name="Tahoma">
    <w:charset w:val="00"/>
    <w:family w:val="auto"/>
    <w:pitch w:val="variable"/>
  </w:font>
  <w:font w:name="Palatino">
    <w:charset w:val="00"/>
    <w:family w:val="auto"/>
    <w:pitch w:val="variable"/>
  </w:font>
  <w:font w:name="바탕">
    <w:charset w:val="01"/>
    <w:family w:val="auto"/>
    <w:pitch w:val="variable"/>
  </w:font>
  <w:font w:name="Calibri">
    <w:charset w:val="00"/>
    <w:family w:val="auto"/>
    <w:pitch w:val="variable"/>
  </w:font>
  <w:font w:name="MS LineDraw">
    <w:altName w:val="Courier New"/>
    <w:charset w:val="02"/>
    <w:family w:val="modern"/>
    <w:pitch w:val="default"/>
  </w:font>
  <w:font w:name="Times">
    <w:altName w:val="Times New Roman"/>
    <w:charset w:val="00"/>
    <w:family w:val="auto"/>
    <w:pitch w:val="variable"/>
  </w:font>
  <w:font w:name="b">
    <w:altName w:val="Times New Roman"/>
    <w:charset w:val="00"/>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upperLetter"/>
      <w:suff w:val="nothing"/>
      <w:lvlText w:val="Annex %1"/>
      <w:lvlJc w:val="left"/>
      <w:pPr>
        <w:tabs>
          <w:tab w:val="num" w:pos="0"/>
        </w:tabs>
        <w:ind w:left="0" w:hanging="0"/>
      </w:pPr>
      <w:rPr>
        <w:sz w:val="28"/>
        <w:i w:val="false"/>
        <w:b/>
        <w:rFonts w:ascii="Arial" w:hAnsi="Arial" w:cs="Arial"/>
      </w:rPr>
    </w:lvl>
    <w:lvl w:ilvl="1">
      <w:start w:val="1"/>
      <w:numFmt w:val="decimal"/>
      <w:lvlText w:val="%1.%2"/>
      <w:lvlJc w:val="left"/>
      <w:pPr>
        <w:tabs>
          <w:tab w:val="num" w:pos="360"/>
        </w:tabs>
        <w:ind w:left="0" w:hanging="0"/>
      </w:pPr>
      <w:rPr>
        <w:i w:val="false"/>
        <w:b/>
      </w:rPr>
    </w:lvl>
    <w:lvl w:ilvl="2">
      <w:start w:val="1"/>
      <w:numFmt w:val="decimal"/>
      <w:lvlText w:val="%1.%2.%3"/>
      <w:lvlJc w:val="left"/>
      <w:pPr>
        <w:tabs>
          <w:tab w:val="num" w:pos="720"/>
        </w:tabs>
        <w:ind w:left="0" w:hanging="0"/>
      </w:pPr>
      <w:rPr>
        <w:i w:val="false"/>
        <w:b/>
      </w:rPr>
    </w:lvl>
    <w:lvl w:ilvl="3">
      <w:start w:val="1"/>
      <w:numFmt w:val="decimal"/>
      <w:lvlText w:val="%1.%2.%3.%4"/>
      <w:lvlJc w:val="left"/>
      <w:pPr>
        <w:tabs>
          <w:tab w:val="num" w:pos="1080"/>
        </w:tabs>
        <w:ind w:left="0" w:hanging="0"/>
      </w:pPr>
      <w:rPr>
        <w:i w:val="false"/>
        <w:b/>
      </w:rPr>
    </w:lvl>
    <w:lvl w:ilvl="4">
      <w:start w:val="1"/>
      <w:numFmt w:val="decimal"/>
      <w:lvlText w:val="%1.%2.%3.%4.%5"/>
      <w:lvlJc w:val="left"/>
      <w:pPr>
        <w:tabs>
          <w:tab w:val="num" w:pos="1080"/>
        </w:tabs>
        <w:ind w:left="0" w:hanging="0"/>
      </w:pPr>
      <w:rPr>
        <w:i w:val="false"/>
        <w:b/>
      </w:rPr>
    </w:lvl>
    <w:lvl w:ilvl="5">
      <w:start w:val="1"/>
      <w:numFmt w:val="decimal"/>
      <w:lvlText w:val="%1.%2.%3.%4.%5.%6"/>
      <w:lvlJc w:val="left"/>
      <w:pPr>
        <w:tabs>
          <w:tab w:val="num" w:pos="1440"/>
        </w:tabs>
        <w:ind w:left="0" w:hanging="0"/>
      </w:pPr>
      <w:rPr>
        <w:i w:val="false"/>
        <w:b/>
      </w:rPr>
    </w:lvl>
    <w:lvl w:ilvl="6">
      <w:start w:val="1"/>
      <w:numFmt w:val="lowerRoman"/>
      <w:lvlText w:val="(%7)"/>
      <w:lvlJc w:val="left"/>
      <w:pPr>
        <w:tabs>
          <w:tab w:val="num" w:pos="5040"/>
        </w:tabs>
        <w:ind w:left="4320" w:hanging="0"/>
      </w:pPr>
      <w:rPr/>
    </w:lvl>
    <w:lvl w:ilvl="7">
      <w:start w:val="1"/>
      <w:numFmt w:val="lowerLetter"/>
      <w:lvlText w:val="(%8)"/>
      <w:lvlJc w:val="left"/>
      <w:pPr>
        <w:tabs>
          <w:tab w:val="num" w:pos="5400"/>
        </w:tabs>
        <w:ind w:left="5040" w:hanging="0"/>
      </w:pPr>
      <w:rPr/>
    </w:lvl>
    <w:lvl w:ilvl="8">
      <w:start w:val="1"/>
      <w:numFmt w:val="lowerRoman"/>
      <w:lvlText w:val="(%9)"/>
      <w:lvlJc w:val="left"/>
      <w:pPr>
        <w:tabs>
          <w:tab w:val="num" w:pos="6120"/>
        </w:tabs>
        <w:ind w:left="576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numFmt w:val="decimal"/>
      <w:lvlText w:val="*"/>
      <w:lvlJc w:val="left"/>
      <w:pPr>
        <w:tabs>
          <w:tab w:val="num" w:pos="0"/>
        </w:tabs>
        <w:ind w:left="0" w:hanging="0"/>
      </w:pPr>
    </w:lvl>
  </w:abstractNum>
  <w:abstractNum w:abstractNumId="5">
    <w:lvl w:ilvl="0">
      <w:start w:val="4"/>
      <w:numFmt w:val="bullet"/>
      <w:lvlText w:val="-"/>
      <w:lvlJc w:val="left"/>
      <w:pPr>
        <w:tabs>
          <w:tab w:val="num" w:pos="645"/>
        </w:tabs>
        <w:ind w:left="645" w:hanging="360"/>
      </w:pPr>
      <w:rPr>
        <w:rFonts w:ascii="Times New Roman" w:hAnsi="Times New Roman" w:cs="Times New Roman" w:hint="default"/>
      </w:rPr>
    </w:lvl>
  </w:abstractNum>
  <w:abstractNum w:abstractNumId="6">
    <w:lvl w:ilvl="0">
      <w:numFmt w:val="decimal"/>
      <w:lvlText w:val="*"/>
      <w:lvlJc w:val="left"/>
      <w:pPr>
        <w:tabs>
          <w:tab w:val="num" w:pos="0"/>
        </w:tabs>
        <w:ind w:left="0" w:hanging="0"/>
      </w:pPr>
    </w:lvl>
  </w:abstractNum>
  <w:abstractNum w:abstractNumId="7">
    <w:lvl w:ilvl="0">
      <w:start w:val="1"/>
      <w:numFmt w:val="decimal"/>
      <w:lvlText w:val="Change %1: "/>
      <w:lvlJc w:val="left"/>
      <w:pPr>
        <w:tabs>
          <w:tab w:val="num" w:pos="1512"/>
        </w:tabs>
        <w:ind w:left="1512" w:hanging="1512"/>
      </w:pPr>
      <w:rPr>
        <w:sz w:val="20"/>
        <w:i w:val="false"/>
        <w:b/>
        <w:rFonts w:ascii="Tahoma" w:hAnsi="Tahoma" w:cs="Tahoma"/>
        <w:color w:val="800000"/>
      </w:rPr>
    </w:lvl>
  </w:abstractNum>
  <w:abstractNum w:abstractNumId="8">
    <w:lvl w:ilvl="0">
      <w:numFmt w:val="bullet"/>
      <w:lvlText w:val=""/>
      <w:lvlJc w:val="left"/>
      <w:pPr>
        <w:tabs>
          <w:tab w:val="num" w:pos="283"/>
        </w:tabs>
        <w:ind w:left="567"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Arial" w:hAnsi="Arial" w:cs="Arial"/>
      <w:b/>
      <w:i w:val="false"/>
      <w:sz w:val="28"/>
    </w:rPr>
  </w:style>
  <w:style w:type="character" w:styleId="WW8Num3z1">
    <w:name w:val="WW8Num3z1"/>
    <w:qFormat/>
    <w:rPr>
      <w:b/>
      <w:i w:val="false"/>
    </w:rPr>
  </w:style>
  <w:style w:type="character" w:styleId="WW8Num3z6">
    <w:name w:val="WW8Num3z6"/>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Times New Roman" w:hAnsi="Times New Roman" w:eastAsia="MS Mincho;ＭＳ 明朝"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4">
    <w:name w:val="WW8Num10z4"/>
    <w:qFormat/>
    <w:rPr>
      <w:rFonts w:cs="Times New Roman"/>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ahoma" w:hAnsi="Tahoma" w:cs="Tahoma"/>
      <w:b/>
      <w:i w:val="false"/>
      <w:color w:val="800000"/>
      <w:sz w:val="20"/>
    </w:rPr>
  </w:style>
  <w:style w:type="character" w:styleId="WW8Num14z1">
    <w:name w:val="WW8Num14z1"/>
    <w:qFormat/>
    <w:rPr>
      <w:rFonts w:ascii="Symbol" w:hAnsi="Symbol" w:cs="Symbol"/>
      <w:b/>
      <w:i w:val="false"/>
      <w:color w:val="800000"/>
      <w:sz w:val="20"/>
    </w:rPr>
  </w:style>
  <w:style w:type="character" w:styleId="WW8NumSt2z0">
    <w:name w:val="WW8NumSt2z0"/>
    <w:qFormat/>
    <w:rPr>
      <w:rFonts w:ascii="Symbol" w:hAnsi="Symbol" w:cs="Symbol"/>
    </w:rPr>
  </w:style>
  <w:style w:type="character" w:styleId="Absatzstandardschriftart">
    <w:name w:val="Absatzstandardschriftar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Kommentarzeichen">
    <w:name w:val="Kommentarzeichen"/>
    <w:qFormat/>
    <w:rPr>
      <w:sz w:val="16"/>
    </w:rPr>
  </w:style>
  <w:style w:type="character" w:styleId="VisitedInternetLink">
    <w:name w:val="FollowedHyperlink"/>
    <w:rPr>
      <w:color w:val="800080"/>
      <w:u w:val="single"/>
    </w:rPr>
  </w:style>
  <w:style w:type="character" w:styleId="Berschrift2Zeichen">
    <w:name w:val="Überschrift 2 Zeichen"/>
    <w:qFormat/>
    <w:rPr>
      <w:rFonts w:ascii="Arial" w:hAnsi="Arial" w:cs="Arial"/>
      <w:sz w:val="32"/>
      <w:lang w:val="en-GB"/>
    </w:rPr>
  </w:style>
  <w:style w:type="character" w:styleId="Berschrift3Zeichen">
    <w:name w:val="Überschrift 3 Zeichen"/>
    <w:qFormat/>
    <w:rPr>
      <w:rFonts w:ascii="Arial" w:hAnsi="Arial" w:cs="Arial"/>
      <w:sz w:val="28"/>
      <w:lang w:val="en-GB"/>
    </w:rPr>
  </w:style>
  <w:style w:type="character" w:styleId="TALCar">
    <w:name w:val="TAL Car"/>
    <w:qFormat/>
    <w:rPr>
      <w:rFonts w:ascii="Arial" w:hAnsi="Arial" w:cs="Arial"/>
      <w:sz w:val="18"/>
      <w:lang w:val="en-GB"/>
    </w:rPr>
  </w:style>
  <w:style w:type="character" w:styleId="KommentartextZeichen">
    <w:name w:val="Kommentartext Zeichen"/>
    <w:qFormat/>
    <w:rPr>
      <w:rFonts w:ascii="Times New Roman" w:hAnsi="Times New Roman" w:cs="Times New Roman"/>
      <w:lang w:val="en-GB"/>
    </w:rPr>
  </w:style>
  <w:style w:type="character" w:styleId="Berschrift4Zeichen">
    <w:name w:val="Überschrift 4 Zeichen"/>
    <w:qFormat/>
    <w:rPr>
      <w:rFonts w:ascii="Arial" w:hAnsi="Arial" w:cs="Arial"/>
      <w:sz w:val="24"/>
      <w:lang w:val="en-GB"/>
    </w:rPr>
  </w:style>
  <w:style w:type="character" w:styleId="Berschrift7Zeichen">
    <w:name w:val="Überschrift 7 Zeichen"/>
    <w:qFormat/>
    <w:rPr>
      <w:rFonts w:ascii="Arial" w:hAnsi="Arial" w:cs="Arial"/>
      <w:lang w:val="en-GB"/>
    </w:rPr>
  </w:style>
  <w:style w:type="character" w:styleId="SprechblasentextZeichen">
    <w:name w:val="Sprechblasentext Zeichen"/>
    <w:qFormat/>
    <w:rPr>
      <w:rFonts w:ascii="Tahoma" w:hAnsi="Tahoma" w:cs="Tahoma"/>
      <w:sz w:val="16"/>
      <w:szCs w:val="16"/>
      <w:lang w:val="en-GB"/>
    </w:rPr>
  </w:style>
  <w:style w:type="character" w:styleId="FunotentextZeichen">
    <w:name w:val="Fußnotentext Zeichen"/>
    <w:qFormat/>
    <w:rPr>
      <w:rFonts w:ascii="Times New Roman" w:hAnsi="Times New Roman" w:cs="Times New Roman"/>
      <w:sz w:val="16"/>
      <w:lang w:val="en-GB"/>
    </w:rPr>
  </w:style>
  <w:style w:type="character" w:styleId="KommentarthemaZeichen">
    <w:name w:val="Kommentarthema Zeichen"/>
    <w:qFormat/>
    <w:rPr>
      <w:rFonts w:ascii="Times New Roman" w:hAnsi="Times New Roman" w:cs="Times New Roman"/>
      <w:b/>
      <w:bCs/>
      <w:lang w:val="en-GB"/>
    </w:rPr>
  </w:style>
  <w:style w:type="character" w:styleId="DokumentstrukturZeichen">
    <w:name w:val="Dokumentstruktur Zeichen"/>
    <w:qFormat/>
    <w:rPr>
      <w:rFonts w:ascii="Tahoma" w:hAnsi="Tahoma" w:cs="Tahoma"/>
      <w:shd w:fill="000080" w:val="clear"/>
      <w:lang w:val="en-GB"/>
    </w:rPr>
  </w:style>
  <w:style w:type="character" w:styleId="FieldsZchn">
    <w:name w:val="fields Zchn"/>
    <w:qFormat/>
    <w:rPr>
      <w:rFonts w:ascii="Arial" w:hAnsi="Arial" w:cs="Arial"/>
      <w:lang w:val="en-GB" w:eastAsia="ja-JP"/>
    </w:rPr>
  </w:style>
  <w:style w:type="character" w:styleId="LastfieldZchn">
    <w:name w:val="lastfield Zchn"/>
    <w:qFormat/>
    <w:rPr>
      <w:rFonts w:ascii="Arial" w:hAnsi="Arial" w:eastAsia="Batang;바탕" w:cs="Arial"/>
      <w:lang w:val="en-GB" w:eastAsia="ko-KR"/>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Tx1">
    <w:name w:val="tx1"/>
    <w:qFormat/>
    <w:rPr>
      <w:b/>
      <w:bCs/>
    </w:rPr>
  </w:style>
  <w:style w:type="character" w:styleId="Textkrper3Zeichen">
    <w:name w:val="Textkörper 3 Zeichen"/>
    <w:qFormat/>
    <w:rPr>
      <w:rFonts w:ascii="Times New Roman" w:hAnsi="Times New Roman" w:eastAsia="바탕" w:cs="Times New Roman"/>
      <w:sz w:val="24"/>
      <w:lang w:val="en-GB"/>
    </w:rPr>
  </w:style>
  <w:style w:type="character" w:styleId="LineNumbering">
    <w:name w:val="Line Numbering"/>
    <w:rPr>
      <w:rFonts w:ascii="Arial" w:hAnsi="Arial" w:cs="Arial"/>
      <w:color w:val="808080"/>
      <w:sz w:val="14"/>
    </w:rPr>
  </w:style>
  <w:style w:type="character" w:styleId="PageNumber">
    <w:name w:val="Page Number"/>
    <w:rPr/>
  </w:style>
  <w:style w:type="character" w:styleId="HTMLVorformatiertZeichen">
    <w:name w:val="HTML Vorformatiert Zeichen"/>
    <w:qFormat/>
    <w:rPr>
      <w:rFonts w:ascii="Courier New" w:hAnsi="Courier New" w:cs="Courier New"/>
      <w:lang w:val="en-US"/>
    </w:rPr>
  </w:style>
  <w:style w:type="character" w:styleId="HTMLSchreibmaschine">
    <w:name w:val="HTML Schreibmaschine"/>
    <w:qFormat/>
    <w:rPr>
      <w:rFonts w:ascii="Courier New" w:hAnsi="Courier New" w:eastAsia="Times New Roman" w:cs="Courier New"/>
      <w:color w:val="0000FF"/>
      <w:kern w:val="2"/>
      <w:sz w:val="20"/>
      <w:szCs w:val="20"/>
      <w:lang w:val="en-US" w:eastAsia="zh-CN" w:bidi="ar-SA"/>
    </w:rPr>
  </w:style>
  <w:style w:type="character" w:styleId="Textkrper2Zeichen">
    <w:name w:val="Textkörper 2 Zeichen"/>
    <w:qFormat/>
    <w:rPr>
      <w:rFonts w:ascii="Arial" w:hAnsi="Arial" w:eastAsia="바탕" w:cs="Arial"/>
      <w:lang w:val="en-US"/>
    </w:rPr>
  </w:style>
  <w:style w:type="character" w:styleId="Textkrpereinzug2Zeichen">
    <w:name w:val="Textkörpereinzug 2 Zeichen"/>
    <w:qFormat/>
    <w:rPr>
      <w:rFonts w:ascii="Times New Roman" w:hAnsi="Times New Roman" w:eastAsia="바탕" w:cs="Times New Roman"/>
      <w:lang w:val="en-US"/>
    </w:rPr>
  </w:style>
  <w:style w:type="character" w:styleId="Textkrpereinzug3Zeichen">
    <w:name w:val="Textkörpereinzug 3 Zeichen"/>
    <w:qFormat/>
    <w:rPr>
      <w:rFonts w:ascii="Times New Roman" w:hAnsi="Times New Roman" w:eastAsia="바탕" w:cs="Times New Roman"/>
      <w:lang w:val="en-US"/>
    </w:rPr>
  </w:style>
  <w:style w:type="character" w:styleId="TextkrperZeichen">
    <w:name w:val="Textkörper Zeichen"/>
    <w:qFormat/>
    <w:rPr>
      <w:rFonts w:ascii="Palatino" w:hAnsi="Palatino" w:eastAsia="바탕" w:cs="Palatino"/>
      <w:lang w:val="en-US"/>
    </w:rPr>
  </w:style>
  <w:style w:type="character" w:styleId="TextkrpereinzugZeichen">
    <w:name w:val="Textkörpereinzug Zeichen"/>
    <w:qFormat/>
    <w:rPr>
      <w:rFonts w:ascii="Palatino" w:hAnsi="Palatino" w:eastAsia="바탕" w:cs="Palatino"/>
      <w:lang w:val="en-US"/>
    </w:rPr>
  </w:style>
  <w:style w:type="character" w:styleId="StrongEmphasis">
    <w:name w:val="Strong Emphasis"/>
    <w:qFormat/>
    <w:rPr>
      <w:b/>
      <w:bCs/>
    </w:rPr>
  </w:style>
  <w:style w:type="character" w:styleId="NurTextZeichen">
    <w:name w:val="Nur Text Zeichen"/>
    <w:qFormat/>
    <w:rPr>
      <w:rFonts w:ascii="바탕" w:hAnsi="바탕" w:eastAsia="바탕" w:cs="Courier New"/>
      <w:kern w:val="2"/>
      <w:lang w:val="en-US" w:eastAsia="ko-KR"/>
    </w:rPr>
  </w:style>
  <w:style w:type="character" w:styleId="Heading1Char1">
    <w:name w:val="Heading 1 Char1"/>
    <w:qFormat/>
    <w:rPr>
      <w:rFonts w:ascii="Calibri" w:hAnsi="Calibri" w:eastAsia="Times New Roman" w:cs="Calibri"/>
      <w:b/>
      <w:bCs/>
      <w:kern w:val="2"/>
      <w:sz w:val="32"/>
      <w:szCs w:val="32"/>
    </w:rPr>
  </w:style>
  <w:style w:type="character" w:styleId="FuzeileZeichen">
    <w:name w:val="Fußzeile Zeichen"/>
    <w:qFormat/>
    <w:rPr>
      <w:rFonts w:ascii="Arial" w:hAnsi="Arial" w:cs="Arial"/>
      <w:b/>
      <w:i/>
      <w:sz w:val="18"/>
      <w:lang w:val="en-GB" w:eastAsia="en-US"/>
    </w:rPr>
  </w:style>
  <w:style w:type="character" w:styleId="NoteZchn">
    <w:name w:val="Note Zchn"/>
    <w:qFormat/>
    <w:rPr>
      <w:rFonts w:ascii="Arial" w:hAnsi="Arial" w:eastAsia="MS Mincho;ＭＳ 明朝" w:cs="Arial"/>
      <w:sz w:val="18"/>
      <w:szCs w:val="18"/>
      <w:lang w:eastAsia="ja-JP"/>
    </w:rPr>
  </w:style>
  <w:style w:type="character" w:styleId="BulletedlistChar">
    <w:name w:val="Bulleted list Char"/>
    <w:qFormat/>
    <w:rPr>
      <w:rFonts w:ascii="Arial" w:hAnsi="Arial" w:cs="Arial"/>
      <w:lang w:val="en-GB"/>
    </w:rPr>
  </w:style>
  <w:style w:type="character" w:styleId="TitelZeichen">
    <w:name w:val="Titel Zeichen"/>
    <w:qFormat/>
    <w:rPr>
      <w:rFonts w:ascii="Arial" w:hAnsi="Arial" w:cs="Arial"/>
      <w:b/>
      <w:bCs/>
      <w:kern w:val="2"/>
      <w:sz w:val="32"/>
      <w:szCs w:val="32"/>
      <w:lang w:val="en-GB"/>
    </w:rPr>
  </w:style>
  <w:style w:type="character" w:styleId="AufzhlungszeichenZeichen">
    <w:name w:val="Aufzählungszeichen Zeichen"/>
    <w:qFormat/>
    <w:rPr>
      <w:rFonts w:ascii="Times New Roman" w:hAnsi="Times New Roman" w:cs="Times New Roman"/>
      <w:lang w:val="en-GB"/>
    </w:rPr>
  </w:style>
  <w:style w:type="character" w:styleId="Msoins">
    <w:name w:val="msoins"/>
    <w:qFormat/>
    <w:rPr/>
  </w:style>
  <w:style w:type="character" w:styleId="NOChar">
    <w:name w:val="NO Char"/>
    <w:qFormat/>
    <w:rPr>
      <w:rFonts w:ascii="Times New Roman" w:hAnsi="Times New Roman" w:cs="Times New Roman"/>
      <w:lang w:val="en-GB"/>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spacing w:before="0" w:after="120"/>
      <w:jc w:val="both"/>
    </w:pPr>
    <w:rPr>
      <w:rFonts w:ascii="Palatino" w:hAnsi="Palatino" w:eastAsia="바탕" w:cs="Palatino"/>
      <w:lang w:val="en-US"/>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ennummer">
    <w:name w:val="Listennummer"/>
    <w:basedOn w:val="List"/>
    <w:qFormat/>
    <w:pPr/>
    <w:rPr/>
  </w:style>
  <w:style w:type="paragraph" w:styleId="Listennummer2">
    <w:name w:val="Listennummer 2"/>
    <w:basedOn w:val="Listennummer"/>
    <w:qFormat/>
    <w:p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MS LineDraw;Courier New" w:hAnsi="MS LineDraw;Courier New" w:eastAsia="Times New Roman" w:cs="MS LineDraw;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Aufzhlungszeichen">
    <w:name w:val="Aufzählungszeichen"/>
    <w:basedOn w:val="List"/>
    <w:qFormat/>
    <w:pPr/>
    <w:rPr/>
  </w:style>
  <w:style w:type="paragraph" w:styleId="Aufzhlungszeichen2">
    <w:name w:val="Aufzählungszeichen 2"/>
    <w:basedOn w:val="Aufzhlungszeichen"/>
    <w:qFormat/>
    <w:pPr>
      <w:ind w:left="851" w:hanging="284"/>
    </w:pPr>
    <w:rPr/>
  </w:style>
  <w:style w:type="paragraph" w:styleId="Aufzhlungszeichen3">
    <w:name w:val="Aufzählungszeichen 3"/>
    <w:basedOn w:val="Aufzhlungszeichen2"/>
    <w:qFormat/>
    <w:pPr>
      <w:ind w:left="1135" w:hanging="284"/>
    </w:pPr>
    <w:rPr/>
  </w:style>
  <w:style w:type="paragraph" w:styleId="EQ">
    <w:name w:val="EQ"/>
    <w:basedOn w:val="Normal"/>
    <w:next w:val="Normal"/>
    <w:qFormat/>
    <w:pPr>
      <w:keepLine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e2">
    <w:name w:val="Liste 2"/>
    <w:basedOn w:val="List"/>
    <w:qForma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e3">
    <w:name w:val="Liste 3"/>
    <w:basedOn w:val="Liste2"/>
    <w:qFormat/>
    <w:pPr>
      <w:ind w:left="1135" w:hanging="284"/>
    </w:pPr>
    <w:rPr/>
  </w:style>
  <w:style w:type="paragraph" w:styleId="Liste4">
    <w:name w:val="Liste 4"/>
    <w:basedOn w:val="Liste3"/>
    <w:qFormat/>
    <w:pPr>
      <w:ind w:left="1418" w:hanging="284"/>
    </w:pPr>
    <w:rPr/>
  </w:style>
  <w:style w:type="paragraph" w:styleId="Liste5">
    <w:name w:val="Liste 5"/>
    <w:basedOn w:val="Liste4"/>
    <w:qFormat/>
    <w:pPr>
      <w:ind w:left="1702" w:hanging="284"/>
    </w:pPr>
    <w:rPr/>
  </w:style>
  <w:style w:type="paragraph" w:styleId="EditorsNote">
    <w:name w:val="Editor's Note"/>
    <w:basedOn w:val="NO"/>
    <w:qFormat/>
    <w:pPr/>
    <w:rPr>
      <w:color w:val="FF0000"/>
    </w:rPr>
  </w:style>
  <w:style w:type="paragraph" w:styleId="Aufzhlungszeichen4">
    <w:name w:val="Aufzählungszeichen 4"/>
    <w:basedOn w:val="Aufzhlungszeichen3"/>
    <w:qFormat/>
    <w:pPr>
      <w:ind w:left="1418" w:hanging="284"/>
    </w:pPr>
    <w:rPr/>
  </w:style>
  <w:style w:type="paragraph" w:styleId="Aufzhlungszeichen5">
    <w:name w:val="Aufzählungszeichen 5"/>
    <w:basedOn w:val="Aufzhlungszeichen4"/>
    <w:qFormat/>
    <w:pPr>
      <w:ind w:left="1702" w:hanging="284"/>
    </w:pPr>
    <w:rPr/>
  </w:style>
  <w:style w:type="paragraph" w:styleId="B1">
    <w:name w:val="B1"/>
    <w:basedOn w:val="List"/>
    <w:qFormat/>
    <w:pPr/>
    <w:rPr/>
  </w:style>
  <w:style w:type="paragraph" w:styleId="B2">
    <w:name w:val="B2"/>
    <w:basedOn w:val="Liste2"/>
    <w:qFormat/>
    <w:pPr/>
    <w:rPr/>
  </w:style>
  <w:style w:type="paragraph" w:styleId="B3">
    <w:name w:val="B3"/>
    <w:basedOn w:val="Liste3"/>
    <w:qFormat/>
    <w:pPr/>
    <w:rPr/>
  </w:style>
  <w:style w:type="paragraph" w:styleId="B4">
    <w:name w:val="B4"/>
    <w:basedOn w:val="Liste4"/>
    <w:qFormat/>
    <w:pPr/>
    <w:rPr/>
  </w:style>
  <w:style w:type="paragraph" w:styleId="B5">
    <w:name w:val="B5"/>
    <w:basedOn w:val="Liste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Kommentartext">
    <w:name w:val="Kommentartext"/>
    <w:basedOn w:val="Normal"/>
    <w:qFormat/>
    <w:pPr/>
    <w:rPr/>
  </w:style>
  <w:style w:type="paragraph" w:styleId="Sprechblasentext">
    <w:name w:val="Sprechblasentext"/>
    <w:basedOn w:val="Normal"/>
    <w:qFormat/>
    <w:pPr/>
    <w:rPr>
      <w:rFonts w:ascii="Tahoma" w:hAnsi="Tahoma" w:cs="Tahoma"/>
      <w:sz w:val="16"/>
      <w:szCs w:val="16"/>
    </w:rPr>
  </w:style>
  <w:style w:type="paragraph" w:styleId="Kommentarthema">
    <w:name w:val="Kommentarthema"/>
    <w:basedOn w:val="Kommentartext"/>
    <w:next w:val="Kommentartext"/>
    <w:qFormat/>
    <w:pPr/>
    <w:rPr>
      <w:b/>
      <w:bCs/>
    </w:rPr>
  </w:style>
  <w:style w:type="paragraph" w:styleId="Dokumentstruktur">
    <w:name w:val="Dokumentstruktur"/>
    <w:basedOn w:val="Normal"/>
    <w:qFormat/>
    <w:pPr>
      <w:shd w:fill="000080" w:val="clear"/>
    </w:pPr>
    <w:rPr>
      <w:rFonts w:ascii="Tahoma" w:hAnsi="Tahoma" w:cs="Tahoma"/>
    </w:rPr>
  </w:style>
  <w:style w:type="paragraph" w:styleId="TableCell">
    <w:name w:val="Table Cell"/>
    <w:basedOn w:val="Normal"/>
    <w:qFormat/>
    <w:pPr>
      <w:suppressAutoHyphens w:val="true"/>
      <w:spacing w:before="0" w:after="240"/>
    </w:pPr>
    <w:rPr>
      <w:rFonts w:ascii="Arial" w:hAnsi="Arial" w:eastAsia="MS Mincho;ＭＳ 明朝" w:cs="Arial"/>
      <w:sz w:val="18"/>
      <w:szCs w:val="22"/>
      <w:lang w:val="en-US"/>
    </w:rPr>
  </w:style>
  <w:style w:type="paragraph" w:styleId="Listenfortsetzung">
    <w:name w:val="Listenfortsetzung"/>
    <w:basedOn w:val="Normal"/>
    <w:qFormat/>
    <w:pPr>
      <w:overflowPunct w:val="false"/>
      <w:autoSpaceDE w:val="false"/>
      <w:spacing w:before="0" w:after="120"/>
      <w:ind w:left="283" w:hanging="0"/>
      <w:contextualSpacing/>
      <w:textAlignment w:val="baseline"/>
    </w:pPr>
    <w:rPr/>
  </w:style>
  <w:style w:type="paragraph" w:styleId="Listemoyenne2Accent21">
    <w:name w:val="Liste moyenne 2 - Accent 21"/>
    <w:qFormat/>
    <w:pPr>
      <w:widowControl/>
      <w:bidi w:val="0"/>
    </w:pPr>
    <w:rPr>
      <w:rFonts w:ascii="Times New Roman" w:hAnsi="Times New Roman" w:eastAsia="Times New Roman" w:cs="Times New Roman"/>
      <w:color w:val="auto"/>
      <w:sz w:val="20"/>
      <w:szCs w:val="20"/>
      <w:lang w:val="en-GB" w:bidi="ar-SA" w:eastAsia="zh-CN"/>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Listennummer3">
    <w:name w:val="Listennummer 3"/>
    <w:basedOn w:val="Normal"/>
    <w:qFormat/>
    <w:pPr>
      <w:spacing w:lineRule="atLeast" w:line="230" w:before="0" w:after="240"/>
      <w:ind w:left="1200" w:hanging="400"/>
      <w:jc w:val="both"/>
    </w:pPr>
    <w:rPr>
      <w:rFonts w:ascii="Arial" w:hAnsi="Arial" w:eastAsia="MS Mincho;ＭＳ 明朝" w:cs="Arial"/>
      <w:lang w:val="en-US" w:eastAsia="ja-JP"/>
    </w:rPr>
  </w:style>
  <w:style w:type="paragraph" w:styleId="Listennummer4">
    <w:name w:val="Listennummer 4"/>
    <w:basedOn w:val="Normal"/>
    <w:qFormat/>
    <w:pPr>
      <w:spacing w:lineRule="atLeast" w:line="230" w:before="0" w:after="240"/>
      <w:ind w:left="1600" w:hanging="400"/>
      <w:jc w:val="both"/>
    </w:pPr>
    <w:rPr>
      <w:rFonts w:ascii="Arial" w:hAnsi="Arial" w:eastAsia="MS Mincho;ＭＳ 明朝" w:cs="Arial"/>
      <w:lang w:val="en-US" w:eastAsia="ja-JP"/>
    </w:rPr>
  </w:style>
  <w:style w:type="paragraph" w:styleId="Listenfortsetzung2">
    <w:name w:val="Listenfortsetzung 2"/>
    <w:basedOn w:val="Listenfortsetzung"/>
    <w:qFormat/>
    <w:pPr>
      <w:overflowPunct w:val="true"/>
      <w:autoSpaceDE w:val="true"/>
      <w:spacing w:lineRule="atLeast" w:line="230" w:before="0" w:after="240"/>
      <w:ind w:left="800" w:hanging="400"/>
      <w:contextualSpacing w:val="false"/>
      <w:jc w:val="both"/>
      <w:textAlignment w:val="auto"/>
    </w:pPr>
    <w:rPr>
      <w:rFonts w:ascii="Arial" w:hAnsi="Arial" w:eastAsia="MS Mincho;ＭＳ 明朝" w:cs="Arial"/>
      <w:lang w:val="en-US" w:eastAsia="ja-JP"/>
    </w:rPr>
  </w:style>
  <w:style w:type="paragraph" w:styleId="Listenfortsetzung3">
    <w:name w:val="Listenfortsetzung 3"/>
    <w:basedOn w:val="Listenfortsetzung"/>
    <w:qFormat/>
    <w:pPr>
      <w:overflowPunct w:val="true"/>
      <w:autoSpaceDE w:val="true"/>
      <w:spacing w:lineRule="atLeast" w:line="230" w:before="0" w:after="240"/>
      <w:ind w:left="1200" w:hanging="400"/>
      <w:contextualSpacing w:val="false"/>
      <w:jc w:val="both"/>
      <w:textAlignment w:val="auto"/>
    </w:pPr>
    <w:rPr>
      <w:rFonts w:ascii="Arial" w:hAnsi="Arial" w:eastAsia="MS Mincho;ＭＳ 明朝" w:cs="Arial"/>
      <w:lang w:val="en-US" w:eastAsia="ja-JP"/>
    </w:rPr>
  </w:style>
  <w:style w:type="paragraph" w:styleId="Listenfortsetzung4">
    <w:name w:val="Listenfortsetzung 4"/>
    <w:basedOn w:val="Listenfortsetzung"/>
    <w:qFormat/>
    <w:pPr>
      <w:overflowPunct w:val="true"/>
      <w:autoSpaceDE w:val="true"/>
      <w:spacing w:lineRule="atLeast" w:line="230" w:before="0" w:after="240"/>
      <w:ind w:left="1600" w:hanging="400"/>
      <w:contextualSpacing w:val="false"/>
      <w:jc w:val="both"/>
      <w:textAlignment w:val="auto"/>
    </w:pPr>
    <w:rPr>
      <w:rFonts w:ascii="Arial" w:hAnsi="Arial" w:eastAsia="MS Mincho;ＭＳ 明朝" w:cs="Arial"/>
      <w:lang w:val="en-US" w:eastAsia="ja-JP"/>
    </w:rPr>
  </w:style>
  <w:style w:type="paragraph" w:styleId="Beschriftung">
    <w:name w:val="Beschriftung"/>
    <w:basedOn w:val="Normal"/>
    <w:next w:val="Normal"/>
    <w:qFormat/>
    <w:pPr>
      <w:overflowPunct w:val="false"/>
      <w:autoSpaceDE w:val="false"/>
      <w:textAlignment w:val="baseline"/>
    </w:pPr>
    <w:rPr>
      <w:b/>
      <w:bCs/>
    </w:rPr>
  </w:style>
  <w:style w:type="paragraph" w:styleId="Fields">
    <w:name w:val="fields"/>
    <w:basedOn w:val="Normal"/>
    <w:qFormat/>
    <w:pPr>
      <w:spacing w:before="0" w:after="0"/>
      <w:ind w:left="720" w:hanging="360"/>
    </w:pPr>
    <w:rPr>
      <w:rFonts w:ascii="Arial" w:hAnsi="Arial" w:cs="Arial"/>
      <w:lang w:eastAsia="ja-JP"/>
    </w:rPr>
  </w:style>
  <w:style w:type="paragraph" w:styleId="Atom">
    <w:name w:val="Atom"/>
    <w:basedOn w:val="Normal"/>
    <w:qFormat/>
    <w:pPr>
      <w:keepLines/>
      <w:spacing w:before="0" w:after="220"/>
    </w:pPr>
    <w:rPr>
      <w:rFonts w:ascii="Arial" w:hAnsi="Arial" w:cs="Arial"/>
      <w:lang w:eastAsia="ja-JP"/>
    </w:rPr>
  </w:style>
  <w:style w:type="paragraph" w:styleId="Lastfield">
    <w:name w:val="lastfield"/>
    <w:basedOn w:val="Fields"/>
    <w:qFormat/>
    <w:pPr>
      <w:spacing w:before="0" w:after="220"/>
      <w:jc w:val="both"/>
    </w:pPr>
    <w:rPr>
      <w:rFonts w:eastAsia="Batang;바탕"/>
      <w:lang w:eastAsia="ko-KR"/>
    </w:rPr>
  </w:style>
  <w:style w:type="paragraph" w:styleId="Textkrper3">
    <w:name w:val="Textkörper 3"/>
    <w:basedOn w:val="Normal"/>
    <w:qFormat/>
    <w:pPr>
      <w:spacing w:before="0" w:after="0"/>
    </w:pPr>
    <w:rPr>
      <w:rFonts w:eastAsia="바탕"/>
      <w:sz w:val="24"/>
    </w:rPr>
  </w:style>
  <w:style w:type="paragraph" w:styleId="StandardWeb">
    <w:name w:val="Standard (Web)"/>
    <w:basedOn w:val="Normal"/>
    <w:qFormat/>
    <w:pPr>
      <w:spacing w:before="280" w:after="280"/>
    </w:pPr>
    <w:rPr>
      <w:rFonts w:ascii="Times" w:hAnsi="Times" w:eastAsia="MS Mincho;ＭＳ 明朝" w:cs="Times"/>
      <w:lang w:val="en-US"/>
    </w:rPr>
  </w:style>
  <w:style w:type="paragraph" w:styleId="HTMLVorformatiert">
    <w:name w:val="HTML Vorformatiert"/>
    <w:basedOn w:val="Normal"/>
    <w:qFormat/>
    <w:pPr>
      <w:spacing w:before="0" w:after="0"/>
      <w:jc w:val="both"/>
    </w:pPr>
    <w:rPr>
      <w:rFonts w:ascii="Courier New" w:hAnsi="Courier New" w:cs="Courier New"/>
      <w:lang w:val="en-US"/>
    </w:rPr>
  </w:style>
  <w:style w:type="paragraph" w:styleId="Textkrper2">
    <w:name w:val="Textkörper 2"/>
    <w:basedOn w:val="Normal"/>
    <w:qFormat/>
    <w:pPr>
      <w:spacing w:before="0" w:after="0"/>
      <w:ind w:left="1267" w:hanging="0"/>
      <w:jc w:val="both"/>
    </w:pPr>
    <w:rPr>
      <w:rFonts w:ascii="Arial" w:hAnsi="Arial" w:eastAsia="바탕" w:cs="Arial"/>
      <w:lang w:val="en-US"/>
    </w:rPr>
  </w:style>
  <w:style w:type="paragraph" w:styleId="Textkrpereinzug2">
    <w:name w:val="Textkörpereinzug 2"/>
    <w:basedOn w:val="Normal"/>
    <w:qFormat/>
    <w:pPr>
      <w:spacing w:before="0" w:after="120"/>
      <w:ind w:left="1170" w:hanging="450"/>
      <w:jc w:val="both"/>
    </w:pPr>
    <w:rPr>
      <w:rFonts w:eastAsia="바탕"/>
      <w:lang w:val="en-US"/>
    </w:rPr>
  </w:style>
  <w:style w:type="paragraph" w:styleId="Textkrpereinzug3">
    <w:name w:val="Textkörpereinzug 3"/>
    <w:basedOn w:val="Normal"/>
    <w:qFormat/>
    <w:pPr>
      <w:spacing w:before="0" w:after="120"/>
      <w:ind w:left="720" w:hanging="0"/>
      <w:jc w:val="both"/>
    </w:pPr>
    <w:rPr>
      <w:rFonts w:eastAsia="바탕"/>
      <w:lang w:val="en-US"/>
    </w:rPr>
  </w:style>
  <w:style w:type="paragraph" w:styleId="Blocktext">
    <w:name w:val="Blocktext"/>
    <w:basedOn w:val="Normal"/>
    <w:qFormat/>
    <w:pPr>
      <w:spacing w:before="0" w:after="120"/>
      <w:ind w:left="2880" w:right="3586" w:hanging="0"/>
      <w:jc w:val="center"/>
    </w:pPr>
    <w:rPr>
      <w:rFonts w:ascii="Palatino" w:hAnsi="Palatino" w:eastAsia="바탕" w:cs="Palatino"/>
      <w:b/>
      <w:u w:val="single"/>
      <w:lang w:val="en-US"/>
    </w:rPr>
  </w:style>
  <w:style w:type="paragraph" w:styleId="TextBodyIndent">
    <w:name w:val="Body Text Indent"/>
    <w:basedOn w:val="Normal"/>
    <w:pPr>
      <w:spacing w:before="0" w:after="120"/>
      <w:ind w:left="360" w:hanging="0"/>
      <w:jc w:val="both"/>
    </w:pPr>
    <w:rPr>
      <w:rFonts w:ascii="Palatino" w:hAnsi="Palatino" w:eastAsia="바탕" w:cs="Palatino"/>
      <w:lang w:val="en-US"/>
    </w:rPr>
  </w:style>
  <w:style w:type="paragraph" w:styleId="NurText">
    <w:name w:val="Nur Text"/>
    <w:basedOn w:val="Normal"/>
    <w:qFormat/>
    <w:pPr>
      <w:widowControl w:val="false"/>
      <w:autoSpaceDE w:val="false"/>
      <w:spacing w:before="0" w:after="0"/>
      <w:jc w:val="both"/>
    </w:pPr>
    <w:rPr>
      <w:rFonts w:ascii="바탕" w:hAnsi="바탕" w:eastAsia="바탕" w:cs="Courier New"/>
      <w:kern w:val="2"/>
      <w:lang w:val="en-US" w:eastAsia="ko-KR"/>
    </w:rPr>
  </w:style>
  <w:style w:type="paragraph" w:styleId="Rvision1">
    <w:name w:val="Révision1"/>
    <w:qFormat/>
    <w:pPr>
      <w:widowControl/>
      <w:bidi w:val="0"/>
    </w:pPr>
    <w:rPr>
      <w:rFonts w:ascii="Times New Roman" w:hAnsi="Times New Roman" w:eastAsia="Times New Roman" w:cs="Times New Roman"/>
      <w:color w:val="auto"/>
      <w:sz w:val="20"/>
      <w:szCs w:val="20"/>
      <w:lang w:val="en-GB" w:bidi="ar-SA" w:eastAsia="zh-CN"/>
    </w:rPr>
  </w:style>
  <w:style w:type="paragraph" w:styleId="Figuretitle">
    <w:name w:val="Figure title"/>
    <w:basedOn w:val="Normal"/>
    <w:next w:val="Normal"/>
    <w:qFormat/>
    <w:pPr>
      <w:suppressAutoHyphens w:val="true"/>
      <w:spacing w:lineRule="atLeast" w:line="230" w:before="220" w:after="220"/>
      <w:jc w:val="center"/>
    </w:pPr>
    <w:rPr>
      <w:rFonts w:ascii="Arial" w:hAnsi="Arial" w:eastAsia="MS Mincho;ＭＳ 明朝" w:cs="Arial"/>
      <w:b/>
      <w:bCs/>
      <w:lang w:val="en-US" w:eastAsia="ja-JP"/>
    </w:rPr>
  </w:style>
  <w:style w:type="paragraph" w:styleId="Note">
    <w:name w:val="Note"/>
    <w:basedOn w:val="Normal"/>
    <w:next w:val="Normal"/>
    <w:qFormat/>
    <w:pPr>
      <w:spacing w:lineRule="atLeast" w:line="210" w:before="0" w:after="240"/>
      <w:jc w:val="both"/>
    </w:pPr>
    <w:rPr>
      <w:rFonts w:ascii="Arial" w:hAnsi="Arial" w:eastAsia="MS Mincho;ＭＳ 明朝" w:cs="Arial"/>
      <w:sz w:val="18"/>
      <w:szCs w:val="18"/>
      <w:lang w:val="en-US" w:eastAsia="ja-JP"/>
    </w:rPr>
  </w:style>
  <w:style w:type="paragraph" w:styleId="Tabletitle">
    <w:name w:val="Table title"/>
    <w:basedOn w:val="Normal"/>
    <w:next w:val="Normal"/>
    <w:qFormat/>
    <w:pPr>
      <w:keepNext w:val="true"/>
      <w:suppressAutoHyphens w:val="true"/>
      <w:spacing w:lineRule="exact" w:line="230" w:before="120" w:after="120"/>
      <w:jc w:val="center"/>
    </w:pPr>
    <w:rPr>
      <w:rFonts w:ascii="Arial" w:hAnsi="Arial" w:eastAsia="MS Mincho;ＭＳ 明朝" w:cs="Arial"/>
      <w:b/>
      <w:bCs/>
      <w:lang w:val="en-US" w:eastAsia="ja-JP"/>
    </w:rPr>
  </w:style>
  <w:style w:type="paragraph" w:styleId="Paragraphedeliste1">
    <w:name w:val="Paragraphe de liste1"/>
    <w:basedOn w:val="Normal"/>
    <w:qFormat/>
    <w:pPr>
      <w:spacing w:before="0" w:after="0"/>
      <w:ind w:left="720" w:hanging="0"/>
      <w:contextualSpacing/>
      <w:jc w:val="both"/>
    </w:pPr>
    <w:rPr>
      <w:rFonts w:eastAsia="MS ??;Arial Unicode MS"/>
      <w:sz w:val="24"/>
      <w:szCs w:val="24"/>
      <w:lang w:val="en-US"/>
    </w:rPr>
  </w:style>
  <w:style w:type="paragraph" w:styleId="A2">
    <w:name w:val="a2"/>
    <w:basedOn w:val="Heading2"/>
    <w:next w:val="Normal"/>
    <w:qFormat/>
    <w:pPr>
      <w:keepLines w:val="false"/>
      <w:numPr>
        <w:ilvl w:val="0"/>
        <w:numId w:val="2"/>
      </w:numPr>
      <w:suppressAutoHyphens w:val="true"/>
      <w:spacing w:lineRule="exact" w:line="270" w:before="270" w:after="240"/>
      <w:outlineLvl w:val="9"/>
    </w:pPr>
    <w:rPr>
      <w:rFonts w:eastAsia="MS Mincho;ＭＳ 明朝"/>
      <w:b/>
      <w:sz w:val="24"/>
      <w:lang w:eastAsia="ja-JP"/>
    </w:rPr>
  </w:style>
  <w:style w:type="paragraph" w:styleId="A3">
    <w:name w:val="a3"/>
    <w:basedOn w:val="Heading3"/>
    <w:next w:val="Normal"/>
    <w:qFormat/>
    <w:pPr>
      <w:keepLines w:val="false"/>
      <w:numPr>
        <w:ilvl w:val="0"/>
        <w:numId w:val="2"/>
      </w:numPr>
      <w:suppressAutoHyphens w:val="true"/>
      <w:spacing w:lineRule="exact" w:line="250" w:before="60" w:after="240"/>
      <w:outlineLvl w:val="9"/>
    </w:pPr>
    <w:rPr>
      <w:rFonts w:eastAsia="MS Mincho;ＭＳ 明朝"/>
      <w:b/>
      <w:sz w:val="22"/>
      <w:lang w:eastAsia="ja-JP"/>
    </w:rPr>
  </w:style>
  <w:style w:type="paragraph" w:styleId="A4">
    <w:name w:val="a4"/>
    <w:basedOn w:val="Heading4"/>
    <w:next w:val="Normal"/>
    <w:qFormat/>
    <w:pPr>
      <w:keepLines w:val="false"/>
      <w:numPr>
        <w:ilvl w:val="0"/>
        <w:numId w:val="2"/>
      </w:numPr>
      <w:suppressAutoHyphens w:val="true"/>
      <w:spacing w:lineRule="exact" w:line="230" w:before="60" w:after="240"/>
      <w:outlineLvl w:val="9"/>
    </w:pPr>
    <w:rPr>
      <w:rFonts w:eastAsia="MS Mincho;ＭＳ 明朝"/>
      <w:b/>
      <w:sz w:val="20"/>
      <w:lang w:eastAsia="ja-JP"/>
    </w:rPr>
  </w:style>
  <w:style w:type="paragraph" w:styleId="A5">
    <w:name w:val="a5"/>
    <w:basedOn w:val="Heading5"/>
    <w:next w:val="Normal"/>
    <w:qFormat/>
    <w:pPr>
      <w:keepLines w:val="false"/>
      <w:numPr>
        <w:ilvl w:val="0"/>
        <w:numId w:val="2"/>
      </w:numPr>
      <w:suppressAutoHyphens w:val="true"/>
      <w:spacing w:lineRule="exact" w:line="230" w:before="60" w:after="240"/>
      <w:outlineLvl w:val="9"/>
    </w:pPr>
    <w:rPr>
      <w:rFonts w:eastAsia="MS Mincho;ＭＳ 明朝"/>
      <w:b/>
      <w:sz w:val="20"/>
      <w:lang w:eastAsia="ja-JP"/>
    </w:rPr>
  </w:style>
  <w:style w:type="paragraph" w:styleId="A6">
    <w:name w:val="a6"/>
    <w:basedOn w:val="Heading6"/>
    <w:next w:val="Normal"/>
    <w:qFormat/>
    <w:pPr>
      <w:keepLines w:val="false"/>
      <w:numPr>
        <w:ilvl w:val="0"/>
        <w:numId w:val="2"/>
      </w:numPr>
      <w:suppressAutoHyphens w:val="true"/>
      <w:spacing w:lineRule="exact" w:line="230" w:before="60" w:after="240"/>
      <w:outlineLvl w:val="9"/>
    </w:pPr>
    <w:rPr>
      <w:rFonts w:eastAsia="MS Mincho;ＭＳ 明朝"/>
      <w:b/>
      <w:lang w:eastAsia="ja-JP"/>
    </w:rPr>
  </w:style>
  <w:style w:type="paragraph" w:styleId="ANNEX">
    <w:name w:val="ANNEX"/>
    <w:basedOn w:val="Normal"/>
    <w:next w:val="Normal"/>
    <w:qFormat/>
    <w:pPr>
      <w:keepNext w:val="true"/>
      <w:pageBreakBefore/>
      <w:numPr>
        <w:ilvl w:val="0"/>
        <w:numId w:val="2"/>
      </w:numPr>
      <w:spacing w:lineRule="exact" w:line="310" w:before="0" w:after="760"/>
      <w:jc w:val="center"/>
      <w:outlineLvl w:val="0"/>
    </w:pPr>
    <w:rPr>
      <w:rFonts w:ascii="Arial" w:hAnsi="Arial" w:eastAsia="MS Mincho;ＭＳ 明朝" w:cs="Arial"/>
      <w:b/>
      <w:sz w:val="28"/>
      <w:lang w:eastAsia="ja-JP"/>
    </w:rPr>
  </w:style>
  <w:style w:type="paragraph" w:styleId="ZzLc5">
    <w:name w:val="zzLc5"/>
    <w:basedOn w:val="Normal"/>
    <w:next w:val="Normal"/>
    <w:qFormat/>
    <w:pPr>
      <w:spacing w:lineRule="atLeast" w:line="230" w:before="0" w:after="240"/>
    </w:pPr>
    <w:rPr>
      <w:rFonts w:ascii="Arial" w:hAnsi="Arial" w:eastAsia="MS Mincho;ＭＳ 明朝" w:cs="Arial"/>
      <w:lang w:eastAsia="ja-JP"/>
    </w:rPr>
  </w:style>
  <w:style w:type="paragraph" w:styleId="ZzLc6">
    <w:name w:val="zzLc6"/>
    <w:basedOn w:val="Normal"/>
    <w:next w:val="Normal"/>
    <w:qFormat/>
    <w:pPr>
      <w:spacing w:lineRule="atLeast" w:line="230" w:before="0" w:after="240"/>
    </w:pPr>
    <w:rPr>
      <w:rFonts w:ascii="Arial" w:hAnsi="Arial" w:eastAsia="MS Mincho;ＭＳ 明朝" w:cs="Arial"/>
      <w:lang w:eastAsia="ja-JP"/>
    </w:rPr>
  </w:style>
  <w:style w:type="paragraph" w:styleId="ColorfulListAccent11">
    <w:name w:val="Colorful List - Accent 11"/>
    <w:basedOn w:val="Normal"/>
    <w:qFormat/>
    <w:pPr>
      <w:spacing w:before="0" w:after="240"/>
      <w:ind w:left="720" w:hanging="0"/>
      <w:contextualSpacing/>
    </w:pPr>
    <w:rPr>
      <w:rFonts w:ascii="Arial" w:hAnsi="Arial" w:cs="Arial"/>
      <w:szCs w:val="22"/>
      <w:lang w:val="en-US" w:bidi="en-US"/>
    </w:rPr>
  </w:style>
  <w:style w:type="paragraph" w:styleId="Terms">
    <w:name w:val="Term(s)"/>
    <w:basedOn w:val="Normal"/>
    <w:next w:val="Normal"/>
    <w:qFormat/>
    <w:pPr>
      <w:keepNext w:val="true"/>
      <w:suppressAutoHyphens w:val="true"/>
      <w:spacing w:lineRule="atLeast" w:line="230" w:before="0" w:after="0"/>
    </w:pPr>
    <w:rPr>
      <w:rFonts w:ascii="Arial" w:hAnsi="Arial" w:eastAsia="MS Mincho;ＭＳ 明朝" w:cs="Arial"/>
      <w:b/>
      <w:bCs/>
      <w:lang w:val="en-US" w:eastAsia="ja-JP"/>
    </w:rPr>
  </w:style>
  <w:style w:type="paragraph" w:styleId="TermNum">
    <w:name w:val="TermNum"/>
    <w:basedOn w:val="Normal"/>
    <w:next w:val="Terms"/>
    <w:qFormat/>
    <w:pPr>
      <w:keepNext w:val="true"/>
      <w:spacing w:lineRule="atLeast" w:line="230" w:before="0" w:after="0"/>
      <w:jc w:val="both"/>
    </w:pPr>
    <w:rPr>
      <w:rFonts w:ascii="Arial" w:hAnsi="Arial" w:eastAsia="MS Mincho;ＭＳ 明朝" w:cs="Arial"/>
      <w:b/>
      <w:bCs/>
      <w:lang w:val="en-US" w:eastAsia="ja-JP"/>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Guidance">
    <w:name w:val="Guidance"/>
    <w:basedOn w:val="Normal"/>
    <w:qFormat/>
    <w:pPr/>
    <w:rPr>
      <w:rFonts w:eastAsia="MS Mincho;ＭＳ 明朝"/>
      <w:i/>
      <w:color w:val="0000FF"/>
    </w:rPr>
  </w:style>
  <w:style w:type="paragraph" w:styleId="Sansinterligne1">
    <w:name w:val="Sans interligne1"/>
    <w:qFormat/>
    <w:pPr>
      <w:widowControl/>
      <w:bidi w:val="0"/>
    </w:pPr>
    <w:rPr>
      <w:rFonts w:ascii="Times New Roman" w:hAnsi="Times New Roman" w:eastAsia="Times New Roman" w:cs="Times New Roman"/>
      <w:color w:val="auto"/>
      <w:sz w:val="20"/>
      <w:szCs w:val="20"/>
      <w:lang w:val="en-GB" w:bidi="ar-SA" w:eastAsia="zh-CN"/>
    </w:rPr>
  </w:style>
  <w:style w:type="paragraph" w:styleId="AltChangeList">
    <w:name w:val="AltChangeList"/>
    <w:next w:val="Normal"/>
    <w:qFormat/>
    <w:pPr>
      <w:widowControl/>
      <w:numPr>
        <w:ilvl w:val="0"/>
        <w:numId w:val="7"/>
      </w:numPr>
      <w:shd w:fill="FFFF99" w:val="clear"/>
      <w:bidi w:val="0"/>
      <w:spacing w:before="180" w:after="0"/>
    </w:pPr>
    <w:rPr>
      <w:rFonts w:ascii="Tahoma" w:hAnsi="Tahoma" w:eastAsia="Times New Roman" w:cs="Tahoma"/>
      <w:b/>
      <w:color w:val="993300"/>
      <w:sz w:val="20"/>
      <w:szCs w:val="20"/>
      <w:lang w:val="en-US" w:bidi="ar-SA" w:eastAsia="zh-CN"/>
    </w:rPr>
  </w:style>
  <w:style w:type="paragraph" w:styleId="DefaultParagraphFontParaCharCharChar">
    <w:name w:val="Default Paragraph Font Para Char Char Char"/>
    <w:basedOn w:val="Normal"/>
    <w:qFormat/>
    <w:pPr>
      <w:spacing w:lineRule="exact" w:line="240" w:before="0" w:after="160"/>
    </w:pPr>
    <w:rPr>
      <w:rFonts w:ascii="Arial" w:hAnsi="Arial" w:eastAsia="SimSun;宋体" w:cs="Arial"/>
      <w:szCs w:val="22"/>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cs.ed.ac.uk/home/mxr/gfx/2d/GIF87a.txt" TargetMode="External"/><Relationship Id="rId3" Type="http://schemas.openxmlformats.org/officeDocument/2006/relationships/hyperlink" Target="http://www.w3.org/TR/2004/WD-SVG12-20041027/" TargetMode="External"/><Relationship Id="rId4" Type="http://schemas.openxmlformats.org/officeDocument/2006/relationships/hyperlink" Target="http://www.w3.org/TR/2004/WD-SVGMobile12-20040813/" TargetMode="External"/><Relationship Id="rId5" Type="http://schemas.openxmlformats.org/officeDocument/2006/relationships/hyperlink" Target="http://www.openmobilealliance.org/tech/affiliates/wap/wap-277-xhtmlmp-20011029-a.pdf" TargetMode="External"/><Relationship Id="rId6" Type="http://schemas.openxmlformats.org/officeDocument/2006/relationships/hyperlink" Target="http://www.openmobilealliance.org/tech/affiliates/LicenseAgreement.asp?DocName=/wap/wap-235-pushota-20010425-a.pdf" TargetMode="External"/><Relationship Id="rId7" Type="http://schemas.openxmlformats.org/officeDocument/2006/relationships/hyperlink" Target="http://www.openmobilealliance.org/tech/omna/omna-push-app-id.htm" TargetMode="External"/><Relationship Id="rId8" Type="http://schemas.openxmlformats.org/officeDocument/2006/relationships/oleObject" Target="embeddings/oleObject1.bin"/><Relationship Id="rId9" Type="http://schemas.openxmlformats.org/officeDocument/2006/relationships/image" Target="media/image1.wmf"/><Relationship Id="rId10" Type="http://schemas.openxmlformats.org/officeDocument/2006/relationships/hyperlink" Target="http://www.w3.org/2001/XMLSchema-instance" TargetMode="External"/><Relationship Id="rId11" Type="http://schemas.openxmlformats.org/officeDocument/2006/relationships/hyperlink" Target="http://www.example.com/3gpp/mbms/session1.sdp" TargetMode="External"/><Relationship Id="rId12" Type="http://schemas.openxmlformats.org/officeDocument/2006/relationships/hyperlink" Target="http://www.example.com/3gpp/mbms/sec-descript" TargetMode="External"/><Relationship Id="rId13" Type="http://schemas.openxmlformats.org/officeDocument/2006/relationships/hyperlink" Target="http://www.example.com/3gpp/mbms/session1.sdp" TargetMode="External"/><Relationship Id="rId14" Type="http://schemas.openxmlformats.org/officeDocument/2006/relationships/hyperlink" Target="http://www.w3.org/2001/XMLSchema-instance" TargetMode="External"/><Relationship Id="rId15" Type="http://schemas.openxmlformats.org/officeDocument/2006/relationships/hyperlink" Target="http://www.example.com/3gpp/mbms/session2.sdp"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\Program Files\Microsoft Office\Templates\3gpp\3gpp_70.dot</Template>
  <TotalTime>22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2013-01-22T14:45:00Z</dcterms:created>
  <dc:creator>Michael Sanders, John M Meredith</dc:creator>
  <dc:description/>
  <cp:keywords/>
  <dc:language>en-US</dc:language>
  <cp:lastModifiedBy>Thomas Stockhammer</cp:lastModifiedBy>
  <dcterms:modified xsi:type="dcterms:W3CDTF">2013-01-30T17:30:00Z</dcterms:modified>
  <cp:revision>4</cp:revision>
  <dc:subject/>
  <dc:title>3GPP Change Request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NokiaConfidentiality">
    <vt:lpwstr>Company Confidential</vt:lpwstr>
  </property>
  <property fmtid="{D5CDD505-2E9C-101B-9397-08002B2CF9AE}" pid="4" name="TitusGUID">
    <vt:lpwstr>cb4933a9-4857-4271-8ba1-b1e4d60a0f09</vt:lpwstr>
  </property>
</Properties>
</file>