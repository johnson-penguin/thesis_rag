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enter" w:pos="4819" w:leader="none"/>
          <w:tab w:val="right" w:pos="9071" w:leader="none"/>
          <w:tab w:val="right" w:pos="9214" w:leader="none"/>
        </w:tabs>
        <w:ind w:right="-1050" w:hanging="0"/>
        <w:rPr/>
      </w:pPr>
      <w:ins w:id="0" w:author="Paolo USAI" w:date="2002-11-27T21:18:00Z">
        <w:r>
          <w:rPr>
            <w:sz w:val="24"/>
            <w:lang w:val="en-US"/>
          </w:rPr>
          <w:t>Technical Specification Group Services and System Aspects</w:t>
        </w:r>
      </w:ins>
      <w:ins w:id="1" w:author="Paolo USAI" w:date="2002-11-27T21:18:00Z">
        <w:r>
          <w:rPr>
            <w:b/>
            <w:i/>
            <w:sz w:val="32"/>
          </w:rPr>
          <w:tab/>
          <w:t>TSGS#18(02)0</w:t>
        </w:r>
      </w:ins>
      <w:ins w:id="2" w:author="Paolo USAI" w:date="2002-11-28T10:58:00Z">
        <w:r>
          <w:rPr>
            <w:b/>
            <w:i/>
            <w:sz w:val="32"/>
          </w:rPr>
          <w:t>68</w:t>
        </w:r>
      </w:ins>
      <w:ins w:id="3" w:author="Paolo USAI" w:date="2002-11-27T21:18:00Z">
        <w:r>
          <w:rPr>
            <w:b/>
            <w:i/>
            <w:sz w:val="32"/>
          </w:rPr>
          <w:t>7</w:t>
        </w:r>
      </w:ins>
    </w:p>
    <w:p>
      <w:pPr>
        <w:pStyle w:val="Header"/>
        <w:tabs>
          <w:tab w:val="center" w:pos="4819" w:leader="none"/>
          <w:tab w:val="right" w:pos="9071" w:leader="none"/>
          <w:tab w:val="right" w:pos="9214" w:leader="none"/>
        </w:tabs>
        <w:ind w:right="-1050" w:hanging="0"/>
        <w:rPr>
          <w:sz w:val="24"/>
          <w:lang w:val="en-US"/>
          <w:ins w:id="6" w:author="Paolo USAI" w:date="2002-11-27T21:18:00Z"/>
        </w:rPr>
      </w:pPr>
      <w:ins w:id="5" w:author="Paolo USAI" w:date="2002-11-27T21:18:00Z">
        <w:r>
          <w:rPr>
            <w:sz w:val="24"/>
            <w:lang w:val="en-US"/>
          </w:rPr>
          <w:t>Meeting #18, New Orleans, USA, 9 - 12 December 2002</w:t>
        </w:r>
      </w:ins>
    </w:p>
    <w:p>
      <w:pPr>
        <w:pStyle w:val="Normal"/>
        <w:ind w:right="-1050" w:hanging="0"/>
        <w:rPr>
          <w:sz w:val="24"/>
          <w:lang w:val="en-US"/>
          <w:ins w:id="8" w:author="Paolo USAI" w:date="2002-11-27T21:18:00Z"/>
        </w:rPr>
      </w:pPr>
      <w:ins w:id="7" w:author="Paolo USAI" w:date="2002-11-27T21:18:00Z">
        <w:r>
          <w:rPr>
            <w:sz w:val="24"/>
            <w:lang w:val="en-US"/>
          </w:rPr>
        </w:r>
      </w:ins>
    </w:p>
    <w:p>
      <w:pPr>
        <w:pStyle w:val="Normal"/>
        <w:ind w:right="-1050" w:hanging="0"/>
        <w:rPr/>
      </w:pPr>
      <w:ins w:id="9" w:author="Paolo USAI" w:date="2002-11-27T21:18:00Z">
        <w:r>
          <w:rPr/>
        </w:r>
      </w:ins>
    </w:p>
    <w:p>
      <w:pPr>
        <w:pStyle w:val="Normal"/>
        <w:tabs>
          <w:tab w:val="clear" w:pos="720"/>
          <w:tab w:val="left" w:pos="2127" w:leader="none"/>
        </w:tabs>
        <w:spacing w:before="240" w:after="120"/>
        <w:ind w:left="2127" w:right="-1050" w:hanging="2127"/>
        <w:rPr>
          <w:rFonts w:ascii="Arial" w:hAnsi="Arial" w:cs="Arial"/>
          <w:b/>
          <w:b/>
          <w:sz w:val="24"/>
          <w:lang w:val="fr-FR"/>
          <w:ins w:id="12" w:author="Paolo USAI" w:date="2002-11-27T21:18:00Z"/>
        </w:rPr>
      </w:pPr>
      <w:ins w:id="11" w:author="Paolo USAI" w:date="2002-11-27T21:18:00Z">
        <w:r>
          <w:rPr>
            <w:rFonts w:cs="Arial" w:ascii="Arial" w:hAnsi="Arial"/>
            <w:b/>
            <w:sz w:val="24"/>
            <w:lang w:val="fr-FR"/>
          </w:rPr>
          <w:t>Source:</w:t>
          <w:tab/>
          <w:t>TSG-SA WG4</w:t>
        </w:r>
      </w:ins>
    </w:p>
    <w:p>
      <w:pPr>
        <w:pStyle w:val="Normal"/>
        <w:tabs>
          <w:tab w:val="clear" w:pos="720"/>
          <w:tab w:val="left" w:pos="2127" w:leader="none"/>
        </w:tabs>
        <w:spacing w:before="0" w:after="120"/>
        <w:ind w:left="2127" w:right="-1050" w:hanging="2127"/>
        <w:rPr>
          <w:rFonts w:ascii="Arial" w:hAnsi="Arial" w:cs="Arial"/>
          <w:ins w:id="15" w:author="Paolo USAI" w:date="2002-11-27T21:18:00Z"/>
          <w:b/>
          <w:b/>
          <w:sz w:val="24"/>
        </w:rPr>
      </w:pPr>
      <w:ins w:id="13" w:author="Paolo USAI" w:date="2002-11-27T21:18:00Z">
        <w:r>
          <w:rPr>
            <w:rFonts w:cs="Arial" w:ascii="Arial" w:hAnsi="Arial"/>
            <w:b/>
            <w:sz w:val="24"/>
          </w:rPr>
          <w:t>Title:</w:t>
          <w:tab/>
          <w:t xml:space="preserve">Work Item Description: </w:t>
        </w:r>
      </w:ins>
      <w:ins w:id="14" w:author="Paolo USAI" w:date="2002-11-27T21:19:00Z">
        <w:r>
          <w:rPr>
            <w:rFonts w:cs="Arial" w:ascii="Arial" w:hAnsi="Arial"/>
            <w:b/>
            <w:bCs/>
            <w:sz w:val="24"/>
          </w:rPr>
          <w:t>Codec Work to Support Speech Recognition Framework for Automated Voice Services</w:t>
        </w:r>
      </w:ins>
    </w:p>
    <w:p>
      <w:pPr>
        <w:pStyle w:val="Normal"/>
        <w:tabs>
          <w:tab w:val="clear" w:pos="720"/>
          <w:tab w:val="left" w:pos="2127" w:leader="none"/>
        </w:tabs>
        <w:spacing w:before="0" w:after="120"/>
        <w:ind w:left="2127" w:right="-1050" w:hanging="2127"/>
        <w:rPr>
          <w:rFonts w:ascii="Arial" w:hAnsi="Arial" w:cs="Arial"/>
          <w:ins w:id="17" w:author="Paolo USAI" w:date="2002-11-27T21:18:00Z"/>
          <w:b/>
          <w:b/>
          <w:sz w:val="24"/>
        </w:rPr>
      </w:pPr>
      <w:ins w:id="16" w:author="Paolo USAI" w:date="2002-11-27T21:18:00Z">
        <w:r>
          <w:rPr>
            <w:rFonts w:cs="Arial" w:ascii="Arial" w:hAnsi="Arial"/>
            <w:b/>
            <w:sz w:val="24"/>
          </w:rPr>
          <w:t>Document for:</w:t>
          <w:tab/>
          <w:t>Approval</w:t>
        </w:r>
      </w:ins>
    </w:p>
    <w:p>
      <w:pPr>
        <w:pStyle w:val="Normal"/>
        <w:pBdr>
          <w:bottom w:val="single" w:sz="4" w:space="1" w:color="000000"/>
        </w:pBdr>
        <w:tabs>
          <w:tab w:val="clear" w:pos="720"/>
          <w:tab w:val="left" w:pos="2127" w:leader="none"/>
        </w:tabs>
        <w:spacing w:before="0" w:after="120"/>
        <w:ind w:left="2127" w:right="-1050" w:hanging="2127"/>
        <w:rPr>
          <w:rFonts w:ascii="Arial" w:hAnsi="Arial" w:cs="Arial"/>
          <w:ins w:id="19" w:author="Paolo USAI" w:date="2002-11-27T21:18:00Z"/>
          <w:b/>
          <w:b/>
          <w:sz w:val="24"/>
        </w:rPr>
      </w:pPr>
      <w:ins w:id="18" w:author="Paolo USAI" w:date="2002-11-27T21:18:00Z">
        <w:r>
          <w:rPr>
            <w:rFonts w:cs="Arial" w:ascii="Arial" w:hAnsi="Arial"/>
            <w:b/>
            <w:sz w:val="24"/>
          </w:rPr>
          <w:t>Agenda Item:</w:t>
          <w:tab/>
          <w:t>7.4.3</w:t>
        </w:r>
      </w:ins>
    </w:p>
    <w:p>
      <w:pPr>
        <w:pStyle w:val="Normal"/>
        <w:widowControl w:val="false"/>
        <w:tabs>
          <w:tab w:val="clear" w:pos="720"/>
          <w:tab w:val="right" w:pos="8222" w:leader="none"/>
        </w:tabs>
        <w:spacing w:lineRule="atLeast" w:line="240"/>
        <w:rPr>
          <w:rFonts w:ascii="Arial" w:hAnsi="Arial" w:cs="Arial"/>
          <w:ins w:id="21" w:author="Paolo USAI" w:date="2002-11-27T21:18:00Z"/>
          <w:b/>
          <w:b/>
          <w:sz w:val="24"/>
        </w:rPr>
      </w:pPr>
      <w:ins w:id="20" w:author="Paolo USAI" w:date="2002-11-27T21:18:00Z">
        <w:r>
          <w:rPr>
            <w:rFonts w:cs="Arial" w:ascii="Arial" w:hAnsi="Arial"/>
            <w:b/>
            <w:sz w:val="24"/>
          </w:rPr>
        </w:r>
      </w:ins>
    </w:p>
    <w:p>
      <w:pPr>
        <w:pStyle w:val="Normal"/>
        <w:tabs>
          <w:tab w:val="clear" w:pos="720"/>
          <w:tab w:val="right" w:pos="9214" w:leader="none"/>
        </w:tabs>
        <w:rPr>
          <w:rFonts w:ascii="Arial" w:hAnsi="Arial" w:cs="Arial"/>
          <w:ins w:id="23" w:author="Paolo USAI" w:date="2002-11-27T21:18:00Z"/>
          <w:b/>
          <w:b/>
        </w:rPr>
      </w:pPr>
      <w:ins w:id="22" w:author="Paolo USAI" w:date="2002-11-27T21:18:00Z">
        <w:r>
          <w:rPr>
            <w:rFonts w:cs="Arial" w:ascii="Arial" w:hAnsi="Arial"/>
            <w:b/>
          </w:rPr>
        </w:r>
      </w:ins>
    </w:p>
    <w:p>
      <w:pPr>
        <w:pStyle w:val="Normal"/>
        <w:rPr/>
      </w:pPr>
      <w:r>
        <w:rPr/>
        <w:t xml:space="preserve">TSG-SA WG </w:t>
      </w:r>
      <w:ins w:id="24" w:author="David Pearce" w:date="2002-10-01T17:25:00Z">
        <w:r>
          <w:rPr/>
          <w:t>4</w:t>
        </w:r>
      </w:ins>
      <w:del w:id="25" w:author="David Pearce" w:date="2002-10-01T17:25:00Z">
        <w:r>
          <w:rPr/>
          <w:delText>1</w:delText>
        </w:r>
      </w:del>
      <w:r>
        <w:rPr/>
        <w:t xml:space="preserve"> (</w:t>
      </w:r>
      <w:ins w:id="26" w:author="David Pearce" w:date="2002-10-01T17:25:00Z">
        <w:r>
          <w:rPr/>
          <w:t>Codec</w:t>
        </w:r>
      </w:ins>
      <w:del w:id="27" w:author="David Pearce" w:date="2002-10-01T17:25:00Z">
        <w:r>
          <w:rPr/>
          <w:delText>Services</w:delText>
        </w:r>
      </w:del>
      <w:r>
        <w:rPr/>
        <w:t>) meeting #</w:t>
      </w:r>
      <w:ins w:id="28" w:author="David Pearce" w:date="2002-10-01T17:24:00Z">
        <w:r>
          <w:rPr/>
          <w:t>24</w:t>
        </w:r>
      </w:ins>
      <w:del w:id="29" w:author="David Pearce" w:date="2002-10-01T17:24:00Z">
        <w:r>
          <w:rPr/>
          <w:delText>16</w:delText>
        </w:r>
      </w:del>
      <w:r>
        <w:rPr/>
        <w:t xml:space="preserve">                                                </w:t>
      </w:r>
      <w:ins w:id="30" w:author="David Pearce" w:date="2002-10-01T17:25:00Z">
        <w:r>
          <w:rPr/>
          <w:t xml:space="preserve">   </w:t>
        </w:r>
      </w:ins>
      <w:r>
        <w:rPr/>
        <w:t xml:space="preserve">                    </w:t>
      </w:r>
      <w:ins w:id="31" w:author="Paolo USAI" w:date="2002-11-27T21:19:00Z">
        <w:r>
          <w:rPr/>
          <w:tab/>
        </w:r>
      </w:ins>
      <w:r>
        <w:rPr/>
        <w:t>S</w:t>
      </w:r>
      <w:ins w:id="32" w:author="David Pearce" w:date="2002-10-01T17:19:00Z">
        <w:r>
          <w:rPr/>
          <w:t>4</w:t>
        </w:r>
      </w:ins>
      <w:del w:id="33" w:author="David Pearce" w:date="2002-10-01T17:19:00Z">
        <w:r>
          <w:rPr/>
          <w:delText>1</w:delText>
        </w:r>
      </w:del>
      <w:r>
        <w:rPr/>
        <w:t>-02</w:t>
      </w:r>
      <w:ins w:id="34" w:author="David Pearce" w:date="2002-10-01T17:19:00Z">
        <w:r>
          <w:rPr/>
          <w:t>0687</w:t>
        </w:r>
      </w:ins>
      <w:del w:id="35" w:author="David Pearce" w:date="2002-10-01T17:19:00Z">
        <w:r>
          <w:rPr/>
          <w:delText>1173</w:delText>
        </w:r>
      </w:del>
    </w:p>
    <w:p>
      <w:pPr>
        <w:pStyle w:val="Normal"/>
        <w:rPr/>
      </w:pPr>
      <w:ins w:id="36" w:author="David Pearce" w:date="2002-10-01T17:24:00Z">
        <w:r>
          <w:rPr/>
          <w:t>Redmond</w:t>
        </w:r>
      </w:ins>
      <w:del w:id="37" w:author="David Pearce" w:date="2002-10-01T17:24:00Z">
        <w:r>
          <w:rPr/>
          <w:delText>Victoria</w:delText>
        </w:r>
      </w:del>
      <w:r>
        <w:rPr/>
        <w:t xml:space="preserve">, </w:t>
      </w:r>
      <w:ins w:id="38" w:author="David Pearce" w:date="2002-11-11T21:45:00Z">
        <w:r>
          <w:rPr/>
          <w:t>USA</w:t>
        </w:r>
      </w:ins>
      <w:del w:id="39" w:author="David Pearce" w:date="2002-11-11T21:45:00Z">
        <w:r>
          <w:rPr/>
          <w:delText>Canada</w:delText>
        </w:r>
      </w:del>
      <w:r>
        <w:rPr/>
        <w:t xml:space="preserve">, </w:t>
      </w:r>
      <w:ins w:id="40" w:author="David Pearce" w:date="2002-10-01T17:24:00Z">
        <w:r>
          <w:rPr/>
          <w:t>11-15 Nov</w:t>
        </w:r>
      </w:ins>
      <w:del w:id="41" w:author="David Pearce" w:date="2002-10-01T17:24:00Z">
        <w:r>
          <w:rPr/>
          <w:delText>13-17th May</w:delText>
        </w:r>
      </w:del>
      <w:r>
        <w:rPr/>
        <w:t xml:space="preserve"> 2002                                   </w:t>
      </w:r>
      <w:del w:id="42" w:author="David Pearce" w:date="2002-10-01T17:24:00Z">
        <w:r>
          <w:rPr/>
          <w:delText xml:space="preserve">    </w:delText>
        </w:r>
      </w:del>
      <w:r>
        <w:rPr/>
        <w:t xml:space="preserve">     </w:t>
      </w:r>
      <w:del w:id="43" w:author="David Pearce" w:date="2002-10-01T17:24:00Z">
        <w:r>
          <w:rPr/>
          <w:delText xml:space="preserve">  </w:delText>
        </w:r>
      </w:del>
      <w:r>
        <w:rPr/>
        <w:t xml:space="preserve">         </w:t>
      </w:r>
      <w:ins w:id="44" w:author="Paolo USAI" w:date="2002-11-27T21:19:00Z">
        <w:r>
          <w:rPr/>
          <w:tab/>
          <w:tab/>
        </w:r>
      </w:ins>
      <w:del w:id="45" w:author="David Pearce" w:date="2002-10-01T17:22:00Z">
        <w:r>
          <w:rPr/>
          <w:delText xml:space="preserve">   </w:delText>
        </w:r>
      </w:del>
      <w:r>
        <w:rPr/>
        <w:t xml:space="preserve">Agenda Item: </w:t>
      </w:r>
      <w:ins w:id="46" w:author="David Pearce" w:date="2002-10-01T17:22:00Z">
        <w:r>
          <w:rPr/>
          <w:t>14</w:t>
        </w:r>
      </w:ins>
      <w:del w:id="47" w:author="David Pearce" w:date="2002-10-01T17:22:00Z">
        <w:r>
          <w:rPr/>
          <w:delText xml:space="preserve">SES </w:delText>
        </w:r>
      </w:del>
    </w:p>
    <w:p>
      <w:pPr>
        <w:pStyle w:val="HE"/>
        <w:tabs>
          <w:tab w:val="clear" w:pos="720"/>
          <w:tab w:val="right" w:pos="9214" w:leader="none"/>
        </w:tabs>
        <w:rPr/>
      </w:pPr>
      <w:del w:id="48" w:author="Paolo USAI" w:date="2002-11-27T21:18:00Z">
        <w:r>
          <w:rPr>
            <w:rFonts w:eastAsia="Arial"/>
          </w:rPr>
          <w:delText xml:space="preserve">                                                                                                                                      </w:delText>
        </w:r>
      </w:del>
      <w:del w:id="49" w:author="David Pearce" w:date="2002-10-01T17:22:00Z">
        <w:r>
          <w:rPr>
            <w:rFonts w:eastAsia="Arial"/>
          </w:rPr>
          <w:delText xml:space="preserve"> </w:delText>
        </w:r>
      </w:del>
      <w:del w:id="50" w:author="Paolo USAI" w:date="2002-11-27T21:18:00Z">
        <w:r>
          <w:rPr/>
          <w:delText>(Plenary)</w:delText>
        </w:r>
      </w:del>
    </w:p>
    <w:p>
      <w:pPr>
        <w:pStyle w:val="Normal"/>
        <w:pBdr>
          <w:bottom w:val="single" w:sz="4" w:space="1" w:color="000000"/>
        </w:pBdr>
        <w:tabs>
          <w:tab w:val="clear" w:pos="720"/>
          <w:tab w:val="right" w:pos="9214" w:leader="none"/>
        </w:tabs>
        <w:rPr>
          <w:rFonts w:ascii="Arial" w:hAnsi="Arial" w:cs="Arial"/>
          <w:b/>
          <w:b/>
        </w:rPr>
      </w:pPr>
      <w:r>
        <w:rPr>
          <w:rFonts w:cs="Arial" w:ascii="Arial" w:hAnsi="Arial"/>
          <w:b/>
        </w:rPr>
      </w:r>
    </w:p>
    <w:p>
      <w:pPr>
        <w:pStyle w:val="Normal"/>
        <w:ind w:left="1985" w:hanging="1985"/>
        <w:rPr>
          <w:rFonts w:ascii="Arial" w:hAnsi="Arial" w:cs="Arial"/>
          <w:b/>
          <w:b/>
          <w:bCs/>
          <w:sz w:val="24"/>
          <w:del w:id="72" w:author="Paolo USAI" w:date="2002-11-27T21:19:00Z"/>
        </w:rPr>
      </w:pPr>
      <w:del w:id="51" w:author="Paolo USAI" w:date="2002-11-27T21:19:00Z">
        <w:r>
          <w:rPr>
            <w:rFonts w:cs="Arial" w:ascii="Arial" w:hAnsi="Arial"/>
            <w:b/>
            <w:sz w:val="22"/>
          </w:rPr>
          <w:delText>Title:</w:delText>
        </w:r>
      </w:del>
      <w:ins w:id="52" w:author="David Pearce" w:date="2002-11-11T21:44:00Z">
        <w:del w:id="53" w:author="Paolo USAI" w:date="2002-11-27T21:19:00Z">
          <w:r>
            <w:rPr>
              <w:rFonts w:cs="Arial" w:ascii="Arial" w:hAnsi="Arial"/>
              <w:b/>
              <w:sz w:val="24"/>
            </w:rPr>
            <w:tab/>
          </w:r>
        </w:del>
      </w:ins>
      <w:del w:id="54" w:author="David Pearce" w:date="2002-11-11T21:44:00Z">
        <w:r>
          <w:rPr>
            <w:rFonts w:cs="Arial" w:ascii="Arial" w:hAnsi="Arial"/>
            <w:b/>
            <w:sz w:val="22"/>
          </w:rPr>
          <w:tab/>
        </w:r>
      </w:del>
      <w:ins w:id="55" w:author="David Pearce" w:date="2002-10-01T17:19:00Z">
        <w:del w:id="56" w:author="Paolo USAI" w:date="2002-11-27T21:19:00Z">
          <w:r>
            <w:rPr>
              <w:rFonts w:cs="Arial" w:ascii="Arial" w:hAnsi="Arial"/>
              <w:b/>
              <w:sz w:val="24"/>
            </w:rPr>
            <w:delText>WID</w:delText>
          </w:r>
        </w:del>
      </w:ins>
      <w:ins w:id="57" w:author="David Pearce" w:date="2002-10-01T17:19:00Z">
        <w:del w:id="58" w:author="Paolo USAI" w:date="2002-11-27T21:19:00Z">
          <w:r>
            <w:rPr>
              <w:rFonts w:cs="Arial" w:ascii="Arial" w:hAnsi="Arial"/>
              <w:b/>
              <w:sz w:val="22"/>
            </w:rPr>
            <w:delText xml:space="preserve"> </w:delText>
          </w:r>
        </w:del>
      </w:ins>
      <w:ins w:id="59" w:author="David Pearce" w:date="2002-10-01T17:20:00Z">
        <w:del w:id="60" w:author="Paolo USAI" w:date="2002-11-27T21:19:00Z">
          <w:r>
            <w:rPr>
              <w:rFonts w:cs="Arial" w:ascii="Arial" w:hAnsi="Arial"/>
              <w:b/>
              <w:bCs/>
              <w:sz w:val="24"/>
            </w:rPr>
            <w:delText>Codec Work to</w:delText>
          </w:r>
        </w:del>
      </w:ins>
      <w:ins w:id="61" w:author="David Pearce" w:date="2002-10-03T23:23:00Z">
        <w:del w:id="62" w:author="Paolo USAI" w:date="2002-11-27T21:19:00Z">
          <w:r>
            <w:rPr>
              <w:rFonts w:cs="Arial" w:ascii="Arial" w:hAnsi="Arial"/>
              <w:b/>
              <w:bCs/>
              <w:sz w:val="24"/>
            </w:rPr>
            <w:delText xml:space="preserve"> Support</w:delText>
          </w:r>
        </w:del>
      </w:ins>
      <w:ins w:id="63" w:author="David Pearce" w:date="2002-10-01T17:20:00Z">
        <w:del w:id="64" w:author="Paolo USAI" w:date="2002-11-27T21:19:00Z">
          <w:r>
            <w:rPr>
              <w:rFonts w:cs="Arial" w:ascii="Arial" w:hAnsi="Arial"/>
              <w:b/>
              <w:bCs/>
              <w:sz w:val="24"/>
            </w:rPr>
            <w:delText xml:space="preserve"> </w:delText>
          </w:r>
        </w:del>
      </w:ins>
      <w:ins w:id="65" w:author="David Pearce" w:date="2002-10-03T23:22:00Z">
        <w:del w:id="66" w:author="Paolo USAI" w:date="2002-11-27T21:19:00Z">
          <w:r>
            <w:rPr>
              <w:rFonts w:cs="Arial" w:ascii="Arial" w:hAnsi="Arial"/>
              <w:b/>
              <w:bCs/>
              <w:sz w:val="24"/>
            </w:rPr>
            <w:delText xml:space="preserve">Speech Recognition Framework for Automated Voice Services </w:delText>
          </w:r>
        </w:del>
      </w:ins>
      <w:del w:id="67" w:author="David Pearce" w:date="2002-10-01T17:20:00Z">
        <w:r>
          <w:rPr>
            <w:rFonts w:cs="Arial" w:ascii="Arial" w:hAnsi="Arial"/>
            <w:b/>
            <w:bCs/>
            <w:sz w:val="24"/>
          </w:rPr>
          <w:delText xml:space="preserve">Update to the Work Item </w:delText>
        </w:r>
      </w:del>
      <w:del w:id="68" w:author="David Pearce" w:date="2002-10-01T17:21:00Z">
        <w:r>
          <w:rPr>
            <w:rFonts w:cs="Arial" w:ascii="Arial" w:hAnsi="Arial"/>
            <w:b/>
            <w:bCs/>
            <w:sz w:val="24"/>
          </w:rPr>
          <w:delText>on Speech Enabled Services Based on</w:delText>
        </w:r>
      </w:del>
      <w:del w:id="69" w:author="David Pearce" w:date="2002-10-01T17:20:00Z">
        <w:r>
          <w:rPr>
            <w:rFonts w:cs="Arial" w:ascii="Arial" w:hAnsi="Arial"/>
            <w:b/>
            <w:bCs/>
            <w:sz w:val="24"/>
          </w:rPr>
          <w:delText xml:space="preserve"> Distributed Speech Recognition (DSR)</w:delText>
        </w:r>
      </w:del>
      <w:del w:id="70" w:author="David Pearce" w:date="2002-10-01T17:21:00Z">
        <w:r>
          <w:rPr>
            <w:rFonts w:cs="Arial" w:ascii="Arial" w:hAnsi="Arial"/>
            <w:b/>
            <w:bCs/>
            <w:sz w:val="24"/>
          </w:rPr>
          <w:delText xml:space="preserve"> </w:delText>
        </w:r>
      </w:del>
      <w:del w:id="71" w:author="Paolo USAI" w:date="2002-11-27T21:19:00Z">
        <w:r>
          <w:rPr>
            <w:rFonts w:cs="Arial" w:ascii="Arial" w:hAnsi="Arial"/>
            <w:b/>
            <w:bCs/>
            <w:sz w:val="24"/>
          </w:rPr>
          <w:tab/>
        </w:r>
      </w:del>
    </w:p>
    <w:p>
      <w:pPr>
        <w:pStyle w:val="Normal"/>
        <w:ind w:left="1985" w:hanging="1985"/>
        <w:rPr>
          <w:rFonts w:ascii="Arial" w:hAnsi="Arial" w:cs="Arial"/>
          <w:b/>
          <w:b/>
          <w:sz w:val="24"/>
          <w:lang w:val="fr-FR"/>
          <w:del w:id="84" w:author="Paolo USAI" w:date="2002-11-27T21:19:00Z"/>
        </w:rPr>
      </w:pPr>
      <w:del w:id="73" w:author="Paolo USAI" w:date="2002-11-27T21:19:00Z">
        <w:r>
          <w:rPr>
            <w:rFonts w:cs="Arial" w:ascii="Arial" w:hAnsi="Arial"/>
            <w:b/>
            <w:sz w:val="24"/>
            <w:lang w:val="fr-FR"/>
          </w:rPr>
          <w:delText>Source:</w:delText>
          <w:tab/>
        </w:r>
      </w:del>
      <w:ins w:id="74" w:author="David Pearce" w:date="2002-11-11T21:44:00Z">
        <w:del w:id="75" w:author="Paolo USAI" w:date="2002-11-27T21:19:00Z">
          <w:r>
            <w:rPr>
              <w:rFonts w:cs="Arial" w:ascii="Arial" w:hAnsi="Arial"/>
              <w:b/>
              <w:sz w:val="24"/>
              <w:lang w:val="fr-FR"/>
            </w:rPr>
            <w:delText xml:space="preserve">TSG </w:delText>
          </w:r>
        </w:del>
      </w:ins>
      <w:del w:id="76" w:author="David Pearce" w:date="2002-10-01T17:20:00Z">
        <w:r>
          <w:rPr>
            <w:rFonts w:cs="Arial" w:ascii="Arial" w:hAnsi="Arial"/>
            <w:b/>
            <w:sz w:val="24"/>
            <w:lang w:val="fr-FR"/>
          </w:rPr>
          <w:delText>Alcatel, IBM, Motorola, T-Mobile,</w:delText>
        </w:r>
      </w:del>
      <w:del w:id="77" w:author="David Pearce" w:date="2002-10-01T17:22:00Z">
        <w:r>
          <w:rPr>
            <w:rFonts w:cs="Arial" w:ascii="Arial" w:hAnsi="Arial"/>
            <w:b/>
            <w:sz w:val="24"/>
            <w:lang w:val="fr-FR"/>
          </w:rPr>
          <w:delText xml:space="preserve"> </w:delText>
        </w:r>
      </w:del>
      <w:ins w:id="78" w:author="David Pearce" w:date="2002-10-01T17:22:00Z">
        <w:del w:id="79" w:author="Paolo USAI" w:date="2002-11-27T21:19:00Z">
          <w:r>
            <w:rPr>
              <w:rFonts w:cs="Arial" w:ascii="Arial" w:hAnsi="Arial"/>
              <w:b/>
              <w:sz w:val="24"/>
              <w:lang w:val="fr-FR"/>
            </w:rPr>
            <w:delText>SA</w:delText>
          </w:r>
        </w:del>
      </w:ins>
      <w:ins w:id="80" w:author="David Pearce" w:date="2002-11-11T21:44:00Z">
        <w:del w:id="81" w:author="Paolo USAI" w:date="2002-11-27T21:19:00Z">
          <w:r>
            <w:rPr>
              <w:rFonts w:cs="Arial" w:ascii="Arial" w:hAnsi="Arial"/>
              <w:b/>
              <w:sz w:val="24"/>
              <w:lang w:val="fr-FR"/>
            </w:rPr>
            <w:delText xml:space="preserve"> WG</w:delText>
          </w:r>
        </w:del>
      </w:ins>
      <w:ins w:id="82" w:author="David Pearce" w:date="2002-10-01T17:22:00Z">
        <w:del w:id="83" w:author="Paolo USAI" w:date="2002-11-27T21:19:00Z">
          <w:r>
            <w:rPr>
              <w:rFonts w:cs="Arial" w:ascii="Arial" w:hAnsi="Arial"/>
              <w:b/>
              <w:sz w:val="24"/>
              <w:lang w:val="fr-FR"/>
            </w:rPr>
            <w:delText>4</w:delText>
          </w:r>
        </w:del>
      </w:ins>
    </w:p>
    <w:p>
      <w:pPr>
        <w:pStyle w:val="Normal"/>
        <w:widowControl/>
        <w:bidi w:val="0"/>
        <w:ind w:left="1985" w:hanging="1985"/>
        <w:rPr>
          <w:rFonts w:ascii="Arial" w:hAnsi="Arial" w:cs="Arial"/>
          <w:b/>
          <w:b/>
          <w:bCs/>
          <w:sz w:val="24"/>
          <w:szCs w:val="24"/>
          <w:lang w:val="en-US"/>
          <w:del w:id="93" w:author="Paolo USAI" w:date="2002-11-27T21:19:00Z"/>
        </w:rPr>
      </w:pPr>
      <w:del w:id="85" w:author="Paolo USAI" w:date="2002-11-27T21:19:00Z">
        <w:r>
          <w:rPr>
            <w:rFonts w:cs="Arial" w:ascii="Arial" w:hAnsi="Arial"/>
            <w:b/>
            <w:sz w:val="24"/>
            <w:lang w:val="en-US"/>
          </w:rPr>
          <w:delText>Contact:</w:delText>
          <w:tab/>
        </w:r>
      </w:del>
      <w:ins w:id="86" w:author="David Pearce" w:date="2002-10-01T17:19:00Z">
        <w:del w:id="87" w:author="Paolo USAI" w:date="2002-11-27T21:19:00Z">
          <w:r>
            <w:rPr>
              <w:rFonts w:cs="Arial" w:ascii="Arial" w:hAnsi="Arial"/>
              <w:b/>
              <w:bCs/>
              <w:sz w:val="24"/>
              <w:szCs w:val="24"/>
              <w:lang w:val="en-US"/>
            </w:rPr>
            <w:delText>David Pe</w:delText>
          </w:r>
        </w:del>
      </w:ins>
      <w:del w:id="88" w:author="David Pearce" w:date="2002-10-01T17:19:00Z">
        <w:r>
          <w:rPr>
            <w:rFonts w:cs="Arial" w:ascii="Arial" w:hAnsi="Arial"/>
            <w:b/>
            <w:bCs/>
            <w:sz w:val="24"/>
            <w:szCs w:val="24"/>
            <w:lang w:val="en-US"/>
          </w:rPr>
          <w:delText>Stéphane H. Maes</w:delText>
        </w:r>
      </w:del>
      <w:ins w:id="89" w:author="David Pearce" w:date="2002-10-01T17:22:00Z">
        <w:del w:id="90" w:author="Paolo USAI" w:date="2002-11-27T21:19:00Z">
          <w:r>
            <w:rPr>
              <w:rFonts w:cs="Arial" w:ascii="Arial" w:hAnsi="Arial"/>
              <w:b/>
              <w:bCs/>
              <w:sz w:val="24"/>
              <w:szCs w:val="24"/>
              <w:lang w:val="en-US"/>
            </w:rPr>
            <w:delText>arce</w:delText>
          </w:r>
        </w:del>
      </w:ins>
      <w:del w:id="91" w:author="David Pearce" w:date="2002-10-01T17:19:00Z">
        <w:r>
          <w:rPr>
            <w:rFonts w:cs="Arial" w:ascii="Arial" w:hAnsi="Arial"/>
            <w:b/>
            <w:bCs/>
            <w:sz w:val="24"/>
            <w:szCs w:val="24"/>
            <w:lang w:val="en-US"/>
          </w:rPr>
          <w:delText>,</w:delText>
        </w:r>
      </w:del>
      <w:del w:id="92" w:author="David Pearce" w:date="2002-10-01T17:21:00Z">
        <w:r>
          <w:rPr>
            <w:rFonts w:cs="Arial" w:ascii="Arial" w:hAnsi="Arial"/>
            <w:b/>
            <w:bCs/>
            <w:sz w:val="24"/>
            <w:szCs w:val="24"/>
            <w:lang w:val="en-US"/>
          </w:rPr>
          <w:delText xml:space="preserve"> smaes@us.ibm.com </w:delText>
        </w:r>
      </w:del>
    </w:p>
    <w:p>
      <w:pPr>
        <w:pStyle w:val="Normal"/>
        <w:widowControl/>
        <w:pBdr/>
        <w:bidi w:val="0"/>
        <w:ind w:left="1985" w:hanging="1985"/>
        <w:rPr>
          <w:rFonts w:ascii="Arial" w:hAnsi="Arial" w:cs="Arial"/>
          <w:b/>
          <w:b/>
          <w:bCs/>
          <w:sz w:val="24"/>
          <w:szCs w:val="24"/>
          <w:lang w:val="en-US"/>
          <w:del w:id="95" w:author="Paolo USAI" w:date="2002-11-27T21:19:00Z"/>
        </w:rPr>
      </w:pPr>
      <w:del w:id="94" w:author="Paolo USAI" w:date="2002-11-27T21:19:00Z">
        <w:r>
          <w:rPr>
            <w:rFonts w:cs="Arial" w:ascii="Arial" w:hAnsi="Arial"/>
            <w:b/>
            <w:bCs/>
            <w:sz w:val="24"/>
            <w:szCs w:val="24"/>
            <w:lang w:val="en-US"/>
          </w:rPr>
        </w:r>
      </w:del>
    </w:p>
    <w:p>
      <w:pPr>
        <w:pStyle w:val="Normal"/>
        <w:widowControl/>
        <w:bidi w:val="0"/>
        <w:ind w:left="1985" w:hanging="1985"/>
        <w:rPr>
          <w:rFonts w:ascii="Arial" w:hAnsi="Arial" w:cs="Arial"/>
          <w:b/>
          <w:b/>
          <w:lang w:val="en-US"/>
          <w:del w:id="97" w:author="Paolo USAI" w:date="2002-11-27T21:19:00Z"/>
        </w:rPr>
      </w:pPr>
      <w:del w:id="96" w:author="Paolo USAI" w:date="2002-11-27T21:19:00Z">
        <w:r>
          <w:rPr>
            <w:rFonts w:cs="Arial" w:ascii="Arial" w:hAnsi="Arial"/>
            <w:b/>
            <w:lang w:val="en-US"/>
          </w:rPr>
        </w:r>
      </w:del>
    </w:p>
    <w:p>
      <w:pPr>
        <w:pStyle w:val="Normal"/>
        <w:widowControl/>
        <w:bidi w:val="0"/>
        <w:ind w:left="1985" w:hanging="1985"/>
        <w:rPr>
          <w:b/>
          <w:b/>
          <w:bCs/>
          <w:sz w:val="24"/>
          <w:szCs w:val="24"/>
          <w:lang w:val="en-US"/>
          <w:del w:id="99" w:author="David Pearce" w:date="2002-10-01T17:23:00Z"/>
        </w:rPr>
      </w:pPr>
      <w:del w:id="98" w:author="David Pearce" w:date="2002-10-01T17:23:00Z">
        <w:r>
          <w:rPr>
            <w:b/>
            <w:bCs/>
            <w:sz w:val="24"/>
            <w:szCs w:val="24"/>
            <w:lang w:val="en-US"/>
          </w:rPr>
          <w:delText>Abstract:</w:delText>
        </w:r>
      </w:del>
    </w:p>
    <w:p>
      <w:pPr>
        <w:pStyle w:val="Normal"/>
        <w:rPr>
          <w:b/>
          <w:b/>
          <w:bCs/>
          <w:sz w:val="24"/>
          <w:szCs w:val="24"/>
          <w:lang w:val="en-US"/>
          <w:del w:id="101" w:author="David Pearce" w:date="2002-10-01T17:23:00Z"/>
        </w:rPr>
      </w:pPr>
      <w:del w:id="100" w:author="David Pearce" w:date="2002-10-01T17:23:00Z">
        <w:r>
          <w:rPr>
            <w:b/>
            <w:bCs/>
            <w:sz w:val="24"/>
            <w:szCs w:val="24"/>
            <w:lang w:val="en-US"/>
          </w:rPr>
        </w:r>
      </w:del>
    </w:p>
    <w:p>
      <w:pPr>
        <w:pStyle w:val="Normal"/>
        <w:rPr>
          <w:del w:id="104" w:author="David Pearce" w:date="2002-10-01T17:23:00Z"/>
        </w:rPr>
      </w:pPr>
      <w:del w:id="102" w:author="David Pearce" w:date="2002-10-01T17:23:00Z">
        <w:r>
          <w:rPr>
            <w:lang w:val="en-US"/>
          </w:rPr>
          <w:delText xml:space="preserve">This document updates the original work item on </w:delText>
        </w:r>
      </w:del>
      <w:del w:id="103" w:author="David Pearce" w:date="2002-10-01T17:23:00Z">
        <w:r>
          <w:rPr/>
          <w:delText>Speech Enabled Services Based on Distributed Speech Recognition (DSR) (SP-010581).</w:delText>
        </w:r>
      </w:del>
    </w:p>
    <w:p>
      <w:pPr>
        <w:pStyle w:val="Normal"/>
        <w:rPr>
          <w:del w:id="106" w:author="David Pearce" w:date="2002-10-01T17:23:00Z"/>
        </w:rPr>
      </w:pPr>
      <w:del w:id="105" w:author="David Pearce" w:date="2002-10-01T17:23:00Z">
        <w:r>
          <w:rPr/>
        </w:r>
      </w:del>
    </w:p>
    <w:p>
      <w:pPr>
        <w:pStyle w:val="Normal"/>
        <w:rPr>
          <w:del w:id="108" w:author="David Pearce" w:date="2002-10-01T17:23:00Z"/>
        </w:rPr>
      </w:pPr>
      <w:del w:id="107" w:author="David Pearce" w:date="2002-10-01T17:23:00Z">
        <w:r>
          <w:rPr/>
          <w:delText>Summary:</w:delText>
        </w:r>
      </w:del>
    </w:p>
    <w:p>
      <w:pPr>
        <w:pStyle w:val="Normal"/>
        <w:widowControl/>
        <w:numPr>
          <w:ilvl w:val="0"/>
          <w:numId w:val="0"/>
        </w:numPr>
        <w:bidi w:val="0"/>
        <w:rPr>
          <w:del w:id="110" w:author="David Pearce" w:date="2002-10-01T17:23:00Z"/>
        </w:rPr>
      </w:pPr>
      <w:del w:id="109" w:author="David Pearce" w:date="2002-10-01T17:23:00Z">
        <w:r>
          <w:rPr/>
          <w:delText>Release targeted by the work item has been changed to fit the work plan for completion in Q1 2003.</w:delText>
        </w:r>
      </w:del>
    </w:p>
    <w:p>
      <w:pPr>
        <w:pStyle w:val="Normal"/>
        <w:widowControl/>
        <w:numPr>
          <w:ilvl w:val="0"/>
          <w:numId w:val="0"/>
        </w:numPr>
        <w:bidi w:val="0"/>
        <w:rPr>
          <w:del w:id="112" w:author="David Pearce" w:date="2002-10-01T17:23:00Z"/>
        </w:rPr>
      </w:pPr>
      <w:del w:id="111" w:author="David Pearce" w:date="2002-10-01T17:23:00Z">
        <w:r>
          <w:rPr/>
          <w:delText>The scope has been broadened from DSR services to Speech recognition framework that can rely on conventional codecs as well as DSR optimized codecs.</w:delText>
        </w:r>
      </w:del>
    </w:p>
    <w:p>
      <w:pPr>
        <w:pStyle w:val="Normal"/>
        <w:widowControl/>
        <w:bidi w:val="0"/>
        <w:rPr>
          <w:del w:id="114" w:author="David Pearce" w:date="2002-10-01T17:23:00Z"/>
        </w:rPr>
      </w:pPr>
      <w:del w:id="113" w:author="David Pearce" w:date="2002-10-01T17:23:00Z">
        <w:r>
          <w:rPr/>
        </w:r>
      </w:del>
    </w:p>
    <w:p>
      <w:pPr>
        <w:pStyle w:val="Normal"/>
        <w:rPr>
          <w:del w:id="116" w:author="Paolo USAI" w:date="2002-11-27T21:19:00Z"/>
        </w:rPr>
      </w:pPr>
      <w:del w:id="115" w:author="Paolo USAI" w:date="2002-11-27T21:19:00Z">
        <w:r>
          <w:rPr/>
        </w:r>
      </w:del>
      <w:r>
        <w:br w:type="page"/>
      </w:r>
    </w:p>
    <w:p>
      <w:pPr>
        <w:pStyle w:val="Normal"/>
        <w:tabs>
          <w:tab w:val="clear" w:pos="4819"/>
          <w:tab w:val="clear" w:pos="9071"/>
          <w:tab w:val="right" w:pos="10206" w:leader="none"/>
        </w:tabs>
        <w:jc w:val="left"/>
        <w:rPr>
          <w:sz w:val="24"/>
        </w:rPr>
      </w:pPr>
      <w:del w:id="117" w:author="Paolo USAI" w:date="2002-11-27T21:20:00Z">
        <w:r>
          <w:rPr>
            <w:sz w:val="24"/>
          </w:rPr>
          <w:tab/>
        </w:r>
      </w:del>
    </w:p>
    <w:p>
      <w:pPr>
        <w:pStyle w:val="Header"/>
        <w:tabs>
          <w:tab w:val="clear" w:pos="4819"/>
          <w:tab w:val="clear" w:pos="9071"/>
          <w:tab w:val="right" w:pos="10206" w:leader="none"/>
        </w:tabs>
        <w:jc w:val="center"/>
        <w:rPr>
          <w:b/>
          <w:b/>
          <w:sz w:val="24"/>
          <w:u w:val="single"/>
        </w:rPr>
      </w:pPr>
      <w:r>
        <w:rPr>
          <w:b/>
          <w:sz w:val="24"/>
          <w:u w:val="single"/>
        </w:rPr>
        <w:t>Work Item Description</w:t>
      </w:r>
    </w:p>
    <w:p>
      <w:pPr>
        <w:pStyle w:val="Heading1"/>
        <w:rPr>
          <w:b w:val="false"/>
          <w:b w:val="false"/>
          <w:sz w:val="24"/>
          <w:u w:val="single"/>
        </w:rPr>
      </w:pPr>
      <w:r>
        <w:rPr>
          <w:b w:val="false"/>
          <w:sz w:val="24"/>
          <w:u w:val="single"/>
        </w:rPr>
      </w:r>
    </w:p>
    <w:p>
      <w:pPr>
        <w:pStyle w:val="Heading1"/>
        <w:rPr/>
      </w:pPr>
      <w:r>
        <w:rPr/>
        <w:t>Title</w:t>
      </w:r>
      <w:ins w:id="118" w:author="Paolo USAI" w:date="2002-11-28T11:02:00Z">
        <w:r>
          <w:rPr/>
          <w:t>:</w:t>
        </w:r>
      </w:ins>
    </w:p>
    <w:p>
      <w:pPr>
        <w:pStyle w:val="Normal"/>
        <w:rPr/>
      </w:pPr>
      <w:r>
        <w:rPr/>
      </w:r>
    </w:p>
    <w:p>
      <w:pPr>
        <w:pStyle w:val="BodyText2"/>
        <w:rPr/>
      </w:pPr>
      <w:ins w:id="119" w:author="David Pearce" w:date="2002-10-01T15:58:00Z">
        <w:r>
          <w:rPr/>
          <w:t>Codec</w:t>
        </w:r>
      </w:ins>
      <w:ins w:id="120" w:author="David Pearce" w:date="2002-10-01T15:57:00Z">
        <w:r>
          <w:rPr/>
          <w:t xml:space="preserve"> Work </w:t>
        </w:r>
      </w:ins>
      <w:ins w:id="121" w:author="David Pearce" w:date="2002-10-01T15:58:00Z">
        <w:r>
          <w:rPr/>
          <w:t>t</w:t>
        </w:r>
      </w:ins>
      <w:ins w:id="122" w:author="David Pearce" w:date="2002-10-01T15:57:00Z">
        <w:r>
          <w:rPr/>
          <w:t xml:space="preserve">o Support </w:t>
        </w:r>
      </w:ins>
      <w:ins w:id="123" w:author="David Pearce" w:date="2002-10-03T22:34:00Z">
        <w:r>
          <w:rPr/>
          <w:t>Speech Recognition Framework for Automated Voice Services</w:t>
        </w:r>
      </w:ins>
      <w:del w:id="124" w:author="David Pearce" w:date="2002-10-03T22:34:00Z">
        <w:r>
          <w:rPr/>
          <w:delText>Speech Enabled Services Based on</w:delText>
        </w:r>
      </w:del>
      <w:ins w:id="125" w:author="Stéphane H. Maes - smaes@us.ibm.com" w:date="2002-05-15T19:12:00Z">
        <w:del w:id="126" w:author="David Pearce" w:date="2002-10-03T22:34:00Z">
          <w:r>
            <w:rPr/>
            <w:delText xml:space="preserve"> Speech </w:delText>
          </w:r>
        </w:del>
      </w:ins>
      <w:ins w:id="127" w:author="Stéphane H. Maes - smaes@us.ibm.com" w:date="2002-05-15T20:16:00Z">
        <w:del w:id="128" w:author="David Pearce" w:date="2002-10-03T22:34:00Z">
          <w:r>
            <w:rPr/>
            <w:delText>R</w:delText>
          </w:r>
        </w:del>
      </w:ins>
      <w:ins w:id="129" w:author="Stéphane H. Maes - smaes@us.ibm.com" w:date="2002-05-15T19:12:00Z">
        <w:del w:id="130" w:author="David Pearce" w:date="2002-10-03T22:34:00Z">
          <w:r>
            <w:rPr/>
            <w:delText>ecognition Framework</w:delText>
          </w:r>
        </w:del>
      </w:ins>
      <w:del w:id="131" w:author="David Pearce" w:date="2002-10-03T22:34:00Z">
        <w:r>
          <w:rPr/>
          <w:delText xml:space="preserve"> </w:delText>
        </w:r>
      </w:del>
      <w:del w:id="132" w:author="Stéphane H. Maes - smaes@us.ibm.com" w:date="2002-05-15T19:12:00Z">
        <w:r>
          <w:rPr/>
          <w:delText>Distributed Speech Recognition (DSR)</w:delText>
        </w:r>
      </w:del>
    </w:p>
    <w:p>
      <w:pPr>
        <w:pStyle w:val="Normal"/>
        <w:rPr>
          <w:b/>
          <w:b/>
          <w:bCs/>
          <w:sz w:val="24"/>
        </w:rPr>
      </w:pPr>
      <w:r>
        <w:rPr>
          <w:b/>
          <w:bCs/>
          <w:sz w:val="24"/>
          <w:rPrChange w:id="0" w:author="David Pearce" w:date="2002-10-01T15:59:00Z"/>
        </w:rPr>
        <w:rPrChange w:id="0" w:author="David Pearce" w:date="2002-10-01T15:59:00Z"/>
      </w:r>
    </w:p>
    <w:p>
      <w:pPr>
        <w:pStyle w:val="Normal"/>
        <w:rPr>
          <w:b/>
          <w:b/>
          <w:bCs/>
          <w:sz w:val="24"/>
        </w:rPr>
      </w:pPr>
      <w:r>
        <w:rPr>
          <w:b/>
          <w:bCs/>
          <w:sz w:val="24"/>
        </w:rPr>
      </w:r>
    </w:p>
    <w:p>
      <w:pPr>
        <w:pStyle w:val="Normal"/>
        <w:rPr/>
      </w:pPr>
      <w:r>
        <w:rPr/>
      </w:r>
    </w:p>
    <w:p>
      <w:pPr>
        <w:pStyle w:val="HE"/>
        <w:rPr>
          <w:rFonts w:ascii="Times New Roman" w:hAnsi="Times New Roman" w:cs="Times New Roman"/>
        </w:rPr>
      </w:pPr>
      <w:r>
        <w:rPr>
          <w:rFonts w:cs="Times New Roman" w:ascii="Times New Roman" w:hAnsi="Times New Roman"/>
        </w:rPr>
        <w:t>1</w:t>
        <w:tab/>
        <w:tab/>
        <w:t>3GPP Work Area</w:t>
      </w:r>
    </w:p>
    <w:p>
      <w:pPr>
        <w:pStyle w:val="Normal"/>
        <w:rPr>
          <w:rFonts w:ascii="Times New Roman" w:hAnsi="Times New Roman" w:cs="Times New Roman"/>
          <w:b/>
          <w:b/>
        </w:rPr>
      </w:pPr>
      <w:r>
        <w:rPr>
          <w:rFonts w:cs="Times New Roman"/>
          <w:b/>
        </w:rPr>
      </w:r>
    </w:p>
    <w:tbl>
      <w:tblPr>
        <w:tblW w:w="8613" w:type="dxa"/>
        <w:jc w:val="left"/>
        <w:tblInd w:w="-115" w:type="dxa"/>
        <w:tblLayout w:type="fixed"/>
        <w:tblCellMar>
          <w:top w:w="0" w:type="dxa"/>
          <w:left w:w="108" w:type="dxa"/>
          <w:bottom w:w="0" w:type="dxa"/>
          <w:right w:w="108" w:type="dxa"/>
        </w:tblCellMar>
      </w:tblPr>
      <w:tblGrid>
        <w:gridCol w:w="675"/>
        <w:gridCol w:w="7938"/>
      </w:tblGrid>
      <w:tr>
        <w:trPr/>
        <w:tc>
          <w:tcPr>
            <w:tcW w:w="675"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7938" w:type="dxa"/>
            <w:tcBorders>
              <w:top w:val="single" w:sz="6" w:space="0" w:color="000000"/>
              <w:left w:val="single" w:sz="6" w:space="0" w:color="000000"/>
              <w:bottom w:val="single" w:sz="6" w:space="0" w:color="000000"/>
              <w:right w:val="single" w:sz="6" w:space="0" w:color="000000"/>
            </w:tcBorders>
          </w:tcPr>
          <w:p>
            <w:pPr>
              <w:pStyle w:val="Normal"/>
              <w:rPr/>
            </w:pPr>
            <w:r>
              <w:rPr/>
              <w:t>Radio Access</w:t>
            </w:r>
          </w:p>
        </w:tc>
      </w:tr>
      <w:tr>
        <w:trPr/>
        <w:tc>
          <w:tcPr>
            <w:tcW w:w="675" w:type="dxa"/>
            <w:tcBorders>
              <w:top w:val="single" w:sz="6" w:space="0" w:color="000000"/>
              <w:left w:val="single" w:sz="6" w:space="0" w:color="000000"/>
              <w:bottom w:val="single" w:sz="6" w:space="0" w:color="000000"/>
              <w:right w:val="single" w:sz="6" w:space="0" w:color="000000"/>
            </w:tcBorders>
          </w:tcPr>
          <w:p>
            <w:pPr>
              <w:pStyle w:val="Normal"/>
              <w:rPr/>
            </w:pPr>
            <w:r>
              <w:rPr/>
              <w:t>X</w:t>
            </w:r>
          </w:p>
        </w:tc>
        <w:tc>
          <w:tcPr>
            <w:tcW w:w="7938" w:type="dxa"/>
            <w:tcBorders>
              <w:top w:val="single" w:sz="6" w:space="0" w:color="000000"/>
              <w:left w:val="single" w:sz="6" w:space="0" w:color="000000"/>
              <w:bottom w:val="single" w:sz="6" w:space="0" w:color="000000"/>
              <w:right w:val="single" w:sz="6" w:space="0" w:color="000000"/>
            </w:tcBorders>
          </w:tcPr>
          <w:p>
            <w:pPr>
              <w:pStyle w:val="Normal"/>
              <w:rPr/>
            </w:pPr>
            <w:r>
              <w:rPr/>
              <w:t>Core Network</w:t>
            </w:r>
          </w:p>
        </w:tc>
      </w:tr>
      <w:tr>
        <w:trPr/>
        <w:tc>
          <w:tcPr>
            <w:tcW w:w="675" w:type="dxa"/>
            <w:tcBorders>
              <w:top w:val="single" w:sz="6" w:space="0" w:color="000000"/>
              <w:left w:val="single" w:sz="6" w:space="0" w:color="000000"/>
              <w:bottom w:val="single" w:sz="6" w:space="0" w:color="000000"/>
              <w:right w:val="single" w:sz="6" w:space="0" w:color="000000"/>
            </w:tcBorders>
          </w:tcPr>
          <w:p>
            <w:pPr>
              <w:pStyle w:val="Normal"/>
              <w:rPr/>
            </w:pPr>
            <w:r>
              <w:rPr/>
              <w:t>X</w:t>
            </w:r>
          </w:p>
        </w:tc>
        <w:tc>
          <w:tcPr>
            <w:tcW w:w="7938" w:type="dxa"/>
            <w:tcBorders>
              <w:top w:val="single" w:sz="6" w:space="0" w:color="000000"/>
              <w:left w:val="single" w:sz="6" w:space="0" w:color="000000"/>
              <w:bottom w:val="single" w:sz="6" w:space="0" w:color="000000"/>
              <w:right w:val="single" w:sz="6" w:space="0" w:color="000000"/>
            </w:tcBorders>
          </w:tcPr>
          <w:p>
            <w:pPr>
              <w:pStyle w:val="Normal"/>
              <w:rPr/>
            </w:pPr>
            <w:r>
              <w:rPr/>
              <w:t>Services</w:t>
            </w:r>
          </w:p>
        </w:tc>
      </w:tr>
    </w:tbl>
    <w:p>
      <w:pPr>
        <w:pStyle w:val="Normal"/>
        <w:rPr>
          <w:b/>
          <w:b/>
        </w:rPr>
      </w:pPr>
      <w:r>
        <w:rPr>
          <w:b/>
        </w:rPr>
      </w:r>
    </w:p>
    <w:p>
      <w:pPr>
        <w:pStyle w:val="Normal"/>
        <w:rPr>
          <w:b/>
          <w:b/>
        </w:rPr>
      </w:pPr>
      <w:r>
        <w:rPr>
          <w:b/>
        </w:rPr>
        <w:t>2</w:t>
        <w:tab/>
        <w:tab/>
        <w:t>Linked work items</w:t>
      </w:r>
    </w:p>
    <w:p>
      <w:pPr>
        <w:pStyle w:val="Normal"/>
        <w:rPr>
          <w:b/>
          <w:b/>
          <w:i/>
          <w:i/>
        </w:rPr>
      </w:pPr>
      <w:r>
        <w:rPr>
          <w:b/>
          <w:i/>
        </w:rPr>
      </w:r>
    </w:p>
    <w:p>
      <w:pPr>
        <w:pStyle w:val="Normal"/>
        <w:rPr/>
      </w:pPr>
      <w:ins w:id="134" w:author="David Pearce" w:date="2002-10-03T22:34:00Z">
        <w:r>
          <w:rPr/>
          <w:t>Speech Recognition Framework for Automated Voice Services; Stage 1 (SA1)</w:t>
        </w:r>
      </w:ins>
    </w:p>
    <w:p>
      <w:pPr>
        <w:pStyle w:val="Normal"/>
        <w:rPr/>
      </w:pPr>
      <w:ins w:id="136" w:author="David Pearce" w:date="2002-10-01T16:01:00Z">
        <w:r>
          <w:rPr/>
          <w:t xml:space="preserve">Stage 2 of  </w:t>
        </w:r>
      </w:ins>
      <w:del w:id="137" w:author="David Pearce" w:date="2002-10-01T16:01:00Z">
        <w:r>
          <w:rPr/>
          <w:delText>End to End QoS (Concept and Architecture) for PS Domain</w:delText>
        </w:r>
      </w:del>
      <w:del w:id="138" w:author="David Pearce" w:date="2002-10-03T22:35:00Z">
        <w:r>
          <w:rPr/>
          <w:delText xml:space="preserve"> (SA2)</w:delText>
        </w:r>
      </w:del>
      <w:ins w:id="139" w:author="David Pearce" w:date="2002-10-03T22:35:00Z">
        <w:r>
          <w:rPr/>
          <w:t>Speech Recognition Framework for Automated Voice Services (SA2)</w:t>
        </w:r>
      </w:ins>
    </w:p>
    <w:p>
      <w:pPr>
        <w:pStyle w:val="Normal"/>
        <w:rPr/>
      </w:pPr>
      <w:ins w:id="141" w:author="David Pearce" w:date="2002-10-01T16:02:00Z">
        <w:r>
          <w:rPr/>
          <w:t>SDP protocols extension to include Speech Enabled Services based on Speech Recognition Framework (CN1)</w:t>
        </w:r>
      </w:ins>
    </w:p>
    <w:p>
      <w:pPr>
        <w:pStyle w:val="Normal"/>
        <w:rPr>
          <w:del w:id="143" w:author="David Pearce" w:date="2002-10-01T16:02:00Z"/>
        </w:rPr>
      </w:pPr>
      <w:del w:id="142" w:author="David Pearce" w:date="2002-10-01T16:02:00Z">
        <w:r>
          <w:rPr/>
          <w:delText>Extended Transparent End-to-End Packet Switched Streaming Service (PSS-E) (SA4)</w:delText>
        </w:r>
      </w:del>
    </w:p>
    <w:p>
      <w:pPr>
        <w:pStyle w:val="Normal"/>
        <w:rPr>
          <w:del w:id="145" w:author="David Pearce" w:date="2002-10-01T16:02:00Z"/>
        </w:rPr>
      </w:pPr>
      <w:del w:id="144" w:author="David Pearce" w:date="2002-10-01T16:02:00Z">
        <w:r>
          <w:rPr/>
          <w:delText>Packet-switched Conversational multimedia Applications (SA4)</w:delText>
        </w:r>
      </w:del>
    </w:p>
    <w:p>
      <w:pPr>
        <w:pStyle w:val="Normal"/>
        <w:rPr>
          <w:i/>
          <w:i/>
        </w:rPr>
      </w:pPr>
      <w:del w:id="146" w:author="David Pearce" w:date="2002-10-01T16:02:00Z">
        <w:r>
          <w:rPr/>
          <w:delText>IMS (SA1)</w:delText>
        </w:r>
      </w:del>
    </w:p>
    <w:p>
      <w:pPr>
        <w:pStyle w:val="Normal"/>
        <w:rPr>
          <w:i/>
          <w:i/>
        </w:rPr>
      </w:pPr>
      <w:r>
        <w:rPr>
          <w:i/>
        </w:rPr>
      </w:r>
    </w:p>
    <w:p>
      <w:pPr>
        <w:pStyle w:val="Normal"/>
        <w:rPr>
          <w:b/>
          <w:b/>
        </w:rPr>
      </w:pPr>
      <w:r>
        <w:rPr>
          <w:b/>
        </w:rPr>
        <w:t>3</w:t>
        <w:tab/>
        <w:tab/>
        <w:t>Justification</w:t>
      </w:r>
    </w:p>
    <w:p>
      <w:pPr>
        <w:pStyle w:val="Normal"/>
        <w:rPr>
          <w:b/>
          <w:b/>
        </w:rPr>
      </w:pPr>
      <w:r>
        <w:rPr>
          <w:b/>
        </w:rPr>
      </w:r>
    </w:p>
    <w:p>
      <w:pPr>
        <w:pStyle w:val="Normal"/>
        <w:spacing w:before="0" w:after="60"/>
        <w:rPr/>
      </w:pPr>
      <w:ins w:id="147" w:author="David Pearce" w:date="2002-10-01T16:05:00Z">
        <w:r>
          <w:rPr>
            <w:lang w:eastAsia="ja-JP"/>
          </w:rPr>
          <w:t xml:space="preserve">This work is to support the codec aspects for speech enabled services as specified </w:t>
        </w:r>
      </w:ins>
      <w:ins w:id="148" w:author="David Pearce" w:date="2002-10-01T16:06:00Z">
        <w:r>
          <w:rPr>
            <w:lang w:eastAsia="ja-JP"/>
          </w:rPr>
          <w:t xml:space="preserve">in the requirements coming from SA1 in </w:t>
        </w:r>
      </w:ins>
      <w:ins w:id="149" w:author="David Pearce" w:date="2002-10-01T16:09:00Z">
        <w:r>
          <w:rPr/>
          <w:t>TS 22.243 v.6.0.0 “Speech Recognition Framework for Automated Voice Services; Stage</w:t>
        </w:r>
      </w:ins>
      <w:ins w:id="150" w:author="David Pearce" w:date="2002-10-01T16:11:00Z">
        <w:r>
          <w:rPr/>
          <w:t xml:space="preserve"> </w:t>
        </w:r>
      </w:ins>
      <w:ins w:id="151" w:author="David Pearce" w:date="2002-10-01T16:09:00Z">
        <w:r>
          <w:rPr/>
          <w:t>1</w:t>
        </w:r>
      </w:ins>
      <w:ins w:id="152" w:author="David Pearce" w:date="2002-10-01T16:11:00Z">
        <w:r>
          <w:rPr/>
          <w:t>”</w:t>
        </w:r>
      </w:ins>
    </w:p>
    <w:p>
      <w:pPr>
        <w:pStyle w:val="Normal"/>
        <w:rPr>
          <w:lang w:eastAsia="ja-JP"/>
          <w:ins w:id="155" w:author="David Pearce" w:date="2002-10-01T16:05:00Z"/>
        </w:rPr>
      </w:pPr>
      <w:ins w:id="154" w:author="David Pearce" w:date="2002-10-01T16:05:00Z">
        <w:r>
          <w:rPr>
            <w:lang w:eastAsia="ja-JP"/>
          </w:rPr>
        </w:r>
      </w:ins>
    </w:p>
    <w:p>
      <w:pPr>
        <w:pStyle w:val="Normal"/>
        <w:rPr>
          <w:lang w:eastAsia="ja-JP"/>
          <w:del w:id="157" w:author="David Pearce" w:date="2002-10-01T16:10:00Z"/>
        </w:rPr>
      </w:pPr>
      <w:del w:id="156" w:author="David Pearce" w:date="2002-10-01T16:10:00Z">
        <w:r>
          <w:rPr>
            <w:lang w:eastAsia="ja-JP"/>
          </w:rPr>
          <w:delText>Forecasts show that speech-driven services will play an important role on the 3G market. People want the ability to access information while on the move and the small portable mobile devices that will be used to access this information need improved user interfaces using speech input. At present, however, the complexity of medium and large vocabulary speech recognition systems are beyond the memory and computational resources of such devices.</w:delText>
        </w:r>
      </w:del>
    </w:p>
    <w:p>
      <w:pPr>
        <w:pStyle w:val="Normal"/>
        <w:rPr>
          <w:lang w:eastAsia="ja-JP"/>
          <w:del w:id="159" w:author="David Pearce" w:date="2002-10-01T16:10:00Z"/>
        </w:rPr>
      </w:pPr>
      <w:del w:id="158" w:author="David Pearce" w:date="2002-10-01T16:10:00Z">
        <w:r>
          <w:rPr>
            <w:lang w:eastAsia="ja-JP"/>
          </w:rPr>
        </w:r>
      </w:del>
    </w:p>
    <w:p>
      <w:pPr>
        <w:pStyle w:val="Normal"/>
        <w:rPr>
          <w:color w:val="0000FF"/>
          <w:lang w:eastAsia="ja-JP"/>
          <w:del w:id="172" w:author="David Pearce" w:date="2002-10-01T16:10:00Z"/>
        </w:rPr>
      </w:pPr>
      <w:ins w:id="160" w:author="Stéphane H. Maes - smaes@us.ibm.com" w:date="2002-05-15T20:16:00Z">
        <w:del w:id="161" w:author="David Pearce" w:date="2002-10-01T16:10:00Z">
          <w:r>
            <w:rPr>
              <w:lang w:eastAsia="ja-JP"/>
            </w:rPr>
            <w:delText>A Speech Recognition Framework enables</w:delText>
          </w:r>
        </w:del>
      </w:ins>
      <w:ins w:id="162" w:author="Stéphane H. Maes - smaes@us.ibm.com" w:date="2002-05-15T20:17:00Z">
        <w:del w:id="163" w:author="David Pearce" w:date="2002-10-01T16:10:00Z">
          <w:r>
            <w:rPr>
              <w:lang w:eastAsia="ja-JP"/>
            </w:rPr>
            <w:delText xml:space="preserve"> the deployment of accurate speech services that rely on</w:delText>
          </w:r>
        </w:del>
      </w:ins>
      <w:ins w:id="164" w:author="Stéphane H. Maes - smaes@us.ibm.com" w:date="2002-05-15T20:16:00Z">
        <w:del w:id="165" w:author="David Pearce" w:date="2002-10-01T16:10:00Z">
          <w:r>
            <w:rPr>
              <w:lang w:eastAsia="ja-JP"/>
            </w:rPr>
            <w:delText xml:space="preserve"> network-side speech engines</w:delText>
          </w:r>
        </w:del>
      </w:ins>
      <w:ins w:id="166" w:author="Stéphane H. Maes - smaes@us.ibm.com" w:date="2002-05-15T20:17:00Z">
        <w:del w:id="167" w:author="David Pearce" w:date="2002-10-01T16:10:00Z">
          <w:r>
            <w:rPr>
              <w:lang w:eastAsia="ja-JP"/>
            </w:rPr>
            <w:delText xml:space="preserve">. </w:delText>
          </w:r>
        </w:del>
      </w:ins>
      <w:ins w:id="168" w:author="Stéphane H. Maes - smaes@us.ibm.com" w:date="2002-05-15T21:02:00Z">
        <w:del w:id="169" w:author="David Pearce" w:date="2002-10-01T16:10:00Z">
          <w:r>
            <w:rPr>
              <w:lang w:eastAsia="ja-JP"/>
            </w:rPr>
            <w:delText xml:space="preserve">It </w:delText>
          </w:r>
        </w:del>
      </w:ins>
      <w:del w:id="170" w:author="Stéphane H. Maes - smaes@us.ibm.com" w:date="2002-05-15T20:18:00Z">
        <w:r>
          <w:rPr>
            <w:lang w:eastAsia="ja-JP"/>
          </w:rPr>
          <w:delText xml:space="preserve">Distributed Speech Recognition (DSR) overcomes these problems, and it </w:delText>
        </w:r>
      </w:del>
      <w:del w:id="171" w:author="David Pearce" w:date="2002-10-01T16:10:00Z">
        <w:r>
          <w:rPr>
            <w:lang w:eastAsia="ja-JP"/>
          </w:rPr>
          <w:delText xml:space="preserve">will provide 3G users with a high performance distributed speech interface to server-based automatic information and transactional services. </w:delText>
        </w:r>
      </w:del>
    </w:p>
    <w:p>
      <w:pPr>
        <w:pStyle w:val="Normal"/>
        <w:widowControl/>
        <w:bidi w:val="0"/>
        <w:rPr>
          <w:color w:val="0000FF"/>
          <w:lang w:eastAsia="ja-JP"/>
          <w:del w:id="174" w:author="David Pearce" w:date="2002-10-01T16:10:00Z"/>
        </w:rPr>
      </w:pPr>
      <w:del w:id="173" w:author="David Pearce" w:date="2002-10-01T16:10:00Z">
        <w:r>
          <w:rPr>
            <w:color w:val="0000FF"/>
            <w:lang w:eastAsia="ja-JP"/>
          </w:rPr>
        </w:r>
      </w:del>
    </w:p>
    <w:p>
      <w:pPr>
        <w:pStyle w:val="Normal"/>
        <w:rPr>
          <w:del w:id="184" w:author="David Pearce" w:date="2002-10-01T16:10:00Z"/>
        </w:rPr>
      </w:pPr>
      <w:del w:id="175" w:author="David Pearce" w:date="2002-10-01T16:10:00Z">
        <w:r>
          <w:rPr>
            <w:color w:val="000000"/>
            <w:lang w:val="en-US"/>
          </w:rPr>
          <w:delText>The types of services include those that are voice only, for example, automatic speech access to information</w:delText>
        </w:r>
      </w:del>
      <w:del w:id="176" w:author="Stéphane H. Maes - smaes@us.ibm.com" w:date="2002-05-15T20:18:00Z">
        <w:r>
          <w:rPr>
            <w:color w:val="000000"/>
            <w:lang w:val="en-US"/>
          </w:rPr>
          <w:delText>. In the future, a</w:delText>
        </w:r>
      </w:del>
      <w:ins w:id="177" w:author="Stéphane H. Maes - smaes@us.ibm.com" w:date="2002-05-15T20:18:00Z">
        <w:del w:id="178" w:author="David Pearce" w:date="2002-10-01T16:10:00Z">
          <w:r>
            <w:rPr>
              <w:color w:val="000000"/>
              <w:lang w:val="en-US"/>
            </w:rPr>
            <w:delText xml:space="preserve"> as well as a</w:delText>
          </w:r>
        </w:del>
      </w:ins>
      <w:del w:id="179" w:author="David Pearce" w:date="2002-10-01T16:10:00Z">
        <w:r>
          <w:rPr>
            <w:color w:val="000000"/>
            <w:lang w:val="en-US"/>
          </w:rPr>
          <w:delText xml:space="preserve"> new range of multi</w:delText>
        </w:r>
      </w:del>
      <w:del w:id="180" w:author="Stéphane H. Maes - smaes@us.ibm.com" w:date="2002-05-15T21:21:00Z">
        <w:r>
          <w:rPr>
            <w:color w:val="000000"/>
            <w:lang w:val="en-US"/>
          </w:rPr>
          <w:delText>-</w:delText>
        </w:r>
      </w:del>
      <w:del w:id="181" w:author="David Pearce" w:date="2002-10-01T16:10:00Z">
        <w:r>
          <w:rPr>
            <w:color w:val="000000"/>
            <w:lang w:val="en-US"/>
          </w:rPr>
          <w:delText xml:space="preserve">modal applications </w:delText>
        </w:r>
      </w:del>
      <w:del w:id="182" w:author="Stéphane H. Maes - smaes@us.ibm.com" w:date="2002-05-15T20:19:00Z">
        <w:r>
          <w:rPr>
            <w:color w:val="000000"/>
            <w:lang w:val="en-US"/>
          </w:rPr>
          <w:delText xml:space="preserve">is also envisaged </w:delText>
        </w:r>
      </w:del>
      <w:del w:id="183" w:author="David Pearce" w:date="2002-10-01T16:10:00Z">
        <w:r>
          <w:rPr>
            <w:color w:val="000000"/>
            <w:lang w:val="en-US"/>
          </w:rPr>
          <w:delText>incorporating different modes of input (e.g. speech, keyboard, pen) and speech and visual output.</w:delText>
        </w:r>
      </w:del>
    </w:p>
    <w:p>
      <w:pPr>
        <w:pStyle w:val="Normal"/>
        <w:widowControl/>
        <w:bidi w:val="0"/>
        <w:rPr>
          <w:color w:val="000000"/>
          <w:lang w:val="en-US"/>
        </w:rPr>
      </w:pPr>
      <w:r>
        <w:rPr>
          <w:color w:val="000000"/>
          <w:lang w:val="en-US"/>
        </w:rPr>
      </w:r>
    </w:p>
    <w:p>
      <w:pPr>
        <w:pStyle w:val="Normal"/>
        <w:rPr>
          <w:b/>
          <w:b/>
        </w:rPr>
      </w:pPr>
      <w:r>
        <w:rPr>
          <w:b/>
        </w:rPr>
        <w:t>4</w:t>
        <w:tab/>
        <w:tab/>
        <w:t>Objective</w:t>
      </w:r>
    </w:p>
    <w:p>
      <w:pPr>
        <w:pStyle w:val="Normal"/>
        <w:rPr>
          <w:b/>
          <w:b/>
          <w:lang w:val="en-US"/>
        </w:rPr>
      </w:pPr>
      <w:r>
        <w:rPr>
          <w:b/>
          <w:lang w:val="en-US"/>
        </w:rPr>
      </w:r>
    </w:p>
    <w:p>
      <w:pPr>
        <w:pStyle w:val="Normal"/>
        <w:rPr>
          <w:bCs/>
          <w:ins w:id="201" w:author="David Pearce" w:date="2002-10-01T15:45:00Z"/>
        </w:rPr>
      </w:pPr>
      <w:ins w:id="185" w:author="David Pearce" w:date="2002-10-01T15:45:00Z">
        <w:r>
          <w:rPr>
            <w:bCs/>
          </w:rPr>
          <w:t>Will review and recommend codec</w:t>
        </w:r>
      </w:ins>
      <w:ins w:id="186" w:author="David Pearce" w:date="2002-10-03T22:43:00Z">
        <w:r>
          <w:rPr>
            <w:bCs/>
          </w:rPr>
          <w:t>(</w:t>
        </w:r>
      </w:ins>
      <w:ins w:id="187" w:author="David Pearce" w:date="2002-10-01T15:45:00Z">
        <w:r>
          <w:rPr>
            <w:bCs/>
          </w:rPr>
          <w:t>s</w:t>
        </w:r>
      </w:ins>
      <w:ins w:id="188" w:author="David Pearce" w:date="2002-10-03T22:43:00Z">
        <w:r>
          <w:rPr>
            <w:bCs/>
          </w:rPr>
          <w:t>)</w:t>
        </w:r>
      </w:ins>
      <w:ins w:id="189" w:author="David Pearce" w:date="2002-10-01T15:45:00Z">
        <w:r>
          <w:rPr>
            <w:bCs/>
          </w:rPr>
          <w:t xml:space="preserve"> to support Speech Enabled Services and include t</w:t>
        </w:r>
      </w:ins>
      <w:ins w:id="190" w:author="David Pearce" w:date="2002-10-01T15:47:00Z">
        <w:r>
          <w:rPr>
            <w:bCs/>
          </w:rPr>
          <w:t xml:space="preserve">hese in its specifications. </w:t>
        </w:r>
      </w:ins>
      <w:ins w:id="191" w:author="David Pearce" w:date="2002-10-01T15:48:00Z">
        <w:r>
          <w:rPr>
            <w:bCs/>
          </w:rPr>
          <w:t xml:space="preserve"> </w:t>
        </w:r>
      </w:ins>
      <w:ins w:id="192" w:author="David Pearce" w:date="2002-10-01T16:12:00Z">
        <w:r>
          <w:rPr>
            <w:bCs/>
          </w:rPr>
          <w:t xml:space="preserve">To include </w:t>
        </w:r>
      </w:ins>
      <w:ins w:id="193" w:author="David Pearce" w:date="2002-10-01T16:14:00Z">
        <w:r>
          <w:rPr>
            <w:bCs/>
          </w:rPr>
          <w:t xml:space="preserve">these </w:t>
        </w:r>
      </w:ins>
      <w:ins w:id="194" w:author="David Pearce" w:date="2002-10-01T16:13:00Z">
        <w:r>
          <w:rPr>
            <w:bCs/>
          </w:rPr>
          <w:t xml:space="preserve">within </w:t>
        </w:r>
      </w:ins>
      <w:ins w:id="195" w:author="David Pearce" w:date="2002-10-01T16:14:00Z">
        <w:r>
          <w:rPr>
            <w:bCs/>
          </w:rPr>
          <w:t xml:space="preserve">the stage 3 </w:t>
        </w:r>
      </w:ins>
      <w:ins w:id="196" w:author="David Pearce" w:date="2002-10-01T16:12:00Z">
        <w:r>
          <w:rPr>
            <w:bCs/>
          </w:rPr>
          <w:t>specification</w:t>
        </w:r>
      </w:ins>
      <w:ins w:id="197" w:author="David Pearce" w:date="2002-10-01T16:13:00Z">
        <w:r>
          <w:rPr>
            <w:bCs/>
          </w:rPr>
          <w:t>s</w:t>
        </w:r>
      </w:ins>
      <w:ins w:id="198" w:author="David Pearce" w:date="2002-10-01T15:48:00Z">
        <w:r>
          <w:rPr>
            <w:bCs/>
          </w:rPr>
          <w:t xml:space="preserve">. </w:t>
        </w:r>
      </w:ins>
      <w:del w:id="199" w:author="Stéphane H. Maes - smaes@us.ibm.com" w:date="2002-05-15T21:17:00Z">
        <w:r>
          <w:rPr>
            <w:bCs/>
          </w:rPr>
          <w:delText>4.1</w:delText>
        </w:r>
      </w:del>
      <w:r>
        <w:rPr>
          <w:bCs/>
          <w:rPrChange w:id="0" w:author="David Pearce" w:date="2002-10-01T16:10:00Z"/>
        </w:rPr>
        <w:t xml:space="preserve"> </w:t>
      </w:r>
    </w:p>
    <w:p>
      <w:pPr>
        <w:pStyle w:val="Normal"/>
        <w:rPr>
          <w:bCs/>
          <w:ins w:id="203" w:author="David Pearce" w:date="2002-10-01T15:45:00Z"/>
        </w:rPr>
      </w:pPr>
      <w:ins w:id="202" w:author="David Pearce" w:date="2002-10-01T15:45:00Z">
        <w:r>
          <w:rPr>
            <w:bCs/>
          </w:rPr>
        </w:r>
      </w:ins>
    </w:p>
    <w:p>
      <w:pPr>
        <w:pStyle w:val="Normal"/>
        <w:jc w:val="both"/>
        <w:rPr/>
      </w:pPr>
      <w:ins w:id="204" w:author="David Pearce" w:date="2002-10-01T16:28:00Z">
        <w:r>
          <w:rPr/>
          <w:t>A 3GPP speech recognition framework enables the use of conventional codecs (e.g. AMR) or DSR optimized codecs to distribute in the network the speech engines that process speech input or generate speech output. It includes:</w:t>
        </w:r>
      </w:ins>
    </w:p>
    <w:p>
      <w:pPr>
        <w:pStyle w:val="Normal"/>
        <w:numPr>
          <w:ilvl w:val="0"/>
          <w:numId w:val="2"/>
        </w:numPr>
        <w:autoSpaceDE w:val="false"/>
        <w:spacing w:lineRule="atLeast" w:line="240"/>
        <w:jc w:val="both"/>
        <w:rPr/>
      </w:pPr>
      <w:ins w:id="206" w:author="David Pearce" w:date="2002-10-01T16:28:00Z">
        <w:r>
          <w:rPr/>
          <w:t>D</w:t>
        </w:r>
      </w:ins>
      <w:ins w:id="207" w:author="David Pearce" w:date="2002-10-01T16:28:00Z">
        <w:r>
          <w:rPr>
            <w:lang w:val="en-US"/>
          </w:rPr>
          <w:t>efault uplink and downlink codec specifications.</w:t>
        </w:r>
      </w:ins>
    </w:p>
    <w:p>
      <w:pPr>
        <w:pStyle w:val="Normal"/>
        <w:numPr>
          <w:ilvl w:val="0"/>
          <w:numId w:val="2"/>
        </w:numPr>
        <w:autoSpaceDE w:val="false"/>
        <w:spacing w:lineRule="atLeast" w:line="240"/>
        <w:jc w:val="both"/>
        <w:rPr>
          <w:lang w:val="en-US"/>
          <w:ins w:id="210" w:author="David Pearce" w:date="2002-10-01T16:28:00Z"/>
        </w:rPr>
      </w:pPr>
      <w:ins w:id="209" w:author="David Pearce" w:date="2002-10-01T16:28:00Z">
        <w:r>
          <w:rPr>
            <w:lang w:val="en-US"/>
          </w:rPr>
          <w:t>A stack of speech recognition protocols to support:</w:t>
        </w:r>
      </w:ins>
    </w:p>
    <w:p>
      <w:pPr>
        <w:pStyle w:val="Normal"/>
        <w:numPr>
          <w:ilvl w:val="1"/>
          <w:numId w:val="2"/>
        </w:numPr>
        <w:autoSpaceDE w:val="false"/>
        <w:spacing w:lineRule="atLeast" w:line="240"/>
        <w:jc w:val="both"/>
        <w:rPr>
          <w:lang w:val="en-US"/>
          <w:ins w:id="212" w:author="David Pearce" w:date="2002-10-01T16:28:00Z"/>
        </w:rPr>
      </w:pPr>
      <w:ins w:id="211" w:author="David Pearce" w:date="2002-10-01T16:28:00Z">
        <w:r>
          <w:rPr>
            <w:lang w:val="en-US"/>
          </w:rPr>
          <w:t xml:space="preserve">Establishment of uplink and downlink sessions, along with codec negotiation </w:t>
        </w:r>
      </w:ins>
    </w:p>
    <w:p>
      <w:pPr>
        <w:pStyle w:val="Normal"/>
        <w:numPr>
          <w:ilvl w:val="1"/>
          <w:numId w:val="2"/>
        </w:numPr>
        <w:autoSpaceDE w:val="false"/>
        <w:spacing w:lineRule="atLeast" w:line="240"/>
        <w:jc w:val="both"/>
        <w:rPr>
          <w:lang w:val="en-US"/>
          <w:ins w:id="214" w:author="David Pearce" w:date="2002-10-01T16:28:00Z"/>
        </w:rPr>
      </w:pPr>
      <w:ins w:id="213" w:author="David Pearce" w:date="2002-10-01T16:28:00Z">
        <w:r>
          <w:rPr>
            <w:lang w:val="en-US"/>
          </w:rPr>
          <w:t xml:space="preserve">Transport of speech recognition payload (uplink) with conversational QoS </w:t>
        </w:r>
      </w:ins>
    </w:p>
    <w:p>
      <w:pPr>
        <w:pStyle w:val="Normal"/>
        <w:numPr>
          <w:ilvl w:val="1"/>
          <w:numId w:val="2"/>
        </w:numPr>
        <w:autoSpaceDE w:val="false"/>
        <w:spacing w:lineRule="atLeast" w:line="240"/>
        <w:jc w:val="both"/>
        <w:rPr>
          <w:shd w:fill="FFFF00" w:val="clear"/>
          <w:lang w:val="en-US"/>
          <w:ins w:id="216" w:author="David Pearce" w:date="2002-10-01T16:28:00Z"/>
        </w:rPr>
      </w:pPr>
      <w:ins w:id="215" w:author="David Pearce" w:date="2002-10-01T16:28:00Z">
        <w:r>
          <w:rPr>
            <w:lang w:val="en-US"/>
          </w:rPr>
          <w:t xml:space="preserve">Support of transport (also at conversational QoS) of meta-information required for the deployment of speech recognition applications between the terminal and speech engines (meta-information may include terminal events and settings, audio sub-system events, parameters and settings, etc.). </w:t>
        </w:r>
      </w:ins>
    </w:p>
    <w:p>
      <w:pPr>
        <w:pStyle w:val="Normal"/>
        <w:jc w:val="both"/>
        <w:rPr>
          <w:shd w:fill="FFFF00" w:val="clear"/>
          <w:lang w:val="en-US"/>
          <w:ins w:id="218" w:author="David Pearce" w:date="2002-10-01T16:28:00Z"/>
        </w:rPr>
      </w:pPr>
      <w:ins w:id="217" w:author="David Pearce" w:date="2002-10-01T16:28:00Z">
        <w:r>
          <w:rPr>
            <w:shd w:fill="FFFF00" w:val="clear"/>
            <w:lang w:val="en-US"/>
          </w:rPr>
        </w:r>
      </w:ins>
    </w:p>
    <w:p>
      <w:pPr>
        <w:pStyle w:val="Normal"/>
        <w:jc w:val="both"/>
        <w:rPr>
          <w:del w:id="235" w:author="David Pearce" w:date="2002-10-01T16:11:00Z"/>
        </w:rPr>
      </w:pPr>
      <w:ins w:id="219" w:author="David Pearce" w:date="2002-10-01T16:28:00Z">
        <w:r>
          <w:rPr/>
          <w:t>SA4</w:t>
        </w:r>
      </w:ins>
      <w:ins w:id="220" w:author="David Pearce" w:date="2002-10-01T16:45:00Z">
        <w:r>
          <w:rPr/>
          <w:t xml:space="preserve"> </w:t>
        </w:r>
      </w:ins>
      <w:ins w:id="221" w:author="David Pearce" w:date="2002-10-01T16:28:00Z">
        <w:r>
          <w:rPr/>
          <w:t xml:space="preserve">will recommend a codec to be supported by default to deploy services that rely on the 3GPP speech recognition framework. </w:t>
        </w:r>
      </w:ins>
      <w:del w:id="222" w:author="David Pearce" w:date="2002-10-01T16:11:00Z">
        <w:r>
          <w:rPr/>
          <w:delText>To enable all these benefits in a wide market, such as 3G, containing a variety of players including terminal manufacturers, operators, 3</w:delText>
        </w:r>
      </w:del>
      <w:del w:id="223" w:author="David Pearce" w:date="2002-10-01T16:11:00Z">
        <w:r>
          <w:rPr>
            <w:vertAlign w:val="superscript"/>
          </w:rPr>
          <w:delText>rd</w:delText>
        </w:r>
      </w:del>
      <w:del w:id="224" w:author="David Pearce" w:date="2002-10-01T16:11:00Z">
        <w:r>
          <w:rPr/>
          <w:delText xml:space="preserve"> Party Service Providers and recognition vendors, </w:delText>
        </w:r>
      </w:del>
      <w:del w:id="225" w:author="Stéphane H. Maes - smaes@us.ibm.com" w:date="2002-05-15T21:04:00Z">
        <w:r>
          <w:rPr/>
          <w:delText>a standard</w:delText>
        </w:r>
      </w:del>
      <w:ins w:id="226" w:author="Stéphane H. Maes - smaes@us.ibm.com" w:date="2002-05-15T21:04:00Z">
        <w:del w:id="227" w:author="David Pearce" w:date="2002-10-01T16:11:00Z">
          <w:r>
            <w:rPr/>
            <w:delText xml:space="preserve">a </w:delText>
          </w:r>
        </w:del>
      </w:ins>
      <w:ins w:id="228" w:author="Stéphane H. Maes - smaes@us.ibm.com" w:date="2002-05-15T21:14:00Z">
        <w:del w:id="229" w:author="David Pearce" w:date="2002-10-01T16:11:00Z">
          <w:r>
            <w:rPr/>
            <w:delText xml:space="preserve">specification is required for a </w:delText>
          </w:r>
        </w:del>
      </w:ins>
      <w:ins w:id="230" w:author="Stéphane H. Maes - smaes@us.ibm.com" w:date="2002-05-15T21:04:00Z">
        <w:del w:id="231" w:author="David Pearce" w:date="2002-10-01T16:11:00Z">
          <w:r>
            <w:rPr/>
            <w:delText xml:space="preserve">speech recognition </w:delText>
          </w:r>
        </w:del>
      </w:ins>
      <w:ins w:id="232" w:author="Stéphane H. Maes - smaes@us.ibm.com" w:date="2002-05-15T21:14:00Z">
        <w:del w:id="233" w:author="David Pearce" w:date="2002-10-01T16:11:00Z">
          <w:r>
            <w:rPr/>
            <w:delText>framework.</w:delText>
          </w:r>
        </w:del>
      </w:ins>
      <w:del w:id="234" w:author="Stéphane H. Maes - smaes@us.ibm.com" w:date="2002-05-15T20:20:00Z">
        <w:r>
          <w:rPr/>
          <w:delText xml:space="preserve">for the FE is needed to ensure compatibility between the terminal and the remote recogniser. The first standard for a DSR front-end and compression was published by ETSI in Feb 2000. </w:delText>
        </w:r>
      </w:del>
    </w:p>
    <w:p>
      <w:pPr>
        <w:pStyle w:val="Normal"/>
        <w:widowControl/>
        <w:bidi w:val="0"/>
        <w:jc w:val="both"/>
        <w:rPr>
          <w:del w:id="237" w:author="David Pearce" w:date="2002-10-01T16:11:00Z"/>
        </w:rPr>
      </w:pPr>
      <w:del w:id="236" w:author="David Pearce" w:date="2002-10-01T16:11:00Z">
        <w:r>
          <w:rPr/>
        </w:r>
      </w:del>
    </w:p>
    <w:p>
      <w:pPr>
        <w:pStyle w:val="Normal"/>
        <w:widowControl/>
        <w:bidi w:val="0"/>
        <w:jc w:val="both"/>
        <w:rPr>
          <w:del w:id="239" w:author="Stéphane H. Maes - smaes@us.ibm.com" w:date="2002-05-15T21:17:00Z"/>
        </w:rPr>
      </w:pPr>
      <w:del w:id="238" w:author="Stéphane H. Maes - smaes@us.ibm.com" w:date="2002-05-15T21:17:00Z">
        <w:r>
          <w:rPr/>
        </w:r>
      </w:del>
    </w:p>
    <w:p>
      <w:pPr>
        <w:pStyle w:val="Normal"/>
        <w:rPr>
          <w:lang w:val="en-US"/>
          <w:ins w:id="262" w:author="Stéphane H. Maes - smaes@us.ibm.com" w:date="2002-05-15T20:20:00Z">
            <w:del w:id="263" w:author="David Pearce" w:date="2002-10-01T16:11:00Z"/>
          </w:ins>
        </w:rPr>
      </w:pPr>
      <w:del w:id="240" w:author="Stéphane H. Maes - smaes@us.ibm.com" w:date="2002-05-15T21:17:00Z">
        <w:r>
          <w:rPr>
            <w:b/>
            <w:lang w:val="en-US"/>
          </w:rPr>
          <w:delText>4.2</w:delText>
        </w:r>
      </w:del>
      <w:del w:id="241" w:author="Stéphane H. Maes - smaes@us.ibm.com" w:date="2002-05-15T21:17:00Z">
        <w:r>
          <w:rPr>
            <w:lang w:val="en-US"/>
          </w:rPr>
          <w:delText xml:space="preserve"> </w:delText>
        </w:r>
      </w:del>
      <w:ins w:id="242" w:author="Stéphane H. Maes - smaes@us.ibm.com" w:date="2002-05-15T20:21:00Z">
        <w:del w:id="243" w:author="David Pearce" w:date="2002-10-01T16:11:00Z">
          <w:r>
            <w:rPr>
              <w:lang w:val="en-US"/>
            </w:rPr>
            <w:delText>The work</w:delText>
          </w:r>
        </w:del>
      </w:ins>
      <w:ins w:id="244" w:author="Stéphane H. Maes - smaes@us.ibm.com" w:date="2002-05-15T20:22:00Z">
        <w:del w:id="245" w:author="David Pearce" w:date="2002-10-01T16:11:00Z">
          <w:r>
            <w:rPr>
              <w:lang w:val="en-US"/>
            </w:rPr>
            <w:delText xml:space="preserve"> </w:delText>
          </w:r>
        </w:del>
      </w:ins>
      <w:ins w:id="246" w:author="Stéphane H. Maes - smaes@us.ibm.com" w:date="2002-05-15T20:21:00Z">
        <w:del w:id="247" w:author="David Pearce" w:date="2002-10-01T16:11:00Z">
          <w:r>
            <w:rPr>
              <w:lang w:val="en-US"/>
            </w:rPr>
            <w:delText xml:space="preserve">item will </w:delText>
          </w:r>
        </w:del>
      </w:ins>
      <w:ins w:id="248" w:author="Stéphane H. Maes - smaes@us.ibm.com" w:date="2002-05-15T20:22:00Z">
        <w:del w:id="249" w:author="David Pearce" w:date="2002-10-01T16:11:00Z">
          <w:r>
            <w:rPr>
              <w:lang w:val="en-US"/>
            </w:rPr>
            <w:delText>formulate the</w:delText>
          </w:r>
        </w:del>
      </w:ins>
      <w:ins w:id="250" w:author="Stéphane H. Maes - smaes@us.ibm.com" w:date="2002-05-15T20:21:00Z">
        <w:del w:id="251" w:author="David Pearce" w:date="2002-10-01T16:11:00Z">
          <w:r>
            <w:rPr>
              <w:lang w:val="en-US"/>
            </w:rPr>
            <w:delText xml:space="preserve"> requirements </w:delText>
          </w:r>
        </w:del>
      </w:ins>
      <w:ins w:id="252" w:author="Stéphane H. Maes - smaes@us.ibm.com" w:date="2002-05-15T21:10:00Z">
        <w:del w:id="253" w:author="David Pearce" w:date="2002-10-01T16:11:00Z">
          <w:r>
            <w:rPr>
              <w:lang w:val="en-US"/>
            </w:rPr>
            <w:delText>associated with</w:delText>
          </w:r>
        </w:del>
      </w:ins>
      <w:ins w:id="254" w:author="Stéphane H. Maes - smaes@us.ibm.com" w:date="2002-05-15T20:21:00Z">
        <w:del w:id="255" w:author="David Pearce" w:date="2002-10-01T16:11:00Z">
          <w:r>
            <w:rPr>
              <w:lang w:val="en-US"/>
            </w:rPr>
            <w:delText xml:space="preserve"> speech services based on the </w:delText>
          </w:r>
        </w:del>
      </w:ins>
      <w:ins w:id="256" w:author="Stéphane H. Maes - smaes@us.ibm.com" w:date="2002-05-15T20:22:00Z">
        <w:del w:id="257" w:author="David Pearce" w:date="2002-10-01T16:11:00Z">
          <w:r>
            <w:rPr>
              <w:lang w:val="en-US"/>
            </w:rPr>
            <w:delText>s</w:delText>
          </w:r>
        </w:del>
      </w:ins>
      <w:ins w:id="258" w:author="Stéphane H. Maes - smaes@us.ibm.com" w:date="2002-05-15T20:21:00Z">
        <w:del w:id="259" w:author="David Pearce" w:date="2002-10-01T16:11:00Z">
          <w:r>
            <w:rPr>
              <w:lang w:val="en-US"/>
            </w:rPr>
            <w:delText>peech recognition framework</w:delText>
          </w:r>
        </w:del>
      </w:ins>
      <w:ins w:id="260" w:author="Stéphane H. Maes - smaes@us.ibm.com" w:date="2002-05-15T20:23:00Z">
        <w:del w:id="261" w:author="David Pearce" w:date="2002-10-01T16:11:00Z">
          <w:r>
            <w:rPr>
              <w:lang w:val="en-US"/>
            </w:rPr>
            <w:delText>.</w:delText>
          </w:r>
        </w:del>
      </w:ins>
    </w:p>
    <w:p>
      <w:pPr>
        <w:pStyle w:val="Normal"/>
        <w:rPr>
          <w:del w:id="266" w:author="Stéphane H. Maes - smaes@us.ibm.com" w:date="2002-05-15T20:21:00Z"/>
        </w:rPr>
      </w:pPr>
      <w:del w:id="264" w:author="Stéphane H. Maes - smaes@us.ibm.com" w:date="2002-05-15T20:20:00Z">
        <w:r>
          <w:rPr>
            <w:color w:val="000000"/>
            <w:lang w:val="en-US"/>
          </w:rPr>
          <w:delText xml:space="preserve">In addition to the DSR front-end, a standard DSR </w:delText>
        </w:r>
      </w:del>
      <w:del w:id="265" w:author="Stéphane H. Maes - smaes@us.ibm.com" w:date="2002-05-15T20:21:00Z">
        <w:r>
          <w:rPr>
            <w:color w:val="000000"/>
            <w:lang w:val="en-US"/>
          </w:rPr>
          <w:delText>protocol stack is needed to support end-to-end interoperability. ETSI STQ Aurora has also been developing proposals for these transport protocols that will be standardized by the IETF. DSR applications will be based on the IETF packet protocols using RTP (Real Time Protocol), SDP (Session Description Protocol) and SIP (Session Initiation Protocol).</w:delText>
        </w:r>
      </w:del>
    </w:p>
    <w:p>
      <w:pPr>
        <w:pStyle w:val="Normal"/>
        <w:rPr>
          <w:color w:val="000000"/>
          <w:lang w:val="en-US"/>
          <w:del w:id="268" w:author="David Pearce" w:date="2002-10-01T16:11:00Z"/>
        </w:rPr>
      </w:pPr>
      <w:del w:id="267" w:author="David Pearce" w:date="2002-10-01T16:11:00Z">
        <w:r>
          <w:rPr>
            <w:color w:val="000000"/>
            <w:lang w:val="en-US"/>
          </w:rPr>
        </w:r>
      </w:del>
    </w:p>
    <w:p>
      <w:pPr>
        <w:pStyle w:val="Normal"/>
        <w:rPr>
          <w:b/>
          <w:b/>
          <w:del w:id="270" w:author="David Pearce" w:date="2002-10-03T22:54:00Z"/>
        </w:rPr>
      </w:pPr>
      <w:del w:id="269" w:author="David Pearce" w:date="2002-10-01T16:11:00Z">
        <w:r>
          <w:rPr>
            <w:b/>
          </w:rPr>
          <w:delText>3GPP will standardise the minimum to allow inter-operability.</w:delText>
        </w:r>
      </w:del>
    </w:p>
    <w:p>
      <w:pPr>
        <w:pStyle w:val="Normal"/>
        <w:widowControl/>
        <w:bidi w:val="0"/>
        <w:jc w:val="left"/>
        <w:rPr/>
      </w:pPr>
      <w:ins w:id="271" w:author="David Pearce" w:date="2002-10-03T22:52:00Z">
        <w:r>
          <w:rPr>
            <w:lang w:val="en-US"/>
          </w:rPr>
          <w:t>Potential codecs to be considered are</w:t>
        </w:r>
      </w:ins>
      <w:ins w:id="272" w:author="David Pearce" w:date="2002-10-03T22:53:00Z">
        <w:r>
          <w:rPr>
            <w:lang w:val="en-US"/>
          </w:rPr>
          <w:t xml:space="preserve"> existing</w:t>
        </w:r>
      </w:ins>
      <w:ins w:id="273" w:author="David Pearce" w:date="2002-10-03T22:52:00Z">
        <w:r>
          <w:rPr>
            <w:lang w:val="en-US"/>
          </w:rPr>
          <w:t xml:space="preserve"> </w:t>
        </w:r>
      </w:ins>
      <w:ins w:id="274" w:author="David Pearce" w:date="2002-10-03T22:53:00Z">
        <w:r>
          <w:rPr>
            <w:lang w:val="en-US"/>
          </w:rPr>
          <w:t xml:space="preserve">3GPP </w:t>
        </w:r>
      </w:ins>
      <w:ins w:id="275" w:author="David Pearce" w:date="2002-10-03T22:52:00Z">
        <w:r>
          <w:rPr>
            <w:lang w:val="en-US"/>
          </w:rPr>
          <w:t>speech codecs (e.g. AMR</w:t>
        </w:r>
      </w:ins>
      <w:ins w:id="276" w:author="David Pearce" w:date="2002-10-03T22:53:00Z">
        <w:r>
          <w:rPr>
            <w:lang w:val="en-US"/>
          </w:rPr>
          <w:t>, AMR-WB</w:t>
        </w:r>
      </w:ins>
      <w:ins w:id="277" w:author="David Pearce" w:date="2002-10-03T22:52:00Z">
        <w:r>
          <w:rPr>
            <w:lang w:val="en-US"/>
          </w:rPr>
          <w:t xml:space="preserve">) or DSR optimized codecs. </w:t>
        </w:r>
      </w:ins>
    </w:p>
    <w:p>
      <w:pPr>
        <w:pStyle w:val="TAL"/>
        <w:keepNext w:val="false"/>
        <w:keepLines w:val="false"/>
        <w:widowControl/>
        <w:rPr>
          <w:rFonts w:ascii="Times New Roman" w:hAnsi="Times New Roman" w:cs="Times New Roman"/>
          <w:lang w:val="en-US"/>
          <w:ins w:id="280" w:author="David Pearce" w:date="2002-10-03T23:04:00Z"/>
        </w:rPr>
      </w:pPr>
      <w:ins w:id="279" w:author="David Pearce" w:date="2002-10-03T23:04:00Z">
        <w:r>
          <w:rPr>
            <w:rFonts w:cs="Times New Roman" w:ascii="Times New Roman" w:hAnsi="Times New Roman"/>
            <w:lang w:val="en-US"/>
          </w:rPr>
        </w:r>
      </w:ins>
    </w:p>
    <w:p>
      <w:pPr>
        <w:pStyle w:val="TAL"/>
        <w:keepNext w:val="false"/>
        <w:keepLines w:val="false"/>
        <w:widowControl/>
        <w:rPr>
          <w:rFonts w:ascii="Times New Roman" w:hAnsi="Times New Roman" w:cs="Times New Roman"/>
          <w:lang w:val="en-US"/>
          <w:ins w:id="282" w:author="David Pearce" w:date="2002-10-03T22:52:00Z"/>
        </w:rPr>
      </w:pPr>
      <w:ins w:id="281" w:author="David Pearce" w:date="2002-10-03T23:04:00Z">
        <w:r>
          <w:rPr>
            <w:rFonts w:cs="Times New Roman" w:ascii="Times New Roman" w:hAnsi="Times New Roman"/>
            <w:lang w:val="en-US"/>
          </w:rPr>
          <w:t>This will be for packet switched network configurations and both UTRAN and GERAN will be considered.</w:t>
        </w:r>
      </w:ins>
    </w:p>
    <w:p>
      <w:pPr>
        <w:pStyle w:val="TAL"/>
        <w:keepNext w:val="false"/>
        <w:keepLines w:val="false"/>
        <w:widowControl/>
        <w:rPr>
          <w:rFonts w:ascii="Times New Roman" w:hAnsi="Times New Roman" w:cs="Times New Roman"/>
          <w:lang w:val="en-US"/>
        </w:rPr>
      </w:pPr>
      <w:r>
        <w:rPr>
          <w:rFonts w:cs="Times New Roman" w:ascii="Times New Roman" w:hAnsi="Times New Roman"/>
          <w:lang w:val="en-US"/>
        </w:rPr>
      </w:r>
    </w:p>
    <w:p>
      <w:pPr>
        <w:pStyle w:val="HE"/>
        <w:rPr>
          <w:rFonts w:ascii="Times New Roman" w:hAnsi="Times New Roman" w:cs="Times New Roman"/>
        </w:rPr>
      </w:pPr>
      <w:r>
        <w:rPr>
          <w:rFonts w:cs="Times New Roman" w:ascii="Times New Roman" w:hAnsi="Times New Roman"/>
        </w:rPr>
        <w:t>5</w:t>
        <w:tab/>
        <w:tab/>
        <w:t>Service Aspects</w:t>
      </w:r>
    </w:p>
    <w:p>
      <w:pPr>
        <w:pStyle w:val="Normal"/>
        <w:rPr>
          <w:rFonts w:ascii="Times New Roman" w:hAnsi="Times New Roman" w:cs="Times New Roman"/>
          <w:i/>
          <w:i/>
        </w:rPr>
      </w:pPr>
      <w:r>
        <w:rPr>
          <w:rFonts w:cs="Times New Roman"/>
          <w:i/>
        </w:rPr>
      </w:r>
    </w:p>
    <w:p>
      <w:pPr>
        <w:pStyle w:val="Heading6"/>
        <w:rPr>
          <w:del w:id="293" w:author="David Pearce" w:date="2002-10-01T16:59:00Z"/>
        </w:rPr>
      </w:pPr>
      <w:ins w:id="283" w:author="David Pearce" w:date="2002-10-01T16:59:00Z">
        <w:r>
          <w:rPr>
            <w:i w:val="false"/>
          </w:rPr>
          <w:t>N/A</w:t>
        </w:r>
      </w:ins>
      <w:del w:id="284" w:author="David Pearce" w:date="2002-10-01T16:59:00Z">
        <w:r>
          <w:rPr>
            <w:i w:val="false"/>
          </w:rPr>
          <w:delText xml:space="preserve">The WI will define the necessary components for </w:delText>
        </w:r>
      </w:del>
      <w:ins w:id="285" w:author="Stéphane H. Maes - smaes@us.ibm.com" w:date="2002-05-15T20:23:00Z">
        <w:del w:id="286" w:author="David Pearce" w:date="2002-10-01T16:59:00Z">
          <w:r>
            <w:rPr>
              <w:i w:val="false"/>
            </w:rPr>
            <w:delText xml:space="preserve">network-based </w:delText>
          </w:r>
        </w:del>
      </w:ins>
      <w:del w:id="287" w:author="David Pearce" w:date="2002-10-01T16:59:00Z">
        <w:r>
          <w:rPr>
            <w:i w:val="false"/>
          </w:rPr>
          <w:delText>speech enabled services based on</w:delText>
        </w:r>
      </w:del>
      <w:del w:id="288" w:author="Stéphane H. Maes - smaes@us.ibm.com" w:date="2002-05-15T20:24:00Z">
        <w:r>
          <w:rPr>
            <w:i w:val="false"/>
          </w:rPr>
          <w:delText xml:space="preserve"> Distributed Speech Recognition (DSR</w:delText>
        </w:r>
      </w:del>
      <w:ins w:id="289" w:author="Stéphane H. Maes - smaes@us.ibm.com" w:date="2002-05-15T20:24:00Z">
        <w:del w:id="290" w:author="David Pearce" w:date="2002-10-01T16:59:00Z">
          <w:r>
            <w:rPr>
              <w:i w:val="false"/>
            </w:rPr>
            <w:delText xml:space="preserve"> the speech recognition framework</w:delText>
          </w:r>
        </w:del>
      </w:ins>
      <w:del w:id="291" w:author="Stéphane H. Maes - smaes@us.ibm.com" w:date="2002-05-15T20:24:00Z">
        <w:r>
          <w:rPr>
            <w:i w:val="false"/>
          </w:rPr>
          <w:delText>)</w:delText>
        </w:r>
      </w:del>
      <w:del w:id="292" w:author="David Pearce" w:date="2002-10-01T16:59:00Z">
        <w:r>
          <w:rPr>
            <w:i w:val="false"/>
          </w:rPr>
          <w:delText>, for example automatic speech access to information.</w:delText>
        </w:r>
      </w:del>
    </w:p>
    <w:p>
      <w:pPr>
        <w:pStyle w:val="Heading6"/>
        <w:rPr/>
      </w:pPr>
      <w:del w:id="294" w:author="David Pearce" w:date="2002-10-01T16:59:00Z">
        <w:r>
          <w:rPr/>
          <w:delText>This WI will identify the necessary changes and additions required in the current SA1 specifications</w:delText>
        </w:r>
      </w:del>
      <w:r>
        <w:rPr/>
        <w:t>.</w:t>
      </w:r>
    </w:p>
    <w:p>
      <w:pPr>
        <w:pStyle w:val="Normal"/>
        <w:rPr>
          <w:i/>
          <w:i/>
        </w:rPr>
      </w:pPr>
      <w:r>
        <w:rPr>
          <w:i/>
        </w:rPr>
      </w:r>
    </w:p>
    <w:p>
      <w:pPr>
        <w:pStyle w:val="Normal"/>
        <w:rPr>
          <w:b/>
          <w:b/>
        </w:rPr>
      </w:pPr>
      <w:r>
        <w:rPr>
          <w:b/>
        </w:rPr>
        <w:t>6</w:t>
        <w:tab/>
        <w:tab/>
        <w:t>MMI-Aspects</w:t>
      </w:r>
    </w:p>
    <w:p>
      <w:pPr>
        <w:pStyle w:val="Normal"/>
        <w:rPr>
          <w:b/>
          <w:b/>
          <w:i/>
          <w:i/>
        </w:rPr>
      </w:pPr>
      <w:r>
        <w:rPr>
          <w:b/>
          <w:i/>
        </w:rPr>
      </w:r>
    </w:p>
    <w:p>
      <w:pPr>
        <w:pStyle w:val="Normal"/>
        <w:rPr>
          <w:iCs/>
        </w:rPr>
      </w:pPr>
      <w:del w:id="295" w:author="Stéphane H. Maes - smaes@us.ibm.com" w:date="2002-05-15T20:24:00Z">
        <w:r>
          <w:rPr>
            <w:iCs/>
          </w:rPr>
          <w:tab/>
          <w:tab/>
          <w:delText xml:space="preserve"> </w:delText>
        </w:r>
      </w:del>
      <w:del w:id="296" w:author="David Pearce" w:date="2002-10-01T16:12:00Z">
        <w:r>
          <w:rPr>
            <w:iCs/>
          </w:rPr>
          <w:delText>Man Machine Interface aspects have to be considered but not standardised.</w:delText>
        </w:r>
      </w:del>
      <w:ins w:id="297" w:author="David Pearce" w:date="2002-10-01T16:12:00Z">
        <w:r>
          <w:rPr>
            <w:iCs/>
          </w:rPr>
          <w:t>N/A</w:t>
        </w:r>
      </w:ins>
    </w:p>
    <w:p>
      <w:pPr>
        <w:pStyle w:val="Normal"/>
        <w:rPr>
          <w:b/>
          <w:b/>
          <w:iCs/>
        </w:rPr>
      </w:pPr>
      <w:r>
        <w:rPr>
          <w:b/>
          <w:iCs/>
        </w:rPr>
      </w:r>
    </w:p>
    <w:p>
      <w:pPr>
        <w:pStyle w:val="Normal"/>
        <w:rPr>
          <w:b/>
          <w:b/>
        </w:rPr>
      </w:pPr>
      <w:r>
        <w:rPr>
          <w:b/>
        </w:rPr>
        <w:t>7</w:t>
        <w:tab/>
        <w:tab/>
        <w:t>Charging Aspects</w:t>
      </w:r>
    </w:p>
    <w:p>
      <w:pPr>
        <w:pStyle w:val="Normal"/>
        <w:rPr>
          <w:b/>
          <w:b/>
          <w:i/>
          <w:i/>
        </w:rPr>
      </w:pPr>
      <w:r>
        <w:rPr>
          <w:b/>
          <w:i/>
        </w:rPr>
      </w:r>
    </w:p>
    <w:p>
      <w:pPr>
        <w:pStyle w:val="Normal"/>
        <w:rPr>
          <w:iCs/>
        </w:rPr>
      </w:pPr>
      <w:del w:id="298" w:author="Stéphane H. Maes - smaes@us.ibm.com" w:date="2002-05-15T20:24:00Z">
        <w:r>
          <w:rPr>
            <w:i/>
          </w:rPr>
          <w:tab/>
          <w:tab/>
        </w:r>
      </w:del>
      <w:del w:id="299" w:author="David Pearce" w:date="2002-10-01T17:00:00Z">
        <w:r>
          <w:rPr>
            <w:i/>
          </w:rPr>
          <w:delText xml:space="preserve"> </w:delText>
        </w:r>
      </w:del>
      <w:del w:id="300" w:author="David Pearce" w:date="2002-10-01T17:00:00Z">
        <w:r>
          <w:rPr>
            <w:iCs/>
          </w:rPr>
          <w:delText>Charging aspects have to be considered</w:delText>
        </w:r>
      </w:del>
      <w:ins w:id="301" w:author="Stéphane H. Maes - smaes@us.ibm.com" w:date="2002-05-15T20:24:00Z">
        <w:del w:id="302" w:author="David Pearce" w:date="2002-10-01T17:00:00Z">
          <w:r>
            <w:rPr>
              <w:iCs/>
            </w:rPr>
            <w:delText xml:space="preserve"> and expected to be similar to </w:delText>
          </w:r>
        </w:del>
      </w:ins>
      <w:del w:id="303" w:author="Stéphane H. Maes - smaes@us.ibm.com" w:date="2002-05-15T20:24:00Z">
        <w:r>
          <w:rPr>
            <w:iCs/>
          </w:rPr>
          <w:delText xml:space="preserve">. </w:delText>
        </w:r>
      </w:del>
      <w:del w:id="304" w:author="Stéphane H. Maes - smaes@us.ibm.com" w:date="2002-05-15T20:25:00Z">
        <w:r>
          <w:rPr>
            <w:iCs/>
          </w:rPr>
          <w:delText>Same as</w:delText>
        </w:r>
      </w:del>
      <w:del w:id="305" w:author="David Pearce" w:date="2002-10-01T17:00:00Z">
        <w:r>
          <w:rPr>
            <w:iCs/>
          </w:rPr>
          <w:delText xml:space="preserve"> IMS charging</w:delText>
        </w:r>
      </w:del>
      <w:ins w:id="306" w:author="David Pearce" w:date="2002-10-01T17:00:00Z">
        <w:r>
          <w:rPr>
            <w:iCs/>
          </w:rPr>
          <w:t>N/A</w:t>
        </w:r>
      </w:ins>
      <w:del w:id="307" w:author="David Pearce" w:date="2002-10-01T17:00:00Z">
        <w:r>
          <w:rPr>
            <w:iCs/>
          </w:rPr>
          <w:delText>.</w:delText>
        </w:r>
      </w:del>
    </w:p>
    <w:p>
      <w:pPr>
        <w:pStyle w:val="Normal"/>
        <w:rPr>
          <w:i/>
          <w:i/>
          <w:iCs/>
        </w:rPr>
      </w:pPr>
      <w:r>
        <w:rPr>
          <w:i/>
          <w:iCs/>
        </w:rPr>
      </w:r>
    </w:p>
    <w:p>
      <w:pPr>
        <w:pStyle w:val="Normal"/>
        <w:rPr>
          <w:b/>
          <w:b/>
        </w:rPr>
      </w:pPr>
      <w:r>
        <w:rPr>
          <w:b/>
        </w:rPr>
        <w:t>8</w:t>
        <w:tab/>
        <w:tab/>
        <w:t>Security Aspects</w:t>
      </w:r>
    </w:p>
    <w:p>
      <w:pPr>
        <w:pStyle w:val="Normal"/>
        <w:rPr>
          <w:b/>
          <w:b/>
          <w:i/>
          <w:i/>
        </w:rPr>
      </w:pPr>
      <w:r>
        <w:rPr>
          <w:b/>
          <w:i/>
        </w:rPr>
      </w:r>
    </w:p>
    <w:p>
      <w:pPr>
        <w:pStyle w:val="Normal"/>
        <w:rPr>
          <w:iCs/>
        </w:rPr>
      </w:pPr>
      <w:del w:id="308" w:author="Stéphane H. Maes - smaes@us.ibm.com" w:date="2002-05-15T20:25:00Z">
        <w:r>
          <w:rPr>
            <w:iCs/>
          </w:rPr>
          <w:tab/>
          <w:tab/>
        </w:r>
      </w:del>
      <w:ins w:id="309" w:author="David Pearce" w:date="2002-10-01T17:00:00Z">
        <w:r>
          <w:rPr>
            <w:iCs/>
          </w:rPr>
          <w:t>N/A</w:t>
        </w:r>
      </w:ins>
      <w:del w:id="310" w:author="David Pearce" w:date="2002-10-01T17:00:00Z">
        <w:r>
          <w:rPr>
            <w:iCs/>
          </w:rPr>
          <w:delText xml:space="preserve"> Security aspects have to be considered.</w:delText>
        </w:r>
      </w:del>
      <w:del w:id="311" w:author="Stéphane H. Maes - smaes@us.ibm.com" w:date="2002-05-15T20:26:00Z">
        <w:r>
          <w:rPr>
            <w:iCs/>
          </w:rPr>
          <w:delText>ered. Same as IMS</w:delText>
        </w:r>
      </w:del>
      <w:del w:id="312" w:author="David Pearce" w:date="2002-10-01T17:00:00Z">
        <w:r>
          <w:rPr>
            <w:iCs/>
          </w:rPr>
          <w:delText>.</w:delText>
        </w:r>
      </w:del>
    </w:p>
    <w:p>
      <w:pPr>
        <w:pStyle w:val="Normal"/>
        <w:jc w:val="center"/>
        <w:rPr>
          <w:i/>
          <w:i/>
          <w:iCs/>
        </w:rPr>
      </w:pPr>
      <w:r>
        <w:rPr>
          <w:i/>
          <w:iCs/>
        </w:rPr>
      </w:r>
    </w:p>
    <w:p>
      <w:pPr>
        <w:pStyle w:val="Normal"/>
        <w:tabs>
          <w:tab w:val="clear" w:pos="720"/>
          <w:tab w:val="left" w:pos="1440" w:leader="none"/>
        </w:tabs>
        <w:ind w:left="1440" w:hanging="1440"/>
        <w:rPr>
          <w:b/>
          <w:b/>
        </w:rPr>
      </w:pPr>
      <w:r>
        <w:rPr>
          <w:b/>
        </w:rPr>
        <w:t>9</w:t>
        <w:tab/>
        <w:t xml:space="preserve">Impacts </w:t>
      </w:r>
    </w:p>
    <w:p>
      <w:pPr>
        <w:pStyle w:val="Normal"/>
        <w:tabs>
          <w:tab w:val="clear" w:pos="720"/>
          <w:tab w:val="left" w:pos="1440" w:leader="none"/>
        </w:tabs>
        <w:ind w:left="1440" w:hanging="1440"/>
        <w:rPr>
          <w:b/>
          <w:b/>
        </w:rPr>
      </w:pPr>
      <w:r>
        <w:rPr>
          <w:b/>
        </w:rPr>
      </w:r>
    </w:p>
    <w:tbl>
      <w:tblPr>
        <w:tblW w:w="5820" w:type="dxa"/>
        <w:jc w:val="left"/>
        <w:tblInd w:w="-75" w:type="dxa"/>
        <w:tblLayout w:type="fixed"/>
        <w:tblCellMar>
          <w:top w:w="0" w:type="dxa"/>
          <w:left w:w="108" w:type="dxa"/>
          <w:bottom w:w="0" w:type="dxa"/>
          <w:right w:w="108" w:type="dxa"/>
        </w:tblCellMar>
      </w:tblPr>
      <w:tblGrid>
        <w:gridCol w:w="953"/>
        <w:gridCol w:w="816"/>
        <w:gridCol w:w="617"/>
        <w:gridCol w:w="992"/>
        <w:gridCol w:w="992"/>
        <w:gridCol w:w="1450"/>
      </w:tblGrid>
      <w:tr>
        <w:trPr/>
        <w:tc>
          <w:tcPr>
            <w:tcW w:w="953" w:type="dxa"/>
            <w:tcBorders>
              <w:top w:val="single" w:sz="6" w:space="0" w:color="000000"/>
              <w:left w:val="single" w:sz="6" w:space="0" w:color="000000"/>
              <w:bottom w:val="single" w:sz="12" w:space="0" w:color="000000"/>
              <w:right w:val="single" w:sz="12" w:space="0" w:color="000000"/>
            </w:tcBorders>
          </w:tcPr>
          <w:p>
            <w:pPr>
              <w:pStyle w:val="TAL"/>
              <w:keepNext w:val="false"/>
              <w:rPr>
                <w:b/>
                <w:b/>
              </w:rPr>
            </w:pPr>
            <w:r>
              <w:rPr>
                <w:b/>
              </w:rPr>
              <w:t>Affects:</w:t>
            </w:r>
          </w:p>
        </w:tc>
        <w:tc>
          <w:tcPr>
            <w:tcW w:w="816" w:type="dxa"/>
            <w:tcBorders>
              <w:top w:val="single" w:sz="6" w:space="0" w:color="000000"/>
              <w:bottom w:val="single" w:sz="12" w:space="0" w:color="000000"/>
              <w:right w:val="single" w:sz="6" w:space="0" w:color="000000"/>
            </w:tcBorders>
          </w:tcPr>
          <w:p>
            <w:pPr>
              <w:pStyle w:val="TAH"/>
              <w:rPr/>
            </w:pPr>
            <w:r>
              <w:rPr/>
              <w:t>USIM</w:t>
            </w:r>
          </w:p>
        </w:tc>
        <w:tc>
          <w:tcPr>
            <w:tcW w:w="617" w:type="dxa"/>
            <w:tcBorders>
              <w:top w:val="single" w:sz="6" w:space="0" w:color="000000"/>
              <w:left w:val="single" w:sz="6" w:space="0" w:color="000000"/>
              <w:bottom w:val="single" w:sz="12" w:space="0" w:color="000000"/>
              <w:right w:val="single" w:sz="6" w:space="0" w:color="000000"/>
            </w:tcBorders>
          </w:tcPr>
          <w:p>
            <w:pPr>
              <w:pStyle w:val="TAH"/>
              <w:rPr/>
            </w:pPr>
            <w:r>
              <w:rPr/>
              <w:t>ME</w:t>
            </w:r>
          </w:p>
        </w:tc>
        <w:tc>
          <w:tcPr>
            <w:tcW w:w="992" w:type="dxa"/>
            <w:tcBorders>
              <w:top w:val="single" w:sz="6" w:space="0" w:color="000000"/>
              <w:left w:val="single" w:sz="6" w:space="0" w:color="000000"/>
              <w:bottom w:val="single" w:sz="12" w:space="0" w:color="000000"/>
              <w:right w:val="single" w:sz="6" w:space="0" w:color="000000"/>
            </w:tcBorders>
          </w:tcPr>
          <w:p>
            <w:pPr>
              <w:pStyle w:val="TAH"/>
              <w:rPr/>
            </w:pPr>
            <w:r>
              <w:rPr/>
              <w:t>AN</w:t>
            </w:r>
          </w:p>
        </w:tc>
        <w:tc>
          <w:tcPr>
            <w:tcW w:w="992" w:type="dxa"/>
            <w:tcBorders>
              <w:top w:val="single" w:sz="6" w:space="0" w:color="000000"/>
              <w:left w:val="single" w:sz="6" w:space="0" w:color="000000"/>
              <w:bottom w:val="single" w:sz="12" w:space="0" w:color="000000"/>
              <w:right w:val="single" w:sz="6" w:space="0" w:color="000000"/>
            </w:tcBorders>
          </w:tcPr>
          <w:p>
            <w:pPr>
              <w:pStyle w:val="TAH"/>
              <w:rPr/>
            </w:pPr>
            <w:r>
              <w:rPr/>
              <w:t>CN</w:t>
            </w:r>
          </w:p>
        </w:tc>
        <w:tc>
          <w:tcPr>
            <w:tcW w:w="1450" w:type="dxa"/>
            <w:tcBorders>
              <w:top w:val="single" w:sz="6" w:space="0" w:color="000000"/>
              <w:left w:val="single" w:sz="6" w:space="0" w:color="000000"/>
              <w:bottom w:val="single" w:sz="12" w:space="0" w:color="000000"/>
              <w:right w:val="single" w:sz="6" w:space="0" w:color="000000"/>
            </w:tcBorders>
          </w:tcPr>
          <w:p>
            <w:pPr>
              <w:pStyle w:val="TAH"/>
              <w:rPr/>
            </w:pPr>
            <w:r>
              <w:rPr/>
              <w:t>Others</w:t>
            </w:r>
          </w:p>
        </w:tc>
      </w:tr>
      <w:tr>
        <w:trPr/>
        <w:tc>
          <w:tcPr>
            <w:tcW w:w="953" w:type="dxa"/>
            <w:tcBorders>
              <w:left w:val="single" w:sz="6" w:space="0" w:color="000000"/>
              <w:bottom w:val="single" w:sz="6" w:space="0" w:color="000000"/>
              <w:right w:val="single" w:sz="12" w:space="0" w:color="000000"/>
            </w:tcBorders>
          </w:tcPr>
          <w:p>
            <w:pPr>
              <w:pStyle w:val="TAL"/>
              <w:keepNext w:val="false"/>
              <w:rPr>
                <w:b/>
                <w:b/>
              </w:rPr>
            </w:pPr>
            <w:r>
              <w:rPr>
                <w:b/>
              </w:rPr>
              <w:t>Yes</w:t>
            </w:r>
          </w:p>
        </w:tc>
        <w:tc>
          <w:tcPr>
            <w:tcW w:w="816" w:type="dxa"/>
            <w:tcBorders>
              <w:bottom w:val="single" w:sz="6" w:space="0" w:color="000000"/>
              <w:right w:val="single" w:sz="6" w:space="0" w:color="000000"/>
            </w:tcBorders>
          </w:tcPr>
          <w:p>
            <w:pPr>
              <w:pStyle w:val="Normal"/>
              <w:snapToGrid w:val="false"/>
              <w:rPr>
                <w:b/>
                <w:b/>
              </w:rPr>
            </w:pPr>
            <w:r>
              <w:rPr>
                <w:b/>
              </w:rPr>
            </w:r>
          </w:p>
        </w:tc>
        <w:tc>
          <w:tcPr>
            <w:tcW w:w="617" w:type="dxa"/>
            <w:tcBorders>
              <w:left w:val="single" w:sz="6" w:space="0" w:color="000000"/>
              <w:bottom w:val="single" w:sz="6" w:space="0" w:color="000000"/>
              <w:right w:val="single" w:sz="6" w:space="0" w:color="000000"/>
            </w:tcBorders>
          </w:tcPr>
          <w:p>
            <w:pPr>
              <w:pStyle w:val="Normal"/>
              <w:rPr/>
            </w:pPr>
            <w:r>
              <w:rPr/>
              <w:t>x</w:t>
            </w:r>
          </w:p>
        </w:tc>
        <w:tc>
          <w:tcPr>
            <w:tcW w:w="992" w:type="dxa"/>
            <w:tcBorders>
              <w:left w:val="single" w:sz="6" w:space="0" w:color="000000"/>
              <w:bottom w:val="single" w:sz="6" w:space="0" w:color="000000"/>
              <w:right w:val="single" w:sz="6" w:space="0" w:color="000000"/>
            </w:tcBorders>
          </w:tcPr>
          <w:p>
            <w:pPr>
              <w:pStyle w:val="Normal"/>
              <w:snapToGrid w:val="false"/>
              <w:rPr/>
            </w:pPr>
            <w:r>
              <w:rPr/>
            </w:r>
          </w:p>
        </w:tc>
        <w:tc>
          <w:tcPr>
            <w:tcW w:w="992" w:type="dxa"/>
            <w:tcBorders>
              <w:left w:val="single" w:sz="6" w:space="0" w:color="000000"/>
              <w:bottom w:val="single" w:sz="6" w:space="0" w:color="000000"/>
              <w:right w:val="single" w:sz="6" w:space="0" w:color="000000"/>
            </w:tcBorders>
          </w:tcPr>
          <w:p>
            <w:pPr>
              <w:pStyle w:val="Normal"/>
              <w:snapToGrid w:val="false"/>
              <w:rPr/>
            </w:pPr>
            <w:r>
              <w:rPr/>
            </w:r>
          </w:p>
        </w:tc>
        <w:tc>
          <w:tcPr>
            <w:tcW w:w="1450" w:type="dxa"/>
            <w:tcBorders>
              <w:left w:val="single" w:sz="6" w:space="0" w:color="000000"/>
              <w:bottom w:val="single" w:sz="6" w:space="0" w:color="000000"/>
              <w:right w:val="single" w:sz="6" w:space="0" w:color="000000"/>
            </w:tcBorders>
          </w:tcPr>
          <w:p>
            <w:pPr>
              <w:pStyle w:val="Normal"/>
              <w:snapToGrid w:val="false"/>
              <w:rPr/>
            </w:pPr>
            <w:r>
              <w:rPr/>
            </w:r>
          </w:p>
        </w:tc>
      </w:tr>
      <w:tr>
        <w:trPr/>
        <w:tc>
          <w:tcPr>
            <w:tcW w:w="953" w:type="dxa"/>
            <w:tcBorders>
              <w:top w:val="single" w:sz="6" w:space="0" w:color="000000"/>
              <w:left w:val="single" w:sz="6" w:space="0" w:color="000000"/>
              <w:bottom w:val="single" w:sz="6" w:space="0" w:color="000000"/>
              <w:right w:val="single" w:sz="12" w:space="0" w:color="000000"/>
            </w:tcBorders>
          </w:tcPr>
          <w:p>
            <w:pPr>
              <w:pStyle w:val="TAL"/>
              <w:keepNext w:val="false"/>
              <w:rPr>
                <w:b/>
                <w:b/>
              </w:rPr>
            </w:pPr>
            <w:r>
              <w:rPr>
                <w:b/>
              </w:rPr>
              <w:t>No</w:t>
            </w:r>
          </w:p>
        </w:tc>
        <w:tc>
          <w:tcPr>
            <w:tcW w:w="816" w:type="dxa"/>
            <w:tcBorders>
              <w:top w:val="single" w:sz="6" w:space="0" w:color="000000"/>
              <w:bottom w:val="single" w:sz="6" w:space="0" w:color="000000"/>
              <w:right w:val="single" w:sz="6" w:space="0" w:color="000000"/>
            </w:tcBorders>
          </w:tcPr>
          <w:p>
            <w:pPr>
              <w:pStyle w:val="Normal"/>
              <w:rPr/>
            </w:pPr>
            <w:r>
              <w:rPr/>
              <w:t>x</w:t>
            </w:r>
          </w:p>
        </w:tc>
        <w:tc>
          <w:tcPr>
            <w:tcW w:w="617"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1450"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r>
      <w:tr>
        <w:trPr/>
        <w:tc>
          <w:tcPr>
            <w:tcW w:w="953" w:type="dxa"/>
            <w:tcBorders>
              <w:top w:val="single" w:sz="6" w:space="0" w:color="000000"/>
              <w:left w:val="single" w:sz="6" w:space="0" w:color="000000"/>
              <w:bottom w:val="single" w:sz="6" w:space="0" w:color="000000"/>
              <w:right w:val="single" w:sz="12" w:space="0" w:color="000000"/>
            </w:tcBorders>
          </w:tcPr>
          <w:p>
            <w:pPr>
              <w:pStyle w:val="TAL"/>
              <w:keepNext w:val="false"/>
              <w:rPr>
                <w:b/>
                <w:b/>
              </w:rPr>
            </w:pPr>
            <w:r>
              <w:rPr>
                <w:b/>
              </w:rPr>
              <w:t>Don't know</w:t>
            </w:r>
          </w:p>
        </w:tc>
        <w:tc>
          <w:tcPr>
            <w:tcW w:w="816" w:type="dxa"/>
            <w:tcBorders>
              <w:top w:val="single" w:sz="6" w:space="0" w:color="000000"/>
              <w:bottom w:val="single" w:sz="6" w:space="0" w:color="000000"/>
              <w:right w:val="single" w:sz="6" w:space="0" w:color="000000"/>
            </w:tcBorders>
          </w:tcPr>
          <w:p>
            <w:pPr>
              <w:pStyle w:val="Normal"/>
              <w:snapToGrid w:val="false"/>
              <w:rPr>
                <w:b/>
                <w:b/>
              </w:rPr>
            </w:pPr>
            <w:r>
              <w:rPr>
                <w:b/>
              </w:rPr>
            </w:r>
          </w:p>
        </w:tc>
        <w:tc>
          <w:tcPr>
            <w:tcW w:w="617"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Normal"/>
              <w:rPr/>
            </w:pPr>
            <w:ins w:id="313" w:author="Stéphane H. Maes - smaes@us.ibm.com" w:date="2002-05-15T20:26:00Z">
              <w:r>
                <w:rPr/>
                <w:t>X</w:t>
              </w:r>
            </w:ins>
          </w:p>
        </w:tc>
        <w:tc>
          <w:tcPr>
            <w:tcW w:w="992" w:type="dxa"/>
            <w:tcBorders>
              <w:top w:val="single" w:sz="6" w:space="0" w:color="000000"/>
              <w:left w:val="single" w:sz="6" w:space="0" w:color="000000"/>
              <w:bottom w:val="single" w:sz="6" w:space="0" w:color="000000"/>
              <w:right w:val="single" w:sz="6" w:space="0" w:color="000000"/>
            </w:tcBorders>
          </w:tcPr>
          <w:p>
            <w:pPr>
              <w:pStyle w:val="Normal"/>
              <w:rPr/>
            </w:pPr>
            <w:ins w:id="314" w:author="Stéphane H. Maes - smaes@us.ibm.com" w:date="2002-05-15T20:27:00Z">
              <w:r>
                <w:rPr/>
                <w:t>x</w:t>
              </w:r>
            </w:ins>
            <w:del w:id="315" w:author="Stéphane H. Maes - smaes@us.ibm.com" w:date="2002-05-15T20:27:00Z">
              <w:r>
                <w:rPr/>
                <w:delText>X</w:delText>
              </w:r>
            </w:del>
          </w:p>
        </w:tc>
        <w:tc>
          <w:tcPr>
            <w:tcW w:w="1450" w:type="dxa"/>
            <w:tcBorders>
              <w:top w:val="single" w:sz="6" w:space="0" w:color="000000"/>
              <w:left w:val="single" w:sz="6" w:space="0" w:color="000000"/>
              <w:bottom w:val="single" w:sz="6" w:space="0" w:color="000000"/>
              <w:right w:val="single" w:sz="6" w:space="0" w:color="000000"/>
            </w:tcBorders>
          </w:tcPr>
          <w:p>
            <w:pPr>
              <w:pStyle w:val="Normal"/>
              <w:rPr/>
            </w:pPr>
            <w:ins w:id="316" w:author="Stéphane H. Maes - smaes@us.ibm.com" w:date="2002-05-15T21:25:00Z">
              <w:r>
                <w:rPr/>
                <w:t>x</w:t>
              </w:r>
            </w:ins>
          </w:p>
        </w:tc>
      </w:tr>
    </w:tbl>
    <w:p>
      <w:pPr>
        <w:pStyle w:val="Normal"/>
        <w:tabs>
          <w:tab w:val="clear" w:pos="720"/>
          <w:tab w:val="left" w:pos="1440" w:leader="none"/>
        </w:tabs>
        <w:ind w:left="1440" w:hanging="1440"/>
        <w:rPr>
          <w:b/>
          <w:b/>
        </w:rPr>
      </w:pPr>
      <w:r>
        <w:rPr>
          <w:b/>
        </w:rPr>
      </w:r>
    </w:p>
    <w:p>
      <w:pPr>
        <w:pStyle w:val="Normal"/>
        <w:rPr>
          <w:b/>
          <w:b/>
        </w:rPr>
      </w:pPr>
      <w:r>
        <w:rPr>
          <w:b/>
        </w:rPr>
      </w:r>
    </w:p>
    <w:p>
      <w:pPr>
        <w:pStyle w:val="Normal"/>
        <w:keepNext w:val="true"/>
        <w:tabs>
          <w:tab w:val="clear" w:pos="720"/>
          <w:tab w:val="left" w:pos="1440" w:leader="none"/>
        </w:tabs>
        <w:rPr>
          <w:b/>
          <w:b/>
        </w:rPr>
      </w:pPr>
      <w:r>
        <w:rPr>
          <w:b/>
        </w:rPr>
        <w:t>10</w:t>
        <w:tab/>
        <w:t xml:space="preserve">Expected Output and Time scale (to be updated at each plenary) </w:t>
      </w:r>
    </w:p>
    <w:p>
      <w:pPr>
        <w:pStyle w:val="Normal"/>
        <w:keepNext w:val="true"/>
        <w:tabs>
          <w:tab w:val="clear" w:pos="720"/>
          <w:tab w:val="left" w:pos="1440" w:leader="none"/>
        </w:tabs>
        <w:rPr>
          <w:b/>
          <w:b/>
        </w:rPr>
      </w:pPr>
      <w:r>
        <w:rPr>
          <w:b/>
        </w:rPr>
      </w:r>
    </w:p>
    <w:tbl>
      <w:tblPr>
        <w:tblW w:w="8813" w:type="dxa"/>
        <w:jc w:val="center"/>
        <w:tblInd w:w="0" w:type="dxa"/>
        <w:tblLayout w:type="fixed"/>
        <w:tblCellMar>
          <w:top w:w="0" w:type="dxa"/>
          <w:left w:w="28" w:type="dxa"/>
          <w:bottom w:w="0" w:type="dxa"/>
          <w:right w:w="28" w:type="dxa"/>
        </w:tblCellMar>
      </w:tblPr>
      <w:tblGrid>
        <w:gridCol w:w="821"/>
        <w:gridCol w:w="621"/>
        <w:gridCol w:w="1276"/>
        <w:gridCol w:w="709"/>
        <w:gridCol w:w="796"/>
        <w:gridCol w:w="54"/>
        <w:gridCol w:w="1276"/>
        <w:gridCol w:w="958"/>
        <w:gridCol w:w="34"/>
        <w:gridCol w:w="2268"/>
      </w:tblGrid>
      <w:tr>
        <w:trPr/>
        <w:tc>
          <w:tcPr>
            <w:tcW w:w="8813" w:type="dxa"/>
            <w:gridSpan w:val="10"/>
            <w:tcBorders>
              <w:top w:val="single" w:sz="12" w:space="0" w:color="000000"/>
              <w:left w:val="single" w:sz="12" w:space="0" w:color="000000"/>
              <w:bottom w:val="single" w:sz="12" w:space="0" w:color="000000"/>
              <w:right w:val="single" w:sz="12" w:space="0" w:color="000000"/>
            </w:tcBorders>
          </w:tcPr>
          <w:p>
            <w:pPr>
              <w:pStyle w:val="TAH"/>
              <w:rPr/>
            </w:pPr>
            <w:r>
              <w:rPr/>
              <w:t>New specifications</w:t>
            </w:r>
          </w:p>
        </w:tc>
      </w:tr>
      <w:tr>
        <w:trPr/>
        <w:tc>
          <w:tcPr>
            <w:tcW w:w="821"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Spec No.</w:t>
            </w:r>
          </w:p>
        </w:tc>
        <w:tc>
          <w:tcPr>
            <w:tcW w:w="1897" w:type="dxa"/>
            <w:gridSpan w:val="2"/>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Title</w:t>
            </w:r>
          </w:p>
        </w:tc>
        <w:tc>
          <w:tcPr>
            <w:tcW w:w="709"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Prime rsp. WG</w:t>
            </w:r>
          </w:p>
        </w:tc>
        <w:tc>
          <w:tcPr>
            <w:tcW w:w="850" w:type="dxa"/>
            <w:gridSpan w:val="2"/>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2ndary rsp. WG(s)</w:t>
            </w:r>
          </w:p>
        </w:tc>
        <w:tc>
          <w:tcPr>
            <w:tcW w:w="1276"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Presented for information at plenary#</w:t>
            </w:r>
          </w:p>
        </w:tc>
        <w:tc>
          <w:tcPr>
            <w:tcW w:w="992" w:type="dxa"/>
            <w:gridSpan w:val="2"/>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Approved at plenary#</w:t>
            </w:r>
          </w:p>
        </w:tc>
        <w:tc>
          <w:tcPr>
            <w:tcW w:w="2268" w:type="dxa"/>
            <w:tcBorders>
              <w:top w:val="single" w:sz="12" w:space="0" w:color="000000"/>
              <w:left w:val="single" w:sz="6" w:space="0" w:color="000000"/>
              <w:bottom w:val="single" w:sz="6" w:space="0" w:color="000000"/>
              <w:right w:val="single" w:sz="12" w:space="0" w:color="000000"/>
            </w:tcBorders>
          </w:tcPr>
          <w:p>
            <w:pPr>
              <w:pStyle w:val="TAL"/>
              <w:rPr>
                <w:lang w:val="fr-FR"/>
              </w:rPr>
            </w:pPr>
            <w:r>
              <w:rPr>
                <w:sz w:val="16"/>
                <w:lang w:val="fr-FR"/>
              </w:rPr>
              <w:t>Comments</w:t>
            </w:r>
          </w:p>
        </w:tc>
      </w:tr>
      <w:tr>
        <w:trPr/>
        <w:tc>
          <w:tcPr>
            <w:tcW w:w="821" w:type="dxa"/>
            <w:tcBorders>
              <w:top w:val="single" w:sz="6" w:space="0" w:color="000000"/>
              <w:left w:val="single" w:sz="12" w:space="0" w:color="000000"/>
              <w:bottom w:val="single" w:sz="6" w:space="0" w:color="000000"/>
              <w:right w:val="single" w:sz="6" w:space="0" w:color="000000"/>
            </w:tcBorders>
          </w:tcPr>
          <w:p>
            <w:pPr>
              <w:pStyle w:val="TAL"/>
              <w:rPr>
                <w:lang w:val="fr-FR"/>
              </w:rPr>
            </w:pPr>
            <w:ins w:id="317" w:author="David Pearce" w:date="2002-10-03T23:16:00Z">
              <w:r>
                <w:rPr>
                  <w:lang w:val="fr-FR"/>
                </w:rPr>
                <w:t>26.XXX</w:t>
              </w:r>
            </w:ins>
            <w:del w:id="318" w:author="David Pearce" w:date="2002-10-01T17:03:00Z">
              <w:r>
                <w:rPr>
                  <w:lang w:val="fr-FR"/>
                </w:rPr>
                <w:delText>TS 22.</w:delText>
              </w:r>
            </w:del>
            <w:ins w:id="319" w:author="Stéphane H. Maes - smaes@us.ibm.com" w:date="2002-05-15T21:25:00Z">
              <w:del w:id="320" w:author="David Pearce" w:date="2002-10-01T17:03:00Z">
                <w:r>
                  <w:rPr>
                    <w:lang w:val="fr-FR"/>
                  </w:rPr>
                  <w:delText>243</w:delText>
                </w:r>
              </w:del>
            </w:ins>
            <w:del w:id="321" w:author="Stéphane H. Maes - smaes@us.ibm.com" w:date="2002-05-15T21:25:00Z">
              <w:r>
                <w:rPr>
                  <w:lang w:val="fr-FR"/>
                </w:rPr>
                <w:delText>xxx</w:delText>
              </w:r>
            </w:del>
          </w:p>
        </w:tc>
        <w:tc>
          <w:tcPr>
            <w:tcW w:w="1897" w:type="dxa"/>
            <w:gridSpan w:val="2"/>
            <w:tcBorders>
              <w:top w:val="single" w:sz="6" w:space="0" w:color="000000"/>
              <w:left w:val="single" w:sz="6" w:space="0" w:color="000000"/>
              <w:bottom w:val="single" w:sz="6" w:space="0" w:color="000000"/>
              <w:right w:val="single" w:sz="6" w:space="0" w:color="000000"/>
            </w:tcBorders>
          </w:tcPr>
          <w:p>
            <w:pPr>
              <w:pStyle w:val="TAL"/>
              <w:rPr>
                <w:lang w:val="fr-FR"/>
              </w:rPr>
            </w:pPr>
            <w:ins w:id="322" w:author="David Pearce" w:date="2002-10-03T23:17:00Z">
              <w:r>
                <w:rPr>
                  <w:lang w:val="fr-FR"/>
                </w:rPr>
                <w:t>Codec specification</w:t>
              </w:r>
            </w:ins>
            <w:ins w:id="323" w:author="Stéphane H. Maes - smaes@us.ibm.com" w:date="2002-05-15T20:54:00Z">
              <w:del w:id="324" w:author="David Pearce" w:date="2002-10-01T17:03:00Z">
                <w:r>
                  <w:rPr>
                    <w:lang w:val="fr-FR"/>
                  </w:rPr>
                  <w:delText>Speech Recognition Framework</w:delText>
                </w:r>
              </w:del>
            </w:ins>
            <w:del w:id="325" w:author="Stéphane H. Maes - smaes@us.ibm.com" w:date="2002-05-15T20:54:00Z">
              <w:r>
                <w:rPr>
                  <w:lang w:val="fr-FR"/>
                </w:rPr>
                <w:delText>DSR</w:delText>
              </w:r>
            </w:del>
            <w:del w:id="326" w:author="David Pearce" w:date="2002-10-01T17:03:00Z">
              <w:r>
                <w:rPr>
                  <w:lang w:val="fr-FR"/>
                </w:rPr>
                <w:delText xml:space="preserve"> stage 1.</w:delText>
              </w:r>
            </w:del>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ins w:id="327" w:author="David Pearce" w:date="2002-10-03T23:17:00Z">
              <w:r>
                <w:rPr>
                  <w:lang w:val="fr-FR"/>
                </w:rPr>
                <w:t>SA4</w:t>
              </w:r>
            </w:ins>
          </w:p>
        </w:tc>
        <w:tc>
          <w:tcPr>
            <w:tcW w:w="850"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ins w:id="328" w:author="David Pearce" w:date="2002-10-03T23:18:00Z">
              <w:r>
                <w:rPr>
                  <w:lang w:val="fr-FR"/>
                </w:rPr>
                <w:t xml:space="preserve">SA#19 </w:t>
              </w:r>
            </w:ins>
            <w:ins w:id="329" w:author="David Pearce" w:date="2002-10-03T23:17:00Z">
              <w:r>
                <w:rPr>
                  <w:lang w:val="fr-FR"/>
                </w:rPr>
                <w:t>March</w:t>
              </w:r>
            </w:ins>
            <w:ins w:id="330" w:author="David Pearce" w:date="2002-10-03T23:18:00Z">
              <w:r>
                <w:rPr>
                  <w:lang w:val="fr-FR"/>
                </w:rPr>
                <w:t>2003</w:t>
              </w:r>
            </w:ins>
            <w:del w:id="331" w:author="David Pearce" w:date="2002-10-01T17:03:00Z">
              <w:r>
                <w:rPr>
                  <w:lang w:val="fr-FR"/>
                </w:rPr>
                <w:delText>SA#1</w:delText>
              </w:r>
            </w:del>
            <w:ins w:id="332" w:author="Stéphane H. Maes - smaes@us.ibm.com" w:date="2002-05-15T20:27:00Z">
              <w:del w:id="333" w:author="David Pearce" w:date="2002-10-01T17:03:00Z">
                <w:r>
                  <w:rPr>
                    <w:lang w:val="fr-FR"/>
                  </w:rPr>
                  <w:delText>7</w:delText>
                </w:r>
              </w:del>
            </w:ins>
            <w:del w:id="334" w:author="Stéphane H. Maes - smaes@us.ibm.com" w:date="2002-05-15T20:27:00Z">
              <w:r>
                <w:rPr>
                  <w:lang w:val="fr-FR"/>
                </w:rPr>
                <w:delText>4 Kyoto</w:delText>
              </w:r>
            </w:del>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pPr>
            <w:ins w:id="335" w:author="David Pearce" w:date="2002-10-03T23:18:00Z">
              <w:r>
                <w:rPr/>
                <w:t>SA#20 June 2003</w:t>
              </w:r>
            </w:ins>
            <w:del w:id="336" w:author="David Pearce" w:date="2002-10-01T17:03:00Z">
              <w:r>
                <w:rPr/>
                <w:delText>SA#1</w:delText>
              </w:r>
            </w:del>
            <w:ins w:id="337" w:author="Stéphane H. Maes - smaes@us.ibm.com" w:date="2002-05-15T20:27:00Z">
              <w:del w:id="338" w:author="David Pearce" w:date="2002-10-01T17:03:00Z">
                <w:r>
                  <w:rPr/>
                  <w:delText>8</w:delText>
                </w:r>
              </w:del>
            </w:ins>
            <w:del w:id="339" w:author="Stéphane H. Maes - smaes@us.ibm.com" w:date="2002-05-15T20:27:00Z">
              <w:r>
                <w:rPr/>
                <w:delText>5</w:delText>
              </w:r>
            </w:del>
          </w:p>
        </w:tc>
        <w:tc>
          <w:tcPr>
            <w:tcW w:w="2268" w:type="dxa"/>
            <w:tcBorders>
              <w:top w:val="single" w:sz="6" w:space="0" w:color="000000"/>
              <w:left w:val="single" w:sz="6" w:space="0" w:color="000000"/>
              <w:bottom w:val="single" w:sz="6" w:space="0" w:color="000000"/>
              <w:right w:val="single" w:sz="12" w:space="0" w:color="000000"/>
            </w:tcBorders>
          </w:tcPr>
          <w:p>
            <w:pPr>
              <w:pStyle w:val="TAL"/>
              <w:rPr/>
            </w:pPr>
            <w:ins w:id="340" w:author="David Pearce" w:date="2002-10-03T23:18:00Z">
              <w:r>
                <w:rPr/>
                <w:t xml:space="preserve">Optional </w:t>
              </w:r>
            </w:ins>
            <w:ins w:id="341" w:author="David Pearce" w:date="2002-10-03T23:19:00Z">
              <w:r>
                <w:rPr/>
                <w:t xml:space="preserve">if needed </w:t>
              </w:r>
            </w:ins>
            <w:ins w:id="342" w:author="David Pearce" w:date="2002-10-03T23:18:00Z">
              <w:r>
                <w:rPr/>
                <w:t>(could be reference to existing standard)</w:t>
              </w:r>
            </w:ins>
          </w:p>
        </w:tc>
      </w:tr>
      <w:tr>
        <w:trPr/>
        <w:tc>
          <w:tcPr>
            <w:tcW w:w="821" w:type="dxa"/>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1897" w:type="dxa"/>
            <w:gridSpan w:val="2"/>
            <w:tcBorders>
              <w:top w:val="single" w:sz="6" w:space="0" w:color="000000"/>
              <w:left w:val="single" w:sz="6" w:space="0" w:color="000000"/>
              <w:bottom w:val="single" w:sz="12"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tc>
        <w:tc>
          <w:tcPr>
            <w:tcW w:w="850" w:type="dxa"/>
            <w:gridSpan w:val="2"/>
            <w:tcBorders>
              <w:top w:val="single" w:sz="6" w:space="0" w:color="000000"/>
              <w:left w:val="single" w:sz="6" w:space="0" w:color="000000"/>
              <w:bottom w:val="single" w:sz="12"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tc>
        <w:tc>
          <w:tcPr>
            <w:tcW w:w="992" w:type="dxa"/>
            <w:gridSpan w:val="2"/>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r>
        <w:trPr/>
        <w:tc>
          <w:tcPr>
            <w:tcW w:w="8813" w:type="dxa"/>
            <w:gridSpan w:val="10"/>
            <w:tcBorders>
              <w:top w:val="single" w:sz="12" w:space="0" w:color="000000"/>
              <w:left w:val="single" w:sz="12" w:space="0" w:color="000000"/>
              <w:bottom w:val="single" w:sz="12" w:space="0" w:color="000000"/>
              <w:right w:val="single" w:sz="6" w:space="0" w:color="000000"/>
            </w:tcBorders>
          </w:tcPr>
          <w:p>
            <w:pPr>
              <w:pStyle w:val="TAH"/>
              <w:rPr/>
            </w:pPr>
            <w:r>
              <w:rPr/>
              <w:t>Affected existing specifications</w:t>
            </w:r>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Spec No.</w:t>
            </w:r>
          </w:p>
        </w:tc>
        <w:tc>
          <w:tcPr>
            <w:tcW w:w="62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CR</w:t>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Subject</w:t>
            </w:r>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Approved at plenary#</w:t>
            </w:r>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Comments</w:t>
            </w:r>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pPr>
            <w:r>
              <w:rPr/>
              <w:t>T</w:t>
            </w:r>
            <w:ins w:id="343" w:author="David Pearce" w:date="2002-10-01T17:06:00Z">
              <w:r>
                <w:rPr/>
                <w:t xml:space="preserve">S </w:t>
              </w:r>
            </w:ins>
            <w:del w:id="344" w:author="David Pearce" w:date="2002-10-01T17:06:00Z">
              <w:r>
                <w:rPr/>
                <w:delText xml:space="preserve">R </w:delText>
              </w:r>
            </w:del>
            <w:r>
              <w:rPr/>
              <w:t>2</w:t>
            </w:r>
            <w:ins w:id="345" w:author="David Pearce" w:date="2002-10-01T17:06:00Z">
              <w:r>
                <w:rPr/>
                <w:t>6</w:t>
              </w:r>
            </w:ins>
            <w:del w:id="346" w:author="David Pearce" w:date="2002-10-01T17:06:00Z">
              <w:r>
                <w:rPr/>
                <w:delText>2</w:delText>
              </w:r>
            </w:del>
            <w:r>
              <w:rPr/>
              <w:t>.</w:t>
            </w:r>
            <w:ins w:id="347" w:author="David Pearce" w:date="2002-10-01T17:05:00Z">
              <w:r>
                <w:rPr/>
                <w:t>235</w:t>
              </w:r>
            </w:ins>
            <w:del w:id="348" w:author="David Pearce" w:date="2002-10-01T17:05:00Z">
              <w:r>
                <w:rPr/>
                <w:delText>941</w:delText>
              </w:r>
            </w:del>
          </w:p>
        </w:tc>
        <w:tc>
          <w:tcPr>
            <w:tcW w:w="621" w:type="dxa"/>
            <w:tcBorders>
              <w:top w:val="single" w:sz="12" w:space="0" w:color="000000"/>
              <w:left w:val="single" w:sz="6" w:space="0" w:color="000000"/>
              <w:bottom w:val="single" w:sz="12" w:space="0" w:color="000000"/>
              <w:right w:val="single" w:sz="6" w:space="0" w:color="000000"/>
            </w:tcBorders>
          </w:tcPr>
          <w:p>
            <w:pPr>
              <w:pStyle w:val="TAL"/>
              <w:snapToGrid w:val="false"/>
              <w:rPr/>
            </w:pPr>
            <w:r>
              <w:rPr/>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pPr>
            <w:ins w:id="349" w:author="David Pearce" w:date="2002-10-01T17:06:00Z">
              <w:r>
                <w:rPr/>
                <w:t>Packet Switched Conversational Multimedia Application</w:t>
              </w:r>
            </w:ins>
            <w:ins w:id="350" w:author="David Pearce" w:date="2002-10-01T17:17:00Z">
              <w:r>
                <w:rPr/>
                <w:t>s</w:t>
              </w:r>
            </w:ins>
            <w:ins w:id="351" w:author="David Pearce" w:date="2002-10-01T17:06:00Z">
              <w:r>
                <w:rPr/>
                <w:t>; Default Codecs</w:t>
              </w:r>
            </w:ins>
            <w:del w:id="352" w:author="David Pearce" w:date="2002-10-01T17:05:00Z">
              <w:r>
                <w:rPr/>
                <w:delText xml:space="preserve">Inclusion of </w:delText>
              </w:r>
            </w:del>
            <w:del w:id="353" w:author="David Pearce" w:date="2002-10-01T17:04:00Z">
              <w:r>
                <w:rPr/>
                <w:delText>DSR in IMS Framework Document</w:delText>
              </w:r>
            </w:del>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pPr>
            <w:ins w:id="354" w:author="David Pearce" w:date="2002-10-03T23:07:00Z">
              <w:r>
                <w:rPr/>
                <w:t xml:space="preserve">SA#20 </w:t>
              </w:r>
            </w:ins>
            <w:ins w:id="355" w:author="David Pearce" w:date="2002-10-03T23:09:00Z">
              <w:r>
                <w:rPr/>
                <w:t xml:space="preserve">9-12 </w:t>
              </w:r>
            </w:ins>
            <w:ins w:id="356" w:author="David Pearce" w:date="2002-10-03T23:07:00Z">
              <w:r>
                <w:rPr/>
                <w:t>June</w:t>
              </w:r>
            </w:ins>
            <w:ins w:id="357" w:author="David Pearce" w:date="2002-10-03T23:09:00Z">
              <w:r>
                <w:rPr/>
                <w:t xml:space="preserve"> 2003</w:t>
              </w:r>
            </w:ins>
          </w:p>
          <w:p>
            <w:pPr>
              <w:pStyle w:val="TAL"/>
              <w:rPr/>
            </w:pPr>
            <w:ins w:id="359" w:author="David Pearce" w:date="2002-10-03T23:07:00Z">
              <w:r>
                <w:rPr/>
              </w:r>
            </w:ins>
          </w:p>
          <w:p>
            <w:pPr>
              <w:pStyle w:val="TAL"/>
              <w:rPr/>
            </w:pPr>
            <w:del w:id="361" w:author="David Pearce" w:date="2002-10-01T17:04:00Z">
              <w:r>
                <w:rPr/>
                <w:delText>Done</w:delText>
              </w:r>
            </w:del>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rPr/>
            </w:pPr>
            <w:ins w:id="362" w:author="David Pearce" w:date="2002-10-03T23:25:00Z">
              <w:r>
                <w:rPr/>
                <w:t xml:space="preserve">To be </w:t>
              </w:r>
            </w:ins>
            <w:ins w:id="363" w:author="David Pearce" w:date="2002-10-01T17:13:00Z">
              <w:r>
                <w:rPr/>
                <w:t>submitted as CR at SA#20 9-12 June</w:t>
              </w:r>
            </w:ins>
            <w:ins w:id="364" w:author="David Pearce" w:date="2002-10-01T17:33:00Z">
              <w:r>
                <w:rPr/>
                <w:t xml:space="preserve"> 2003</w:t>
              </w:r>
            </w:ins>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pPr>
            <w:ins w:id="365" w:author="David Pearce" w:date="2002-10-01T17:16:00Z">
              <w:r>
                <w:rPr/>
                <w:t>TS 26.236</w:t>
              </w:r>
            </w:ins>
          </w:p>
        </w:tc>
        <w:tc>
          <w:tcPr>
            <w:tcW w:w="621" w:type="dxa"/>
            <w:tcBorders>
              <w:top w:val="single" w:sz="12" w:space="0" w:color="000000"/>
              <w:left w:val="single" w:sz="6" w:space="0" w:color="000000"/>
              <w:bottom w:val="single" w:sz="12" w:space="0" w:color="000000"/>
              <w:right w:val="single" w:sz="6" w:space="0" w:color="000000"/>
            </w:tcBorders>
          </w:tcPr>
          <w:p>
            <w:pPr>
              <w:pStyle w:val="TAL"/>
              <w:snapToGrid w:val="false"/>
              <w:rPr/>
            </w:pPr>
            <w:r>
              <w:rPr/>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pPr>
            <w:ins w:id="366" w:author="David Pearce" w:date="2002-10-01T17:16:00Z">
              <w:r>
                <w:rPr/>
                <w:t>Packet Switched Conversational Multimedia Applications; Transport Protocols</w:t>
              </w:r>
            </w:ins>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pPr>
            <w:ins w:id="367" w:author="David Pearce" w:date="2002-10-03T23:07:00Z">
              <w:r>
                <w:rPr/>
                <w:t xml:space="preserve">SA#20 </w:t>
              </w:r>
            </w:ins>
            <w:ins w:id="368" w:author="David Pearce" w:date="2002-10-03T23:09:00Z">
              <w:r>
                <w:rPr/>
                <w:t xml:space="preserve">9-12 </w:t>
              </w:r>
            </w:ins>
            <w:ins w:id="369" w:author="David Pearce" w:date="2002-10-03T23:07:00Z">
              <w:r>
                <w:rPr/>
                <w:t>June</w:t>
              </w:r>
            </w:ins>
            <w:ins w:id="370" w:author="David Pearce" w:date="2002-10-03T23:09:00Z">
              <w:r>
                <w:rPr/>
                <w:t xml:space="preserve"> 2003</w:t>
              </w:r>
            </w:ins>
          </w:p>
          <w:p>
            <w:pPr>
              <w:pStyle w:val="TAL"/>
              <w:rPr/>
            </w:pPr>
            <w:ins w:id="372" w:author="David Pearce" w:date="2002-10-03T23:07:00Z">
              <w:r>
                <w:rPr/>
              </w:r>
            </w:ins>
          </w:p>
          <w:p>
            <w:pPr>
              <w:pStyle w:val="TAL"/>
              <w:rPr/>
            </w:pPr>
            <w:r>
              <w:rPr/>
            </w:r>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rPr/>
            </w:pPr>
            <w:ins w:id="374" w:author="David Pearce" w:date="2002-10-03T23:25:00Z">
              <w:r>
                <w:rPr/>
                <w:t xml:space="preserve">To be </w:t>
              </w:r>
            </w:ins>
            <w:ins w:id="375" w:author="David Pearce" w:date="2002-10-01T17:16:00Z">
              <w:r>
                <w:rPr/>
                <w:t>submitted as CR at SA#20 9-12 June</w:t>
              </w:r>
            </w:ins>
            <w:ins w:id="376" w:author="David Pearce" w:date="2002-10-01T17:33:00Z">
              <w:r>
                <w:rPr/>
                <w:t xml:space="preserve"> 2003</w:t>
              </w:r>
            </w:ins>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pPr>
            <w:del w:id="377" w:author="David Pearce" w:date="2002-10-01T17:04:00Z">
              <w:r>
                <w:rPr/>
                <w:delText>TS 23.xxx</w:delText>
              </w:r>
            </w:del>
          </w:p>
        </w:tc>
        <w:tc>
          <w:tcPr>
            <w:tcW w:w="621" w:type="dxa"/>
            <w:tcBorders>
              <w:top w:val="single" w:sz="12" w:space="0" w:color="000000"/>
              <w:left w:val="single" w:sz="6" w:space="0" w:color="000000"/>
              <w:bottom w:val="single" w:sz="12" w:space="0" w:color="000000"/>
              <w:right w:val="single" w:sz="6" w:space="0" w:color="000000"/>
            </w:tcBorders>
          </w:tcPr>
          <w:p>
            <w:pPr>
              <w:pStyle w:val="TAL"/>
              <w:snapToGrid w:val="false"/>
              <w:rPr/>
            </w:pPr>
            <w:r>
              <w:rPr/>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pPr>
            <w:del w:id="378" w:author="David Pearce" w:date="2002-10-01T17:04:00Z">
              <w:r>
                <w:rPr/>
                <w:delText xml:space="preserve">Inclusion of </w:delText>
              </w:r>
            </w:del>
            <w:ins w:id="379" w:author="Stéphane H. Maes - smaes@us.ibm.com" w:date="2002-05-15T20:54:00Z">
              <w:del w:id="380" w:author="David Pearce" w:date="2002-10-01T17:04:00Z">
                <w:r>
                  <w:rPr/>
                  <w:delText>Speech Recognition Framework</w:delText>
                </w:r>
              </w:del>
            </w:ins>
            <w:del w:id="381" w:author="Stéphane H. Maes - smaes@us.ibm.com" w:date="2002-05-15T20:54:00Z">
              <w:r>
                <w:rPr/>
                <w:delText>DSR</w:delText>
              </w:r>
            </w:del>
            <w:del w:id="382" w:author="David Pearce" w:date="2002-10-01T17:04:00Z">
              <w:r>
                <w:rPr/>
                <w:delText xml:space="preserve"> in stage 2.</w:delText>
              </w:r>
            </w:del>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pPr>
            <w:del w:id="383" w:author="David Pearce" w:date="2002-10-01T17:04:00Z">
              <w:r>
                <w:rPr/>
                <w:delText>tbd</w:delText>
              </w:r>
            </w:del>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rPr/>
            </w:pPr>
            <w:del w:id="384" w:author="David Pearce" w:date="2002-10-01T17:04:00Z">
              <w:r>
                <w:rPr/>
                <w:delText>May be a stand alone stage 2.</w:delText>
              </w:r>
            </w:del>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pPr>
            <w:del w:id="385" w:author="David Pearce" w:date="2002-10-01T17:04:00Z">
              <w:r>
                <w:rPr/>
                <w:delText>TS 23.207</w:delText>
              </w:r>
            </w:del>
          </w:p>
        </w:tc>
        <w:tc>
          <w:tcPr>
            <w:tcW w:w="621" w:type="dxa"/>
            <w:tcBorders>
              <w:top w:val="single" w:sz="12" w:space="0" w:color="000000"/>
              <w:left w:val="single" w:sz="6" w:space="0" w:color="000000"/>
              <w:bottom w:val="single" w:sz="12" w:space="0" w:color="000000"/>
              <w:right w:val="single" w:sz="6" w:space="0" w:color="000000"/>
            </w:tcBorders>
          </w:tcPr>
          <w:p>
            <w:pPr>
              <w:pStyle w:val="TAL"/>
              <w:snapToGrid w:val="false"/>
              <w:rPr/>
            </w:pPr>
            <w:r>
              <w:rPr/>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pPr>
            <w:del w:id="386" w:author="David Pearce" w:date="2002-10-01T17:04:00Z">
              <w:r>
                <w:rPr/>
                <w:delText xml:space="preserve">Inclusion of </w:delText>
              </w:r>
            </w:del>
            <w:ins w:id="387" w:author="Stéphane H. Maes - smaes@us.ibm.com" w:date="2002-05-15T20:54:00Z">
              <w:del w:id="388" w:author="David Pearce" w:date="2002-10-01T17:04:00Z">
                <w:r>
                  <w:rPr/>
                  <w:delText>Speech Recognition Framework</w:delText>
                </w:r>
              </w:del>
            </w:ins>
            <w:del w:id="389" w:author="Stéphane H. Maes - smaes@us.ibm.com" w:date="2002-05-15T20:54:00Z">
              <w:r>
                <w:rPr/>
                <w:delText>DSR</w:delText>
              </w:r>
            </w:del>
            <w:del w:id="390" w:author="David Pearce" w:date="2002-10-01T17:04:00Z">
              <w:r>
                <w:rPr/>
                <w:delText xml:space="preserve"> in QoS spec.</w:delText>
              </w:r>
            </w:del>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pPr>
            <w:del w:id="391" w:author="David Pearce" w:date="2002-10-01T17:04:00Z">
              <w:r>
                <w:rPr/>
                <w:delText>tbd</w:delText>
              </w:r>
            </w:del>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snapToGrid w:val="false"/>
              <w:rPr/>
            </w:pPr>
            <w:r>
              <w:rPr/>
            </w:r>
          </w:p>
        </w:tc>
      </w:tr>
      <w:tr>
        <w:trPr/>
        <w:tc>
          <w:tcPr>
            <w:tcW w:w="821" w:type="dxa"/>
            <w:tcBorders>
              <w:top w:val="single" w:sz="12" w:space="0" w:color="000000"/>
              <w:left w:val="single" w:sz="12" w:space="0" w:color="000000"/>
              <w:bottom w:val="single" w:sz="12" w:space="0" w:color="000000"/>
              <w:right w:val="single" w:sz="6" w:space="0" w:color="000000"/>
            </w:tcBorders>
          </w:tcPr>
          <w:p>
            <w:pPr>
              <w:pStyle w:val="TAL"/>
              <w:rPr/>
            </w:pPr>
            <w:del w:id="392" w:author="David Pearce" w:date="2002-10-01T17:04:00Z">
              <w:r>
                <w:rPr/>
                <w:delText>TS 24.xxx?</w:delText>
              </w:r>
            </w:del>
          </w:p>
        </w:tc>
        <w:tc>
          <w:tcPr>
            <w:tcW w:w="621" w:type="dxa"/>
            <w:tcBorders>
              <w:top w:val="single" w:sz="12" w:space="0" w:color="000000"/>
              <w:left w:val="single" w:sz="6" w:space="0" w:color="000000"/>
              <w:bottom w:val="single" w:sz="12" w:space="0" w:color="000000"/>
              <w:right w:val="single" w:sz="6" w:space="0" w:color="000000"/>
            </w:tcBorders>
          </w:tcPr>
          <w:p>
            <w:pPr>
              <w:pStyle w:val="TAL"/>
              <w:snapToGrid w:val="false"/>
              <w:rPr/>
            </w:pPr>
            <w:r>
              <w:rPr/>
            </w:r>
          </w:p>
        </w:tc>
        <w:tc>
          <w:tcPr>
            <w:tcW w:w="2781" w:type="dxa"/>
            <w:gridSpan w:val="3"/>
            <w:tcBorders>
              <w:top w:val="single" w:sz="12" w:space="0" w:color="000000"/>
              <w:left w:val="single" w:sz="6" w:space="0" w:color="000000"/>
              <w:bottom w:val="single" w:sz="12" w:space="0" w:color="000000"/>
              <w:right w:val="single" w:sz="6" w:space="0" w:color="000000"/>
            </w:tcBorders>
          </w:tcPr>
          <w:p>
            <w:pPr>
              <w:pStyle w:val="TAL"/>
              <w:rPr/>
            </w:pPr>
            <w:del w:id="393" w:author="David Pearce" w:date="2002-10-01T17:04:00Z">
              <w:r>
                <w:rPr/>
                <w:delText xml:space="preserve">SDP protocols extension to include </w:delText>
              </w:r>
            </w:del>
            <w:ins w:id="394" w:author="Stéphane H. Maes - smaes@us.ibm.com" w:date="2002-05-15T20:54:00Z">
              <w:del w:id="395" w:author="David Pearce" w:date="2002-10-01T17:04:00Z">
                <w:r>
                  <w:rPr/>
                  <w:delText>Speech Recognition Framework</w:delText>
                </w:r>
              </w:del>
            </w:ins>
            <w:del w:id="396" w:author="Stéphane H. Maes - smaes@us.ibm.com" w:date="2002-05-15T20:54:00Z">
              <w:r>
                <w:rPr/>
                <w:delText>DSR</w:delText>
              </w:r>
            </w:del>
          </w:p>
        </w:tc>
        <w:tc>
          <w:tcPr>
            <w:tcW w:w="2288" w:type="dxa"/>
            <w:gridSpan w:val="3"/>
            <w:tcBorders>
              <w:top w:val="single" w:sz="12" w:space="0" w:color="000000"/>
              <w:left w:val="single" w:sz="6" w:space="0" w:color="000000"/>
              <w:bottom w:val="single" w:sz="12" w:space="0" w:color="000000"/>
              <w:right w:val="single" w:sz="6" w:space="0" w:color="000000"/>
            </w:tcBorders>
          </w:tcPr>
          <w:p>
            <w:pPr>
              <w:pStyle w:val="TAL"/>
              <w:rPr/>
            </w:pPr>
            <w:del w:id="397" w:author="David Pearce" w:date="2002-10-01T17:04:00Z">
              <w:r>
                <w:rPr/>
                <w:delText>tbd</w:delText>
              </w:r>
            </w:del>
          </w:p>
        </w:tc>
        <w:tc>
          <w:tcPr>
            <w:tcW w:w="2302" w:type="dxa"/>
            <w:gridSpan w:val="2"/>
            <w:tcBorders>
              <w:top w:val="single" w:sz="12" w:space="0" w:color="000000"/>
              <w:left w:val="single" w:sz="6" w:space="0" w:color="000000"/>
              <w:bottom w:val="single" w:sz="12" w:space="0" w:color="000000"/>
              <w:right w:val="single" w:sz="12" w:space="0" w:color="000000"/>
            </w:tcBorders>
          </w:tcPr>
          <w:p>
            <w:pPr>
              <w:pStyle w:val="TAL"/>
              <w:rPr/>
            </w:pPr>
            <w:del w:id="398" w:author="David Pearce" w:date="2002-10-01T17:04:00Z">
              <w:r>
                <w:rPr/>
                <w:delText xml:space="preserve">Awaiting guidance from CN. </w:delText>
              </w:r>
            </w:del>
          </w:p>
        </w:tc>
      </w:tr>
    </w:tbl>
    <w:p>
      <w:pPr>
        <w:pStyle w:val="Normal"/>
        <w:rPr/>
      </w:pPr>
      <w:r>
        <w:rPr/>
      </w:r>
    </w:p>
    <w:p>
      <w:pPr>
        <w:pStyle w:val="Normal"/>
        <w:rPr/>
      </w:pPr>
      <w:del w:id="399" w:author="Stéphane H. Maes - smaes@us.ibm.com" w:date="2002-05-15T20:54:00Z">
        <w:r>
          <w:rPr/>
          <w:delText>Note: ETSI ES 201 108: Existing ETSI specification “Speech processing, Transmission and Quality Aspects (STQ); Distributed Speech Recognition; Front-end feature extraction algorithm; Compression algorithms” will  be referenced by appropiate 3GPP TS(s).</w:delText>
        </w:r>
      </w:del>
    </w:p>
    <w:p>
      <w:pPr>
        <w:pStyle w:val="Normal"/>
        <w:rPr/>
      </w:pPr>
      <w:r>
        <w:rPr/>
      </w:r>
    </w:p>
    <w:p>
      <w:pPr>
        <w:pStyle w:val="HE"/>
        <w:rPr>
          <w:rFonts w:ascii="Times New Roman" w:hAnsi="Times New Roman" w:cs="Times New Roman"/>
        </w:rPr>
      </w:pPr>
      <w:r>
        <w:rPr>
          <w:rFonts w:cs="Times New Roman" w:ascii="Times New Roman" w:hAnsi="Times New Roman"/>
        </w:rPr>
        <w:t>11</w:t>
        <w:tab/>
        <w:tab/>
        <w:t>Work item rap</w:t>
      </w:r>
      <w:ins w:id="400" w:author="David Pearce" w:date="2002-10-01T17:14:00Z">
        <w:r>
          <w:rPr>
            <w:rFonts w:cs="Times New Roman" w:ascii="Times New Roman" w:hAnsi="Times New Roman"/>
          </w:rPr>
          <w:t>p</w:t>
        </w:r>
      </w:ins>
      <w:r>
        <w:rPr>
          <w:rFonts w:cs="Times New Roman" w:ascii="Times New Roman" w:hAnsi="Times New Roman"/>
        </w:rPr>
        <w:t>orteur</w:t>
      </w:r>
      <w:del w:id="401" w:author="Paolo USAI" w:date="2002-11-27T21:23:00Z">
        <w:r>
          <w:rPr>
            <w:rFonts w:cs="Times New Roman" w:ascii="Times New Roman" w:hAnsi="Times New Roman"/>
          </w:rPr>
          <w:delText>s</w:delText>
        </w:r>
      </w:del>
    </w:p>
    <w:p>
      <w:pPr>
        <w:pStyle w:val="HE"/>
        <w:rPr>
          <w:rFonts w:ascii="Times New Roman" w:hAnsi="Times New Roman" w:cs="Times New Roman"/>
        </w:rPr>
      </w:pPr>
      <w:r>
        <w:rPr>
          <w:rFonts w:cs="Times New Roman" w:ascii="Times New Roman" w:hAnsi="Times New Roman"/>
        </w:rPr>
      </w:r>
    </w:p>
    <w:p>
      <w:pPr>
        <w:pStyle w:val="Normal"/>
        <w:ind w:left="1440" w:hanging="0"/>
        <w:rPr>
          <w:b/>
          <w:b/>
        </w:rPr>
      </w:pPr>
      <w:ins w:id="402" w:author="David Pearce" w:date="2002-10-01T17:14:00Z">
        <w:r>
          <w:rPr/>
          <w:t>David Pearce, Motorola</w:t>
        </w:r>
      </w:ins>
      <w:ins w:id="403" w:author="David Pearce" w:date="2002-10-01T17:15:00Z">
        <w:r>
          <w:rPr/>
          <w:t>.  bdp003@motorola.com</w:t>
        </w:r>
      </w:ins>
      <w:del w:id="404" w:author="David Pearce" w:date="2002-10-01T17:05:00Z">
        <w:r>
          <w:rPr/>
          <w:delText xml:space="preserve"> </w:delText>
        </w:r>
      </w:del>
      <w:del w:id="405" w:author="Stéphane H. Maes - smaes@us.ibm.com" w:date="2002-05-15T21:32:00Z">
        <w:r>
          <w:rPr/>
          <w:delText>D Williams</w:delText>
        </w:r>
      </w:del>
      <w:ins w:id="406" w:author="Stéphane H. Maes - smaes@us.ibm.com" w:date="2002-05-15T21:32:00Z">
        <w:del w:id="407" w:author="David Pearce" w:date="2002-10-01T17:05:00Z">
          <w:r>
            <w:rPr/>
            <w:delText>J. Vogedes</w:delText>
          </w:r>
        </w:del>
      </w:ins>
      <w:del w:id="408" w:author="David Pearce" w:date="2002-10-01T17:05:00Z">
        <w:r>
          <w:rPr/>
          <w:delText xml:space="preserve">, </w:delText>
        </w:r>
      </w:del>
      <w:del w:id="409" w:author="Stéphane H. Maes - smaes@us.ibm.com" w:date="2002-05-15T21:32:00Z">
        <w:r>
          <w:rPr/>
          <w:delText>QUALCOMM</w:delText>
        </w:r>
      </w:del>
      <w:ins w:id="410" w:author="Stéphane H. Maes - smaes@us.ibm.com" w:date="2002-05-15T21:32:00Z">
        <w:del w:id="411" w:author="David Pearce" w:date="2002-10-01T17:05:00Z">
          <w:r>
            <w:rPr/>
            <w:delText>Motorola</w:delText>
          </w:r>
        </w:del>
      </w:ins>
      <w:del w:id="412" w:author="Stéphane H. Maes - smaes@us.ibm.com" w:date="2002-05-15T21:32:00Z">
        <w:r>
          <w:rPr/>
          <w:delText>, Inc</w:delText>
        </w:r>
      </w:del>
      <w:ins w:id="413" w:author="Stéphane H. Maes - smaes@us.ibm.com" w:date="2002-05-15T21:32:00Z">
        <w:del w:id="414" w:author="David Pearce" w:date="2002-10-01T17:05:00Z">
          <w:r>
            <w:rPr/>
            <w:delText xml:space="preserve"> -</w:delText>
          </w:r>
        </w:del>
      </w:ins>
      <w:del w:id="415" w:author="Stéphane H. Maes - smaes@us.ibm.com" w:date="2002-05-15T21:32:00Z">
        <w:r>
          <w:rPr/>
          <w:delText>.</w:delText>
        </w:r>
      </w:del>
      <w:del w:id="416" w:author="David Pearce" w:date="2002-10-01T17:05:00Z">
        <w:r>
          <w:rPr/>
          <w:delText xml:space="preserve"> </w:delText>
        </w:r>
      </w:del>
      <w:del w:id="417" w:author="Stéphane H. Maes - smaes@us.ibm.com" w:date="2002-05-15T21:33:00Z">
        <w:r>
          <w:rPr/>
          <w:delText>Dwilliams@qualcomm</w:delText>
        </w:r>
      </w:del>
      <w:ins w:id="418" w:author="Stéphane H. Maes - smaes@us.ibm.com" w:date="2002-05-15T21:33:00Z">
        <w:del w:id="419" w:author="David Pearce" w:date="2002-10-01T17:05:00Z">
          <w:r>
            <w:rPr/>
            <w:delText>jerome.vodeges@motorola</w:delText>
          </w:r>
        </w:del>
      </w:ins>
      <w:del w:id="420" w:author="David Pearce" w:date="2002-10-01T17:05:00Z">
        <w:r>
          <w:rPr/>
          <w:delText>.com</w:delText>
        </w:r>
      </w:del>
      <w:ins w:id="421" w:author="Stéphane H. Maes - smaes@us.ibm.com" w:date="2002-05-15T21:33:00Z">
        <w:del w:id="422" w:author="David Pearce" w:date="2002-10-01T17:05:00Z">
          <w:r>
            <w:rPr/>
            <w:delText xml:space="preserve">   </w:delText>
          </w:r>
        </w:del>
      </w:ins>
    </w:p>
    <w:p>
      <w:pPr>
        <w:pStyle w:val="HE"/>
        <w:rPr>
          <w:rFonts w:ascii="Times New Roman" w:hAnsi="Times New Roman" w:cs="Times New Roman"/>
          <w:b w:val="false"/>
          <w:b w:val="false"/>
          <w:lang w:val="en-US"/>
        </w:rPr>
      </w:pPr>
      <w:r>
        <w:rPr>
          <w:rFonts w:cs="Times New Roman" w:ascii="Times New Roman" w:hAnsi="Times New Roman"/>
          <w:b w:val="false"/>
          <w:lang w:val="en-US"/>
        </w:rPr>
      </w:r>
    </w:p>
    <w:p>
      <w:pPr>
        <w:pStyle w:val="Normal"/>
        <w:rPr>
          <w:b/>
          <w:b/>
        </w:rPr>
      </w:pPr>
      <w:r>
        <w:rPr>
          <w:b/>
        </w:rPr>
        <w:t>12</w:t>
        <w:tab/>
        <w:tab/>
        <w:t>Work item leadership</w:t>
      </w:r>
    </w:p>
    <w:p>
      <w:pPr>
        <w:pStyle w:val="Normal"/>
        <w:rPr>
          <w:b/>
          <w:b/>
          <w:i/>
          <w:i/>
        </w:rPr>
      </w:pPr>
      <w:r>
        <w:rPr>
          <w:b/>
          <w:i/>
        </w:rPr>
      </w:r>
    </w:p>
    <w:p>
      <w:pPr>
        <w:pStyle w:val="Normal"/>
        <w:ind w:left="1440" w:hanging="0"/>
        <w:rPr/>
      </w:pPr>
      <w:r>
        <w:rPr/>
        <w:t>TSG SA</w:t>
      </w:r>
      <w:ins w:id="423" w:author="David Pearce" w:date="2002-10-01T17:05:00Z">
        <w:r>
          <w:rPr/>
          <w:t>4</w:t>
        </w:r>
      </w:ins>
      <w:del w:id="424" w:author="David Pearce" w:date="2002-10-01T17:15:00Z">
        <w:r>
          <w:rPr/>
          <w:delText xml:space="preserve"> WG 1 </w:delText>
        </w:r>
      </w:del>
    </w:p>
    <w:p>
      <w:pPr>
        <w:pStyle w:val="Normal"/>
        <w:rPr/>
      </w:pPr>
      <w:r>
        <w:rPr/>
      </w:r>
    </w:p>
    <w:p>
      <w:pPr>
        <w:pStyle w:val="Normal"/>
        <w:rPr>
          <w:b/>
          <w:b/>
        </w:rPr>
      </w:pPr>
      <w:r>
        <w:rPr>
          <w:b/>
        </w:rPr>
        <w:t>13</w:t>
        <w:tab/>
        <w:tab/>
        <w:t>Supporting Companies</w:t>
      </w:r>
    </w:p>
    <w:p>
      <w:pPr>
        <w:pStyle w:val="Normal"/>
        <w:rPr>
          <w:b/>
          <w:b/>
        </w:rPr>
      </w:pPr>
      <w:r>
        <w:rPr>
          <w:b/>
        </w:rPr>
      </w:r>
    </w:p>
    <w:p>
      <w:pPr>
        <w:pStyle w:val="Normal"/>
        <w:ind w:left="1440" w:hanging="0"/>
        <w:rPr/>
      </w:pPr>
      <w:ins w:id="425" w:author="David Pearce" w:date="2002-11-11T18:41:00Z">
        <w:r>
          <w:rPr/>
          <w:t>T-Mobile, Hutchison3G, Orange</w:t>
        </w:r>
      </w:ins>
      <w:ins w:id="426" w:author="David Pearce" w:date="2002-11-11T18:42:00Z">
        <w:r>
          <w:rPr/>
          <w:t>,</w:t>
        </w:r>
      </w:ins>
      <w:ins w:id="427" w:author="David Pearce" w:date="2002-11-11T18:41:00Z">
        <w:r>
          <w:rPr/>
          <w:t xml:space="preserve"> </w:t>
        </w:r>
      </w:ins>
      <w:r>
        <w:rPr/>
        <w:t xml:space="preserve">Alcatel, Motorola, </w:t>
      </w:r>
      <w:del w:id="428" w:author="Stéphane H. Maes - smaes@us.ibm.com" w:date="2002-05-15T21:34:00Z">
        <w:r>
          <w:rPr/>
          <w:delText xml:space="preserve">Qualcomm, </w:delText>
        </w:r>
      </w:del>
      <w:r>
        <w:rPr/>
        <w:t>France Telecom</w:t>
      </w:r>
      <w:del w:id="429" w:author="Stéphane H. Maes - smaes@us.ibm.com" w:date="2002-05-15T21:34:00Z">
        <w:r>
          <w:rPr/>
          <w:delText xml:space="preserve">, Texas </w:delText>
        </w:r>
      </w:del>
      <w:ins w:id="430" w:author="Stéphane H. Maes - smaes@us.ibm.com" w:date="2002-05-15T21:34:00Z">
        <w:r>
          <w:rPr/>
          <w:t xml:space="preserve">, </w:t>
        </w:r>
      </w:ins>
      <w:ins w:id="431" w:author="David Pearce" w:date="2002-10-01T15:56:00Z">
        <w:r>
          <w:rPr/>
          <w:t>ST Microelectronics</w:t>
        </w:r>
      </w:ins>
      <w:del w:id="432" w:author="Stéphane H. Maes - smaes@us.ibm.com" w:date="2002-05-15T21:34:00Z">
        <w:r>
          <w:rPr/>
          <w:delText xml:space="preserve">Instruments, Vodafone, Mannesmann, Omnitel, </w:delText>
        </w:r>
      </w:del>
      <w:del w:id="433" w:author="David Pearce" w:date="2002-10-03T23:20:00Z">
        <w:r>
          <w:rPr/>
          <w:delText>IBM</w:delText>
        </w:r>
      </w:del>
      <w:ins w:id="434" w:author="Stéphane H. Maes - smaes@us.ibm.com" w:date="2002-05-15T21:35:00Z">
        <w:del w:id="435" w:author="David Pearce" w:date="2002-10-03T23:20:00Z">
          <w:r>
            <w:rPr/>
            <w:delText xml:space="preserve">, </w:delText>
          </w:r>
        </w:del>
      </w:ins>
      <w:ins w:id="436" w:author="Stéphane H. Maes - smaes@us.ibm.com" w:date="2002-05-15T21:35:00Z">
        <w:del w:id="437" w:author="David Pearce" w:date="2002-10-01T15:55:00Z">
          <w:r>
            <w:rPr/>
            <w:delText>T-Mobile</w:delText>
          </w:r>
        </w:del>
      </w:ins>
      <w:del w:id="438" w:author="Stéphane H. Maes - smaes@us.ibm.com" w:date="2002-05-15T21:34:00Z">
        <w:r>
          <w:rPr/>
          <w:delText>, Sony</w:delText>
        </w:r>
      </w:del>
      <w:del w:id="439" w:author="David Pearce" w:date="2002-10-03T23:21:00Z">
        <w:r>
          <w:rPr/>
          <w:delText>.</w:delText>
        </w:r>
      </w:del>
    </w:p>
    <w:p>
      <w:pPr>
        <w:pStyle w:val="Normal"/>
        <w:rPr/>
      </w:pPr>
      <w:r>
        <w:rPr/>
      </w:r>
    </w:p>
    <w:p>
      <w:pPr>
        <w:pStyle w:val="Normal"/>
        <w:rPr/>
      </w:pPr>
      <w:r>
        <w:rPr/>
      </w:r>
    </w:p>
    <w:p>
      <w:pPr>
        <w:pStyle w:val="Normal"/>
        <w:rPr>
          <w:b/>
          <w:b/>
        </w:rPr>
      </w:pPr>
      <w:r>
        <w:rPr>
          <w:b/>
        </w:rPr>
        <w:t>14</w:t>
        <w:tab/>
        <w:tab/>
        <w:t>Classification of the WI (if known)</w:t>
      </w:r>
    </w:p>
    <w:p>
      <w:pPr>
        <w:pStyle w:val="Normal"/>
        <w:rPr>
          <w:b/>
          <w:b/>
        </w:rPr>
      </w:pPr>
      <w:r>
        <w:rPr>
          <w:b/>
        </w:rPr>
      </w:r>
    </w:p>
    <w:p>
      <w:pPr>
        <w:pStyle w:val="Normal"/>
        <w:rPr>
          <w:b/>
          <w:b/>
        </w:rPr>
      </w:pPr>
      <w:r>
        <w:rPr>
          <w:b/>
        </w:rPr>
      </w:r>
    </w:p>
    <w:tbl>
      <w:tblPr>
        <w:tblW w:w="9570" w:type="dxa"/>
        <w:jc w:val="left"/>
        <w:tblInd w:w="-115" w:type="dxa"/>
        <w:tblLayout w:type="fixed"/>
        <w:tblCellMar>
          <w:top w:w="0" w:type="dxa"/>
          <w:left w:w="108" w:type="dxa"/>
          <w:bottom w:w="0" w:type="dxa"/>
          <w:right w:w="108" w:type="dxa"/>
        </w:tblCellMar>
      </w:tblPr>
      <w:tblGrid>
        <w:gridCol w:w="675"/>
        <w:gridCol w:w="8895"/>
      </w:tblGrid>
      <w:tr>
        <w:trPr/>
        <w:tc>
          <w:tcPr>
            <w:tcW w:w="675"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Normal"/>
              <w:rPr/>
            </w:pPr>
            <w:r>
              <w:rPr/>
              <w:t>Feature (go to 14a)</w:t>
            </w:r>
          </w:p>
        </w:tc>
      </w:tr>
      <w:tr>
        <w:trPr/>
        <w:tc>
          <w:tcPr>
            <w:tcW w:w="675" w:type="dxa"/>
            <w:tcBorders>
              <w:top w:val="single" w:sz="6" w:space="0" w:color="000000"/>
              <w:left w:val="single" w:sz="6" w:space="0" w:color="000000"/>
              <w:bottom w:val="single" w:sz="6" w:space="0" w:color="000000"/>
              <w:right w:val="single" w:sz="6" w:space="0" w:color="000000"/>
            </w:tcBorders>
          </w:tcPr>
          <w:p>
            <w:pPr>
              <w:pStyle w:val="Normal"/>
              <w:rPr/>
            </w:pPr>
            <w:r>
              <w:rPr/>
              <w:t>x</w:t>
            </w:r>
          </w:p>
        </w:tc>
        <w:tc>
          <w:tcPr>
            <w:tcW w:w="8895" w:type="dxa"/>
            <w:tcBorders>
              <w:top w:val="single" w:sz="6" w:space="0" w:color="000000"/>
              <w:left w:val="single" w:sz="6" w:space="0" w:color="000000"/>
              <w:bottom w:val="single" w:sz="6" w:space="0" w:color="000000"/>
              <w:right w:val="single" w:sz="6" w:space="0" w:color="000000"/>
            </w:tcBorders>
          </w:tcPr>
          <w:p>
            <w:pPr>
              <w:pStyle w:val="Normal"/>
              <w:rPr/>
            </w:pPr>
            <w:r>
              <w:rPr/>
              <w:t>Building Block (go to 14b)</w:t>
            </w:r>
          </w:p>
        </w:tc>
      </w:tr>
      <w:tr>
        <w:trPr/>
        <w:tc>
          <w:tcPr>
            <w:tcW w:w="675" w:type="dxa"/>
            <w:tcBorders>
              <w:top w:val="single" w:sz="6" w:space="0" w:color="000000"/>
              <w:left w:val="single" w:sz="6" w:space="0" w:color="000000"/>
              <w:bottom w:val="single" w:sz="6" w:space="0" w:color="000000"/>
              <w:right w:val="single" w:sz="6" w:space="0" w:color="000000"/>
            </w:tcBorders>
          </w:tcPr>
          <w:p>
            <w:pPr>
              <w:pStyle w:val="Normal"/>
              <w:snapToGrid w:val="false"/>
              <w:rPr/>
            </w:pPr>
            <w:r>
              <w:rPr/>
            </w:r>
          </w:p>
        </w:tc>
        <w:tc>
          <w:tcPr>
            <w:tcW w:w="8895" w:type="dxa"/>
            <w:tcBorders>
              <w:top w:val="single" w:sz="6" w:space="0" w:color="000000"/>
              <w:left w:val="single" w:sz="6" w:space="0" w:color="000000"/>
              <w:bottom w:val="single" w:sz="6" w:space="0" w:color="000000"/>
              <w:right w:val="single" w:sz="6" w:space="0" w:color="000000"/>
            </w:tcBorders>
          </w:tcPr>
          <w:p>
            <w:pPr>
              <w:pStyle w:val="Normal"/>
              <w:rPr/>
            </w:pPr>
            <w:r>
              <w:rPr/>
              <w:t>Work Task (go to 14c)</w:t>
            </w:r>
          </w:p>
        </w:tc>
      </w:tr>
    </w:tbl>
    <w:p>
      <w:pPr>
        <w:pStyle w:val="Normal"/>
        <w:rPr>
          <w:b/>
          <w:b/>
        </w:rPr>
      </w:pPr>
      <w:r>
        <w:rPr>
          <w:b/>
        </w:rPr>
      </w:r>
    </w:p>
    <w:p>
      <w:pPr>
        <w:pStyle w:val="Normal"/>
        <w:rPr/>
      </w:pPr>
      <w:r>
        <w:rPr/>
        <w:t>14a</w:t>
        <w:tab/>
        <w:t>The WI is a Feature: List of building blocks under this feature</w:t>
      </w:r>
    </w:p>
    <w:p>
      <w:pPr>
        <w:pStyle w:val="Normal"/>
        <w:rPr/>
      </w:pPr>
      <w:r>
        <w:rPr/>
      </w:r>
    </w:p>
    <w:p>
      <w:pPr>
        <w:pStyle w:val="Normal"/>
        <w:rPr/>
      </w:pPr>
      <w:r>
        <w:rPr/>
        <w:t>(list of Work Items identified as building blocks)</w:t>
      </w:r>
    </w:p>
    <w:p>
      <w:pPr>
        <w:pStyle w:val="Normal"/>
        <w:rPr/>
      </w:pPr>
      <w:r>
        <w:rPr/>
      </w:r>
    </w:p>
    <w:p>
      <w:pPr>
        <w:pStyle w:val="Normal"/>
        <w:rPr/>
      </w:pPr>
      <w:r>
        <w:rPr/>
        <w:t>14b</w:t>
        <w:tab/>
        <w:t xml:space="preserve">The WI is a Building Block: parent Feature </w:t>
      </w:r>
    </w:p>
    <w:p>
      <w:pPr>
        <w:pStyle w:val="Normal"/>
        <w:rPr/>
      </w:pPr>
      <w:r>
        <w:rPr/>
      </w:r>
    </w:p>
    <w:p>
      <w:pPr>
        <w:pStyle w:val="Normal"/>
        <w:rPr/>
      </w:pPr>
      <w:ins w:id="440" w:author="David Pearce" w:date="2002-10-03T23:22:00Z">
        <w:r>
          <w:rPr/>
          <w:t xml:space="preserve">Speech Recognition Framework for Automated Voice Services; stage 1 </w:t>
        </w:r>
      </w:ins>
      <w:del w:id="441" w:author="David Pearce" w:date="2002-10-03T23:21:00Z">
        <w:r>
          <w:rPr/>
          <w:delText>Speech Recognition and Speech Enabled Services</w:delText>
        </w:r>
      </w:del>
    </w:p>
    <w:p>
      <w:pPr>
        <w:pStyle w:val="Normal"/>
        <w:rPr/>
      </w:pPr>
      <w:r>
        <w:rPr/>
      </w:r>
    </w:p>
    <w:p>
      <w:pPr>
        <w:pStyle w:val="Normal"/>
        <w:rPr/>
      </w:pPr>
      <w:r>
        <w:rPr/>
        <w:t>14c</w:t>
        <w:tab/>
        <w:t>The WI is a Work Task: parent Building Block</w:t>
      </w:r>
    </w:p>
    <w:p>
      <w:pPr>
        <w:pStyle w:val="Normal"/>
        <w:rPr/>
      </w:pPr>
      <w:r>
        <w:rPr/>
      </w:r>
    </w:p>
    <w:p>
      <w:pPr>
        <w:pStyle w:val="Normal"/>
        <w:rPr/>
      </w:pPr>
      <w:r>
        <w:rPr/>
        <w:t>(one Work Item identified as a building block)</w:t>
      </w:r>
    </w:p>
    <w:p>
      <w:pPr>
        <w:pStyle w:val="Normal"/>
        <w:rPr/>
      </w:pPr>
      <w:r>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trackRevisions/>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outlineLvl w:val="0"/>
    </w:pPr>
    <w:rPr>
      <w:b/>
      <w:sz w:val="22"/>
    </w:rPr>
  </w:style>
  <w:style w:type="paragraph" w:styleId="Heading2">
    <w:name w:val="Heading 2"/>
    <w:basedOn w:val="Normal"/>
    <w:next w:val="Normal"/>
    <w:qFormat/>
    <w:pPr>
      <w:keepNext w:val="true"/>
      <w:numPr>
        <w:ilvl w:val="1"/>
        <w:numId w:val="1"/>
      </w:numPr>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sz w:val="24"/>
    </w:rPr>
  </w:style>
  <w:style w:type="paragraph" w:styleId="Heading4">
    <w:name w:val="Heading 4"/>
    <w:basedOn w:val="Normal"/>
    <w:next w:val="Normal"/>
    <w:qFormat/>
    <w:pPr>
      <w:keepNext w:val="true"/>
      <w:numPr>
        <w:ilvl w:val="3"/>
        <w:numId w:val="1"/>
      </w:numPr>
      <w:ind w:left="1440" w:hanging="0"/>
      <w:outlineLvl w:val="3"/>
    </w:pPr>
    <w:rPr/>
  </w:style>
  <w:style w:type="paragraph" w:styleId="Heading5">
    <w:name w:val="Heading 5"/>
    <w:basedOn w:val="Normal"/>
    <w:next w:val="Normal"/>
    <w:qFormat/>
    <w:pPr>
      <w:keepNext w:val="true"/>
      <w:widowControl w:val="false"/>
      <w:numPr>
        <w:ilvl w:val="4"/>
        <w:numId w:val="1"/>
      </w:numPr>
      <w:tabs>
        <w:tab w:val="clear" w:pos="720"/>
        <w:tab w:val="left" w:pos="2127" w:leader="none"/>
      </w:tabs>
      <w:spacing w:before="0" w:after="120"/>
      <w:ind w:left="2127" w:hanging="2127"/>
      <w:outlineLvl w:val="4"/>
    </w:pPr>
    <w:rPr>
      <w:rFonts w:ascii="Arial" w:hAnsi="Arial" w:cs="Arial"/>
      <w:b/>
      <w:sz w:val="24"/>
    </w:rPr>
  </w:style>
  <w:style w:type="paragraph" w:styleId="Heading6">
    <w:name w:val="Heading 6"/>
    <w:basedOn w:val="Normal"/>
    <w:next w:val="Normal"/>
    <w:qFormat/>
    <w:pPr>
      <w:keepNext w:val="true"/>
      <w:numPr>
        <w:ilvl w:val="5"/>
        <w:numId w:val="1"/>
      </w:numPr>
      <w:outlineLvl w:val="5"/>
    </w:pPr>
    <w:rPr>
      <w:i/>
    </w:rPr>
  </w:style>
  <w:style w:type="character" w:styleId="WW8Num2z0">
    <w:name w:val="WW8Num2z0"/>
    <w:qFormat/>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widowControl w:val="false"/>
      <w:spacing w:lineRule="atLeast" w:line="240" w:before="0" w:after="120"/>
      <w:ind w:left="1260" w:hanging="551"/>
    </w:pPr>
    <w:rPr>
      <w:rFonts w:ascii="Arial" w:hAnsi="Arial" w:cs="Arial"/>
      <w:b/>
      <w:sz w:val="22"/>
    </w:rPr>
  </w:style>
  <w:style w:type="paragraph" w:styleId="TextBody">
    <w:name w:val="Body Text"/>
    <w:basedOn w:val="Normal"/>
    <w:pPr>
      <w:widowControl w:val="false"/>
    </w:pPr>
    <w:rPr>
      <w:i/>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L">
    <w:name w:val="TAL"/>
    <w:basedOn w:val="Normal"/>
    <w:qFormat/>
    <w:pPr>
      <w:keepNext w:val="true"/>
      <w:keepLines/>
      <w:widowControl w:val="false"/>
    </w:pPr>
    <w:rPr>
      <w:rFonts w:ascii="Arial" w:hAnsi="Arial" w:cs="Arial"/>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071" w:leader="none"/>
      </w:tabs>
      <w:jc w:val="both"/>
    </w:pPr>
    <w:rPr>
      <w:rFonts w:ascii="Arial" w:hAnsi="Arial" w:cs="Arial"/>
    </w:rPr>
  </w:style>
  <w:style w:type="paragraph" w:styleId="BodyTextIndent2">
    <w:name w:val="Body Text Indent 2"/>
    <w:basedOn w:val="Normal"/>
    <w:qFormat/>
    <w:pPr>
      <w:ind w:left="284" w:hanging="0"/>
      <w:jc w:val="both"/>
    </w:pPr>
    <w:rPr>
      <w:rFonts w:ascii="Arial" w:hAnsi="Arial" w:cs="Arial"/>
      <w:sz w:val="22"/>
    </w:rPr>
  </w:style>
  <w:style w:type="paragraph" w:styleId="TAH">
    <w:name w:val="TAH"/>
    <w:basedOn w:val="Normal"/>
    <w:qFormat/>
    <w:pPr>
      <w:keepNext w:val="true"/>
      <w:keepLines/>
      <w:jc w:val="center"/>
    </w:pPr>
    <w:rPr>
      <w:rFonts w:ascii="Arial" w:hAnsi="Arial" w:cs="Arial"/>
      <w:b/>
      <w:sz w:val="18"/>
    </w:rPr>
  </w:style>
  <w:style w:type="paragraph" w:styleId="HE">
    <w:name w:val="HE"/>
    <w:basedOn w:val="Normal"/>
    <w:qFormat/>
    <w:pPr/>
    <w:rPr>
      <w:rFonts w:ascii="Arial" w:hAnsi="Arial" w:cs="Arial"/>
      <w:b/>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jc w:val="center"/>
    </w:pPr>
    <w:rPr>
      <w:b/>
      <w:bCs/>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2002-11-27T20:22:00Z</dcterms:created>
  <dc:creator>TSG SA WG4</dc:creator>
  <dc:description/>
  <dc:language>en-US</dc:language>
  <cp:lastModifiedBy>Paolo USAI</cp:lastModifiedBy>
  <cp:lastPrinted>2001-07-10T13:13:00Z</cp:lastPrinted>
  <dcterms:modified xsi:type="dcterms:W3CDTF">2002-11-28T10:02:00Z</dcterms:modified>
  <cp:revision>5</cp:revision>
  <dc:subject>Work Item Description: Codec Work to Support Speech Recognition Framework for Automated Voice Services (Release 6)</dc:subject>
  <dc:title>WID Codec Work to Support Speech Recognition Framework for Automated Voice Services</dc:title>
</cp:coreProperties>
</file>