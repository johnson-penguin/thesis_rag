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1298"/>
          <w:tab w:val="left" w:pos="1985" w:leader="none"/>
        </w:tabs>
        <w:spacing w:before="60" w:after="0"/>
        <w:rPr>
          <w:sz w:val="24"/>
          <w:lang w:val="en-US"/>
        </w:rPr>
      </w:pPr>
      <w:r>
        <w:rPr>
          <w:b/>
          <w:sz w:val="24"/>
          <w:lang w:val="en-US"/>
        </w:rPr>
        <w:t>S</w:t>
      </w:r>
      <w:bookmarkStart w:id="0" w:name="_Ref68269504"/>
      <w:bookmarkEnd w:id="0"/>
      <w:r>
        <w:rPr>
          <w:b/>
          <w:sz w:val="24"/>
          <w:lang w:val="en-US"/>
        </w:rPr>
        <w:t>ource:</w:t>
      </w:r>
      <w:r>
        <w:rPr>
          <w:sz w:val="24"/>
          <w:lang w:val="en-US"/>
        </w:rPr>
        <w:tab/>
      </w:r>
      <w:del w:id="0" w:author="stephan tassart" w:date="2004-05-18T15:35:00Z">
        <w:r>
          <w:rPr>
            <w:sz w:val="24"/>
            <w:lang w:val="en-US"/>
          </w:rPr>
          <w:delText>STMicroelectronics</w:delText>
        </w:r>
      </w:del>
      <w:ins w:id="1" w:author="stephan tassart" w:date="2004-05-18T15:35:00Z">
        <w:r>
          <w:rPr>
            <w:sz w:val="24"/>
            <w:lang w:val="en-US"/>
          </w:rPr>
          <w:t>SQ-SWG</w:t>
        </w:r>
      </w:ins>
      <w:r>
        <w:rPr>
          <w:rStyle w:val="FootnoteCharacters"/>
          <w:rStyle w:val="FootnoteAnchor"/>
          <w:sz w:val="24"/>
          <w:lang w:val="en-US"/>
        </w:rPr>
        <w:footnoteReference w:id="2"/>
      </w:r>
    </w:p>
    <w:p>
      <w:pPr>
        <w:pStyle w:val="Normal"/>
        <w:tabs>
          <w:tab w:val="clear" w:pos="1298"/>
          <w:tab w:val="left" w:pos="1985" w:leader="none"/>
        </w:tabs>
        <w:spacing w:before="60" w:after="0"/>
        <w:ind w:left="1985" w:hanging="1985"/>
        <w:rPr>
          <w:bCs/>
          <w:sz w:val="24"/>
          <w:lang w:val="en-US"/>
        </w:rPr>
      </w:pPr>
      <w:r>
        <w:rPr>
          <w:b/>
          <w:sz w:val="24"/>
          <w:lang w:val="en-US"/>
        </w:rPr>
        <w:t>Title:</w:t>
        <w:tab/>
      </w:r>
      <w:del w:id="2" w:author="stephan tassart" w:date="2004-05-18T15:36:00Z">
        <w:r>
          <w:rPr>
            <w:bCs/>
            <w:sz w:val="24"/>
            <w:lang w:val="en-US"/>
          </w:rPr>
          <w:delText xml:space="preserve">Draft </w:delText>
        </w:r>
      </w:del>
      <w:r>
        <w:rPr>
          <w:bCs/>
          <w:sz w:val="24"/>
          <w:lang w:val="en-US"/>
        </w:rPr>
        <w:t xml:space="preserve">SES verification report </w:t>
      </w:r>
      <w:del w:id="3" w:author="stephan tassart" w:date="2004-05-18T15:36:00Z">
        <w:r>
          <w:rPr>
            <w:bCs/>
            <w:sz w:val="24"/>
            <w:lang w:val="en-US"/>
          </w:rPr>
          <w:delText>v0.1.0</w:delText>
        </w:r>
      </w:del>
      <w:ins w:id="4" w:author="stephan tassart" w:date="2004-05-18T15:36:00Z">
        <w:r>
          <w:rPr>
            <w:bCs/>
            <w:sz w:val="24"/>
            <w:lang w:val="en-US"/>
          </w:rPr>
          <w:t>v1.0</w:t>
        </w:r>
      </w:ins>
    </w:p>
    <w:p>
      <w:pPr>
        <w:pStyle w:val="Heading1"/>
        <w:numPr>
          <w:ilvl w:val="0"/>
          <w:numId w:val="0"/>
        </w:numPr>
        <w:tabs>
          <w:tab w:val="clear" w:pos="1298"/>
          <w:tab w:val="left" w:pos="1985" w:leader="none"/>
        </w:tabs>
        <w:spacing w:before="60" w:after="0"/>
        <w:ind w:left="0" w:hanging="0"/>
        <w:rPr>
          <w:lang w:val="en-US"/>
        </w:rPr>
      </w:pPr>
      <w:r>
        <w:rPr>
          <w:lang w:val="en-US"/>
        </w:rPr>
        <w:t>Agenda item:</w:t>
        <w:tab/>
      </w:r>
      <w:del w:id="5" w:author="stephan tassart" w:date="2004-05-18T15:41:00Z">
        <w:r>
          <w:rPr>
            <w:lang w:val="en-US"/>
          </w:rPr>
          <w:delText>7</w:delText>
        </w:r>
      </w:del>
      <w:ins w:id="6" w:author="stephan tassart" w:date="2004-05-18T15:41:00Z">
        <w:r>
          <w:rPr>
            <w:lang w:val="en-US"/>
          </w:rPr>
          <w:t>14.4.1</w:t>
        </w:r>
      </w:ins>
    </w:p>
    <w:p>
      <w:pPr>
        <w:pStyle w:val="Header"/>
        <w:tabs>
          <w:tab w:val="clear" w:pos="4153"/>
          <w:tab w:val="clear" w:pos="8306"/>
        </w:tabs>
        <w:rPr>
          <w:lang w:val="en-US"/>
        </w:rPr>
      </w:pPr>
      <w:r>
        <w:rPr>
          <w:lang w:val="en-US"/>
        </w:rPr>
        <w:t>___________________________________________________________________________</w:t>
      </w:r>
    </w:p>
    <w:p>
      <w:pPr>
        <w:pStyle w:val="Normal"/>
        <w:rPr>
          <w:lang w:val="en-US"/>
        </w:rPr>
      </w:pPr>
      <w:r>
        <w:rPr>
          <w:lang w:val="en-US"/>
        </w:rPr>
      </w:r>
    </w:p>
    <w:p>
      <w:pPr>
        <w:pStyle w:val="Heading1"/>
        <w:rPr>
          <w:lang w:val="en-US"/>
        </w:rPr>
      </w:pPr>
      <w:r>
        <w:rPr>
          <w:lang w:val="en-US"/>
        </w:rPr>
        <w:t>Introduction</w:t>
      </w:r>
    </w:p>
    <w:p>
      <w:pPr>
        <w:pStyle w:val="11BodyText"/>
        <w:rPr/>
      </w:pPr>
      <w:r>
        <w:rPr>
          <w:lang w:val="en-US"/>
        </w:rPr>
        <w:t xml:space="preserve">According to the SES verification plan in </w:t>
      </w:r>
      <w:r>
        <w:rPr>
          <w:lang w:val="en-US"/>
        </w:rPr>
        <w:fldChar w:fldCharType="begin"/>
      </w:r>
      <w:r>
        <w:rPr>
          <w:lang w:val="en-US"/>
        </w:rPr>
        <w:instrText xml:space="preserve"> REF ref_s4_040153 \r \h </w:instrText>
      </w:r>
      <w:r>
        <w:rPr>
          <w:lang w:val="en-US"/>
        </w:rPr>
        <w:fldChar w:fldCharType="separate"/>
      </w:r>
      <w:r>
        <w:rPr>
          <w:lang w:val="en-US"/>
        </w:rPr>
        <w:t>[1]</w:t>
      </w:r>
      <w:r>
        <w:rPr>
          <w:lang w:val="en-US"/>
        </w:rPr>
        <w:fldChar w:fldCharType="end"/>
      </w:r>
      <w:r>
        <w:rPr>
          <w:lang w:val="en-US"/>
        </w:rPr>
        <w:t xml:space="preserve">, STMicroelectronics and IBM have conducted the verification of the SES codec selection. The codecs under consideration are the fixed-point implementations of the AFE/X-AFE codec (Advanced DSR front-end and its extension, cf. </w:t>
      </w:r>
      <w:r>
        <w:rPr>
          <w:lang w:val="en-US"/>
        </w:rPr>
        <w:fldChar w:fldCharType="begin"/>
      </w:r>
      <w:r>
        <w:rPr>
          <w:lang w:val="en-US"/>
        </w:rPr>
        <w:instrText xml:space="preserve"> REF ref_AFE \r \h </w:instrText>
      </w:r>
      <w:r>
        <w:rPr>
          <w:lang w:val="en-US"/>
        </w:rPr>
        <w:fldChar w:fldCharType="separate"/>
      </w:r>
      <w:r>
        <w:rPr>
          <w:lang w:val="en-US"/>
        </w:rPr>
        <w:t>[3]</w:t>
      </w:r>
      <w:r>
        <w:rPr>
          <w:lang w:val="en-US"/>
        </w:rPr>
        <w:fldChar w:fldCharType="end"/>
      </w:r>
      <w:r>
        <w:rPr>
          <w:lang w:val="en-US"/>
        </w:rPr>
        <w:t xml:space="preserve"> and </w:t>
      </w:r>
      <w:r>
        <w:rPr>
          <w:lang w:val="en-US"/>
        </w:rPr>
        <w:fldChar w:fldCharType="begin"/>
      </w:r>
      <w:r>
        <w:rPr>
          <w:lang w:val="en-US"/>
        </w:rPr>
        <w:instrText xml:space="preserve"> REF ref_XAFE \r \h </w:instrText>
      </w:r>
      <w:r>
        <w:rPr>
          <w:lang w:val="en-US"/>
        </w:rPr>
        <w:fldChar w:fldCharType="separate"/>
      </w:r>
      <w:r>
        <w:rPr>
          <w:lang w:val="en-US"/>
        </w:rPr>
        <w:t>[4]</w:t>
      </w:r>
      <w:r>
        <w:rPr>
          <w:lang w:val="en-US"/>
        </w:rPr>
        <w:fldChar w:fldCharType="end"/>
      </w:r>
      <w:r>
        <w:rPr>
          <w:lang w:val="en-US"/>
        </w:rPr>
        <w:t>).</w:t>
      </w:r>
    </w:p>
    <w:p>
      <w:pPr>
        <w:pStyle w:val="11BodyText"/>
        <w:rPr>
          <w:lang w:val="en-US"/>
        </w:rPr>
      </w:pPr>
      <w:r>
        <w:rPr>
          <w:lang w:val="en-US"/>
        </w:rPr>
        <w:t>The verification is split in different tasks:</w:t>
      </w:r>
    </w:p>
    <w:p>
      <w:pPr>
        <w:pStyle w:val="11BodyText"/>
        <w:numPr>
          <w:ilvl w:val="0"/>
          <w:numId w:val="6"/>
        </w:numPr>
        <w:rPr>
          <w:lang w:val="en-US"/>
        </w:rPr>
      </w:pPr>
      <w:r>
        <w:rPr>
          <w:lang w:val="en-US"/>
        </w:rPr>
        <w:t>bitexactness verification</w:t>
      </w:r>
    </w:p>
    <w:p>
      <w:pPr>
        <w:pStyle w:val="11BodyText"/>
        <w:numPr>
          <w:ilvl w:val="0"/>
          <w:numId w:val="6"/>
        </w:numPr>
        <w:rPr>
          <w:lang w:val="en-US"/>
        </w:rPr>
      </w:pPr>
      <w:r>
        <w:rPr>
          <w:lang w:val="en-US"/>
        </w:rPr>
        <w:t>WMOPS verification</w:t>
      </w:r>
    </w:p>
    <w:p>
      <w:pPr>
        <w:pStyle w:val="11BodyText"/>
        <w:numPr>
          <w:ilvl w:val="0"/>
          <w:numId w:val="6"/>
        </w:numPr>
        <w:rPr>
          <w:lang w:val="en-US"/>
        </w:rPr>
      </w:pPr>
      <w:r>
        <w:rPr>
          <w:lang w:val="en-US"/>
        </w:rPr>
        <w:t>Memory verification</w:t>
      </w:r>
    </w:p>
    <w:p>
      <w:pPr>
        <w:pStyle w:val="Heading1"/>
        <w:rPr>
          <w:lang w:val="en-US"/>
        </w:rPr>
      </w:pPr>
      <w:r>
        <w:rPr>
          <w:lang w:val="en-US"/>
        </w:rPr>
        <w:t>Verification of bit-exactness</w:t>
      </w:r>
    </w:p>
    <w:p>
      <w:pPr>
        <w:pStyle w:val="Heading2"/>
        <w:rPr>
          <w:lang w:val="en-US"/>
        </w:rPr>
      </w:pPr>
      <w:r>
        <w:rPr>
          <w:lang w:val="en-US"/>
        </w:rPr>
        <w:t>Motivation</w:t>
      </w:r>
    </w:p>
    <w:p>
      <w:pPr>
        <w:pStyle w:val="11BodyText"/>
        <w:rPr>
          <w:rFonts w:eastAsia="MS Mincho;Arial Unicode MS"/>
          <w:lang w:val="en-US" w:eastAsia="ja-JP"/>
        </w:rPr>
      </w:pPr>
      <w:r>
        <w:rPr>
          <w:rFonts w:eastAsia="MS Mincho;Arial Unicode MS"/>
          <w:lang w:val="en-US" w:eastAsia="ja-JP"/>
        </w:rPr>
        <w:t>The motivation is to check that the executable used by the ASR vendors corresponds to the executable built from the source code of the selected candidate. The test of "bit-exactness" is used to verify the match of the output bitstreams of the compiled version of the source code of the selected candidate vs. the executables provided to the two test laboratories for selection testing. Output files from both versions are compared with respect to the bit-exactness.</w:t>
      </w:r>
    </w:p>
    <w:p>
      <w:pPr>
        <w:pStyle w:val="Heading2"/>
        <w:rPr>
          <w:lang w:val="en-US"/>
        </w:rPr>
      </w:pPr>
      <w:r>
        <w:rPr>
          <w:lang w:val="en-US"/>
        </w:rPr>
        <w:t>Definition</w:t>
      </w:r>
    </w:p>
    <w:p>
      <w:pPr>
        <w:pStyle w:val="11BodyText"/>
        <w:rPr>
          <w:lang w:val="en-US"/>
        </w:rPr>
      </w:pPr>
      <w:r>
        <w:rPr>
          <w:lang w:val="en-US"/>
        </w:rPr>
        <w:t>The verification laboratories have used:</w:t>
      </w:r>
    </w:p>
    <w:p>
      <w:pPr>
        <w:pStyle w:val="11BodyText"/>
        <w:numPr>
          <w:ilvl w:val="0"/>
          <w:numId w:val="3"/>
        </w:numPr>
        <w:rPr>
          <w:lang w:val="en-US"/>
        </w:rPr>
      </w:pPr>
      <w:r>
        <w:rPr>
          <w:lang w:val="en-US"/>
        </w:rPr>
        <w:t>Executables used for selection testing</w:t>
      </w:r>
    </w:p>
    <w:p>
      <w:pPr>
        <w:pStyle w:val="11BodyText"/>
        <w:numPr>
          <w:ilvl w:val="0"/>
          <w:numId w:val="3"/>
        </w:numPr>
        <w:rPr>
          <w:lang w:val="en-US"/>
        </w:rPr>
      </w:pPr>
      <w:r>
        <w:rPr>
          <w:lang w:val="en-US"/>
        </w:rPr>
        <w:t>Executables obtained by compiling the source code of the candidate</w:t>
      </w:r>
    </w:p>
    <w:p>
      <w:pPr>
        <w:pStyle w:val="11BodyText"/>
        <w:numPr>
          <w:ilvl w:val="0"/>
          <w:numId w:val="3"/>
        </w:numPr>
        <w:rPr>
          <w:lang w:val="en-US"/>
        </w:rPr>
      </w:pPr>
      <w:r>
        <w:rPr>
          <w:lang w:val="en-US"/>
        </w:rPr>
        <w:t>A subset of the samples used for the selection phase.</w:t>
      </w:r>
    </w:p>
    <w:p>
      <w:pPr>
        <w:pStyle w:val="11BodyText"/>
        <w:rPr/>
      </w:pPr>
      <w:r>
        <w:rPr>
          <w:lang w:val="en-US"/>
        </w:rPr>
        <w:t>During the evaluation phase of the AFE/X-AFE algorithm conducted by the testing laboratories, two sampling rates were used, one for the narrowband case (</w:t>
      </w:r>
      <w:r>
        <w:rPr>
          <w:rFonts w:cs="Courier" w:ascii="Courier" w:hAnsi="Courier"/>
          <w:lang w:val="en-US"/>
        </w:rPr>
        <w:t>T8</w:t>
      </w:r>
      <w:r>
        <w:rPr>
          <w:lang w:val="en-US"/>
        </w:rPr>
        <w:t>) and one for the wideband case (</w:t>
      </w:r>
      <w:r>
        <w:rPr>
          <w:rFonts w:cs="Courier" w:ascii="Courier" w:hAnsi="Courier"/>
          <w:lang w:val="en-US"/>
        </w:rPr>
        <w:t>T16</w:t>
      </w:r>
      <w:r>
        <w:rPr>
          <w:lang w:val="en-US"/>
        </w:rPr>
        <w:t xml:space="preserve">). The binaries were delivered for two different platforms: I386/linux RH7.3 (resp. </w:t>
      </w:r>
      <w:r>
        <w:rPr>
          <w:rFonts w:cs="Courier" w:ascii="Courier" w:hAnsi="Courier"/>
          <w:lang w:val="en-US"/>
        </w:rPr>
        <w:t>T8_linux</w:t>
      </w:r>
      <w:r>
        <w:rPr>
          <w:lang w:val="en-US"/>
        </w:rPr>
        <w:t xml:space="preserve"> and </w:t>
      </w:r>
      <w:r>
        <w:rPr>
          <w:rFonts w:cs="Courier" w:ascii="Courier" w:hAnsi="Courier"/>
          <w:lang w:val="en-US"/>
        </w:rPr>
        <w:t>T16_linux</w:t>
      </w:r>
      <w:r>
        <w:rPr>
          <w:lang w:val="en-US"/>
        </w:rPr>
        <w:t xml:space="preserve">) and AIX (resp. </w:t>
      </w:r>
      <w:r>
        <w:rPr>
          <w:rFonts w:cs="Courier" w:ascii="Courier" w:hAnsi="Courier"/>
          <w:lang w:val="en-US"/>
        </w:rPr>
        <w:t>T8_AIX</w:t>
      </w:r>
      <w:r>
        <w:rPr>
          <w:lang w:val="en-US"/>
        </w:rPr>
        <w:t xml:space="preserve"> and </w:t>
      </w:r>
      <w:r>
        <w:rPr>
          <w:rFonts w:cs="Courier" w:ascii="Courier" w:hAnsi="Courier"/>
          <w:lang w:val="en-US"/>
        </w:rPr>
        <w:t>T16_AIX</w:t>
      </w:r>
      <w:r>
        <w:rPr>
          <w:lang w:val="en-US"/>
        </w:rPr>
        <w:t>). Furthermore, two binaries were delivered, respectively for the AFE algorithm (</w:t>
      </w:r>
      <w:r>
        <w:rPr>
          <w:rFonts w:cs="Courier" w:ascii="Courier" w:hAnsi="Courier"/>
          <w:lang w:val="en-US"/>
        </w:rPr>
        <w:t>T8</w:t>
      </w:r>
      <w:r>
        <w:rPr>
          <w:lang w:val="en-US"/>
        </w:rPr>
        <w:t xml:space="preserve"> and </w:t>
      </w:r>
      <w:r>
        <w:rPr>
          <w:rFonts w:cs="Courier" w:ascii="Courier" w:hAnsi="Courier"/>
          <w:lang w:val="en-US"/>
        </w:rPr>
        <w:t>T16</w:t>
      </w:r>
      <w:r>
        <w:rPr>
          <w:lang w:val="en-US"/>
        </w:rPr>
        <w:t>) and the X-AFE algorithm (</w:t>
      </w:r>
      <w:r>
        <w:rPr>
          <w:rFonts w:cs="Courier" w:ascii="Courier" w:hAnsi="Courier"/>
          <w:lang w:val="en-US"/>
        </w:rPr>
        <w:t>XT8</w:t>
      </w:r>
      <w:r>
        <w:rPr>
          <w:lang w:val="en-US"/>
        </w:rPr>
        <w:t xml:space="preserve"> and </w:t>
      </w:r>
      <w:r>
        <w:rPr>
          <w:rFonts w:cs="Courier" w:ascii="Courier" w:hAnsi="Courier"/>
          <w:lang w:val="en-US"/>
        </w:rPr>
        <w:t>XT16</w:t>
      </w:r>
      <w:r>
        <w:rPr>
          <w:lang w:val="en-US"/>
        </w:rPr>
        <w:t>) corresponding to AFE plus its extensions.</w:t>
      </w:r>
    </w:p>
    <w:p>
      <w:pPr>
        <w:pStyle w:val="11BodyText"/>
        <w:rPr/>
      </w:pPr>
      <w:r>
        <w:rPr>
          <w:lang w:val="en-US"/>
        </w:rPr>
        <w:t xml:space="preserve">The source codes have been compiled on an I386/linux RH7.3 platform with the GNU C compiler, </w:t>
      </w:r>
      <w:r>
        <w:rPr>
          <w:rFonts w:cs="Courier" w:ascii="Courier" w:hAnsi="Courier"/>
          <w:lang w:val="en-US"/>
        </w:rPr>
        <w:t>gcc</w:t>
      </w:r>
      <w:r>
        <w:rPr>
          <w:lang w:val="en-US"/>
        </w:rPr>
        <w:t>. The executables compiled from the source code are referenced as the “</w:t>
      </w:r>
      <w:r>
        <w:rPr>
          <w:rFonts w:cs="Courier" w:ascii="Courier" w:hAnsi="Courier"/>
          <w:lang w:val="en-US"/>
        </w:rPr>
        <w:t>ref</w:t>
      </w:r>
      <w:r>
        <w:rPr>
          <w:lang w:val="en-US"/>
        </w:rPr>
        <w:t xml:space="preserve">” executables (e.g. </w:t>
      </w:r>
      <w:r>
        <w:rPr>
          <w:rFonts w:cs="Courier" w:ascii="Courier" w:hAnsi="Courier"/>
          <w:lang w:val="en-US"/>
        </w:rPr>
        <w:t>T8_ref</w:t>
      </w:r>
      <w:r>
        <w:rPr>
          <w:lang w:val="en-US"/>
        </w:rPr>
        <w:t xml:space="preserve">, </w:t>
      </w:r>
      <w:r>
        <w:rPr>
          <w:rFonts w:cs="Courier" w:ascii="Courier" w:hAnsi="Courier"/>
          <w:lang w:val="en-US"/>
        </w:rPr>
        <w:t>T16_ref</w:t>
      </w:r>
      <w:r>
        <w:rPr>
          <w:lang w:val="en-US"/>
        </w:rPr>
        <w:t xml:space="preserve">, </w:t>
      </w:r>
      <w:r>
        <w:rPr>
          <w:rFonts w:cs="Courier" w:ascii="Courier" w:hAnsi="Courier"/>
          <w:lang w:val="en-US"/>
        </w:rPr>
        <w:t>XT8_ref</w:t>
      </w:r>
      <w:r>
        <w:rPr>
          <w:lang w:val="en-US"/>
        </w:rPr>
        <w:t xml:space="preserve"> and </w:t>
      </w:r>
      <w:r>
        <w:rPr>
          <w:rFonts w:cs="Courier" w:ascii="Courier" w:hAnsi="Courier"/>
          <w:lang w:val="en-US"/>
        </w:rPr>
        <w:t>XT16_ref</w:t>
      </w:r>
      <w:r>
        <w:rPr>
          <w:lang w:val="en-US"/>
        </w:rPr>
        <w:t xml:space="preserve">) whereas the executables binaries delivered to the testing laboratories are referenced with the suffix name of the laboratory (e.g. </w:t>
      </w:r>
      <w:r>
        <w:rPr>
          <w:rFonts w:cs="Courier" w:ascii="Courier" w:hAnsi="Courier"/>
          <w:lang w:val="en-US"/>
        </w:rPr>
        <w:t>T8_ibm</w:t>
      </w:r>
      <w:r>
        <w:rPr>
          <w:lang w:val="en-US"/>
        </w:rPr>
        <w:t xml:space="preserve">, </w:t>
      </w:r>
      <w:r>
        <w:rPr>
          <w:rFonts w:cs="Courier" w:ascii="Courier" w:hAnsi="Courier"/>
          <w:lang w:val="en-US"/>
        </w:rPr>
        <w:t>T8_sw</w:t>
      </w:r>
      <w:r>
        <w:rPr>
          <w:lang w:val="en-US"/>
        </w:rPr>
        <w:t xml:space="preserve">, </w:t>
      </w:r>
      <w:r>
        <w:rPr>
          <w:rFonts w:cs="Courier" w:ascii="Courier" w:hAnsi="Courier"/>
          <w:lang w:val="en-US"/>
        </w:rPr>
        <w:t>XT8_ibm</w:t>
      </w:r>
      <w:r>
        <w:rPr>
          <w:lang w:val="en-US"/>
        </w:rPr>
        <w:t xml:space="preserve"> and </w:t>
      </w:r>
      <w:r>
        <w:rPr>
          <w:rFonts w:cs="Courier" w:ascii="Courier" w:hAnsi="Courier"/>
          <w:lang w:val="en-US"/>
        </w:rPr>
        <w:t>XT16_ibm</w:t>
      </w:r>
      <w:r>
        <w:rPr>
          <w:lang w:val="en-US"/>
        </w:rPr>
        <w:t>).</w:t>
      </w:r>
    </w:p>
    <w:p>
      <w:pPr>
        <w:pStyle w:val="11BodyText"/>
        <w:rPr/>
      </w:pPr>
      <w:r>
        <w:rPr/>
        <w:t>The bit-exactness verification is made on a subset of the samples used for the selection phase:</w:t>
      </w:r>
    </w:p>
    <w:tbl>
      <w:tblPr>
        <w:tblW w:w="8217" w:type="dxa"/>
        <w:jc w:val="left"/>
        <w:tblInd w:w="1525" w:type="dxa"/>
        <w:tblLayout w:type="fixed"/>
        <w:tblCellMar>
          <w:top w:w="0" w:type="dxa"/>
          <w:left w:w="108" w:type="dxa"/>
          <w:bottom w:w="0" w:type="dxa"/>
          <w:right w:w="108" w:type="dxa"/>
        </w:tblCellMar>
      </w:tblPr>
      <w:tblGrid>
        <w:gridCol w:w="1350"/>
        <w:gridCol w:w="2520"/>
        <w:gridCol w:w="1170"/>
        <w:gridCol w:w="900"/>
        <w:gridCol w:w="1350"/>
        <w:gridCol w:w="927"/>
      </w:tblGrid>
      <w:tr>
        <w:trPr>
          <w:trHeight w:val="314" w:hRule="atLeast"/>
        </w:trPr>
        <w:tc>
          <w:tcPr>
            <w:tcW w:w="13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rFonts w:cs="Arial"/>
                <w:b/>
                <w:b/>
                <w:bCs/>
                <w:lang w:val="en-US"/>
              </w:rPr>
            </w:pPr>
            <w:r>
              <w:rPr>
                <w:rFonts w:cs="Arial"/>
                <w:b/>
                <w:bCs/>
                <w:lang w:val="en-US"/>
              </w:rPr>
              <w:t>Acronym</w:t>
            </w:r>
          </w:p>
        </w:tc>
        <w:tc>
          <w:tcPr>
            <w:tcW w:w="25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Description</w:t>
            </w:r>
          </w:p>
        </w:tc>
        <w:tc>
          <w:tcPr>
            <w:tcW w:w="11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Duration</w:t>
            </w:r>
          </w:p>
        </w:tc>
        <w:tc>
          <w:tcPr>
            <w:tcW w:w="9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#Files</w:t>
            </w:r>
          </w:p>
        </w:tc>
        <w:tc>
          <w:tcPr>
            <w:tcW w:w="13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Bandwidth</w:t>
            </w:r>
          </w:p>
        </w:tc>
        <w:tc>
          <w:tcPr>
            <w:tcW w:w="9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Owner</w:t>
            </w:r>
          </w:p>
        </w:tc>
      </w:tr>
      <w:tr>
        <w:trPr/>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A3I8</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Aurora 3 Italian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14h16’</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4260</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8kHz</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Alcatel</w:t>
            </w:r>
          </w:p>
        </w:tc>
      </w:tr>
      <w:tr>
        <w:trPr/>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sA3I8</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Subset Aurora 3 Italian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23’</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124</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8kHz</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Alcatel</w:t>
            </w:r>
          </w:p>
        </w:tc>
      </w:tr>
      <w:tr>
        <w:trPr/>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A3I16</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Aurora 3 Italian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14h16’</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4260</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16kHz</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Alcatel</w:t>
            </w:r>
          </w:p>
        </w:tc>
      </w:tr>
      <w:tr>
        <w:trPr/>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MND8</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Mandarin name dialling</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17h35’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10241</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8kHz</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Nokia</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1</w:t>
      </w:r>
      <w:r>
        <w:rPr/>
        <w:fldChar w:fldCharType="end"/>
      </w:r>
      <w:r>
        <w:rPr/>
        <w:t>: Databases used for the bit-exactness verification</w:t>
      </w:r>
    </w:p>
    <w:p>
      <w:pPr>
        <w:pStyle w:val="11BodyText"/>
        <w:rPr/>
      </w:pPr>
      <w:r>
        <w:rPr>
          <w:lang w:val="en-US"/>
        </w:rPr>
        <w:t xml:space="preserve">Bit exactness is checked with the VAD flag off since ASR vendors did not use VAD in their evaluations (cf. section 2.3 of </w:t>
      </w:r>
      <w:r>
        <w:rPr>
          <w:lang w:val="en-US"/>
        </w:rPr>
        <w:fldChar w:fldCharType="begin"/>
      </w:r>
      <w:r>
        <w:rPr>
          <w:lang w:val="en-US"/>
        </w:rPr>
        <w:instrText xml:space="preserve"> REF ref_s4_030248 \r \h </w:instrText>
      </w:r>
      <w:r>
        <w:rPr>
          <w:lang w:val="en-US"/>
        </w:rPr>
        <w:fldChar w:fldCharType="separate"/>
      </w:r>
      <w:r>
        <w:rPr>
          <w:lang w:val="en-US"/>
        </w:rPr>
        <w:t>[5]</w:t>
      </w:r>
      <w:r>
        <w:rPr>
          <w:lang w:val="en-US"/>
        </w:rPr>
        <w:fldChar w:fldCharType="end"/>
      </w:r>
      <w:r>
        <w:rPr>
          <w:lang w:val="en-US"/>
        </w:rPr>
        <w:t xml:space="preserve">). </w:t>
      </w:r>
    </w:p>
    <w:p>
      <w:pPr>
        <w:pStyle w:val="11BodyText"/>
        <w:rPr>
          <w:lang w:val="en-US"/>
        </w:rPr>
      </w:pPr>
      <w:r>
        <w:rPr>
          <w:lang w:val="en-US"/>
        </w:rPr>
        <w:t>The sources of the scripts used for the batches are available in attachment of this document.</w:t>
      </w:r>
    </w:p>
    <w:p>
      <w:pPr>
        <w:pStyle w:val="Heading2"/>
        <w:rPr>
          <w:lang w:val="en-US"/>
        </w:rPr>
      </w:pPr>
      <w:r>
        <w:rPr>
          <w:lang w:val="en-US"/>
        </w:rPr>
        <w:t>Task</w:t>
      </w:r>
    </w:p>
    <w:p>
      <w:pPr>
        <w:pStyle w:val="11BodyText"/>
        <w:rPr/>
      </w:pPr>
      <w:r>
        <w:rPr/>
        <w:t>The bitexactness verification is split in 16 batch processing, respectively:</w:t>
      </w:r>
    </w:p>
    <w:tbl>
      <w:tblPr>
        <w:tblW w:w="7380" w:type="dxa"/>
        <w:jc w:val="left"/>
        <w:tblInd w:w="1615" w:type="dxa"/>
        <w:tblLayout w:type="fixed"/>
        <w:tblCellMar>
          <w:top w:w="0" w:type="dxa"/>
          <w:left w:w="108" w:type="dxa"/>
          <w:bottom w:w="0" w:type="dxa"/>
          <w:right w:w="108" w:type="dxa"/>
        </w:tblCellMar>
      </w:tblPr>
      <w:tblGrid>
        <w:gridCol w:w="2520"/>
        <w:gridCol w:w="2160"/>
        <w:gridCol w:w="1260"/>
        <w:gridCol w:w="1440"/>
      </w:tblGrid>
      <w:tr>
        <w:trPr>
          <w:trHeight w:val="314" w:hRule="atLeast"/>
        </w:trPr>
        <w:tc>
          <w:tcPr>
            <w:tcW w:w="25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rFonts w:ascii="Arial Black" w:hAnsi="Arial Black" w:cs="Arial Black"/>
                <w:lang w:val="en-US"/>
              </w:rPr>
            </w:pPr>
            <w:r>
              <w:rPr>
                <w:b/>
                <w:bCs/>
                <w:lang w:val="en-US"/>
              </w:rPr>
              <w:t>Batch name</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11BodyText"/>
              <w:spacing w:before="120" w:after="120"/>
              <w:ind w:left="0" w:hanging="0"/>
              <w:jc w:val="center"/>
              <w:rPr>
                <w:b/>
                <w:b/>
                <w:bCs/>
                <w:lang w:val="en-US"/>
              </w:rPr>
            </w:pPr>
            <w:r>
              <w:rPr>
                <w:b/>
                <w:bCs/>
                <w:lang w:val="en-US"/>
              </w:rPr>
              <w:t>Binary name</w:t>
            </w:r>
          </w:p>
        </w:tc>
        <w:tc>
          <w:tcPr>
            <w:tcW w:w="1260" w:type="dxa"/>
            <w:tcBorders>
              <w:top w:val="single" w:sz="4" w:space="0" w:color="000000"/>
              <w:left w:val="single" w:sz="4" w:space="0" w:color="000000"/>
              <w:bottom w:val="single" w:sz="4" w:space="0" w:color="000000"/>
              <w:right w:val="single" w:sz="4" w:space="0" w:color="000000"/>
            </w:tcBorders>
            <w:shd w:fill="D9D9D9" w:val="clear"/>
          </w:tcPr>
          <w:p>
            <w:pPr>
              <w:pStyle w:val="11BodyText"/>
              <w:spacing w:before="120" w:after="120"/>
              <w:ind w:left="0" w:hanging="0"/>
              <w:jc w:val="center"/>
              <w:rPr>
                <w:b/>
                <w:b/>
                <w:bCs/>
                <w:lang w:val="en-US"/>
              </w:rPr>
            </w:pPr>
            <w:r>
              <w:rPr>
                <w:b/>
                <w:bCs/>
                <w:lang w:val="en-US"/>
              </w:rPr>
              <w:t>Database</w:t>
            </w:r>
          </w:p>
        </w:tc>
        <w:tc>
          <w:tcPr>
            <w:tcW w:w="14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Laboratory</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T8_linux_ref_A3I8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T8_linux_sw_A3I8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T8_linux_sw</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T8_linux_ibm_sA3I8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T8_linux_ibm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IBM</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T8_AIX_ibm_sA3I8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T8_AIX_ibm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IBM</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T16_linux_ref_A3I16</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T16_linux_ref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T16_linux_sw_A3I16</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T16_linux_ibm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XT8_linux_ref_A3I8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XT8_linux_ibm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XT8_linux_ibm_sA3I8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IBM</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XT8_AIX_ibm_sA3I8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XT8_AIX_ibm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sA3I8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IBM</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XT16_linux_ref_A3I16</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XT16_linux_ref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XT16_linux_sw_A3I16</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XT16_linux_ibm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T8_linux_ref_MND8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T8_linux_sw_MND8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T8_linux_sw</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XT8_linux_ref_MND8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XT8_linux_ref</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r>
        <w:trPr/>
        <w:tc>
          <w:tcPr>
            <w:tcW w:w="252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XT8_linux_ibm_MND8</w:t>
            </w:r>
          </w:p>
        </w:tc>
        <w:tc>
          <w:tcPr>
            <w:tcW w:w="216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XT8_linux_ibm</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ST</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2</w:t>
      </w:r>
      <w:r>
        <w:rPr/>
        <w:fldChar w:fldCharType="end"/>
      </w:r>
      <w:r>
        <w:rPr/>
        <w:t>: Batch used for the bit-exactness verification</w:t>
      </w:r>
    </w:p>
    <w:p>
      <w:pPr>
        <w:pStyle w:val="11BodyText"/>
        <w:rPr>
          <w:lang w:val="en-US"/>
        </w:rPr>
      </w:pPr>
      <w:r>
        <w:rPr>
          <w:lang w:val="en-US"/>
        </w:rPr>
      </w:r>
    </w:p>
    <w:p>
      <w:pPr>
        <w:pStyle w:val="Heading2"/>
        <w:rPr>
          <w:lang w:val="en-US"/>
        </w:rPr>
      </w:pPr>
      <w:r>
        <w:rPr>
          <w:lang w:val="en-US"/>
        </w:rPr>
        <w:t>Results</w:t>
      </w:r>
    </w:p>
    <w:p>
      <w:pPr>
        <w:pStyle w:val="11BodyText"/>
        <w:rPr>
          <w:lang w:val="en-US"/>
        </w:rPr>
      </w:pPr>
      <w:r>
        <w:rPr>
          <w:rFonts w:cs="Arial"/>
          <w:lang w:val="en-US"/>
        </w:rPr>
        <w:t xml:space="preserve">The verification laboratory has checked that the binary executables </w:t>
      </w:r>
      <w:r>
        <w:rPr>
          <w:rFonts w:cs="Courier" w:ascii="Courier" w:hAnsi="Courier"/>
          <w:lang w:val="en-US"/>
        </w:rPr>
        <w:t>T16_linux_ibm</w:t>
      </w:r>
      <w:r>
        <w:rPr>
          <w:rFonts w:cs="Arial"/>
          <w:lang w:val="en-US"/>
        </w:rPr>
        <w:t xml:space="preserve"> and </w:t>
      </w:r>
      <w:r>
        <w:rPr>
          <w:rFonts w:cs="Courier" w:ascii="Courier" w:hAnsi="Courier"/>
          <w:lang w:val="en-US"/>
        </w:rPr>
        <w:t>T16_linux_sw</w:t>
      </w:r>
      <w:r>
        <w:rPr>
          <w:rFonts w:cs="Arial"/>
          <w:lang w:val="en-US"/>
        </w:rPr>
        <w:t xml:space="preserve"> were identical. The bitstreams generated by the batches are compared with the GNU "</w:t>
      </w:r>
      <w:r>
        <w:rPr>
          <w:rFonts w:cs="Arial" w:ascii="Courier" w:hAnsi="Courier"/>
          <w:lang w:val="en-US"/>
        </w:rPr>
        <w:t>diff -x '*.log' --binary -Nqr</w:t>
      </w:r>
      <w:r>
        <w:rPr>
          <w:rFonts w:cs="Arial"/>
          <w:lang w:val="en-US"/>
        </w:rPr>
        <w:t>" instruction.</w:t>
      </w:r>
    </w:p>
    <w:tbl>
      <w:tblPr>
        <w:tblW w:w="8127" w:type="dxa"/>
        <w:jc w:val="left"/>
        <w:tblInd w:w="1615" w:type="dxa"/>
        <w:tblLayout w:type="fixed"/>
        <w:tblCellMar>
          <w:top w:w="0" w:type="dxa"/>
          <w:left w:w="108" w:type="dxa"/>
          <w:bottom w:w="0" w:type="dxa"/>
          <w:right w:w="108" w:type="dxa"/>
        </w:tblCellMar>
      </w:tblPr>
      <w:tblGrid>
        <w:gridCol w:w="2532"/>
        <w:gridCol w:w="2508"/>
        <w:gridCol w:w="1512"/>
        <w:gridCol w:w="1575"/>
      </w:tblGrid>
      <w:tr>
        <w:trPr>
          <w:trHeight w:val="314" w:hRule="atLeast"/>
        </w:trPr>
        <w:tc>
          <w:tcPr>
            <w:tcW w:w="2532"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rFonts w:ascii="Arial Black" w:hAnsi="Arial Black" w:cs="Arial Black"/>
                <w:lang w:val="en-US"/>
              </w:rPr>
            </w:pPr>
            <w:r>
              <w:rPr>
                <w:b/>
                <w:bCs/>
                <w:lang w:val="en-US"/>
              </w:rPr>
              <w:t>Batch name A</w:t>
            </w:r>
          </w:p>
        </w:tc>
        <w:tc>
          <w:tcPr>
            <w:tcW w:w="2508"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Batch name B</w:t>
            </w:r>
          </w:p>
        </w:tc>
        <w:tc>
          <w:tcPr>
            <w:tcW w:w="1512" w:type="dxa"/>
            <w:tcBorders>
              <w:top w:val="single" w:sz="4" w:space="0" w:color="000000"/>
              <w:left w:val="single" w:sz="4" w:space="0" w:color="000000"/>
              <w:bottom w:val="single" w:sz="4" w:space="0" w:color="000000"/>
              <w:right w:val="single" w:sz="4" w:space="0" w:color="000000"/>
            </w:tcBorders>
            <w:shd w:fill="D9D9D9" w:val="clear"/>
          </w:tcPr>
          <w:p>
            <w:pPr>
              <w:pStyle w:val="11BodyText"/>
              <w:spacing w:before="120" w:after="120"/>
              <w:ind w:left="0" w:hanging="0"/>
              <w:jc w:val="center"/>
              <w:rPr>
                <w:b/>
                <w:b/>
                <w:bCs/>
                <w:lang w:val="en-US"/>
              </w:rPr>
            </w:pPr>
            <w:r>
              <w:rPr>
                <w:b/>
                <w:bCs/>
                <w:lang w:val="en-US"/>
              </w:rPr>
              <w:t>Laboratory</w:t>
            </w:r>
          </w:p>
        </w:tc>
        <w:tc>
          <w:tcPr>
            <w:tcW w:w="1575"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Diff</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T8_linux_sw_A3I8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T8_linux_ref_A3I8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T8_AIX_ibm_sA3I8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T8_linux_ibm_sA3I8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IBM</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T16_linux_sw_A3I16</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T16_linux_ref_A3I16</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XT8_linux_ibm_A3I8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XT8_linux_ref_A3I8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XT8_AIX_ibm_sA3I8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XT8_linux_ibm_sA3I8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XT16_linux_sw_A3I16</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XT16_linux_ref_A3I16</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IBM</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T8_linux_sw_MND8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T8_linux_ref_MND8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53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XT8_linux_ibm_MND8</w:t>
            </w:r>
          </w:p>
        </w:tc>
        <w:tc>
          <w:tcPr>
            <w:tcW w:w="2508"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XT8_linux_ref_MND8</w:t>
            </w:r>
          </w:p>
        </w:tc>
        <w:tc>
          <w:tcPr>
            <w:tcW w:w="1512"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lang w:val="en-US"/>
              </w:rPr>
              <w:t>ST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3</w:t>
      </w:r>
      <w:r>
        <w:rPr/>
        <w:fldChar w:fldCharType="end"/>
      </w:r>
      <w:r>
        <w:rPr/>
        <w:t>: Bit-exactness results</w:t>
      </w:r>
    </w:p>
    <w:p>
      <w:pPr>
        <w:pStyle w:val="11BodyText"/>
        <w:rPr>
          <w:lang w:val="en-US"/>
        </w:rPr>
      </w:pPr>
      <w:r>
        <w:rPr>
          <w:lang w:val="en-US"/>
        </w:rPr>
        <w:t>The binary executables, the source code and the databases were provided in time. Based on the processed databases, the executables compiled by the verification laboratory from the source code gives a bit-exact output with the binary executables delivered to the testing laboratories.</w:t>
      </w:r>
    </w:p>
    <w:p>
      <w:pPr>
        <w:pStyle w:val="11BodyText"/>
        <w:rPr>
          <w:lang w:val="en-US"/>
        </w:rPr>
      </w:pPr>
      <w:r>
        <w:rPr>
          <w:lang w:val="en-US"/>
        </w:rPr>
        <w:t>The images of the processed databases will be archived on CD-ROM until TSG-SA#24.</w:t>
      </w:r>
    </w:p>
    <w:p>
      <w:pPr>
        <w:pStyle w:val="Heading1"/>
        <w:rPr>
          <w:lang w:val="en-US"/>
        </w:rPr>
      </w:pPr>
      <w:r>
        <w:rPr>
          <w:lang w:val="en-US"/>
        </w:rPr>
        <w:t>WMOPS Complexity verification</w:t>
      </w:r>
    </w:p>
    <w:p>
      <w:pPr>
        <w:pStyle w:val="Heading2"/>
        <w:rPr>
          <w:lang w:val="en-US"/>
        </w:rPr>
      </w:pPr>
      <w:r>
        <w:rPr>
          <w:lang w:val="en-US"/>
        </w:rPr>
        <w:t>Introduction</w:t>
      </w:r>
    </w:p>
    <w:p>
      <w:pPr>
        <w:pStyle w:val="11BodyText"/>
        <w:rPr/>
      </w:pPr>
      <w:r>
        <w:rPr>
          <w:lang w:val="en-US"/>
        </w:rPr>
        <w:t>According to the verification plan, the verification laboratory has compiled the C-code with the extension (X-AFE) on one of the supported platforms (</w:t>
      </w:r>
      <w:r>
        <w:rPr>
          <w:rFonts w:cs="Courier" w:ascii="Courier" w:hAnsi="Courier"/>
          <w:lang w:val="en-US"/>
        </w:rPr>
        <w:t>gcc</w:t>
      </w:r>
      <w:r>
        <w:rPr>
          <w:lang w:val="en-US"/>
        </w:rPr>
        <w:t xml:space="preserve"> on Sun Solaris 8). The compilation builds an executable to be run at the different sampling rates (resp. </w:t>
      </w:r>
      <w:r>
        <w:rPr>
          <w:rFonts w:cs="Courier" w:ascii="Courier" w:hAnsi="Courier"/>
          <w:lang w:val="en-US"/>
        </w:rPr>
        <w:t>XA8</w:t>
      </w:r>
      <w:r>
        <w:rPr>
          <w:lang w:val="en-US"/>
        </w:rPr>
        <w:t xml:space="preserve"> for the narrowband and </w:t>
      </w:r>
      <w:r>
        <w:rPr>
          <w:rFonts w:cs="Courier" w:ascii="Courier" w:hAnsi="Courier"/>
          <w:lang w:val="en-US"/>
        </w:rPr>
        <w:t>XA16</w:t>
      </w:r>
      <w:r>
        <w:rPr>
          <w:lang w:val="en-US"/>
        </w:rPr>
        <w:t xml:space="preserve"> for the wideband).</w:t>
      </w:r>
    </w:p>
    <w:p>
      <w:pPr>
        <w:pStyle w:val="Heading2"/>
        <w:rPr>
          <w:lang w:val="en-US"/>
        </w:rPr>
      </w:pPr>
      <w:bookmarkStart w:id="1" w:name="_Ref68326611"/>
      <w:r>
        <w:rPr>
          <w:lang w:val="en-US"/>
        </w:rPr>
        <w:t>Source-code verification</w:t>
      </w:r>
      <w:bookmarkEnd w:id="1"/>
    </w:p>
    <w:p>
      <w:pPr>
        <w:pStyle w:val="11BodyText"/>
        <w:rPr/>
      </w:pPr>
      <w:r>
        <w:rPr>
          <w:lang w:val="en-US"/>
        </w:rPr>
        <w:t>The verification laboratory has checked that the C-code correctly implements the basic operators and the source code instrumentation. The verification laboratory has sent to the X-AFE supporting companies</w:t>
      </w:r>
      <w:r>
        <w:rPr>
          <w:rFonts w:eastAsia="MS Mincho;Arial Unicode MS"/>
          <w:lang w:val="en-US" w:eastAsia="ja-JP"/>
        </w:rPr>
        <w:t xml:space="preserve"> </w:t>
      </w:r>
      <w:r>
        <w:rPr>
          <w:lang w:val="en-US"/>
        </w:rPr>
        <w:t>a feedback report collecting the minor issues that could be cleaned from the original source code (</w:t>
      </w:r>
      <w:r>
        <w:rPr>
          <w:rFonts w:cs="Courier" w:ascii="Courier" w:hAnsi="Courier"/>
          <w:lang w:val="en-US"/>
        </w:rPr>
        <w:t>XA8_orig</w:t>
      </w:r>
      <w:r>
        <w:rPr>
          <w:lang w:val="en-US"/>
        </w:rPr>
        <w:t xml:space="preserve"> and </w:t>
      </w:r>
      <w:r>
        <w:rPr>
          <w:rFonts w:cs="Courier" w:ascii="Courier" w:hAnsi="Courier"/>
          <w:lang w:val="en-US"/>
        </w:rPr>
        <w:t>XA16_orig</w:t>
      </w:r>
      <w:r>
        <w:rPr>
          <w:lang w:val="en-US"/>
        </w:rPr>
        <w:t>). The supporting companies have provided to the verification laboratory a cleaned version of the source code (</w:t>
      </w:r>
      <w:r>
        <w:rPr>
          <w:rFonts w:cs="Courier" w:ascii="Courier" w:hAnsi="Courier"/>
          <w:lang w:val="en-US"/>
        </w:rPr>
        <w:t>XA8_cln</w:t>
      </w:r>
      <w:r>
        <w:rPr>
          <w:lang w:val="en-US"/>
        </w:rPr>
        <w:t xml:space="preserve"> and </w:t>
      </w:r>
      <w:r>
        <w:rPr>
          <w:rFonts w:cs="Courier" w:ascii="Courier" w:hAnsi="Courier"/>
          <w:lang w:val="en-US"/>
        </w:rPr>
        <w:t>XA16_cln</w:t>
      </w:r>
      <w:r>
        <w:rPr>
          <w:lang w:val="en-US"/>
        </w:rPr>
        <w:t xml:space="preserve">). </w:t>
      </w:r>
    </w:p>
    <w:p>
      <w:pPr>
        <w:pStyle w:val="11BodyText"/>
        <w:rPr/>
      </w:pPr>
      <w:r>
        <w:rPr>
          <w:lang w:val="en-US"/>
        </w:rPr>
        <w:t xml:space="preserve">The modifications that occurred in the version </w:t>
      </w:r>
      <w:r>
        <w:rPr>
          <w:rFonts w:cs="Courier" w:ascii="Courier" w:hAnsi="Courier"/>
          <w:lang w:val="en-US"/>
        </w:rPr>
        <w:t>XA8_cln</w:t>
      </w:r>
      <w:r>
        <w:rPr>
          <w:lang w:val="en-US"/>
        </w:rPr>
        <w:t xml:space="preserve"> and </w:t>
      </w:r>
      <w:r>
        <w:rPr>
          <w:rFonts w:cs="Courier" w:ascii="Courier" w:hAnsi="Courier"/>
          <w:lang w:val="en-US"/>
        </w:rPr>
        <w:t>XA16_cln</w:t>
      </w:r>
      <w:r>
        <w:rPr>
          <w:lang w:val="en-US"/>
        </w:rPr>
        <w:t xml:space="preserve"> include:</w:t>
      </w:r>
    </w:p>
    <w:p>
      <w:pPr>
        <w:pStyle w:val="11BodyText"/>
        <w:numPr>
          <w:ilvl w:val="0"/>
          <w:numId w:val="6"/>
        </w:numPr>
        <w:rPr/>
      </w:pPr>
      <w:r>
        <w:rPr/>
        <w:t xml:space="preserve">minor issues regarding instrumentation over-estimating or under-estimating the WMOPs. As an example, the function </w:t>
      </w:r>
      <w:r>
        <w:rPr>
          <w:rFonts w:cs="Courier" w:ascii="Courier" w:hAnsi="Courier"/>
        </w:rPr>
        <w:t>qsort_be()</w:t>
      </w:r>
      <w:r>
        <w:rPr/>
        <w:t xml:space="preserve"> was modified, as suggested in the intermediary report that was sent on the 11</w:t>
      </w:r>
      <w:r>
        <w:rPr>
          <w:vertAlign w:val="superscript"/>
        </w:rPr>
        <w:t>th</w:t>
      </w:r>
      <w:r>
        <w:rPr/>
        <w:t xml:space="preserve"> of March, over the SA4 reflector, so that the qsort algorithm operates now directly on Word16 elements.</w:t>
      </w:r>
    </w:p>
    <w:p>
      <w:pPr>
        <w:pStyle w:val="11BodyText"/>
        <w:numPr>
          <w:ilvl w:val="0"/>
          <w:numId w:val="6"/>
        </w:numPr>
        <w:rPr>
          <w:lang w:val="en-US"/>
        </w:rPr>
      </w:pPr>
      <w:r>
        <w:rPr/>
        <w:t xml:space="preserve">A cleaning of the source code: French comments in the code are translated, some ROM arrays have been re-cast with the </w:t>
      </w:r>
      <w:r>
        <w:rPr>
          <w:rFonts w:cs="Courier" w:ascii="Courier" w:hAnsi="Courier"/>
        </w:rPr>
        <w:t>const</w:t>
      </w:r>
      <w:r>
        <w:rPr/>
        <w:t xml:space="preserve"> keywords, and duplicated tables are deleted. </w:t>
      </w:r>
    </w:p>
    <w:p>
      <w:pPr>
        <w:pStyle w:val="11BodyText"/>
        <w:rPr/>
      </w:pPr>
      <w:r>
        <w:rPr>
          <w:lang w:val="en-US"/>
        </w:rPr>
        <w:t xml:space="preserve">The verification laboratory has verified that the modifications that occurred in </w:t>
      </w:r>
      <w:r>
        <w:rPr>
          <w:rFonts w:cs="Courier" w:ascii="Courier" w:hAnsi="Courier"/>
          <w:lang w:val="en-US"/>
        </w:rPr>
        <w:t>XA8_cln</w:t>
      </w:r>
      <w:r>
        <w:rPr>
          <w:lang w:val="en-US"/>
        </w:rPr>
        <w:t xml:space="preserve"> and </w:t>
      </w:r>
      <w:r>
        <w:rPr>
          <w:rFonts w:cs="Courier" w:ascii="Courier" w:hAnsi="Courier"/>
          <w:lang w:val="en-US"/>
        </w:rPr>
        <w:t>XA16_cln</w:t>
      </w:r>
      <w:r>
        <w:rPr>
          <w:lang w:val="en-US"/>
        </w:rPr>
        <w:t xml:space="preserve"> do not impact the output bitstream. In order to do so, the verification laboratory has compared the output bitstream generated by both </w:t>
      </w:r>
      <w:r>
        <w:rPr>
          <w:rFonts w:cs="Courier" w:ascii="Courier" w:hAnsi="Courier"/>
          <w:lang w:val="en-US"/>
        </w:rPr>
        <w:t>XA8_orig</w:t>
      </w:r>
      <w:r>
        <w:rPr>
          <w:lang w:val="en-US"/>
        </w:rPr>
        <w:t xml:space="preserve"> and </w:t>
      </w:r>
      <w:r>
        <w:rPr>
          <w:rFonts w:cs="Courier" w:ascii="Courier" w:hAnsi="Courier"/>
          <w:lang w:val="en-US"/>
        </w:rPr>
        <w:t>XA8_cln</w:t>
      </w:r>
      <w:r>
        <w:rPr>
          <w:lang w:val="en-US"/>
        </w:rPr>
        <w:t xml:space="preserve"> (resp. </w:t>
      </w:r>
      <w:r>
        <w:rPr>
          <w:rFonts w:cs="Courier" w:ascii="Courier" w:hAnsi="Courier"/>
          <w:lang w:val="en-US"/>
        </w:rPr>
        <w:t>XA16_orig</w:t>
      </w:r>
      <w:r>
        <w:rPr>
          <w:lang w:val="en-US"/>
        </w:rPr>
        <w:t xml:space="preserve"> and </w:t>
      </w:r>
      <w:r>
        <w:rPr>
          <w:rFonts w:cs="Courier" w:ascii="Courier" w:hAnsi="Courier"/>
          <w:lang w:val="en-US"/>
        </w:rPr>
        <w:t>XA16_cln</w:t>
      </w:r>
      <w:r>
        <w:rPr>
          <w:lang w:val="en-US"/>
        </w:rPr>
        <w:t xml:space="preserve">). </w:t>
      </w:r>
      <w:r>
        <w:rPr/>
        <w:t>This bit-exactness verification is split in 6 batch processing, respectively:</w:t>
      </w:r>
    </w:p>
    <w:tbl>
      <w:tblPr>
        <w:tblW w:w="5400" w:type="dxa"/>
        <w:jc w:val="left"/>
        <w:tblInd w:w="2785" w:type="dxa"/>
        <w:tblLayout w:type="fixed"/>
        <w:tblCellMar>
          <w:top w:w="0" w:type="dxa"/>
          <w:left w:w="108" w:type="dxa"/>
          <w:bottom w:w="0" w:type="dxa"/>
          <w:right w:w="108" w:type="dxa"/>
        </w:tblCellMar>
      </w:tblPr>
      <w:tblGrid>
        <w:gridCol w:w="2070"/>
        <w:gridCol w:w="1620"/>
        <w:gridCol w:w="1710"/>
      </w:tblGrid>
      <w:tr>
        <w:trPr>
          <w:trHeight w:val="314" w:hRule="atLeast"/>
        </w:trPr>
        <w:tc>
          <w:tcPr>
            <w:tcW w:w="20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rFonts w:ascii="Arial Black" w:hAnsi="Arial Black" w:cs="Arial Black"/>
                <w:lang w:val="en-US"/>
              </w:rPr>
            </w:pPr>
            <w:r>
              <w:rPr>
                <w:b/>
                <w:bCs/>
                <w:lang w:val="en-US"/>
              </w:rPr>
              <w:t>Batch name</w:t>
            </w:r>
          </w:p>
        </w:tc>
        <w:tc>
          <w:tcPr>
            <w:tcW w:w="1620" w:type="dxa"/>
            <w:tcBorders>
              <w:top w:val="single" w:sz="4" w:space="0" w:color="000000"/>
              <w:left w:val="single" w:sz="4" w:space="0" w:color="000000"/>
              <w:bottom w:val="single" w:sz="4" w:space="0" w:color="000000"/>
              <w:right w:val="single" w:sz="4" w:space="0" w:color="000000"/>
            </w:tcBorders>
            <w:shd w:fill="D9D9D9" w:val="clear"/>
          </w:tcPr>
          <w:p>
            <w:pPr>
              <w:pStyle w:val="11BodyText"/>
              <w:spacing w:before="120" w:after="120"/>
              <w:ind w:left="0" w:hanging="0"/>
              <w:jc w:val="center"/>
              <w:rPr>
                <w:b/>
                <w:b/>
                <w:bCs/>
                <w:lang w:val="en-US"/>
              </w:rPr>
            </w:pPr>
            <w:r>
              <w:rPr>
                <w:b/>
                <w:bCs/>
                <w:lang w:val="en-US"/>
              </w:rPr>
              <w:t>Binary name</w:t>
            </w:r>
          </w:p>
        </w:tc>
        <w:tc>
          <w:tcPr>
            <w:tcW w:w="1710" w:type="dxa"/>
            <w:tcBorders>
              <w:top w:val="single" w:sz="4" w:space="0" w:color="000000"/>
              <w:left w:val="single" w:sz="4" w:space="0" w:color="000000"/>
              <w:bottom w:val="single" w:sz="4" w:space="0" w:color="000000"/>
              <w:right w:val="single" w:sz="4" w:space="0" w:color="000000"/>
            </w:tcBorders>
            <w:shd w:fill="D9D9D9" w:val="clear"/>
          </w:tcPr>
          <w:p>
            <w:pPr>
              <w:pStyle w:val="11BodyText"/>
              <w:spacing w:before="120" w:after="120"/>
              <w:ind w:left="0" w:hanging="0"/>
              <w:jc w:val="center"/>
              <w:rPr>
                <w:b/>
                <w:b/>
                <w:bCs/>
                <w:lang w:val="en-US"/>
              </w:rPr>
            </w:pPr>
            <w:r>
              <w:rPr>
                <w:b/>
                <w:bCs/>
                <w:lang w:val="en-US"/>
              </w:rPr>
              <w:t>Database</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XA8_orig_A3I8</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XA8_orig</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XA8_orig_MND8</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XA8_orig</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XA16_orig_A3I16</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XA16_orig</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XA8_cln_A3I8</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XA8_cln</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A3I8</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XA8_cln_MND8</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XA8_cln</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MND8</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XA16_cln_A3I16</w:t>
            </w:r>
          </w:p>
        </w:tc>
        <w:tc>
          <w:tcPr>
            <w:tcW w:w="162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jc w:val="center"/>
              <w:rPr>
                <w:lang w:val="en-US"/>
              </w:rPr>
            </w:pPr>
            <w:r>
              <w:rPr>
                <w:rFonts w:cs="Courier" w:ascii="Courier" w:hAnsi="Courier"/>
                <w:lang w:val="en-US"/>
              </w:rPr>
              <w:t>XA16_cln</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A3I16</w:t>
            </w:r>
          </w:p>
        </w:tc>
      </w:tr>
    </w:tbl>
    <w:p>
      <w:pPr>
        <w:pStyle w:val="Caption"/>
        <w:ind w:left="1267" w:hanging="0"/>
        <w:jc w:val="center"/>
        <w:rPr>
          <w:rFonts w:cs="Arial"/>
        </w:rPr>
      </w:pPr>
      <w:r>
        <w:rPr/>
        <w:t xml:space="preserve">Table </w:t>
      </w:r>
      <w:r>
        <w:rPr/>
        <w:fldChar w:fldCharType="begin"/>
      </w:r>
      <w:r>
        <w:rPr/>
        <w:instrText xml:space="preserve"> SEQ Table \* ARABIC </w:instrText>
      </w:r>
      <w:r>
        <w:rPr/>
        <w:fldChar w:fldCharType="separate"/>
      </w:r>
      <w:r>
        <w:rPr/>
        <w:t>4</w:t>
      </w:r>
      <w:r>
        <w:rPr/>
        <w:fldChar w:fldCharType="end"/>
      </w:r>
      <w:r>
        <w:rPr/>
        <w:t>: Batch used for the verifying the cleaning process</w:t>
      </w:r>
    </w:p>
    <w:p>
      <w:pPr>
        <w:pStyle w:val="11BodyText"/>
        <w:rPr>
          <w:lang w:val="en-US"/>
        </w:rPr>
      </w:pPr>
      <w:r>
        <w:rPr>
          <w:rFonts w:cs="Arial"/>
          <w:lang w:val="en-US"/>
        </w:rPr>
        <w:t>The bitstreams generated by those 6 batches are compared with the GNU instruction "</w:t>
      </w:r>
      <w:r>
        <w:rPr>
          <w:rFonts w:cs="Arial" w:ascii="Courier" w:hAnsi="Courier"/>
          <w:lang w:val="en-US"/>
        </w:rPr>
        <w:t>diff -x '*.log' –x '*.wmops' --binary -Nqr</w:t>
      </w:r>
      <w:r>
        <w:rPr>
          <w:rFonts w:cs="Arial"/>
          <w:lang w:val="en-US"/>
        </w:rPr>
        <w:t>".</w:t>
      </w:r>
    </w:p>
    <w:tbl>
      <w:tblPr>
        <w:tblW w:w="5040" w:type="dxa"/>
        <w:jc w:val="left"/>
        <w:tblInd w:w="2875" w:type="dxa"/>
        <w:tblLayout w:type="fixed"/>
        <w:tblCellMar>
          <w:top w:w="0" w:type="dxa"/>
          <w:left w:w="108" w:type="dxa"/>
          <w:bottom w:w="0" w:type="dxa"/>
          <w:right w:w="108" w:type="dxa"/>
        </w:tblCellMar>
      </w:tblPr>
      <w:tblGrid>
        <w:gridCol w:w="2070"/>
        <w:gridCol w:w="1980"/>
        <w:gridCol w:w="990"/>
      </w:tblGrid>
      <w:tr>
        <w:trPr>
          <w:trHeight w:val="314" w:hRule="atLeast"/>
        </w:trPr>
        <w:tc>
          <w:tcPr>
            <w:tcW w:w="20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rFonts w:ascii="Arial Black" w:hAnsi="Arial Black" w:cs="Arial Black"/>
                <w:lang w:val="en-US"/>
              </w:rPr>
            </w:pPr>
            <w:r>
              <w:rPr>
                <w:b/>
                <w:bCs/>
                <w:lang w:val="en-US"/>
              </w:rPr>
              <w:t>Batch name A</w:t>
            </w:r>
          </w:p>
        </w:tc>
        <w:tc>
          <w:tcPr>
            <w:tcW w:w="19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Batch name B</w:t>
            </w:r>
          </w:p>
        </w:tc>
        <w:tc>
          <w:tcPr>
            <w:tcW w:w="9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Diff</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XA8_orig_A3I8</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XA8_cln_A3I8</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XA8_orig_MND8</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XA8_cln_MND8</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XA16_orig_A3I16</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XA16_cln_A3I16</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none</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5</w:t>
      </w:r>
      <w:r>
        <w:rPr/>
        <w:fldChar w:fldCharType="end"/>
      </w:r>
      <w:r>
        <w:rPr/>
        <w:t>: Bit-exactness results of the cleaning process</w:t>
      </w:r>
    </w:p>
    <w:p>
      <w:pPr>
        <w:pStyle w:val="11BodyText"/>
        <w:rPr/>
      </w:pPr>
      <w:r>
        <w:rPr>
          <w:lang w:val="en-US"/>
        </w:rPr>
        <w:t xml:space="preserve">Based on the processed databases, </w:t>
      </w:r>
      <w:r>
        <w:rPr>
          <w:rFonts w:cs="Courier" w:ascii="Courier" w:hAnsi="Courier"/>
          <w:lang w:val="en-US"/>
        </w:rPr>
        <w:t>XA8_orig</w:t>
      </w:r>
      <w:r>
        <w:rPr>
          <w:lang w:val="en-US"/>
        </w:rPr>
        <w:t xml:space="preserve"> and </w:t>
      </w:r>
      <w:r>
        <w:rPr>
          <w:rFonts w:cs="Courier" w:ascii="Courier" w:hAnsi="Courier"/>
          <w:lang w:val="en-US"/>
        </w:rPr>
        <w:t>XA8_cln</w:t>
      </w:r>
      <w:r>
        <w:rPr/>
        <w:t xml:space="preserve"> (resp. </w:t>
      </w:r>
      <w:r>
        <w:rPr>
          <w:rFonts w:cs="Courier" w:ascii="Courier" w:hAnsi="Courier"/>
          <w:lang w:val="en-US"/>
        </w:rPr>
        <w:t>XA16_orig</w:t>
      </w:r>
      <w:r>
        <w:rPr>
          <w:lang w:val="en-US"/>
        </w:rPr>
        <w:t xml:space="preserve"> and </w:t>
      </w:r>
      <w:r>
        <w:rPr>
          <w:rFonts w:cs="Courier" w:ascii="Courier" w:hAnsi="Courier"/>
          <w:lang w:val="en-US"/>
        </w:rPr>
        <w:t>XA16_cln</w:t>
      </w:r>
      <w:r>
        <w:rPr/>
        <w:t xml:space="preserve">) both </w:t>
      </w:r>
      <w:r>
        <w:rPr>
          <w:lang w:val="en-US"/>
        </w:rPr>
        <w:t>give an identical (i.e. bit-exact) bitstream.</w:t>
      </w:r>
    </w:p>
    <w:p>
      <w:pPr>
        <w:pStyle w:val="Heading2"/>
        <w:rPr>
          <w:lang w:val="en-US"/>
        </w:rPr>
      </w:pPr>
      <w:r>
        <w:rPr>
          <w:lang w:val="en-US"/>
        </w:rPr>
        <w:t>Complexity results</w:t>
      </w:r>
    </w:p>
    <w:p>
      <w:pPr>
        <w:pStyle w:val="11BodyText"/>
        <w:rPr/>
      </w:pPr>
      <w:r>
        <w:rPr/>
        <w:t>The cleaned code provided by the candidates is instrumented in such a way that one line of log is generated for each frame, logging the current observed WMOPS score and the maximum observed WMOPS score. All the files from the selected databases (i.e. A3I8, MND8 or A3I16) were processed. The maximum observed WMOPS score is evaluated by selecting the maximum WMOPS score from every sample file.</w:t>
      </w:r>
    </w:p>
    <w:tbl>
      <w:tblPr>
        <w:tblW w:w="8210" w:type="dxa"/>
        <w:jc w:val="left"/>
        <w:tblInd w:w="1345" w:type="dxa"/>
        <w:tblLayout w:type="fixed"/>
        <w:tblCellMar>
          <w:top w:w="0" w:type="dxa"/>
          <w:left w:w="108" w:type="dxa"/>
          <w:bottom w:w="0" w:type="dxa"/>
          <w:right w:w="108" w:type="dxa"/>
        </w:tblCellMar>
      </w:tblPr>
      <w:tblGrid>
        <w:gridCol w:w="2426"/>
        <w:gridCol w:w="1252"/>
        <w:gridCol w:w="2442"/>
        <w:gridCol w:w="2090"/>
      </w:tblGrid>
      <w:tr>
        <w:trPr>
          <w:trHeight w:val="299" w:hRule="atLeast"/>
        </w:trPr>
        <w:tc>
          <w:tcPr>
            <w:tcW w:w="242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Executable</w:t>
            </w:r>
          </w:p>
        </w:tc>
        <w:tc>
          <w:tcPr>
            <w:tcW w:w="125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Database</w:t>
            </w:r>
          </w:p>
        </w:tc>
        <w:tc>
          <w:tcPr>
            <w:tcW w:w="244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Observed</w:t>
            </w:r>
          </w:p>
        </w:tc>
        <w:tc>
          <w:tcPr>
            <w:tcW w:w="20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Design constraint</w:t>
            </w:r>
          </w:p>
        </w:tc>
      </w:tr>
      <w:tr>
        <w:trPr>
          <w:trHeight w:val="240" w:hRule="atLeast"/>
        </w:trPr>
        <w:tc>
          <w:tcPr>
            <w:tcW w:w="2426"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8kHz</w:t>
            </w:r>
          </w:p>
        </w:tc>
        <w:tc>
          <w:tcPr>
            <w:tcW w:w="1252"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A3I8</w:t>
            </w:r>
          </w:p>
        </w:tc>
        <w:tc>
          <w:tcPr>
            <w:tcW w:w="2442"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 xml:space="preserve">24.259 WMOPS </w:t>
            </w:r>
            <w:r>
              <w:rPr>
                <w:vertAlign w:val="superscript"/>
                <w:lang w:val="en-US"/>
              </w:rPr>
              <w:t>(1)</w:t>
            </w:r>
          </w:p>
        </w:tc>
        <w:tc>
          <w:tcPr>
            <w:tcW w:w="209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25 WMOPS</w:t>
            </w:r>
          </w:p>
        </w:tc>
      </w:tr>
      <w:tr>
        <w:trPr>
          <w:trHeight w:val="240" w:hRule="atLeast"/>
        </w:trPr>
        <w:tc>
          <w:tcPr>
            <w:tcW w:w="2426"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8kHz</w:t>
            </w:r>
          </w:p>
        </w:tc>
        <w:tc>
          <w:tcPr>
            <w:tcW w:w="1252"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MND8</w:t>
            </w:r>
          </w:p>
        </w:tc>
        <w:tc>
          <w:tcPr>
            <w:tcW w:w="2442"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 xml:space="preserve">24.216 WMOPS </w:t>
            </w:r>
            <w:r>
              <w:rPr>
                <w:vertAlign w:val="superscript"/>
                <w:lang w:val="en-US"/>
              </w:rPr>
              <w:t>(2)</w:t>
            </w:r>
          </w:p>
        </w:tc>
        <w:tc>
          <w:tcPr>
            <w:tcW w:w="209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25 WMOPS</w:t>
            </w:r>
          </w:p>
        </w:tc>
      </w:tr>
      <w:tr>
        <w:trPr>
          <w:trHeight w:val="238" w:hRule="atLeast"/>
        </w:trPr>
        <w:tc>
          <w:tcPr>
            <w:tcW w:w="2426"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16kHz</w:t>
            </w:r>
          </w:p>
        </w:tc>
        <w:tc>
          <w:tcPr>
            <w:tcW w:w="1252"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A3I16</w:t>
            </w:r>
          </w:p>
        </w:tc>
        <w:tc>
          <w:tcPr>
            <w:tcW w:w="2442"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lang w:val="en-US"/>
              </w:rPr>
            </w:pPr>
            <w:r>
              <w:rPr>
                <w:rFonts w:eastAsia="Symbol" w:cs="Symbol" w:ascii="Symbol" w:hAnsi="Symbol"/>
                <w:lang w:val="en-US"/>
              </w:rPr>
              <w:t></w:t>
            </w:r>
            <w:r>
              <w:rPr>
                <w:lang w:val="en-US"/>
              </w:rPr>
              <w:t xml:space="preserve">30.948 WMOPS </w:t>
            </w:r>
            <w:r>
              <w:rPr>
                <w:vertAlign w:val="superscript"/>
                <w:lang w:val="en-US"/>
              </w:rPr>
              <w:t>(3)</w:t>
            </w:r>
          </w:p>
        </w:tc>
        <w:tc>
          <w:tcPr>
            <w:tcW w:w="2090"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pPr>
            <w:r>
              <w:rPr>
                <w:rFonts w:eastAsia="Symbol" w:cs="Symbol" w:ascii="Symbol" w:hAnsi="Symbol"/>
                <w:lang w:val="en-US"/>
              </w:rPr>
              <w:t></w:t>
            </w:r>
            <w:r>
              <w:rPr>
                <w:lang w:val="en-US"/>
              </w:rPr>
              <w:t>39 WMOPS</w:t>
            </w:r>
          </w:p>
        </w:tc>
      </w:tr>
    </w:tbl>
    <w:p>
      <w:pPr>
        <w:pStyle w:val="Caption"/>
        <w:ind w:left="1267" w:hanging="0"/>
        <w:jc w:val="center"/>
        <w:rPr>
          <w:vertAlign w:val="superscript"/>
        </w:rPr>
      </w:pPr>
      <w:r>
        <w:rPr/>
        <w:t xml:space="preserve">Table </w:t>
      </w:r>
      <w:r>
        <w:rPr/>
        <w:fldChar w:fldCharType="begin"/>
      </w:r>
      <w:r>
        <w:rPr/>
        <w:instrText xml:space="preserve"> SEQ Table \* ARABIC </w:instrText>
      </w:r>
      <w:r>
        <w:rPr/>
        <w:fldChar w:fldCharType="separate"/>
      </w:r>
      <w:r>
        <w:rPr/>
        <w:t>6</w:t>
      </w:r>
      <w:r>
        <w:rPr/>
        <w:fldChar w:fldCharType="end"/>
      </w:r>
      <w:r>
        <w:rPr/>
        <w:t>: WMOPs results</w:t>
      </w:r>
    </w:p>
    <w:p>
      <w:pPr>
        <w:pStyle w:val="11BodyText"/>
        <w:spacing w:before="0" w:after="0"/>
        <w:ind w:left="1296" w:hanging="0"/>
        <w:rPr>
          <w:lang w:val="en-US"/>
        </w:rPr>
      </w:pPr>
      <w:r>
        <w:rPr>
          <w:vertAlign w:val="superscript"/>
          <w:lang w:val="en-US"/>
        </w:rPr>
        <w:t>(1)</w:t>
      </w:r>
      <w:r>
        <w:rPr>
          <w:lang w:val="en-US"/>
        </w:rPr>
        <w:t xml:space="preserve"> was obtained with </w:t>
      </w:r>
      <w:r>
        <w:rPr>
          <w:rFonts w:cs="Courier" w:ascii="Courier" w:hAnsi="Courier"/>
          <w:sz w:val="18"/>
          <w:lang w:val="en-US"/>
        </w:rPr>
        <w:t>low_speed_rough_road/climcontrol/ch0/v10631c5.it0.08</w:t>
      </w:r>
    </w:p>
    <w:p>
      <w:pPr>
        <w:pStyle w:val="11BodyText"/>
        <w:spacing w:before="0" w:after="0"/>
        <w:ind w:left="1296" w:hanging="0"/>
        <w:rPr>
          <w:lang w:val="en-US"/>
        </w:rPr>
      </w:pPr>
      <w:r>
        <w:rPr>
          <w:vertAlign w:val="superscript"/>
          <w:lang w:val="en-US"/>
        </w:rPr>
        <w:t>(2)</w:t>
      </w:r>
      <w:r>
        <w:rPr>
          <w:lang w:val="en-US"/>
        </w:rPr>
        <w:t xml:space="preserve"> was obtained with </w:t>
      </w:r>
      <w:r>
        <w:rPr>
          <w:rFonts w:cs="Courier" w:ascii="Courier" w:hAnsi="Courier"/>
          <w:sz w:val="18"/>
          <w:lang w:val="en-US"/>
        </w:rPr>
        <w:t>Male/taohb/taohb3/wang2jian4.o.a</w:t>
      </w:r>
    </w:p>
    <w:p>
      <w:pPr>
        <w:pStyle w:val="11BodyText"/>
        <w:spacing w:before="0" w:after="0"/>
        <w:ind w:left="1296" w:hanging="0"/>
        <w:rPr>
          <w:lang w:val="en-US"/>
        </w:rPr>
      </w:pPr>
      <w:r>
        <w:rPr>
          <w:vertAlign w:val="superscript"/>
          <w:lang w:val="en-US"/>
        </w:rPr>
        <w:t>(3)</w:t>
      </w:r>
      <w:r>
        <w:rPr>
          <w:lang w:val="en-US"/>
        </w:rPr>
        <w:t xml:space="preserve"> was obtained with </w:t>
      </w:r>
      <w:r>
        <w:rPr>
          <w:rFonts w:cs="Courier" w:ascii="Courier" w:hAnsi="Courier"/>
          <w:sz w:val="18"/>
          <w:lang w:val="en-US"/>
        </w:rPr>
        <w:t>low_speed_rough_road/climcontrol/ch0/v10631c5.it0.16</w:t>
      </w:r>
    </w:p>
    <w:p>
      <w:pPr>
        <w:pStyle w:val="11BodyText"/>
        <w:rPr>
          <w:lang w:val="en-US"/>
        </w:rPr>
      </w:pPr>
      <w:r>
        <w:rPr>
          <w:lang w:val="en-US"/>
        </w:rPr>
      </w:r>
    </w:p>
    <w:p>
      <w:pPr>
        <w:pStyle w:val="11BodyText"/>
        <w:rPr/>
      </w:pPr>
      <w:r>
        <w:rPr>
          <w:lang w:val="en-US"/>
        </w:rPr>
        <w:t xml:space="preserve">The complexity is evaluated for both source codes (i.e. </w:t>
      </w:r>
      <w:r>
        <w:rPr>
          <w:rFonts w:cs="Courier" w:ascii="Courier" w:hAnsi="Courier"/>
          <w:lang w:val="en-US"/>
        </w:rPr>
        <w:t>XA8_orig</w:t>
      </w:r>
      <w:r>
        <w:rPr>
          <w:lang w:val="en-US"/>
        </w:rPr>
        <w:t xml:space="preserve"> and </w:t>
      </w:r>
      <w:r>
        <w:rPr>
          <w:rFonts w:cs="Courier" w:ascii="Courier" w:hAnsi="Courier"/>
          <w:lang w:val="en-US"/>
        </w:rPr>
        <w:t>XA8_cln</w:t>
      </w:r>
      <w:r>
        <w:rPr>
          <w:lang w:val="en-US"/>
        </w:rPr>
        <w:t xml:space="preserve">; resp. </w:t>
      </w:r>
      <w:r>
        <w:rPr>
          <w:rFonts w:cs="Courier" w:ascii="Courier" w:hAnsi="Courier"/>
          <w:lang w:val="en-US"/>
        </w:rPr>
        <w:t>XA16_orig</w:t>
      </w:r>
      <w:r>
        <w:rPr>
          <w:lang w:val="en-US"/>
        </w:rPr>
        <w:t xml:space="preserve"> and </w:t>
      </w:r>
      <w:r>
        <w:rPr>
          <w:rFonts w:cs="Courier" w:ascii="Courier" w:hAnsi="Courier"/>
          <w:lang w:val="en-US"/>
        </w:rPr>
        <w:t>XA16_cln</w:t>
      </w:r>
      <w:r>
        <w:rPr>
          <w:lang w:val="en-US"/>
        </w:rPr>
        <w:t>). The results are not significantly different.</w:t>
      </w:r>
    </w:p>
    <w:p>
      <w:pPr>
        <w:pStyle w:val="Heading1"/>
        <w:rPr>
          <w:lang w:val="en-US"/>
        </w:rPr>
      </w:pPr>
      <w:r>
        <w:rPr>
          <w:lang w:val="en-US"/>
        </w:rPr>
        <w:t>ROM Complexity verification</w:t>
      </w:r>
    </w:p>
    <w:p>
      <w:pPr>
        <w:pStyle w:val="Heading2"/>
        <w:rPr>
          <w:lang w:val="en-US"/>
        </w:rPr>
      </w:pPr>
      <w:r>
        <w:rPr>
          <w:lang w:val="en-US"/>
        </w:rPr>
        <w:t>Results</w:t>
      </w:r>
    </w:p>
    <w:p>
      <w:pPr>
        <w:pStyle w:val="11BodyText"/>
        <w:rPr/>
      </w:pPr>
      <w:r>
        <w:rPr/>
        <w:t>The ROM table is verified. Only constant tables and constant arrays are accounted. Constant variables are not counted. The amount of ROM necessary to implement the algorithm is summed up in the following tables:</w:t>
      </w:r>
    </w:p>
    <w:tbl>
      <w:tblPr>
        <w:tblW w:w="6831" w:type="dxa"/>
        <w:jc w:val="left"/>
        <w:tblInd w:w="2065" w:type="dxa"/>
        <w:tblLayout w:type="fixed"/>
        <w:tblCellMar>
          <w:top w:w="0" w:type="dxa"/>
          <w:left w:w="108" w:type="dxa"/>
          <w:bottom w:w="0" w:type="dxa"/>
          <w:right w:w="108" w:type="dxa"/>
        </w:tblCellMar>
      </w:tblPr>
      <w:tblGrid>
        <w:gridCol w:w="2430"/>
        <w:gridCol w:w="1701"/>
        <w:gridCol w:w="2700"/>
      </w:tblGrid>
      <w:tr>
        <w:trPr>
          <w:trHeight w:val="305" w:hRule="atLeast"/>
        </w:trPr>
        <w:tc>
          <w:tcPr>
            <w:tcW w:w="24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Executable</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ROM</w:t>
            </w:r>
          </w:p>
        </w:tc>
        <w:tc>
          <w:tcPr>
            <w:tcW w:w="27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 xml:space="preserve">design constraint </w:t>
            </w:r>
          </w:p>
        </w:tc>
      </w:tr>
      <w:tr>
        <w:trPr>
          <w:trHeight w:val="244"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8kHz</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3150 words</w:t>
            </w:r>
          </w:p>
        </w:tc>
        <w:tc>
          <w:tcPr>
            <w:tcW w:w="27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42"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X-VQ  8kHz</w:t>
            </w:r>
          </w:p>
        </w:tc>
        <w:tc>
          <w:tcPr>
            <w:tcW w:w="1701"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lang w:val="en-US"/>
              </w:rPr>
            </w:pPr>
            <w:r>
              <w:rPr>
                <w:lang w:val="en-US"/>
              </w:rPr>
              <w:t>1668 words</w:t>
            </w:r>
          </w:p>
        </w:tc>
        <w:tc>
          <w:tcPr>
            <w:tcW w:w="2700"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snapToGrid w:val="false"/>
              <w:jc w:val="center"/>
              <w:rPr>
                <w:lang w:val="en-US"/>
              </w:rPr>
            </w:pPr>
            <w:r>
              <w:rPr>
                <w:lang w:val="en-US"/>
              </w:rPr>
            </w:r>
          </w:p>
        </w:tc>
      </w:tr>
      <w:tr>
        <w:trPr>
          <w:trHeight w:val="242"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8kHz</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4818 words</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20 kwords</w:t>
            </w:r>
          </w:p>
        </w:tc>
      </w:tr>
      <w:tr>
        <w:trPr>
          <w:trHeight w:val="242"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16kHz</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3531 words</w:t>
            </w:r>
          </w:p>
        </w:tc>
        <w:tc>
          <w:tcPr>
            <w:tcW w:w="27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42"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X-VQ  16kHz</w:t>
            </w:r>
          </w:p>
        </w:tc>
        <w:tc>
          <w:tcPr>
            <w:tcW w:w="1701"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lang w:val="en-US"/>
              </w:rPr>
            </w:pPr>
            <w:r>
              <w:rPr>
                <w:lang w:val="en-US"/>
              </w:rPr>
              <w:t>1668 words</w:t>
            </w:r>
          </w:p>
        </w:tc>
        <w:tc>
          <w:tcPr>
            <w:tcW w:w="27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42" w:hRule="atLeast"/>
        </w:trPr>
        <w:tc>
          <w:tcPr>
            <w:tcW w:w="24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16kHz</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5199 words</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34 kwords</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7</w:t>
      </w:r>
      <w:r>
        <w:rPr/>
        <w:fldChar w:fldCharType="end"/>
      </w:r>
      <w:r>
        <w:rPr/>
        <w:t>: ROM usage of the X-AFE + X-VQ algorithm</w:t>
      </w:r>
    </w:p>
    <w:p>
      <w:pPr>
        <w:pStyle w:val="11BodyText"/>
        <w:rPr/>
      </w:pPr>
      <w:r>
        <w:rPr>
          <w:color w:val="000000"/>
          <w:lang w:val="en-US"/>
        </w:rPr>
        <w:t xml:space="preserve">Note 1: The table </w:t>
      </w:r>
      <w:r>
        <w:rPr>
          <w:rFonts w:cs="Courier" w:ascii="Courier" w:hAnsi="Courier"/>
          <w:color w:val="000000"/>
          <w:lang w:val="en-US"/>
        </w:rPr>
        <w:t>ROM_astFrac</w:t>
      </w:r>
      <w:r>
        <w:rPr>
          <w:color w:val="000000"/>
          <w:lang w:val="en-US"/>
        </w:rPr>
        <w:t xml:space="preserve"> is defined with 312 values but only 308 values are initialized.</w:t>
      </w:r>
    </w:p>
    <w:p>
      <w:pPr>
        <w:pStyle w:val="11BodyText"/>
        <w:rPr>
          <w:color w:val="000000"/>
          <w:lang w:val="en-US"/>
        </w:rPr>
      </w:pPr>
      <w:r>
        <w:rPr>
          <w:color w:val="000000"/>
          <w:lang w:val="en-US"/>
        </w:rPr>
      </w:r>
    </w:p>
    <w:p>
      <w:pPr>
        <w:pStyle w:val="Heading2"/>
        <w:rPr>
          <w:lang w:val="en-US"/>
        </w:rPr>
      </w:pPr>
      <w:r>
        <w:rPr>
          <w:lang w:val="en-US"/>
        </w:rPr>
        <w:t>Supplementary information</w:t>
      </w:r>
    </w:p>
    <w:p>
      <w:pPr>
        <w:pStyle w:val="11BodyText"/>
        <w:rPr/>
      </w:pPr>
      <w:r>
        <w:rPr/>
        <w:t>It is noted that the tables used in X-AFE 8kHz are re-used in X-AFE 16kHz. The following table details the ROM usage when X-AFE is implemented with the support for both sampling rates:</w:t>
      </w:r>
    </w:p>
    <w:tbl>
      <w:tblPr>
        <w:tblW w:w="4131" w:type="dxa"/>
        <w:jc w:val="left"/>
        <w:tblInd w:w="3694" w:type="dxa"/>
        <w:tblLayout w:type="fixed"/>
        <w:tblCellMar>
          <w:top w:w="0" w:type="dxa"/>
          <w:left w:w="108" w:type="dxa"/>
          <w:bottom w:w="0" w:type="dxa"/>
          <w:right w:w="108" w:type="dxa"/>
        </w:tblCellMar>
      </w:tblPr>
      <w:tblGrid>
        <w:gridCol w:w="2700"/>
        <w:gridCol w:w="1431"/>
      </w:tblGrid>
      <w:tr>
        <w:trPr>
          <w:trHeight w:val="305" w:hRule="atLeast"/>
        </w:trPr>
        <w:tc>
          <w:tcPr>
            <w:tcW w:w="27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Executable</w:t>
            </w:r>
          </w:p>
        </w:tc>
        <w:tc>
          <w:tcPr>
            <w:tcW w:w="14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ROM</w:t>
            </w:r>
          </w:p>
        </w:tc>
      </w:tr>
      <w:tr>
        <w:trPr>
          <w:trHeight w:val="244" w:hRule="atLeast"/>
        </w:trPr>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8/16kHz</w:t>
            </w:r>
          </w:p>
        </w:tc>
        <w:tc>
          <w:tcPr>
            <w:tcW w:w="143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3275 words</w:t>
            </w:r>
          </w:p>
        </w:tc>
      </w:tr>
      <w:tr>
        <w:trPr>
          <w:trHeight w:val="242" w:hRule="atLeast"/>
        </w:trPr>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X-VQ  8/16kHz</w:t>
            </w:r>
          </w:p>
        </w:tc>
        <w:tc>
          <w:tcPr>
            <w:tcW w:w="1431"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lang w:val="en-US"/>
              </w:rPr>
            </w:pPr>
            <w:r>
              <w:rPr>
                <w:lang w:val="en-US"/>
              </w:rPr>
              <w:t>2884 words</w:t>
            </w:r>
          </w:p>
        </w:tc>
      </w:tr>
      <w:tr>
        <w:trPr>
          <w:trHeight w:val="242" w:hRule="atLeast"/>
        </w:trPr>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8/16kHz</w:t>
            </w:r>
          </w:p>
        </w:tc>
        <w:tc>
          <w:tcPr>
            <w:tcW w:w="1431"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6159 words</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8</w:t>
      </w:r>
      <w:r>
        <w:rPr/>
        <w:fldChar w:fldCharType="end"/>
      </w:r>
      <w:r>
        <w:rPr/>
        <w:t>: ROM usage of the X-AFE+X-VQ algorithm at both sampling rates</w:t>
      </w:r>
    </w:p>
    <w:p>
      <w:pPr>
        <w:pStyle w:val="Heading1"/>
        <w:rPr>
          <w:lang w:val="en-US"/>
        </w:rPr>
      </w:pPr>
      <w:r>
        <w:rPr>
          <w:lang w:val="en-US"/>
        </w:rPr>
        <w:t>RAM Complexity verification</w:t>
      </w:r>
    </w:p>
    <w:p>
      <w:pPr>
        <w:pStyle w:val="Heading2"/>
        <w:rPr>
          <w:lang w:val="en-US"/>
        </w:rPr>
      </w:pPr>
      <w:r>
        <w:rPr>
          <w:lang w:val="en-US"/>
        </w:rPr>
        <w:t>Definition</w:t>
      </w:r>
    </w:p>
    <w:p>
      <w:pPr>
        <w:pStyle w:val="11BodyText"/>
        <w:rPr>
          <w:lang w:val="en-US"/>
        </w:rPr>
      </w:pPr>
      <w:r>
        <w:rPr>
          <w:lang w:val="en-US"/>
        </w:rPr>
        <w:t>The RAM usage was verified. The RAM usage in X-AFE is split in 3 forms:</w:t>
      </w:r>
    </w:p>
    <w:p>
      <w:pPr>
        <w:pStyle w:val="11BodyText"/>
        <w:numPr>
          <w:ilvl w:val="0"/>
          <w:numId w:val="6"/>
        </w:numPr>
        <w:rPr>
          <w:lang w:val="en-US"/>
        </w:rPr>
      </w:pPr>
      <w:r>
        <w:rPr>
          <w:lang w:val="en-US"/>
        </w:rPr>
        <w:t>Static RAM</w:t>
      </w:r>
    </w:p>
    <w:p>
      <w:pPr>
        <w:pStyle w:val="11BodyText"/>
        <w:numPr>
          <w:ilvl w:val="0"/>
          <w:numId w:val="6"/>
        </w:numPr>
        <w:rPr>
          <w:lang w:val="en-US"/>
        </w:rPr>
      </w:pPr>
      <w:r>
        <w:rPr>
          <w:lang w:val="en-US"/>
        </w:rPr>
        <w:t>Heap</w:t>
      </w:r>
    </w:p>
    <w:p>
      <w:pPr>
        <w:pStyle w:val="11BodyText"/>
        <w:numPr>
          <w:ilvl w:val="0"/>
          <w:numId w:val="6"/>
        </w:numPr>
        <w:rPr>
          <w:lang w:val="en-US"/>
        </w:rPr>
      </w:pPr>
      <w:r>
        <w:rPr>
          <w:lang w:val="en-US"/>
        </w:rPr>
        <w:t>Stack</w:t>
      </w:r>
    </w:p>
    <w:p>
      <w:pPr>
        <w:pStyle w:val="11BodyText"/>
        <w:rPr/>
      </w:pPr>
      <w:r>
        <w:rPr>
          <w:lang w:val="en-US"/>
        </w:rPr>
        <w:t xml:space="preserve">In order to evaluate the RAM usage of X-AFE, different databases were built. The database describes the memory usage for each function and also the calling tree structure. The format of the database is described in </w:t>
      </w:r>
      <w:r>
        <w:rPr>
          <w:lang w:val="en-US"/>
        </w:rPr>
        <w:fldChar w:fldCharType="begin"/>
      </w:r>
      <w:r>
        <w:rPr>
          <w:lang w:val="en-US"/>
        </w:rPr>
        <w:instrText xml:space="preserve"> REF _Ref68326148 \r \h </w:instrText>
      </w:r>
      <w:r>
        <w:rPr>
          <w:lang w:val="en-US"/>
        </w:rPr>
        <w:fldChar w:fldCharType="separate"/>
      </w:r>
      <w:r>
        <w:rPr>
          <w:lang w:val="en-US"/>
        </w:rPr>
        <w:t>Annex C</w:t>
      </w:r>
      <w:r>
        <w:rPr>
          <w:lang w:val="en-US"/>
        </w:rPr>
        <w:fldChar w:fldCharType="end"/>
      </w:r>
      <w:r>
        <w:rPr>
          <w:lang w:val="en-US"/>
        </w:rPr>
        <w:t xml:space="preserve">. A database was built for each of the algorithms, i.e. X-AFE 16kHz, X-AFE 8kHz, X-VQ 16kHz and X-VQ 8kHz. See respectively </w:t>
      </w:r>
      <w:r>
        <w:rPr>
          <w:lang w:val="en-US"/>
        </w:rPr>
        <w:fldChar w:fldCharType="begin"/>
      </w:r>
      <w:r>
        <w:rPr>
          <w:lang w:val="en-US"/>
        </w:rPr>
        <w:instrText xml:space="preserve"> REF _Ref68269603 \r \h </w:instrText>
      </w:r>
      <w:r>
        <w:rPr>
          <w:lang w:val="en-US"/>
        </w:rPr>
        <w:fldChar w:fldCharType="separate"/>
      </w:r>
      <w:r>
        <w:rPr>
          <w:lang w:val="en-US"/>
        </w:rPr>
        <w:t>Annex D</w:t>
      </w:r>
      <w:r>
        <w:rPr>
          <w:lang w:val="en-US"/>
        </w:rPr>
        <w:fldChar w:fldCharType="end"/>
      </w:r>
      <w:r>
        <w:rPr>
          <w:lang w:val="en-US"/>
        </w:rPr>
        <w:t xml:space="preserve"> and </w:t>
      </w:r>
      <w:r>
        <w:rPr>
          <w:lang w:val="en-US"/>
        </w:rPr>
        <w:fldChar w:fldCharType="begin"/>
      </w:r>
      <w:r>
        <w:rPr>
          <w:lang w:val="en-US"/>
        </w:rPr>
        <w:instrText xml:space="preserve"> REF _Ref68269626 \r \h </w:instrText>
      </w:r>
      <w:r>
        <w:rPr>
          <w:lang w:val="en-US"/>
        </w:rPr>
        <w:fldChar w:fldCharType="separate"/>
      </w:r>
      <w:r>
        <w:rPr>
          <w:lang w:val="en-US"/>
        </w:rPr>
        <w:t>Annex E</w:t>
      </w:r>
      <w:r>
        <w:rPr>
          <w:lang w:val="en-US"/>
        </w:rPr>
        <w:fldChar w:fldCharType="end"/>
      </w:r>
      <w:r>
        <w:rPr>
          <w:lang w:val="en-US"/>
        </w:rPr>
        <w:t xml:space="preserve"> for the special cases of </w:t>
      </w:r>
      <w:r>
        <w:rPr>
          <w:rFonts w:cs="Courier" w:ascii="Courier" w:hAnsi="Courier"/>
          <w:lang w:val="en-US"/>
        </w:rPr>
        <w:t>qsort_be()</w:t>
      </w:r>
      <w:r>
        <w:rPr>
          <w:lang w:val="en-US"/>
        </w:rPr>
        <w:t xml:space="preserve"> and X-VQ. The four databases used for assessing the memory usage (RAM and ROM) from the SES DSR codec are available as an attachment from this document.</w:t>
      </w:r>
    </w:p>
    <w:p>
      <w:pPr>
        <w:pStyle w:val="Heading2"/>
        <w:rPr>
          <w:lang w:val="en-US"/>
        </w:rPr>
      </w:pPr>
      <w:bookmarkStart w:id="2" w:name="_Ref68163535"/>
      <w:r>
        <w:rPr>
          <w:lang w:val="en-US"/>
        </w:rPr>
        <w:t>On the usage of structures</w:t>
      </w:r>
      <w:bookmarkEnd w:id="2"/>
      <w:r>
        <w:rPr>
          <w:lang w:val="en-US"/>
        </w:rPr>
        <w:t xml:space="preserve"> </w:t>
      </w:r>
    </w:p>
    <w:p>
      <w:pPr>
        <w:pStyle w:val="11BodyText"/>
        <w:rPr>
          <w:lang w:val="en-US"/>
        </w:rPr>
      </w:pPr>
      <w:r>
        <w:rPr>
          <w:lang w:val="en-US"/>
        </w:rPr>
        <w:t xml:space="preserve">Some buffers allocated in the RAM, either from the heap or from the stack (i.e. in local buffers) are used for intermediate storing of complex structures. Those structures include sub-structures, contain pointers or mix relevant variables with function pointers or file handlers used only for interfacing the algorithm with the UNIX i/o or with unused options. </w:t>
      </w:r>
    </w:p>
    <w:p>
      <w:pPr>
        <w:pStyle w:val="11BodyText"/>
        <w:rPr>
          <w:lang w:val="en-US"/>
        </w:rPr>
      </w:pPr>
      <w:r>
        <w:rPr>
          <w:lang w:val="en-US"/>
        </w:rPr>
        <w:t>The verification laboratory notes that the size of the buffers allocated for storing such data must be modified on 32-bit platform such as the Unix or Windows platform compared to what is needed for a DSP platform using a 16-bit memory model:</w:t>
      </w:r>
    </w:p>
    <w:p>
      <w:pPr>
        <w:pStyle w:val="11BodyText"/>
        <w:numPr>
          <w:ilvl w:val="0"/>
          <w:numId w:val="6"/>
        </w:numPr>
        <w:rPr>
          <w:lang w:val="en-US"/>
        </w:rPr>
      </w:pPr>
      <w:r>
        <w:rPr>
          <w:lang w:val="en-US"/>
        </w:rPr>
        <w:t xml:space="preserve">Variables that are wider than 16 bits are systematically aligned on a 32-bit boundary in 32-bit platforms. This causes a significant loss of memory when Word16 variables are mixed with other structure types inside a structure. </w:t>
      </w:r>
    </w:p>
    <w:p>
      <w:pPr>
        <w:pStyle w:val="11BodyText"/>
        <w:numPr>
          <w:ilvl w:val="0"/>
          <w:numId w:val="6"/>
        </w:numPr>
        <w:rPr>
          <w:lang w:val="en-US"/>
        </w:rPr>
      </w:pPr>
      <w:r>
        <w:rPr>
          <w:lang w:val="en-US"/>
        </w:rPr>
        <w:t>Pointers are 32-bit wide on 32-bit platform.</w:t>
      </w:r>
    </w:p>
    <w:p>
      <w:pPr>
        <w:pStyle w:val="11BodyText"/>
        <w:rPr>
          <w:lang w:val="en-US"/>
        </w:rPr>
      </w:pPr>
      <w:r>
        <w:rPr>
          <w:lang w:val="en-US"/>
        </w:rPr>
        <w:t>In such condition, the memory model generated by the compiler does not match with the memory model used for a DSP; the buffers’ size used in the reference C-code for 32-bit platforms must be adapted in order to match the 16-bit memory model of the DSP.</w:t>
      </w:r>
    </w:p>
    <w:p>
      <w:pPr>
        <w:pStyle w:val="11BodyText"/>
        <w:rPr>
          <w:lang w:val="en-US"/>
        </w:rPr>
      </w:pPr>
      <w:r>
        <w:rPr>
          <w:lang w:val="en-US"/>
        </w:rPr>
        <w:t>The verification laboratory has taken those adaptations into account in order to estimate the amount of RAM necessary for supporting the SES-DSR algorithm.</w:t>
      </w:r>
    </w:p>
    <w:p>
      <w:pPr>
        <w:pStyle w:val="Heading2"/>
        <w:rPr>
          <w:lang w:val="en-US"/>
        </w:rPr>
      </w:pPr>
      <w:r>
        <w:rPr>
          <w:lang w:val="en-US"/>
        </w:rPr>
        <w:t>Static RAM</w:t>
      </w:r>
    </w:p>
    <w:p>
      <w:pPr>
        <w:pStyle w:val="11BodyText"/>
        <w:rPr>
          <w:lang w:val="en-US"/>
        </w:rPr>
      </w:pPr>
      <w:r>
        <w:rPr>
          <w:lang w:val="en-US"/>
        </w:rPr>
        <w:t>The static RAM corresponds to variables, tables or arrays that have a lifetime equivalent to the lifetime of the application. Those arrays are defined outside of the scope of a function block, or alternatively with the keyword static.</w:t>
      </w:r>
    </w:p>
    <w:p>
      <w:pPr>
        <w:pStyle w:val="11BodyText"/>
        <w:rPr/>
      </w:pPr>
      <w:r>
        <w:rPr>
          <w:lang w:val="en-US"/>
        </w:rPr>
        <w:t xml:space="preserve">According to section </w:t>
      </w:r>
      <w:r>
        <w:rPr>
          <w:lang w:val="en-US"/>
        </w:rPr>
        <w:fldChar w:fldCharType="begin"/>
      </w:r>
      <w:r>
        <w:rPr>
          <w:lang w:val="en-US"/>
        </w:rPr>
        <w:instrText xml:space="preserve"> REF _Ref68163535 \r \h </w:instrText>
      </w:r>
      <w:r>
        <w:rPr>
          <w:lang w:val="en-US"/>
        </w:rPr>
        <w:fldChar w:fldCharType="separate"/>
      </w:r>
      <w:r>
        <w:rPr>
          <w:lang w:val="en-US"/>
        </w:rPr>
        <w:t>5.2</w:t>
      </w:r>
      <w:r>
        <w:rPr>
          <w:lang w:val="en-US"/>
        </w:rPr>
        <w:fldChar w:fldCharType="end"/>
      </w:r>
      <w:r>
        <w:rPr>
          <w:lang w:val="en-US"/>
        </w:rPr>
        <w:t xml:space="preserve">, the size of the table </w:t>
      </w:r>
      <w:r>
        <w:rPr>
          <w:rFonts w:cs="Courier" w:ascii="Courier" w:hAnsi="Courier"/>
          <w:lang w:val="en-US"/>
        </w:rPr>
        <w:t>scratchDoPitch[]</w:t>
      </w:r>
      <w:r>
        <w:rPr>
          <w:lang w:val="en-US"/>
        </w:rPr>
        <w:t xml:space="preserve"> is adapted from 1632 Words to 1090 Words (resp. </w:t>
      </w:r>
      <w:r>
        <w:rPr>
          <w:rFonts w:cs="Courier" w:ascii="Courier" w:hAnsi="Courier"/>
          <w:lang w:val="en-US"/>
        </w:rPr>
        <w:t>scratchAdvProcess[]</w:t>
      </w:r>
      <w:r>
        <w:rPr>
          <w:lang w:val="en-US"/>
        </w:rPr>
        <w:t>, from 1100 Words to 825 Words).</w:t>
      </w:r>
    </w:p>
    <w:p>
      <w:pPr>
        <w:pStyle w:val="Heading2"/>
        <w:rPr>
          <w:lang w:val="en-US"/>
        </w:rPr>
      </w:pPr>
      <w:r>
        <w:rPr>
          <w:lang w:val="en-US"/>
        </w:rPr>
        <w:t>Heap</w:t>
      </w:r>
    </w:p>
    <w:p>
      <w:pPr>
        <w:pStyle w:val="11BodyText"/>
        <w:rPr>
          <w:lang w:val="en-US"/>
        </w:rPr>
      </w:pPr>
      <w:r>
        <w:rPr>
          <w:lang w:val="en-US"/>
        </w:rPr>
        <w:t>Memory from the heap is allocated during the initialization of the AFE/X-AFE. During the processing, the memory allocated in the heap is used like a static RAM memory. The functions malloc/calloc/free are never called during the frame processing.</w:t>
      </w:r>
    </w:p>
    <w:p>
      <w:pPr>
        <w:pStyle w:val="11BodyText"/>
        <w:rPr>
          <w:lang w:val="en-US"/>
        </w:rPr>
      </w:pPr>
      <w:r>
        <w:rPr>
          <w:lang w:val="en-US"/>
        </w:rPr>
        <w:t>The heap usage was determined by instrumenting the C-code and by tracing the malloc/calloc/free usage. Since the memory from the Heap is allocated during the initialization, it is independant from the processed file and can be determined alternatively at the compilation time.</w:t>
      </w:r>
    </w:p>
    <w:p>
      <w:pPr>
        <w:pStyle w:val="11BodyText"/>
        <w:rPr>
          <w:lang w:val="en-US"/>
        </w:rPr>
      </w:pPr>
      <w:r>
        <w:rPr>
          <w:lang w:val="en-US"/>
        </w:rPr>
        <w:t xml:space="preserve">The heap usage is accounted as static RAM. </w:t>
      </w:r>
    </w:p>
    <w:p>
      <w:pPr>
        <w:pStyle w:val="11BodyText"/>
        <w:rPr/>
      </w:pPr>
      <w:r>
        <w:rPr>
          <w:lang w:val="en-US"/>
        </w:rPr>
        <w:t xml:space="preserve">As mentioned in section </w:t>
      </w:r>
      <w:r>
        <w:rPr>
          <w:lang w:val="en-US"/>
        </w:rPr>
        <w:fldChar w:fldCharType="begin"/>
      </w:r>
      <w:r>
        <w:rPr>
          <w:lang w:val="en-US"/>
        </w:rPr>
        <w:instrText xml:space="preserve"> REF _Ref68163535 \r \h </w:instrText>
      </w:r>
      <w:r>
        <w:rPr>
          <w:lang w:val="en-US"/>
        </w:rPr>
        <w:fldChar w:fldCharType="separate"/>
      </w:r>
      <w:r>
        <w:rPr>
          <w:lang w:val="en-US"/>
        </w:rPr>
        <w:t>5.2</w:t>
      </w:r>
      <w:r>
        <w:rPr>
          <w:lang w:val="en-US"/>
        </w:rPr>
        <w:fldChar w:fldCharType="end"/>
      </w:r>
      <w:r>
        <w:rPr>
          <w:lang w:val="en-US"/>
        </w:rPr>
        <w:t xml:space="preserve">, the run-time analysis provides a value on 32-bit platform that over-estimates the amount of RAM memory necessary for DSP 16-bit platforms. See </w:t>
      </w:r>
      <w:r>
        <w:rPr>
          <w:lang w:val="en-US"/>
        </w:rPr>
        <w:fldChar w:fldCharType="begin"/>
      </w:r>
      <w:r>
        <w:rPr>
          <w:lang w:val="en-US"/>
        </w:rPr>
        <w:instrText xml:space="preserve"> REF _Ref68269717 \r \h </w:instrText>
      </w:r>
      <w:r>
        <w:rPr>
          <w:lang w:val="en-US"/>
        </w:rPr>
        <w:fldChar w:fldCharType="separate"/>
      </w:r>
      <w:r>
        <w:rPr>
          <w:lang w:val="en-US"/>
        </w:rPr>
        <w:t>Annex F</w:t>
      </w:r>
      <w:r>
        <w:rPr>
          <w:lang w:val="en-US"/>
        </w:rPr>
        <w:fldChar w:fldCharType="end"/>
      </w:r>
      <w:r>
        <w:rPr/>
        <w:t xml:space="preserve"> for the detail of the differences.</w:t>
      </w:r>
    </w:p>
    <w:tbl>
      <w:tblPr>
        <w:tblW w:w="5607" w:type="dxa"/>
        <w:jc w:val="left"/>
        <w:tblInd w:w="2875" w:type="dxa"/>
        <w:tblLayout w:type="fixed"/>
        <w:tblCellMar>
          <w:top w:w="0" w:type="dxa"/>
          <w:left w:w="108" w:type="dxa"/>
          <w:bottom w:w="0" w:type="dxa"/>
          <w:right w:w="108" w:type="dxa"/>
        </w:tblCellMar>
      </w:tblPr>
      <w:tblGrid>
        <w:gridCol w:w="2070"/>
        <w:gridCol w:w="1170"/>
        <w:gridCol w:w="1350"/>
        <w:gridCol w:w="1017"/>
      </w:tblGrid>
      <w:tr>
        <w:trPr>
          <w:trHeight w:val="305" w:hRule="atLeast"/>
        </w:trPr>
        <w:tc>
          <w:tcPr>
            <w:tcW w:w="20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Executable</w:t>
            </w:r>
          </w:p>
        </w:tc>
        <w:tc>
          <w:tcPr>
            <w:tcW w:w="11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Run-time</w:t>
            </w:r>
          </w:p>
        </w:tc>
        <w:tc>
          <w:tcPr>
            <w:tcW w:w="13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Diff</w:t>
            </w:r>
          </w:p>
        </w:tc>
        <w:tc>
          <w:tcPr>
            <w:tcW w:w="10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Total</w:t>
            </w:r>
          </w:p>
        </w:tc>
      </w:tr>
      <w:tr>
        <w:trPr>
          <w:trHeight w:val="244" w:hRule="atLeast"/>
        </w:trPr>
        <w:tc>
          <w:tcPr>
            <w:tcW w:w="207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8kHz</w:t>
            </w:r>
          </w:p>
        </w:tc>
        <w:tc>
          <w:tcPr>
            <w:tcW w:w="117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3961</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126</w:t>
            </w:r>
          </w:p>
        </w:tc>
        <w:tc>
          <w:tcPr>
            <w:tcW w:w="1017"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3835</w:t>
            </w:r>
          </w:p>
        </w:tc>
      </w:tr>
      <w:tr>
        <w:trPr>
          <w:trHeight w:val="242" w:hRule="atLeast"/>
        </w:trPr>
        <w:tc>
          <w:tcPr>
            <w:tcW w:w="207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16kHz</w:t>
            </w:r>
          </w:p>
        </w:tc>
        <w:tc>
          <w:tcPr>
            <w:tcW w:w="117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5304</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139</w:t>
            </w:r>
          </w:p>
        </w:tc>
        <w:tc>
          <w:tcPr>
            <w:tcW w:w="1017"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5165</w:t>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9</w:t>
      </w:r>
      <w:r>
        <w:rPr/>
        <w:fldChar w:fldCharType="end"/>
      </w:r>
      <w:r>
        <w:rPr/>
        <w:t>: Total heap usage</w:t>
      </w:r>
    </w:p>
    <w:p>
      <w:pPr>
        <w:pStyle w:val="Heading2"/>
        <w:rPr>
          <w:lang w:val="en-US"/>
        </w:rPr>
      </w:pPr>
      <w:r>
        <w:rPr>
          <w:lang w:val="en-US"/>
        </w:rPr>
        <w:t>Calling tree</w:t>
      </w:r>
    </w:p>
    <w:p>
      <w:pPr>
        <w:pStyle w:val="11BodyText"/>
        <w:rPr/>
      </w:pPr>
      <w:r>
        <w:rPr>
          <w:lang w:val="en-US"/>
        </w:rPr>
        <w:t xml:space="preserve">The calling tree was verified in order to be able to evaluate the stack usage. The table 1, 2 and 3 gives the calling tree of the application. In </w:t>
      </w:r>
      <w:r>
        <w:rPr>
          <w:lang w:val="en-US"/>
        </w:rPr>
        <w:fldChar w:fldCharType="begin"/>
      </w:r>
      <w:r>
        <w:rPr>
          <w:lang w:val="en-US"/>
        </w:rPr>
        <w:instrText xml:space="preserve"> REF _Ref68269787 \r \h </w:instrText>
      </w:r>
      <w:r>
        <w:rPr>
          <w:lang w:val="en-US"/>
        </w:rPr>
        <w:fldChar w:fldCharType="separate"/>
      </w:r>
      <w:r>
        <w:rPr>
          <w:lang w:val="en-US"/>
        </w:rPr>
        <w:t>6</w:t>
      </w:r>
      <w:r>
        <w:rPr>
          <w:lang w:val="en-US"/>
        </w:rPr>
        <w:fldChar w:fldCharType="end"/>
      </w:r>
      <w:r>
        <w:rPr>
          <w:lang w:val="en-US"/>
        </w:rPr>
        <w:t>, we produce the updated calling tree with some corrections (typo errors), the addition of the functions from MathFunc (</w:t>
      </w:r>
      <w:r>
        <w:rPr>
          <w:rFonts w:cs="Courier" w:ascii="Courier" w:hAnsi="Courier"/>
          <w:lang w:val="en-US"/>
        </w:rPr>
        <w:t>Pow_2</w:t>
      </w:r>
      <w:r>
        <w:rPr>
          <w:lang w:val="en-US"/>
        </w:rPr>
        <w:t xml:space="preserve">, </w:t>
      </w:r>
      <w:r>
        <w:rPr>
          <w:rFonts w:cs="Courier" w:ascii="Courier" w:hAnsi="Courier"/>
          <w:lang w:val="en-US"/>
        </w:rPr>
        <w:t>Log_2</w:t>
      </w:r>
      <w:r>
        <w:rPr>
          <w:lang w:val="en-US"/>
        </w:rPr>
        <w:t xml:space="preserve">, </w:t>
      </w:r>
      <w:r>
        <w:rPr>
          <w:rFonts w:cs="Courier" w:ascii="Courier" w:hAnsi="Courier"/>
          <w:lang w:val="en-US"/>
        </w:rPr>
        <w:t>Sqrt_2</w:t>
      </w:r>
      <w:r>
        <w:rPr>
          <w:lang w:val="en-US"/>
        </w:rPr>
        <w:t xml:space="preserve">, </w:t>
      </w:r>
      <w:r>
        <w:rPr>
          <w:rFonts w:cs="Courier" w:ascii="Courier" w:hAnsi="Courier"/>
          <w:lang w:val="en-US"/>
        </w:rPr>
        <w:t>Sqtr16_2</w:t>
      </w:r>
      <w:r>
        <w:rPr>
          <w:lang w:val="en-US"/>
        </w:rPr>
        <w:t>) or miscellaneous functions (</w:t>
      </w:r>
      <w:r>
        <w:rPr>
          <w:rFonts w:cs="Courier" w:ascii="Courier" w:hAnsi="Courier"/>
          <w:lang w:val="en-US"/>
        </w:rPr>
        <w:t>UpDateDecal</w:t>
      </w:r>
      <w:r>
        <w:rPr>
          <w:lang w:val="en-US"/>
        </w:rPr>
        <w:t xml:space="preserve">, </w:t>
      </w:r>
      <w:r>
        <w:rPr>
          <w:rFonts w:cs="Courier" w:ascii="Courier" w:hAnsi="Courier"/>
          <w:lang w:val="en-US"/>
        </w:rPr>
        <w:t>ApplyDecal</w:t>
      </w:r>
      <w:r>
        <w:rPr>
          <w:lang w:val="en-US"/>
        </w:rPr>
        <w:t>).</w:t>
      </w:r>
    </w:p>
    <w:p>
      <w:pPr>
        <w:pStyle w:val="Heading2"/>
        <w:rPr>
          <w:lang w:val="en-US"/>
        </w:rPr>
      </w:pPr>
      <w:r>
        <w:rPr>
          <w:lang w:val="en-US"/>
        </w:rPr>
        <w:t>Stack</w:t>
      </w:r>
    </w:p>
    <w:p>
      <w:pPr>
        <w:pStyle w:val="11BodyText"/>
        <w:rPr/>
      </w:pPr>
      <w:r>
        <w:rPr>
          <w:lang w:val="en-US"/>
        </w:rPr>
        <w:t xml:space="preserve">The stack depth can be analyzed from the calling tree. Variables and values that can be determined at the compilation time (for instance </w:t>
      </w:r>
      <w:r>
        <w:rPr>
          <w:rFonts w:cs="Courier" w:ascii="Courier" w:hAnsi="Courier"/>
          <w:lang w:val="en-US"/>
        </w:rPr>
        <w:t>FFTLength</w:t>
      </w:r>
      <w:r>
        <w:rPr>
          <w:lang w:val="en-US"/>
        </w:rPr>
        <w:t>) are not taken into account. Variables that are duplication from already existing variables are not accounted in the stack if they are not used in the block as left-values (i.e. in write mode). According to the verification plan, the functions' arguments are accounted in the stack. The verification laboratory takes into account the sharing of the stack or the overlay of variables when the source code explicitly shows sub-blocks with local definition of variables.</w:t>
      </w:r>
    </w:p>
    <w:p>
      <w:pPr>
        <w:pStyle w:val="11BodyText"/>
        <w:rPr/>
      </w:pPr>
      <w:r>
        <w:rPr>
          <w:lang w:val="en-US"/>
        </w:rPr>
        <w:t xml:space="preserve">At 8kHz and 16kHz the critical path for the stack usage is described in </w:t>
      </w:r>
      <w:r>
        <w:rPr>
          <w:lang w:val="en-US"/>
        </w:rPr>
        <w:fldChar w:fldCharType="begin"/>
      </w:r>
      <w:r>
        <w:rPr>
          <w:lang w:val="en-US"/>
        </w:rPr>
        <w:instrText xml:space="preserve"> REF _Ref68337475 \h </w:instrText>
      </w:r>
      <w:r>
        <w:rPr>
          <w:lang w:val="en-US"/>
        </w:rPr>
        <w:fldChar w:fldCharType="separate"/>
      </w:r>
      <w:r>
        <w:rPr>
          <w:lang w:val="en-US"/>
        </w:rPr>
        <w:t>Table 10</w:t>
      </w:r>
      <w:r>
        <w:rPr>
          <w:lang w:val="en-US"/>
        </w:rPr>
        <w:fldChar w:fldCharType="end"/>
      </w:r>
      <w:r>
        <w:rPr/>
        <w:t>.</w:t>
      </w:r>
    </w:p>
    <w:tbl>
      <w:tblPr>
        <w:tblW w:w="8280" w:type="dxa"/>
        <w:jc w:val="left"/>
        <w:tblInd w:w="1345" w:type="dxa"/>
        <w:tblLayout w:type="fixed"/>
        <w:tblCellMar>
          <w:top w:w="0" w:type="dxa"/>
          <w:left w:w="108" w:type="dxa"/>
          <w:bottom w:w="0" w:type="dxa"/>
          <w:right w:w="108" w:type="dxa"/>
        </w:tblCellMar>
      </w:tblPr>
      <w:tblGrid>
        <w:gridCol w:w="5040"/>
        <w:gridCol w:w="1710"/>
        <w:gridCol w:w="1530"/>
      </w:tblGrid>
      <w:tr>
        <w:trPr>
          <w:trHeight w:val="299" w:hRule="atLeast"/>
        </w:trPr>
        <w:tc>
          <w:tcPr>
            <w:tcW w:w="50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Calling tree</w:t>
            </w:r>
          </w:p>
        </w:tc>
        <w:tc>
          <w:tcPr>
            <w:tcW w:w="171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stack depth (8kHz)</w:t>
            </w:r>
          </w:p>
        </w:tc>
        <w:tc>
          <w:tcPr>
            <w:tcW w:w="1530" w:type="dxa"/>
            <w:tcBorders>
              <w:top w:val="single" w:sz="4" w:space="0" w:color="000000"/>
              <w:left w:val="single" w:sz="4" w:space="0" w:color="000000"/>
              <w:bottom w:val="single" w:sz="4" w:space="0" w:color="000000"/>
              <w:right w:val="single" w:sz="4" w:space="0" w:color="000000"/>
            </w:tcBorders>
            <w:shd w:fill="D9D9D9" w:val="clear"/>
          </w:tcPr>
          <w:p>
            <w:pPr>
              <w:pStyle w:val="Normal"/>
              <w:jc w:val="center"/>
              <w:rPr>
                <w:b/>
                <w:b/>
                <w:lang w:val="en-US"/>
              </w:rPr>
            </w:pPr>
            <w:r>
              <w:rPr>
                <w:b/>
                <w:lang w:val="en-US"/>
              </w:rPr>
              <w:t>stack depth (16kHz)</w:t>
            </w:r>
          </w:p>
        </w:tc>
      </w:tr>
      <w:tr>
        <w:trPr>
          <w:trHeight w:val="240"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eastAsia="Times New Roman" w:cs="Times New Roman"/>
              </w:rPr>
            </w:pPr>
            <w:r>
              <w:rPr>
                <w:rFonts w:cs="Courier" w:ascii="Courier" w:hAnsi="Courier"/>
              </w:rPr>
              <w:t>+ main</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16</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16</w:t>
            </w:r>
          </w:p>
        </w:tc>
      </w:tr>
      <w:tr>
        <w:trPr>
          <w:trHeight w:val="240"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 xml:space="preserve">+ </w:t>
            </w:r>
            <w:r>
              <w:rPr>
                <w:rFonts w:cs="Courier" w:ascii="Courier" w:hAnsi="Courier"/>
                <w:sz w:val="20"/>
                <w:lang w:val="en-US"/>
              </w:rPr>
              <w:t>DoAdvProcess_B</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849</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850</w:t>
            </w:r>
          </w:p>
        </w:tc>
      </w:tr>
      <w:tr>
        <w:trPr>
          <w:trHeight w:val="238"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 xml:space="preserve">+ </w:t>
            </w:r>
            <w:r>
              <w:rPr>
                <w:rFonts w:cs="Courier" w:ascii="Courier" w:hAnsi="Courier"/>
                <w:sz w:val="20"/>
                <w:lang w:val="en-US"/>
              </w:rPr>
              <w:t>DoPitchExtract_B</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1973</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1974</w:t>
            </w:r>
          </w:p>
        </w:tc>
      </w:tr>
      <w:tr>
        <w:trPr>
          <w:trHeight w:val="240"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ab/>
              <w:t xml:space="preserve">+ </w:t>
            </w:r>
            <w:r>
              <w:rPr>
                <w:rFonts w:cs="Courier" w:ascii="Courier" w:hAnsi="Courier"/>
                <w:sz w:val="20"/>
                <w:lang w:val="en-US"/>
              </w:rPr>
              <w:t>RVC_MeasurePitch_be</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2038</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2039</w:t>
            </w:r>
          </w:p>
        </w:tc>
      </w:tr>
      <w:tr>
        <w:trPr>
          <w:trHeight w:val="240"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ab/>
              <w:tab/>
              <w:t xml:space="preserve">+ </w:t>
            </w:r>
            <w:r>
              <w:rPr>
                <w:rFonts w:cs="Courier" w:ascii="Courier" w:hAnsi="Courier"/>
                <w:sz w:val="20"/>
                <w:lang w:val="en-US"/>
              </w:rPr>
              <w:t>FindPitchCandidates_be</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2052</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2053</w:t>
            </w:r>
          </w:p>
        </w:tc>
      </w:tr>
      <w:tr>
        <w:trPr>
          <w:trHeight w:val="238"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ab/>
              <w:tab/>
              <w:tab/>
              <w:t xml:space="preserve">+ </w:t>
            </w:r>
            <w:r>
              <w:rPr>
                <w:rFonts w:cs="Courier" w:ascii="Courier" w:hAnsi="Courier"/>
                <w:sz w:val="20"/>
                <w:lang w:val="en-US"/>
              </w:rPr>
              <w:t>CalcUtilityFunction_be</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2074</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2075</w:t>
            </w:r>
          </w:p>
        </w:tc>
      </w:tr>
      <w:tr>
        <w:trPr>
          <w:trHeight w:val="238"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ab/>
              <w:tab/>
              <w:tab/>
              <w:tab/>
              <w:t xml:space="preserve">+ </w:t>
            </w:r>
            <w:r>
              <w:rPr>
                <w:rFonts w:cs="Courier" w:ascii="Courier" w:hAnsi="Courier"/>
                <w:sz w:val="20"/>
                <w:lang w:val="en-US"/>
              </w:rPr>
              <w:t>qsort_be</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2172</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2173</w:t>
            </w:r>
          </w:p>
        </w:tc>
      </w:tr>
      <w:tr>
        <w:trPr>
          <w:trHeight w:val="238" w:hRule="atLeast"/>
        </w:trPr>
        <w:tc>
          <w:tcPr>
            <w:tcW w:w="504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1298"/>
                <w:tab w:val="left" w:pos="342" w:leader="none"/>
                <w:tab w:val="left" w:pos="702" w:leader="none"/>
                <w:tab w:val="left" w:pos="1062" w:leader="none"/>
                <w:tab w:val="left" w:pos="1422" w:leader="none"/>
                <w:tab w:val="left" w:pos="1782" w:leader="none"/>
                <w:tab w:val="left" w:pos="2142" w:leader="none"/>
                <w:tab w:val="left" w:pos="2502" w:leader="none"/>
              </w:tabs>
              <w:rPr>
                <w:rFonts w:ascii="Courier" w:hAnsi="Courier" w:cs="Courier"/>
                <w:sz w:val="20"/>
                <w:lang w:val="en-US"/>
              </w:rPr>
            </w:pPr>
            <w:r>
              <w:rPr>
                <w:sz w:val="20"/>
                <w:lang w:val="en-US"/>
              </w:rPr>
              <w:tab/>
              <w:tab/>
              <w:tab/>
              <w:tab/>
              <w:tab/>
              <w:tab/>
              <w:tab/>
              <w:t xml:space="preserve">+ </w:t>
            </w:r>
            <w:r>
              <w:rPr>
                <w:rFonts w:cs="Courier" w:ascii="Courier" w:hAnsi="Courier"/>
                <w:sz w:val="20"/>
                <w:lang w:val="en-US"/>
              </w:rPr>
              <w:t>swap</w:t>
            </w:r>
          </w:p>
        </w:tc>
        <w:tc>
          <w:tcPr>
            <w:tcW w:w="171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2181</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2182</w:t>
            </w:r>
          </w:p>
        </w:tc>
      </w:tr>
    </w:tbl>
    <w:p>
      <w:pPr>
        <w:pStyle w:val="Caption"/>
        <w:jc w:val="center"/>
        <w:rPr/>
      </w:pPr>
      <w:bookmarkStart w:id="3" w:name="_Ref68337475"/>
      <w:bookmarkStart w:id="4" w:name="_Ref68337466"/>
      <w:r>
        <w:rPr/>
        <w:t xml:space="preserve">Table </w:t>
      </w:r>
      <w:r>
        <w:rPr/>
        <w:fldChar w:fldCharType="begin"/>
      </w:r>
      <w:r>
        <w:rPr/>
        <w:instrText xml:space="preserve"> SEQ Table \* ARABIC </w:instrText>
      </w:r>
      <w:r>
        <w:rPr/>
        <w:fldChar w:fldCharType="separate"/>
      </w:r>
      <w:r>
        <w:rPr/>
        <w:t>10</w:t>
      </w:r>
      <w:r>
        <w:rPr/>
        <w:fldChar w:fldCharType="end"/>
      </w:r>
      <w:bookmarkEnd w:id="3"/>
      <w:r>
        <w:rPr/>
        <w:t>: Stack worst path</w:t>
      </w:r>
      <w:bookmarkEnd w:id="4"/>
    </w:p>
    <w:p>
      <w:pPr>
        <w:pStyle w:val="Heading2"/>
        <w:rPr>
          <w:lang w:val="en-US"/>
        </w:rPr>
      </w:pPr>
      <w:r>
        <w:rPr>
          <w:lang w:val="en-US"/>
        </w:rPr>
        <w:t>Conclusion</w:t>
      </w:r>
    </w:p>
    <w:p>
      <w:pPr>
        <w:pStyle w:val="11BodyText"/>
        <w:rPr/>
      </w:pPr>
      <w:r>
        <w:rPr>
          <w:lang w:val="en-US"/>
        </w:rPr>
        <w:t xml:space="preserve">The </w:t>
      </w:r>
      <w:r>
        <w:rPr>
          <w:lang w:val="en-US"/>
        </w:rPr>
        <w:fldChar w:fldCharType="begin"/>
      </w:r>
      <w:r>
        <w:rPr>
          <w:lang w:val="en-US"/>
        </w:rPr>
        <w:instrText xml:space="preserve"> REF _Ref68280668 \h </w:instrText>
      </w:r>
      <w:r>
        <w:rPr>
          <w:lang w:val="en-US"/>
        </w:rPr>
        <w:fldChar w:fldCharType="separate"/>
      </w:r>
      <w:r>
        <w:rPr>
          <w:lang w:val="en-US"/>
        </w:rPr>
        <w:t>Table 11</w:t>
      </w:r>
      <w:r>
        <w:rPr>
          <w:lang w:val="en-US"/>
        </w:rPr>
        <w:fldChar w:fldCharType="end"/>
      </w:r>
      <w:r>
        <w:rPr/>
        <w:t xml:space="preserve"> details the RAM usage for both X-AFE + X-VQ at 8kHz and at 16kHz.</w:t>
      </w:r>
    </w:p>
    <w:tbl>
      <w:tblPr>
        <w:tblW w:w="8397" w:type="dxa"/>
        <w:jc w:val="left"/>
        <w:tblInd w:w="1345" w:type="dxa"/>
        <w:tblLayout w:type="fixed"/>
        <w:tblCellMar>
          <w:top w:w="0" w:type="dxa"/>
          <w:left w:w="108" w:type="dxa"/>
          <w:bottom w:w="0" w:type="dxa"/>
          <w:right w:w="108" w:type="dxa"/>
        </w:tblCellMar>
      </w:tblPr>
      <w:tblGrid>
        <w:gridCol w:w="2520"/>
        <w:gridCol w:w="900"/>
        <w:gridCol w:w="990"/>
        <w:gridCol w:w="900"/>
        <w:gridCol w:w="1350"/>
        <w:gridCol w:w="1737"/>
      </w:tblGrid>
      <w:tr>
        <w:trPr>
          <w:trHeight w:val="299" w:hRule="atLeast"/>
        </w:trPr>
        <w:tc>
          <w:tcPr>
            <w:tcW w:w="25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Executable</w:t>
            </w:r>
          </w:p>
        </w:tc>
        <w:tc>
          <w:tcPr>
            <w:tcW w:w="9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static RAM</w:t>
            </w:r>
          </w:p>
        </w:tc>
        <w:tc>
          <w:tcPr>
            <w:tcW w:w="990" w:type="dxa"/>
            <w:tcBorders>
              <w:top w:val="single" w:sz="4" w:space="0" w:color="000000"/>
              <w:left w:val="single" w:sz="4" w:space="0" w:color="000000"/>
              <w:bottom w:val="single" w:sz="4" w:space="0" w:color="000000"/>
              <w:right w:val="single" w:sz="4" w:space="0" w:color="000000"/>
            </w:tcBorders>
            <w:shd w:fill="D9D9D9" w:val="clear"/>
          </w:tcPr>
          <w:p>
            <w:pPr>
              <w:pStyle w:val="Normal"/>
              <w:jc w:val="center"/>
              <w:rPr>
                <w:b/>
                <w:b/>
                <w:lang w:val="en-US"/>
              </w:rPr>
            </w:pPr>
            <w:r>
              <w:rPr>
                <w:b/>
                <w:lang w:val="en-US"/>
              </w:rPr>
              <w:t>stack RAM</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Normal"/>
              <w:jc w:val="center"/>
              <w:rPr>
                <w:b/>
                <w:b/>
                <w:lang w:val="en-US"/>
              </w:rPr>
            </w:pPr>
            <w:r>
              <w:rPr>
                <w:b/>
                <w:lang w:val="en-US"/>
              </w:rPr>
              <w:t>heap RAM</w:t>
            </w:r>
          </w:p>
        </w:tc>
        <w:tc>
          <w:tcPr>
            <w:tcW w:w="13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total RAM</w:t>
            </w:r>
          </w:p>
        </w:tc>
        <w:tc>
          <w:tcPr>
            <w:tcW w:w="173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Design constraint</w:t>
            </w:r>
          </w:p>
        </w:tc>
      </w:tr>
      <w:tr>
        <w:trPr>
          <w:trHeight w:val="240"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8kHz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446</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2181</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3835</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6462</w:t>
            </w:r>
          </w:p>
        </w:tc>
        <w:tc>
          <w:tcPr>
            <w:tcW w:w="173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40"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X-VQ 8kHz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38</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0</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45</w:t>
            </w:r>
          </w:p>
        </w:tc>
        <w:tc>
          <w:tcPr>
            <w:tcW w:w="173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38"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8kHz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453</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2181</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3835</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6469</w:t>
            </w:r>
          </w:p>
        </w:tc>
        <w:tc>
          <w:tcPr>
            <w:tcW w:w="1737"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pPr>
            <w:r>
              <w:rPr>
                <w:rFonts w:eastAsia="Symbol" w:cs="Symbol" w:ascii="Symbol" w:hAnsi="Symbol"/>
                <w:lang w:val="en-US"/>
              </w:rPr>
              <w:t></w:t>
            </w:r>
            <w:r>
              <w:rPr>
                <w:lang w:val="en-US"/>
              </w:rPr>
              <w:t>7000 words</w:t>
            </w:r>
          </w:p>
        </w:tc>
      </w:tr>
      <w:tr>
        <w:trPr>
          <w:trHeight w:val="240"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16kHz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446</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2182</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5165</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7793</w:t>
            </w:r>
          </w:p>
        </w:tc>
        <w:tc>
          <w:tcPr>
            <w:tcW w:w="173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40"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X-VQ 16kHz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38</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0</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45</w:t>
            </w:r>
          </w:p>
        </w:tc>
        <w:tc>
          <w:tcPr>
            <w:tcW w:w="173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vertAlign w:val="superscript"/>
                <w:lang w:val="en-US"/>
              </w:rPr>
            </w:pPr>
            <w:r>
              <w:rPr>
                <w:vertAlign w:val="superscript"/>
                <w:lang w:val="en-US"/>
              </w:rPr>
            </w:r>
          </w:p>
        </w:tc>
      </w:tr>
      <w:tr>
        <w:trPr>
          <w:trHeight w:val="238" w:hRule="atLeast"/>
        </w:trPr>
        <w:tc>
          <w:tcPr>
            <w:tcW w:w="252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X-AFE + X-VQ 16kHz</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453</w:t>
            </w:r>
          </w:p>
        </w:tc>
        <w:tc>
          <w:tcPr>
            <w:tcW w:w="9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2182</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5165</w:t>
            </w:r>
          </w:p>
        </w:tc>
        <w:tc>
          <w:tcPr>
            <w:tcW w:w="135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7800</w:t>
            </w:r>
          </w:p>
        </w:tc>
        <w:tc>
          <w:tcPr>
            <w:tcW w:w="1737"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pPr>
            <w:r>
              <w:rPr>
                <w:rFonts w:eastAsia="Symbol" w:cs="Symbol" w:ascii="Symbol" w:hAnsi="Symbol"/>
                <w:lang w:val="en-US"/>
              </w:rPr>
              <w:t></w:t>
            </w:r>
            <w:r>
              <w:rPr>
                <w:lang w:val="en-US"/>
              </w:rPr>
              <w:t>8000 words</w:t>
            </w:r>
          </w:p>
        </w:tc>
      </w:tr>
    </w:tbl>
    <w:p>
      <w:pPr>
        <w:pStyle w:val="Caption"/>
        <w:ind w:left="1267" w:hanging="0"/>
        <w:jc w:val="center"/>
        <w:rPr/>
      </w:pPr>
      <w:bookmarkStart w:id="5" w:name="_Ref68280668"/>
      <w:bookmarkStart w:id="6" w:name="_Ref68280657"/>
      <w:r>
        <w:rPr/>
        <w:t xml:space="preserve">Table </w:t>
      </w:r>
      <w:r>
        <w:rPr/>
        <w:fldChar w:fldCharType="begin"/>
      </w:r>
      <w:r>
        <w:rPr/>
        <w:instrText xml:space="preserve"> SEQ Table \* ARABIC </w:instrText>
      </w:r>
      <w:r>
        <w:rPr/>
        <w:fldChar w:fldCharType="separate"/>
      </w:r>
      <w:r>
        <w:rPr/>
        <w:t>11</w:t>
      </w:r>
      <w:r>
        <w:rPr/>
        <w:fldChar w:fldCharType="end"/>
      </w:r>
      <w:bookmarkEnd w:id="5"/>
      <w:r>
        <w:rPr/>
        <w:t>: Total RAM usage</w:t>
      </w:r>
      <w:bookmarkEnd w:id="6"/>
    </w:p>
    <w:p>
      <w:pPr>
        <w:pStyle w:val="Heading1"/>
        <w:rPr/>
      </w:pPr>
      <w:bookmarkStart w:id="7" w:name="_Ref68269787"/>
      <w:r>
        <w:rPr/>
        <w:t>Bibliography</w:t>
      </w:r>
    </w:p>
    <w:p>
      <w:pPr>
        <w:pStyle w:val="11BodyText"/>
        <w:numPr>
          <w:ilvl w:val="0"/>
          <w:numId w:val="2"/>
        </w:numPr>
        <w:rPr/>
      </w:pPr>
      <w:bookmarkStart w:id="8" w:name="ref_s4_040153"/>
      <w:r>
        <w:rPr/>
        <w:t>S4-040153 “</w:t>
      </w:r>
      <w:r>
        <w:rPr>
          <w:bCs/>
          <w:sz w:val="24"/>
          <w:lang w:val="en-US"/>
        </w:rPr>
        <w:t>Verification plan for SES DSR v1.0”, SA4#30</w:t>
      </w:r>
      <w:bookmarkEnd w:id="8"/>
    </w:p>
    <w:p>
      <w:pPr>
        <w:pStyle w:val="11BodyText"/>
        <w:numPr>
          <w:ilvl w:val="0"/>
          <w:numId w:val="2"/>
        </w:numPr>
        <w:rPr/>
      </w:pPr>
      <w:bookmarkStart w:id="9" w:name="ref_s4_040054"/>
      <w:r>
        <w:rPr/>
        <w:t>S4-040054 “</w:t>
      </w:r>
      <w:r>
        <w:rPr>
          <w:bCs/>
        </w:rPr>
        <w:t xml:space="preserve">Draft </w:t>
      </w:r>
      <w:r>
        <w:rPr>
          <w:rFonts w:eastAsia="MS Mincho;Arial Unicode MS" w:cs="Arial"/>
          <w:bCs/>
          <w:lang w:val="en-US" w:eastAsia="ja-JP"/>
        </w:rPr>
        <w:t>TS Software documentation for fixed-point DSR Extended Advanced Front-end”, SA4#30</w:t>
      </w:r>
      <w:bookmarkEnd w:id="9"/>
    </w:p>
    <w:p>
      <w:pPr>
        <w:pStyle w:val="11BodyText"/>
        <w:numPr>
          <w:ilvl w:val="0"/>
          <w:numId w:val="2"/>
        </w:numPr>
        <w:rPr/>
      </w:pPr>
      <w:bookmarkStart w:id="10" w:name="ref_AFE"/>
      <w:r>
        <w:rPr>
          <w:lang w:val="en-US"/>
        </w:rPr>
        <w:t xml:space="preserve">ETSI standard ES 202 050 “Distributed Speech Recognition; Advanced Front-end Feature Extraction Algorithm; Compression Algorithms”, Oct 2002, </w:t>
      </w:r>
      <w:hyperlink r:id="rId2">
        <w:r>
          <w:rPr>
            <w:rStyle w:val="InternetLink"/>
          </w:rPr>
          <w:t>http://pda.etsi.org/PDA/home.asp?wki_id=yeZ1Qi@QwpOPXVVTO7wZ2</w:t>
        </w:r>
      </w:hyperlink>
      <w:bookmarkEnd w:id="10"/>
    </w:p>
    <w:p>
      <w:pPr>
        <w:pStyle w:val="11BodyText"/>
        <w:numPr>
          <w:ilvl w:val="0"/>
          <w:numId w:val="2"/>
        </w:numPr>
        <w:rPr/>
      </w:pPr>
      <w:bookmarkStart w:id="11" w:name="ref_XAFE"/>
      <w:r>
        <w:rPr>
          <w:lang w:val="en-US"/>
        </w:rPr>
        <w:t xml:space="preserve">ETSI standard ES 202 212 “Distributed Speech Recognition; Extended Advanced Front-end Feature Extraction Algorithm; Compression Algorithm”, Nov 2003, </w:t>
      </w:r>
      <w:hyperlink r:id="rId3">
        <w:r>
          <w:rPr>
            <w:rStyle w:val="InternetLink"/>
            <w:lang w:val="en-US"/>
          </w:rPr>
          <w:t>http://pda.etsi.org/PDA/copy_file.asp?Action_type=&amp;Action_Nb=&amp;Profile_id=IugJxMadBBxgVRiTVU7weOO&amp;Wki_id=yPyx-MSKzNpqwrsvVBZ_Z</w:t>
        </w:r>
      </w:hyperlink>
      <w:bookmarkEnd w:id="11"/>
    </w:p>
    <w:p>
      <w:pPr>
        <w:pStyle w:val="11BodyText"/>
        <w:numPr>
          <w:ilvl w:val="0"/>
          <w:numId w:val="2"/>
        </w:numPr>
        <w:rPr>
          <w:lang w:val="en-US"/>
        </w:rPr>
      </w:pPr>
      <w:bookmarkStart w:id="12" w:name="ref_s4_030248"/>
      <w:r>
        <w:rPr>
          <w:lang w:val="en-US"/>
        </w:rPr>
        <w:t>S4-030248 “Design Constraints for default codec for speech enabled services (SES)”, SA4#25bis</w:t>
      </w:r>
      <w:bookmarkEnd w:id="12"/>
    </w:p>
    <w:p>
      <w:pPr>
        <w:pStyle w:val="11BodyText"/>
        <w:numPr>
          <w:ilvl w:val="0"/>
          <w:numId w:val="2"/>
        </w:numPr>
        <w:rPr/>
      </w:pPr>
      <w:bookmarkStart w:id="13" w:name="ref_s4_030866"/>
      <w:r>
        <w:rPr/>
        <w:t>S4-030866 “Consideration of DSR executable code update to ASR vendors”, SA4#30</w:t>
      </w:r>
      <w:bookmarkEnd w:id="13"/>
    </w:p>
    <w:p>
      <w:pPr>
        <w:pStyle w:val="11BodyText"/>
        <w:rPr/>
      </w:pPr>
      <w:r>
        <w:rPr/>
      </w:r>
    </w:p>
    <w:p>
      <w:pPr>
        <w:pStyle w:val="11BodyText"/>
        <w:rPr/>
      </w:pPr>
      <w:r>
        <w:rPr/>
      </w:r>
    </w:p>
    <w:p>
      <w:pPr>
        <w:pStyle w:val="11BodyText"/>
        <w:rPr/>
      </w:pPr>
      <w:r>
        <w:rPr/>
      </w:r>
      <w:r>
        <w:br w:type="page"/>
      </w:r>
    </w:p>
    <w:p>
      <w:pPr>
        <w:pStyle w:val="AnnexA"/>
        <w:numPr>
          <w:ilvl w:val="0"/>
          <w:numId w:val="4"/>
        </w:numPr>
        <w:rPr/>
      </w:pPr>
      <w:bookmarkStart w:id="14" w:name="_Ref68269787"/>
      <w:r>
        <w:rPr/>
        <w:t>Updated Calling Tree</w:t>
      </w:r>
      <w:bookmarkEnd w:id="14"/>
    </w:p>
    <w:p>
      <w:pPr>
        <w:pStyle w:val="AnnexA1"/>
        <w:numPr>
          <w:ilvl w:val="1"/>
          <w:numId w:val="4"/>
        </w:numPr>
        <w:rPr/>
      </w:pPr>
      <w:r>
        <w:rPr/>
        <w:t>XAFE 8kHz calling tree</w:t>
      </w:r>
    </w:p>
    <w:p>
      <w:pPr>
        <w:pStyle w:val="Callingtree"/>
        <w:rPr/>
      </w:pPr>
      <w:r>
        <w:rPr/>
        <w:t>main</w:t>
      </w:r>
    </w:p>
    <w:p>
      <w:pPr>
        <w:pStyle w:val="Callingtree"/>
        <w:rPr/>
      </w:pPr>
      <w:r>
        <w:rPr/>
        <w:tab/>
        <w:t>AdvProcessInit_B</w:t>
      </w:r>
    </w:p>
    <w:p>
      <w:pPr>
        <w:pStyle w:val="Callingtree"/>
        <w:rPr/>
      </w:pPr>
      <w:r>
        <w:rPr/>
        <w:tab/>
        <w:tab/>
        <w:t>DoNoiseSupInit_B</w:t>
      </w:r>
    </w:p>
    <w:p>
      <w:pPr>
        <w:pStyle w:val="Callingtree"/>
        <w:rPr/>
      </w:pPr>
      <w:r>
        <w:rPr/>
        <w:tab/>
        <w:tab/>
        <w:t>DoWaveProcInit_B</w:t>
      </w:r>
    </w:p>
    <w:p>
      <w:pPr>
        <w:pStyle w:val="Callingtree"/>
        <w:rPr/>
      </w:pPr>
      <w:r>
        <w:rPr/>
        <w:tab/>
        <w:tab/>
        <w:t>DoCompCepsInit_B</w:t>
      </w:r>
    </w:p>
    <w:p>
      <w:pPr>
        <w:pStyle w:val="Callingtree"/>
        <w:rPr/>
      </w:pPr>
      <w:r>
        <w:rPr/>
        <w:tab/>
        <w:tab/>
        <w:t>DoPostProcInit_B</w:t>
      </w:r>
    </w:p>
    <w:p>
      <w:pPr>
        <w:pStyle w:val="Callingtree"/>
        <w:rPr/>
      </w:pPr>
      <w:r>
        <w:rPr/>
        <w:tab/>
        <w:tab/>
        <w:t>DoVADInit_F</w:t>
      </w:r>
    </w:p>
    <w:p>
      <w:pPr>
        <w:pStyle w:val="Callingtree"/>
        <w:rPr/>
      </w:pPr>
      <w:r>
        <w:rPr/>
        <w:tab/>
        <w:tab/>
        <w:t>BufIn32Alloc</w:t>
      </w:r>
    </w:p>
    <w:p>
      <w:pPr>
        <w:pStyle w:val="Callingtree"/>
        <w:rPr/>
      </w:pPr>
      <w:r>
        <w:rPr/>
        <w:tab/>
        <w:t>AdvProcessAlloc_B</w:t>
        <w:tab/>
      </w:r>
    </w:p>
    <w:p>
      <w:pPr>
        <w:pStyle w:val="Callingtree"/>
        <w:rPr/>
      </w:pPr>
      <w:r>
        <w:rPr/>
        <w:tab/>
        <w:tab/>
        <w:t>DoNoiseSupAlloc_B</w:t>
      </w:r>
    </w:p>
    <w:p>
      <w:pPr>
        <w:pStyle w:val="Callingtree"/>
        <w:rPr/>
      </w:pPr>
      <w:r>
        <w:rPr/>
        <w:tab/>
        <w:tab/>
        <w:t>DoWaveProcAlloc_B</w:t>
      </w:r>
    </w:p>
    <w:p>
      <w:pPr>
        <w:pStyle w:val="Callingtree"/>
        <w:rPr/>
      </w:pPr>
      <w:r>
        <w:rPr/>
        <w:tab/>
        <w:tab/>
        <w:t>DoCompCepsAlloc_B</w:t>
      </w:r>
    </w:p>
    <w:p>
      <w:pPr>
        <w:pStyle w:val="Callingtree"/>
        <w:rPr/>
      </w:pPr>
      <w:r>
        <w:rPr/>
        <w:tab/>
        <w:tab/>
        <w:t>DoPostProcAlloc_B</w:t>
      </w:r>
    </w:p>
    <w:p>
      <w:pPr>
        <w:pStyle w:val="Callingtree"/>
        <w:rPr/>
      </w:pPr>
      <w:r>
        <w:rPr/>
        <w:tab/>
        <w:tab/>
        <w:t>DoVADAlloc_F</w:t>
      </w:r>
    </w:p>
    <w:p>
      <w:pPr>
        <w:pStyle w:val="Callingtree"/>
        <w:rPr/>
      </w:pPr>
      <w:r>
        <w:rPr/>
        <w:tab/>
        <w:t>FlushAdvProcess_B</w:t>
      </w:r>
    </w:p>
    <w:p>
      <w:pPr>
        <w:pStyle w:val="Callingtree"/>
        <w:rPr/>
      </w:pPr>
      <w:r>
        <w:rPr/>
        <w:tab/>
        <w:tab/>
        <w:t>DoVADFlush_F</w:t>
      </w:r>
    </w:p>
    <w:p>
      <w:pPr>
        <w:pStyle w:val="Callingtree"/>
        <w:rPr/>
      </w:pPr>
      <w:r>
        <w:rPr/>
        <w:tab/>
        <w:tab/>
        <w:t>CvFeatInt2Float</w:t>
      </w:r>
    </w:p>
    <w:p>
      <w:pPr>
        <w:pStyle w:val="Callingtree"/>
        <w:rPr/>
      </w:pPr>
      <w:r>
        <w:rPr/>
        <w:tab/>
        <w:t>AdvProcessDelete_B</w:t>
      </w:r>
    </w:p>
    <w:p>
      <w:pPr>
        <w:pStyle w:val="Callingtree"/>
        <w:rPr/>
      </w:pPr>
      <w:r>
        <w:rPr/>
        <w:tab/>
        <w:tab/>
        <w:t>DoNoiseSupDelete_B</w:t>
      </w:r>
    </w:p>
    <w:p>
      <w:pPr>
        <w:pStyle w:val="Callingtree"/>
        <w:rPr/>
      </w:pPr>
      <w:r>
        <w:rPr/>
        <w:tab/>
        <w:tab/>
        <w:t>DoWaveProcDelete_B</w:t>
      </w:r>
    </w:p>
    <w:p>
      <w:pPr>
        <w:pStyle w:val="Callingtree"/>
        <w:rPr/>
      </w:pPr>
      <w:r>
        <w:rPr/>
        <w:tab/>
        <w:tab/>
        <w:t>DoCompCepsDelete_B</w:t>
      </w:r>
    </w:p>
    <w:p>
      <w:pPr>
        <w:pStyle w:val="Callingtree"/>
        <w:rPr/>
      </w:pPr>
      <w:r>
        <w:rPr/>
        <w:tab/>
        <w:tab/>
        <w:t>DoPostProcDelete_B</w:t>
      </w:r>
    </w:p>
    <w:p>
      <w:pPr>
        <w:pStyle w:val="Callingtree"/>
        <w:rPr/>
      </w:pPr>
      <w:r>
        <w:rPr/>
        <w:tab/>
        <w:tab/>
        <w:t>DoVADDelete_F</w:t>
      </w:r>
    </w:p>
    <w:p>
      <w:pPr>
        <w:pStyle w:val="Callingtree"/>
        <w:rPr/>
      </w:pPr>
      <w:r>
        <w:rPr/>
        <w:tab/>
        <w:tab/>
        <w:t>BufIn32Free</w:t>
        <w:tab/>
        <w:tab/>
        <w:tab/>
        <w:tab/>
        <w:tab/>
      </w:r>
    </w:p>
    <w:p>
      <w:pPr>
        <w:pStyle w:val="Callingtree"/>
        <w:rPr/>
      </w:pPr>
      <w:r>
        <w:rPr/>
        <w:tab/>
        <w:t>DoAdvProcess_B</w:t>
      </w:r>
    </w:p>
    <w:p>
      <w:pPr>
        <w:pStyle w:val="Callingtree"/>
        <w:rPr/>
      </w:pPr>
      <w:r>
        <w:rPr/>
        <w:tab/>
        <w:tab/>
        <w:t>BufIn32ShiftToPut</w:t>
      </w:r>
    </w:p>
    <w:p>
      <w:pPr>
        <w:pStyle w:val="Callingtree"/>
        <w:rPr/>
      </w:pPr>
      <w:r>
        <w:rPr/>
        <w:tab/>
        <w:tab/>
        <w:t>DoNoiseSup_B</w:t>
      </w:r>
    </w:p>
    <w:p>
      <w:pPr>
        <w:pStyle w:val="Callingtree"/>
        <w:rPr/>
      </w:pPr>
      <w:r>
        <w:rPr/>
        <w:tab/>
        <w:tab/>
        <w:tab/>
        <w:t>VAD_F</w:t>
      </w:r>
    </w:p>
    <w:p>
      <w:pPr>
        <w:pStyle w:val="Callingtree"/>
        <w:rPr/>
      </w:pPr>
      <w:r>
        <w:rPr/>
        <w:tab/>
        <w:tab/>
        <w:tab/>
        <w:tab/>
        <w:t>Log_2</w:t>
        <w:tab/>
        <w:tab/>
        <w:tab/>
        <w:tab/>
      </w:r>
    </w:p>
    <w:p>
      <w:pPr>
        <w:pStyle w:val="Callingtree"/>
        <w:rPr/>
      </w:pPr>
      <w:r>
        <w:rPr/>
        <w:tab/>
        <w:tab/>
        <w:tab/>
        <w:t>DoSigWindowing16_F1</w:t>
      </w:r>
    </w:p>
    <w:p>
      <w:pPr>
        <w:pStyle w:val="Callingtree"/>
        <w:rPr/>
      </w:pPr>
      <w:r>
        <w:rPr/>
        <w:tab/>
        <w:tab/>
        <w:tab/>
        <w:t>DoSigWindowing16_F2</w:t>
      </w:r>
    </w:p>
    <w:p>
      <w:pPr>
        <w:pStyle w:val="Callingtree"/>
        <w:rPr/>
      </w:pPr>
      <w:r>
        <w:rPr/>
        <w:tab/>
        <w:tab/>
        <w:tab/>
        <w:t>ff4NRFix32_B</w:t>
      </w:r>
    </w:p>
    <w:p>
      <w:pPr>
        <w:pStyle w:val="Callingtree"/>
        <w:rPr/>
      </w:pPr>
      <w:r>
        <w:rPr/>
        <w:tab/>
        <w:tab/>
        <w:tab/>
        <w:tab/>
        <w:t>GetL15</w:t>
        <w:tab/>
        <w:tab/>
        <w:tab/>
        <w:tab/>
      </w:r>
    </w:p>
    <w:p>
      <w:pPr>
        <w:pStyle w:val="Callingtree"/>
        <w:rPr/>
      </w:pPr>
      <w:r>
        <w:rPr/>
        <w:tab/>
        <w:tab/>
        <w:tab/>
        <w:tab/>
        <w:t>GetH15</w:t>
        <w:tab/>
        <w:tab/>
        <w:tab/>
        <w:tab/>
      </w:r>
    </w:p>
    <w:p>
      <w:pPr>
        <w:pStyle w:val="Callingtree"/>
        <w:rPr/>
      </w:pPr>
      <w:r>
        <w:rPr/>
        <w:tab/>
        <w:tab/>
        <w:tab/>
        <w:tab/>
        <w:t>Mult16x32</w:t>
        <w:tab/>
        <w:tab/>
        <w:tab/>
      </w:r>
    </w:p>
    <w:p>
      <w:pPr>
        <w:pStyle w:val="Callingtree"/>
        <w:rPr/>
      </w:pPr>
      <w:r>
        <w:rPr/>
        <w:tab/>
        <w:tab/>
        <w:tab/>
        <w:tab/>
        <w:t>Add_Mult16x16_16</w:t>
        <w:tab/>
        <w:tab/>
        <w:tab/>
      </w:r>
    </w:p>
    <w:p>
      <w:pPr>
        <w:pStyle w:val="Callingtree"/>
        <w:rPr/>
      </w:pPr>
      <w:r>
        <w:rPr/>
        <w:tab/>
        <w:tab/>
        <w:tab/>
        <w:tab/>
        <w:t>Sub_Mult16x16_16</w:t>
        <w:tab/>
        <w:tab/>
        <w:tab/>
      </w:r>
    </w:p>
    <w:p>
      <w:pPr>
        <w:pStyle w:val="Callingtree"/>
        <w:rPr/>
      </w:pPr>
      <w:r>
        <w:rPr/>
        <w:tab/>
        <w:tab/>
        <w:tab/>
        <w:tab/>
        <w:t>Permut</w:t>
        <w:tab/>
        <w:tab/>
        <w:tab/>
        <w:tab/>
      </w:r>
    </w:p>
    <w:p>
      <w:pPr>
        <w:pStyle w:val="Callingtree"/>
        <w:rPr/>
      </w:pPr>
      <w:r>
        <w:rPr/>
        <w:tab/>
        <w:tab/>
        <w:tab/>
        <w:t>FFTtoPSD_F</w:t>
      </w:r>
    </w:p>
    <w:p>
      <w:pPr>
        <w:pStyle w:val="Callingtree"/>
        <w:rPr/>
      </w:pPr>
      <w:r>
        <w:rPr/>
        <w:tab/>
        <w:tab/>
        <w:tab/>
        <w:tab/>
        <w:t>Square24d2_B</w:t>
        <w:tab/>
        <w:tab/>
        <w:tab/>
      </w:r>
    </w:p>
    <w:p>
      <w:pPr>
        <w:pStyle w:val="Callingtree"/>
        <w:rPr/>
      </w:pPr>
      <w:r>
        <w:rPr/>
        <w:tab/>
        <w:tab/>
        <w:tab/>
        <w:tab/>
        <w:t>Square24d2_B</w:t>
        <w:tab/>
        <w:tab/>
        <w:tab/>
      </w:r>
    </w:p>
    <w:p>
      <w:pPr>
        <w:pStyle w:val="Callingtree"/>
        <w:rPr/>
      </w:pPr>
      <w:r>
        <w:rPr/>
        <w:tab/>
        <w:tab/>
        <w:tab/>
        <w:tab/>
        <w:t>Square24_B</w:t>
        <w:tab/>
        <w:tab/>
        <w:tab/>
        <w:tab/>
      </w:r>
    </w:p>
    <w:p>
      <w:pPr>
        <w:pStyle w:val="Callingtree"/>
        <w:rPr/>
      </w:pPr>
      <w:r>
        <w:rPr/>
        <w:tab/>
        <w:tab/>
        <w:tab/>
        <w:t>PSDMean_F</w:t>
      </w:r>
    </w:p>
    <w:p>
      <w:pPr>
        <w:pStyle w:val="Callingtree"/>
        <w:rPr/>
      </w:pPr>
      <w:r>
        <w:rPr/>
        <w:tab/>
        <w:tab/>
        <w:tab/>
        <w:t>NoiseEstimation_F1</w:t>
      </w:r>
    </w:p>
    <w:p>
      <w:pPr>
        <w:pStyle w:val="Callingtree"/>
        <w:rPr/>
      </w:pPr>
      <w:r>
        <w:rPr/>
        <w:tab/>
        <w:tab/>
        <w:tab/>
        <w:tab/>
        <w:t>Sqrt_2</w:t>
        <w:tab/>
        <w:tab/>
        <w:tab/>
        <w:tab/>
      </w:r>
    </w:p>
    <w:p>
      <w:pPr>
        <w:pStyle w:val="Callingtree"/>
        <w:rPr/>
      </w:pPr>
      <w:r>
        <w:rPr/>
        <w:tab/>
        <w:tab/>
        <w:tab/>
        <w:tab/>
        <w:t>Sqrt16_2</w:t>
        <w:tab/>
        <w:tab/>
        <w:tab/>
      </w:r>
    </w:p>
    <w:p>
      <w:pPr>
        <w:pStyle w:val="Callingtree"/>
        <w:rPr/>
      </w:pPr>
      <w:r>
        <w:rPr/>
        <w:tab/>
        <w:tab/>
        <w:tab/>
        <w:tab/>
        <w:t>ADJUST_SHFT</w:t>
        <w:tab/>
        <w:tab/>
        <w:tab/>
      </w:r>
    </w:p>
    <w:p>
      <w:pPr>
        <w:pStyle w:val="Callingtree"/>
        <w:rPr/>
      </w:pPr>
      <w:r>
        <w:rPr/>
        <w:tab/>
        <w:tab/>
        <w:tab/>
        <w:t>NoiseEstimation_F2</w:t>
      </w:r>
    </w:p>
    <w:p>
      <w:pPr>
        <w:pStyle w:val="Callingtree"/>
        <w:rPr/>
      </w:pPr>
      <w:r>
        <w:rPr/>
        <w:tab/>
        <w:tab/>
        <w:tab/>
        <w:tab/>
        <w:t>Sqrt_2</w:t>
        <w:tab/>
        <w:tab/>
        <w:tab/>
        <w:tab/>
      </w:r>
    </w:p>
    <w:p>
      <w:pPr>
        <w:pStyle w:val="Callingtree"/>
        <w:rPr/>
      </w:pPr>
      <w:r>
        <w:rPr/>
        <w:tab/>
        <w:tab/>
        <w:tab/>
        <w:tab/>
        <w:t>Sqrt16_2</w:t>
        <w:tab/>
        <w:tab/>
        <w:tab/>
      </w:r>
    </w:p>
    <w:p>
      <w:pPr>
        <w:pStyle w:val="Callingtree"/>
        <w:rPr/>
      </w:pPr>
      <w:r>
        <w:rPr/>
        <w:tab/>
        <w:tab/>
        <w:tab/>
        <w:tab/>
        <w:t>ADJUST_SHFT</w:t>
        <w:tab/>
        <w:tab/>
        <w:tab/>
      </w:r>
    </w:p>
    <w:p>
      <w:pPr>
        <w:pStyle w:val="Callingtree"/>
        <w:rPr/>
      </w:pPr>
      <w:r>
        <w:rPr/>
        <w:tab/>
        <w:tab/>
        <w:tab/>
        <w:t>FilterCalc_F</w:t>
      </w:r>
    </w:p>
    <w:p>
      <w:pPr>
        <w:pStyle w:val="Callingtree"/>
        <w:rPr/>
      </w:pPr>
      <w:r>
        <w:rPr/>
        <w:tab/>
        <w:tab/>
        <w:tab/>
        <w:t>SpeechQVar</w:t>
      </w:r>
    </w:p>
    <w:p>
      <w:pPr>
        <w:pStyle w:val="Callingtree"/>
        <w:rPr/>
      </w:pPr>
      <w:r>
        <w:rPr/>
        <w:tab/>
        <w:tab/>
        <w:tab/>
        <w:t>FilterBank16</w:t>
      </w:r>
    </w:p>
    <w:p>
      <w:pPr>
        <w:pStyle w:val="Callingtree"/>
        <w:rPr/>
      </w:pPr>
      <w:r>
        <w:rPr/>
        <w:tab/>
        <w:tab/>
        <w:tab/>
        <w:t>SpeechQSpec</w:t>
      </w:r>
    </w:p>
    <w:p>
      <w:pPr>
        <w:pStyle w:val="Callingtree"/>
        <w:rPr/>
      </w:pPr>
      <w:r>
        <w:rPr/>
        <w:tab/>
        <w:tab/>
        <w:tab/>
        <w:t>SpeechQMel</w:t>
      </w:r>
    </w:p>
    <w:p>
      <w:pPr>
        <w:pStyle w:val="Callingtree"/>
        <w:rPr/>
      </w:pPr>
      <w:r>
        <w:rPr/>
        <w:tab/>
        <w:tab/>
        <w:tab/>
        <w:t>DoGainFact_F1</w:t>
      </w:r>
    </w:p>
    <w:p>
      <w:pPr>
        <w:pStyle w:val="Callingtree"/>
        <w:rPr/>
      </w:pPr>
      <w:r>
        <w:rPr/>
        <w:tab/>
        <w:tab/>
        <w:tab/>
        <w:tab/>
        <w:t>Log_2</w:t>
        <w:tab/>
        <w:tab/>
        <w:tab/>
        <w:tab/>
      </w:r>
    </w:p>
    <w:p>
      <w:pPr>
        <w:pStyle w:val="Callingtree"/>
        <w:rPr/>
      </w:pPr>
      <w:r>
        <w:rPr/>
        <w:tab/>
        <w:tab/>
        <w:tab/>
        <w:t>DoGainFact_F2</w:t>
      </w:r>
    </w:p>
    <w:p>
      <w:pPr>
        <w:pStyle w:val="Callingtree"/>
        <w:rPr/>
      </w:pPr>
      <w:r>
        <w:rPr/>
        <w:tab/>
        <w:tab/>
        <w:tab/>
        <w:tab/>
        <w:t>Log_2</w:t>
        <w:tab/>
        <w:tab/>
        <w:tab/>
        <w:tab/>
      </w:r>
    </w:p>
    <w:p>
      <w:pPr>
        <w:pStyle w:val="Callingtree"/>
        <w:rPr/>
      </w:pPr>
      <w:r>
        <w:rPr/>
        <w:tab/>
        <w:tab/>
        <w:tab/>
        <w:t>DoMelIDCT_F16</w:t>
      </w:r>
    </w:p>
    <w:p>
      <w:pPr>
        <w:pStyle w:val="Callingtree"/>
        <w:rPr/>
      </w:pPr>
      <w:r>
        <w:rPr/>
        <w:tab/>
        <w:tab/>
        <w:tab/>
        <w:t>ApplyWF</w:t>
      </w:r>
    </w:p>
    <w:p>
      <w:pPr>
        <w:pStyle w:val="Callingtree"/>
        <w:rPr/>
      </w:pPr>
      <w:r>
        <w:rPr/>
        <w:tab/>
        <w:tab/>
        <w:tab/>
        <w:t>UpDateDecal</w:t>
      </w:r>
    </w:p>
    <w:p>
      <w:pPr>
        <w:pStyle w:val="Callingtree"/>
        <w:rPr/>
      </w:pPr>
      <w:r>
        <w:rPr/>
        <w:tab/>
        <w:tab/>
        <w:tab/>
        <w:t>ApplyDecal</w:t>
      </w:r>
    </w:p>
    <w:p>
      <w:pPr>
        <w:pStyle w:val="Callingtree"/>
        <w:rPr/>
      </w:pPr>
      <w:r>
        <w:rPr/>
        <w:tab/>
        <w:tab/>
        <w:tab/>
        <w:t>DCOffsetFil_F</w:t>
      </w:r>
    </w:p>
    <w:p>
      <w:pPr>
        <w:pStyle w:val="Callingtree"/>
        <w:rPr/>
      </w:pPr>
      <w:r>
        <w:rPr/>
        <w:tab/>
        <w:tab/>
        <w:t>DoPitchExtract_B</w:t>
      </w:r>
    </w:p>
    <w:p>
      <w:pPr>
        <w:pStyle w:val="Callingtree"/>
        <w:rPr/>
      </w:pPr>
      <w:r>
        <w:rPr/>
        <w:tab/>
        <w:tab/>
        <w:tab/>
        <w:t>FilterBank</w:t>
      </w:r>
    </w:p>
    <w:p>
      <w:pPr>
        <w:pStyle w:val="Callingtree"/>
        <w:rPr/>
      </w:pPr>
      <w:r>
        <w:rPr/>
        <w:tab/>
        <w:tab/>
        <w:tab/>
        <w:t>IsLowBandNoise</w:t>
      </w:r>
    </w:p>
    <w:p>
      <w:pPr>
        <w:pStyle w:val="Callingtree"/>
        <w:rPr/>
      </w:pPr>
      <w:r>
        <w:rPr/>
        <w:tab/>
        <w:tab/>
        <w:tab/>
        <w:t>RVC_MeasurePitch_be</w:t>
      </w:r>
    </w:p>
    <w:p>
      <w:pPr>
        <w:pStyle w:val="Callingtree"/>
        <w:rPr/>
      </w:pPr>
      <w:r>
        <w:rPr/>
        <w:tab/>
        <w:tab/>
        <w:tab/>
        <w:tab/>
        <w:t>CalculateDoubleWindowDft_be</w:t>
      </w:r>
    </w:p>
    <w:p>
      <w:pPr>
        <w:pStyle w:val="Callingtree"/>
        <w:rPr/>
      </w:pPr>
      <w:r>
        <w:rPr/>
        <w:tab/>
        <w:tab/>
        <w:tab/>
        <w:tab/>
        <w:t>ClearPitch_be</w:t>
      </w:r>
    </w:p>
    <w:p>
      <w:pPr>
        <w:pStyle w:val="Callingtree"/>
        <w:rPr/>
      </w:pPr>
      <w:r>
        <w:rPr/>
        <w:tab/>
        <w:tab/>
        <w:tab/>
        <w:tab/>
        <w:t>DirichletInterpolation_be</w:t>
      </w:r>
    </w:p>
    <w:p>
      <w:pPr>
        <w:pStyle w:val="Callingtree"/>
        <w:rPr/>
      </w:pPr>
      <w:r>
        <w:rPr/>
        <w:tab/>
        <w:tab/>
        <w:tab/>
        <w:tab/>
        <w:t>Finalize_be</w:t>
      </w:r>
    </w:p>
    <w:p>
      <w:pPr>
        <w:pStyle w:val="Callingtree"/>
        <w:rPr/>
      </w:pPr>
      <w:r>
        <w:rPr/>
        <w:tab/>
        <w:tab/>
        <w:tab/>
        <w:tab/>
        <w:tab/>
        <w:t>IsContinuousPitch_be</w:t>
      </w:r>
    </w:p>
    <w:p>
      <w:pPr>
        <w:pStyle w:val="Callingtree"/>
        <w:rPr/>
      </w:pPr>
      <w:r>
        <w:rPr/>
        <w:tab/>
        <w:tab/>
        <w:tab/>
        <w:tab/>
        <w:tab/>
        <w:tab/>
        <w:t>Mpy_lw_sw</w:t>
      </w:r>
    </w:p>
    <w:p>
      <w:pPr>
        <w:pStyle w:val="Callingtree"/>
        <w:rPr/>
      </w:pPr>
      <w:r>
        <w:rPr/>
        <w:tab/>
        <w:tab/>
        <w:tab/>
        <w:tab/>
        <w:t>FindPitchCandidates_be</w:t>
      </w:r>
    </w:p>
    <w:p>
      <w:pPr>
        <w:pStyle w:val="Callingtree"/>
        <w:rPr/>
      </w:pPr>
      <w:r>
        <w:rPr/>
        <w:tab/>
        <w:tab/>
        <w:tab/>
        <w:tab/>
        <w:tab/>
        <w:t>CalcUtilityFunction_be</w:t>
      </w:r>
    </w:p>
    <w:p>
      <w:pPr>
        <w:pStyle w:val="Callingtree"/>
        <w:rPr/>
      </w:pPr>
      <w:r>
        <w:rPr/>
        <w:tab/>
        <w:tab/>
        <w:tab/>
        <w:tab/>
        <w:tab/>
        <w:tab/>
        <w:t>AddSortedArrayOfPoints_be</w:t>
      </w:r>
    </w:p>
    <w:p>
      <w:pPr>
        <w:pStyle w:val="Callingtree"/>
        <w:rPr/>
      </w:pPr>
      <w:r>
        <w:rPr/>
        <w:tab/>
        <w:tab/>
        <w:tab/>
        <w:tab/>
        <w:tab/>
        <w:tab/>
        <w:tab/>
        <w:t>LinkArrayOfPoints_be</w:t>
      </w:r>
    </w:p>
    <w:p>
      <w:pPr>
        <w:pStyle w:val="Callingtree"/>
        <w:rPr/>
      </w:pPr>
      <w:r>
        <w:rPr/>
        <w:tab/>
        <w:tab/>
        <w:tab/>
        <w:tab/>
        <w:tab/>
        <w:tab/>
        <w:t>Compare_ARRAY_OF_XPOINTS_be</w:t>
      </w:r>
    </w:p>
    <w:p>
      <w:pPr>
        <w:pStyle w:val="Callingtree"/>
        <w:rPr/>
      </w:pPr>
      <w:r>
        <w:rPr/>
        <w:tab/>
        <w:tab/>
        <w:tab/>
        <w:tab/>
        <w:tab/>
        <w:tab/>
        <w:t>ConvertLinkedListOfDiffPointsToUtilFunc_be</w:t>
      </w:r>
    </w:p>
    <w:p>
      <w:pPr>
        <w:pStyle w:val="Callingtree"/>
        <w:rPr/>
      </w:pPr>
      <w:r>
        <w:rPr/>
        <w:tab/>
        <w:tab/>
        <w:tab/>
        <w:tab/>
        <w:tab/>
        <w:tab/>
        <w:t>CreatePieceWiseConstantFunction_be</w:t>
      </w:r>
    </w:p>
    <w:p>
      <w:pPr>
        <w:pStyle w:val="Callingtree"/>
        <w:rPr/>
      </w:pPr>
      <w:r>
        <w:rPr/>
        <w:tab/>
        <w:tab/>
        <w:tab/>
        <w:tab/>
        <w:tab/>
        <w:tab/>
        <w:tab/>
        <w:t xml:space="preserve"> L_Extract</w:t>
      </w:r>
    </w:p>
    <w:p>
      <w:pPr>
        <w:pStyle w:val="Callingtree"/>
        <w:rPr/>
      </w:pPr>
      <w:r>
        <w:rPr/>
        <w:tab/>
        <w:tab/>
        <w:tab/>
        <w:tab/>
        <w:tab/>
        <w:tab/>
        <w:tab/>
        <w:t xml:space="preserve"> Mpy_32_16</w:t>
      </w:r>
    </w:p>
    <w:p>
      <w:pPr>
        <w:pStyle w:val="Callingtree"/>
        <w:rPr/>
      </w:pPr>
      <w:r>
        <w:rPr/>
        <w:tab/>
        <w:tab/>
        <w:tab/>
        <w:tab/>
        <w:tab/>
        <w:tab/>
        <w:t>LinkArrayOfPoints_be</w:t>
      </w:r>
    </w:p>
    <w:p>
      <w:pPr>
        <w:pStyle w:val="Callingtree"/>
        <w:rPr/>
      </w:pPr>
      <w:r>
        <w:rPr/>
        <w:tab/>
        <w:tab/>
        <w:tab/>
        <w:tab/>
        <w:tab/>
        <w:tab/>
        <w:t>qsort_be*</w:t>
      </w:r>
    </w:p>
    <w:p>
      <w:pPr>
        <w:pStyle w:val="Callingtree"/>
        <w:rPr/>
      </w:pPr>
      <w:r>
        <w:rPr/>
        <w:tab/>
        <w:tab/>
        <w:tab/>
        <w:tab/>
        <w:tab/>
        <w:tab/>
        <w:tab/>
        <w:t>swap</w:t>
      </w:r>
    </w:p>
    <w:p>
      <w:pPr>
        <w:pStyle w:val="Callingtree"/>
        <w:rPr/>
      </w:pPr>
      <w:r>
        <w:rPr/>
        <w:tab/>
        <w:tab/>
        <w:tab/>
        <w:tab/>
        <w:tab/>
        <w:t>ComparePitchFreqAscending_be</w:t>
      </w:r>
    </w:p>
    <w:p>
      <w:pPr>
        <w:pStyle w:val="Callingtree"/>
        <w:rPr/>
      </w:pPr>
      <w:r>
        <w:rPr/>
        <w:tab/>
        <w:tab/>
        <w:tab/>
        <w:tab/>
        <w:tab/>
        <w:t>FindDominantLocalMaximaInUtilityFunction_be</w:t>
      </w:r>
    </w:p>
    <w:p>
      <w:pPr>
        <w:pStyle w:val="Callingtree"/>
        <w:rPr/>
      </w:pPr>
      <w:r>
        <w:rPr/>
        <w:tab/>
        <w:tab/>
        <w:tab/>
        <w:tab/>
        <w:tab/>
        <w:tab/>
        <w:t>Mpy_lw_sw</w:t>
      </w:r>
    </w:p>
    <w:p>
      <w:pPr>
        <w:pStyle w:val="Callingtree"/>
        <w:rPr/>
      </w:pPr>
      <w:r>
        <w:rPr/>
        <w:tab/>
        <w:tab/>
        <w:tab/>
        <w:tab/>
        <w:tab/>
        <w:t>NormalizeAmplitudes_be</w:t>
      </w:r>
    </w:p>
    <w:p>
      <w:pPr>
        <w:pStyle w:val="Callingtree"/>
        <w:rPr/>
      </w:pPr>
      <w:r>
        <w:rPr/>
        <w:tab/>
        <w:tab/>
        <w:tab/>
        <w:tab/>
        <w:tab/>
        <w:t>SelectTopPitchCandidates_be</w:t>
      </w:r>
    </w:p>
    <w:p>
      <w:pPr>
        <w:pStyle w:val="Callingtree"/>
        <w:rPr/>
      </w:pPr>
      <w:r>
        <w:rPr/>
        <w:tab/>
        <w:tab/>
        <w:tab/>
        <w:tab/>
        <w:tab/>
        <w:tab/>
        <w:t>Mpy_lw_sw</w:t>
      </w:r>
    </w:p>
    <w:p>
      <w:pPr>
        <w:pStyle w:val="Callingtree"/>
        <w:rPr/>
      </w:pPr>
      <w:r>
        <w:rPr/>
        <w:tab/>
        <w:tab/>
        <w:tab/>
        <w:tab/>
        <w:tab/>
        <w:t>UtilityFunctionAtGivenPitchFreq_be</w:t>
      </w:r>
    </w:p>
    <w:p>
      <w:pPr>
        <w:pStyle w:val="Callingtree"/>
        <w:rPr/>
      </w:pPr>
      <w:r>
        <w:rPr/>
        <w:tab/>
        <w:tab/>
        <w:tab/>
        <w:tab/>
        <w:tab/>
        <w:t>compute_pcorr_be</w:t>
      </w:r>
    </w:p>
    <w:p>
      <w:pPr>
        <w:pStyle w:val="Callingtree"/>
        <w:rPr/>
      </w:pPr>
      <w:r>
        <w:rPr/>
        <w:tab/>
        <w:tab/>
        <w:tab/>
        <w:tab/>
        <w:tab/>
        <w:tab/>
        <w:t>Mpy_lw_sw</w:t>
      </w:r>
    </w:p>
    <w:p>
      <w:pPr>
        <w:pStyle w:val="Callingtree"/>
        <w:rPr/>
      </w:pPr>
      <w:r>
        <w:rPr/>
        <w:tab/>
        <w:tab/>
        <w:tab/>
        <w:tab/>
        <w:tab/>
        <w:tab/>
        <w:t>accumulate_be</w:t>
      </w:r>
    </w:p>
    <w:p>
      <w:pPr>
        <w:pStyle w:val="Callingtree"/>
        <w:rPr/>
      </w:pPr>
      <w:r>
        <w:rPr/>
        <w:tab/>
        <w:tab/>
        <w:tab/>
        <w:tab/>
        <w:tab/>
        <w:tab/>
        <w:t>find_most_energetic_window2_be</w:t>
      </w:r>
    </w:p>
    <w:p>
      <w:pPr>
        <w:pStyle w:val="Callingtree"/>
        <w:rPr/>
      </w:pPr>
      <w:r>
        <w:rPr/>
        <w:tab/>
        <w:tab/>
        <w:tab/>
        <w:tab/>
        <w:tab/>
        <w:tab/>
        <w:t>find_most_energetic_window_be</w:t>
      </w:r>
    </w:p>
    <w:p>
      <w:pPr>
        <w:pStyle w:val="Callingtree"/>
        <w:rPr/>
      </w:pPr>
      <w:r>
        <w:rPr/>
        <w:tab/>
        <w:tab/>
        <w:tab/>
        <w:tab/>
        <w:tab/>
        <w:tab/>
        <w:t>interpolate_be</w:t>
      </w:r>
    </w:p>
    <w:p>
      <w:pPr>
        <w:pStyle w:val="Callingtree"/>
        <w:rPr/>
      </w:pPr>
      <w:r>
        <w:rPr/>
        <w:tab/>
        <w:tab/>
        <w:tab/>
        <w:tab/>
        <w:tab/>
        <w:tab/>
        <w:tab/>
        <w:t>Mpy_lw_lw</w:t>
      </w:r>
    </w:p>
    <w:p>
      <w:pPr>
        <w:pStyle w:val="Callingtree"/>
        <w:rPr/>
      </w:pPr>
      <w:r>
        <w:rPr/>
        <w:tab/>
        <w:tab/>
        <w:tab/>
        <w:tab/>
        <w:tab/>
        <w:tab/>
        <w:tab/>
        <w:t>Mpy_lw_sw</w:t>
      </w:r>
    </w:p>
    <w:p>
      <w:pPr>
        <w:pStyle w:val="Callingtree"/>
        <w:rPr/>
      </w:pPr>
      <w:r>
        <w:rPr/>
        <w:tab/>
        <w:tab/>
        <w:tab/>
        <w:tab/>
        <w:tab/>
        <w:tab/>
        <w:tab/>
        <w:t>sqrt_l_fix</w:t>
      </w:r>
    </w:p>
    <w:p>
      <w:pPr>
        <w:pStyle w:val="Callingtree"/>
        <w:rPr/>
      </w:pPr>
      <w:r>
        <w:rPr/>
        <w:tab/>
        <w:tab/>
        <w:tab/>
        <w:tab/>
        <w:tab/>
        <w:t>qsort_be*</w:t>
      </w:r>
    </w:p>
    <w:p>
      <w:pPr>
        <w:pStyle w:val="Callingtree"/>
        <w:rPr/>
      </w:pPr>
      <w:r>
        <w:rPr/>
        <w:tab/>
        <w:tab/>
        <w:tab/>
        <w:tab/>
        <w:tab/>
        <w:tab/>
        <w:t xml:space="preserve"> swap</w:t>
      </w:r>
    </w:p>
    <w:p>
      <w:pPr>
        <w:pStyle w:val="Callingtree"/>
        <w:rPr/>
      </w:pPr>
      <w:r>
        <w:rPr/>
        <w:tab/>
        <w:tab/>
        <w:tab/>
        <w:tab/>
        <w:t>IsLowLevelInput_be</w:t>
      </w:r>
    </w:p>
    <w:p>
      <w:pPr>
        <w:pStyle w:val="Callingtree"/>
        <w:rPr/>
      </w:pPr>
      <w:r>
        <w:rPr/>
        <w:tab/>
        <w:tab/>
        <w:tab/>
        <w:tab/>
        <w:t>Mpy_lw_sw</w:t>
      </w:r>
    </w:p>
    <w:p>
      <w:pPr>
        <w:pStyle w:val="Callingtree"/>
        <w:rPr/>
      </w:pPr>
      <w:r>
        <w:rPr/>
        <w:tab/>
        <w:tab/>
        <w:tab/>
        <w:tab/>
        <w:t>PrepareSpectralPeaks_be</w:t>
      </w:r>
    </w:p>
    <w:p>
      <w:pPr>
        <w:pStyle w:val="Callingtree"/>
        <w:rPr/>
      </w:pPr>
      <w:r>
        <w:rPr/>
        <w:tab/>
        <w:tab/>
        <w:tab/>
        <w:tab/>
        <w:tab/>
        <w:t>CalcSpectrum_be</w:t>
      </w:r>
    </w:p>
    <w:p>
      <w:pPr>
        <w:pStyle w:val="Callingtree"/>
        <w:rPr/>
      </w:pPr>
      <w:r>
        <w:rPr/>
        <w:tab/>
        <w:tab/>
        <w:tab/>
        <w:tab/>
        <w:tab/>
        <w:tab/>
        <w:t>Mpy_lw_sw</w:t>
      </w:r>
    </w:p>
    <w:p>
      <w:pPr>
        <w:pStyle w:val="Callingtree"/>
        <w:rPr/>
      </w:pPr>
      <w:r>
        <w:rPr/>
        <w:tab/>
        <w:tab/>
        <w:tab/>
        <w:tab/>
        <w:tab/>
        <w:tab/>
        <w:t>Mpy_lw_sw_Add</w:t>
      </w:r>
    </w:p>
    <w:p>
      <w:pPr>
        <w:pStyle w:val="Callingtree"/>
        <w:rPr/>
      </w:pPr>
      <w:r>
        <w:rPr/>
        <w:tab/>
        <w:tab/>
        <w:tab/>
        <w:tab/>
        <w:tab/>
        <w:t>qsort_be*</w:t>
      </w:r>
    </w:p>
    <w:p>
      <w:pPr>
        <w:pStyle w:val="Callingtree"/>
        <w:rPr/>
      </w:pPr>
      <w:r>
        <w:rPr/>
        <w:tab/>
        <w:tab/>
        <w:tab/>
        <w:tab/>
        <w:tab/>
        <w:t xml:space="preserve">        swap</w:t>
      </w:r>
    </w:p>
    <w:p>
      <w:pPr>
        <w:pStyle w:val="Callingtree"/>
        <w:rPr/>
      </w:pPr>
      <w:r>
        <w:rPr/>
        <w:tab/>
        <w:tab/>
        <w:tab/>
        <w:tab/>
        <w:tab/>
        <w:t>CompareIpointAmp_be</w:t>
      </w:r>
    </w:p>
    <w:p>
      <w:pPr>
        <w:pStyle w:val="Callingtree"/>
        <w:rPr/>
      </w:pPr>
      <w:r>
        <w:rPr/>
        <w:tab/>
        <w:tab/>
        <w:tab/>
        <w:tab/>
        <w:tab/>
        <w:t>Final_ScaleDownAmpsOfHighFreqPeaks_be</w:t>
      </w:r>
    </w:p>
    <w:p>
      <w:pPr>
        <w:pStyle w:val="Callingtree"/>
        <w:rPr/>
      </w:pPr>
      <w:r>
        <w:rPr/>
        <w:tab/>
        <w:tab/>
        <w:tab/>
        <w:tab/>
        <w:tab/>
        <w:t>FindPeaks_be</w:t>
      </w:r>
    </w:p>
    <w:p>
      <w:pPr>
        <w:pStyle w:val="Callingtree"/>
        <w:rPr/>
      </w:pPr>
      <w:r>
        <w:rPr/>
        <w:tab/>
        <w:tab/>
        <w:tab/>
        <w:tab/>
        <w:tab/>
        <w:t>Prelim_ScaleDownAmpsOfHighFreqPeaks_be</w:t>
      </w:r>
    </w:p>
    <w:p>
      <w:pPr>
        <w:pStyle w:val="Callingtree"/>
        <w:rPr/>
      </w:pPr>
      <w:r>
        <w:rPr/>
        <w:tab/>
        <w:tab/>
        <w:tab/>
        <w:tab/>
        <w:tab/>
        <w:t>RefineSpectralPeaks_be</w:t>
      </w:r>
    </w:p>
    <w:p>
      <w:pPr>
        <w:pStyle w:val="Callingtree"/>
        <w:rPr/>
      </w:pPr>
      <w:r>
        <w:rPr/>
        <w:tab/>
        <w:tab/>
        <w:tab/>
        <w:tab/>
        <w:tab/>
        <w:tab/>
        <w:t>sqrt_l_fix</w:t>
      </w:r>
    </w:p>
    <w:p>
      <w:pPr>
        <w:pStyle w:val="Callingtree"/>
        <w:rPr/>
      </w:pPr>
      <w:r>
        <w:rPr/>
        <w:tab/>
        <w:tab/>
        <w:tab/>
        <w:tab/>
        <w:tab/>
        <w:t>Mpy_lw_sw</w:t>
      </w:r>
    </w:p>
    <w:p>
      <w:pPr>
        <w:pStyle w:val="Callingtree"/>
        <w:rPr/>
      </w:pPr>
      <w:r>
        <w:rPr/>
        <w:tab/>
        <w:tab/>
        <w:tab/>
        <w:tab/>
        <w:t>SelectFinalPitch_be</w:t>
      </w:r>
    </w:p>
    <w:p>
      <w:pPr>
        <w:pStyle w:val="Callingtree"/>
        <w:rPr/>
      </w:pPr>
      <w:r>
        <w:rPr/>
        <w:tab/>
        <w:tab/>
        <w:tab/>
        <w:tab/>
        <w:tab/>
        <w:t>BETTER_be</w:t>
      </w:r>
    </w:p>
    <w:p>
      <w:pPr>
        <w:pStyle w:val="Callingtree"/>
        <w:rPr/>
      </w:pPr>
      <w:r>
        <w:rPr/>
        <w:tab/>
        <w:tab/>
        <w:tab/>
        <w:tab/>
        <w:tab/>
        <w:t>CLOSELY_LOCATED_be</w:t>
      </w:r>
    </w:p>
    <w:p>
      <w:pPr>
        <w:pStyle w:val="Callingtree"/>
        <w:rPr/>
      </w:pPr>
      <w:r>
        <w:rPr/>
        <w:tab/>
        <w:tab/>
        <w:tab/>
        <w:tab/>
        <w:tab/>
        <w:tab/>
        <w:t>Mpy_lw_sw</w:t>
      </w:r>
    </w:p>
    <w:p>
      <w:pPr>
        <w:pStyle w:val="Callingtree"/>
        <w:rPr/>
      </w:pPr>
      <w:r>
        <w:rPr/>
        <w:tab/>
        <w:tab/>
        <w:tab/>
        <w:tab/>
        <w:tab/>
        <w:t>ClearPitch_be</w:t>
      </w:r>
    </w:p>
    <w:p>
      <w:pPr>
        <w:pStyle w:val="Callingtree"/>
        <w:rPr/>
      </w:pPr>
      <w:r>
        <w:rPr/>
        <w:tab/>
        <w:tab/>
        <w:tab/>
        <w:tab/>
        <w:tab/>
        <w:t>qsort_be*</w:t>
      </w:r>
    </w:p>
    <w:p>
      <w:pPr>
        <w:pStyle w:val="Callingtree"/>
        <w:rPr/>
      </w:pPr>
      <w:r>
        <w:rPr/>
        <w:tab/>
        <w:tab/>
        <w:tab/>
        <w:tab/>
        <w:tab/>
        <w:tab/>
        <w:t>swap</w:t>
      </w:r>
    </w:p>
    <w:p>
      <w:pPr>
        <w:pStyle w:val="Callingtree"/>
        <w:rPr/>
      </w:pPr>
      <w:r>
        <w:rPr/>
        <w:tab/>
        <w:tab/>
        <w:tab/>
        <w:tab/>
        <w:tab/>
        <w:t>ComparePitchFreqDescending_be</w:t>
      </w:r>
    </w:p>
    <w:p>
      <w:pPr>
        <w:pStyle w:val="Callingtree"/>
        <w:rPr/>
      </w:pPr>
      <w:r>
        <w:rPr/>
        <w:tab/>
        <w:tab/>
        <w:tab/>
        <w:tab/>
        <w:tab/>
        <w:t>GOOD_ENOUGH_be</w:t>
      </w:r>
    </w:p>
    <w:p>
      <w:pPr>
        <w:pStyle w:val="Callingtree"/>
        <w:rPr/>
      </w:pPr>
      <w:r>
        <w:rPr/>
        <w:tab/>
        <w:tab/>
        <w:tab/>
        <w:tab/>
        <w:tab/>
        <w:t>IsContinuousPitch_be</w:t>
      </w:r>
    </w:p>
    <w:p>
      <w:pPr>
        <w:pStyle w:val="Callingtree"/>
        <w:rPr/>
      </w:pPr>
      <w:r>
        <w:rPr/>
        <w:tab/>
        <w:tab/>
        <w:tab/>
        <w:tab/>
        <w:tab/>
        <w:tab/>
        <w:t>Mpy_lw_sw</w:t>
      </w:r>
    </w:p>
    <w:p>
      <w:pPr>
        <w:pStyle w:val="Callingtree"/>
        <w:rPr/>
      </w:pPr>
      <w:r>
        <w:rPr>
          <w:rFonts w:eastAsia="Courier"/>
        </w:rPr>
        <w:t xml:space="preserve"> </w:t>
      </w:r>
      <w:r>
        <w:rPr/>
        <w:tab/>
        <w:tab/>
        <w:tab/>
        <w:tab/>
        <w:tab/>
        <w:t>ClearPitch_be</w:t>
      </w:r>
    </w:p>
    <w:p>
      <w:pPr>
        <w:pStyle w:val="Callingtree"/>
        <w:rPr/>
      </w:pPr>
      <w:r>
        <w:rPr/>
        <w:tab/>
        <w:tab/>
        <w:tab/>
        <w:t>classify_frame</w:t>
      </w:r>
    </w:p>
    <w:p>
      <w:pPr>
        <w:pStyle w:val="Callingtree"/>
        <w:rPr/>
      </w:pPr>
      <w:r>
        <w:rPr/>
        <w:tab/>
        <w:tab/>
        <w:tab/>
        <w:t>dsr_afe_vad</w:t>
      </w:r>
    </w:p>
    <w:p>
      <w:pPr>
        <w:pStyle w:val="Callingtree"/>
        <w:rPr/>
      </w:pPr>
      <w:r>
        <w:rPr/>
        <w:tab/>
        <w:tab/>
        <w:tab/>
        <w:tab/>
        <w:t>get_vm</w:t>
      </w:r>
    </w:p>
    <w:p>
      <w:pPr>
        <w:pStyle w:val="Callingtree"/>
        <w:rPr/>
      </w:pPr>
      <w:r>
        <w:rPr/>
        <w:tab/>
        <w:tab/>
        <w:tab/>
        <w:tab/>
        <w:tab/>
        <w:t>fnLog2</w:t>
      </w:r>
    </w:p>
    <w:p>
      <w:pPr>
        <w:pStyle w:val="Callingtree"/>
        <w:rPr/>
      </w:pPr>
      <w:r>
        <w:rPr/>
        <w:tab/>
        <w:tab/>
        <w:tab/>
        <w:t>get_zcm</w:t>
      </w:r>
    </w:p>
    <w:p>
      <w:pPr>
        <w:pStyle w:val="Callingtree"/>
        <w:rPr/>
      </w:pPr>
      <w:r>
        <w:rPr/>
        <w:tab/>
        <w:tab/>
        <w:tab/>
        <w:t>pre_process</w:t>
      </w:r>
    </w:p>
    <w:p>
      <w:pPr>
        <w:pStyle w:val="Callingtree"/>
        <w:rPr/>
      </w:pPr>
      <w:r>
        <w:rPr/>
        <w:tab/>
        <w:tab/>
        <w:tab/>
        <w:tab/>
        <w:t>iir_d</w:t>
      </w:r>
    </w:p>
    <w:p>
      <w:pPr>
        <w:pStyle w:val="Callingtree"/>
        <w:rPr/>
      </w:pPr>
      <w:r>
        <w:rPr/>
        <w:tab/>
        <w:tab/>
        <w:tab/>
        <w:tab/>
        <w:t>iir_s</w:t>
      </w:r>
    </w:p>
    <w:p>
      <w:pPr>
        <w:pStyle w:val="Callingtree"/>
        <w:rPr/>
      </w:pPr>
      <w:r>
        <w:rPr/>
        <w:tab/>
        <w:tab/>
        <w:t>BufIn32GetLast</w:t>
        <w:tab/>
        <w:tab/>
        <w:tab/>
        <w:tab/>
        <w:tab/>
      </w:r>
    </w:p>
    <w:p>
      <w:pPr>
        <w:pStyle w:val="Callingtree"/>
        <w:rPr/>
      </w:pPr>
      <w:r>
        <w:rPr/>
        <w:tab/>
        <w:tab/>
        <w:t>DoWaveProc_B</w:t>
      </w:r>
    </w:p>
    <w:p>
      <w:pPr>
        <w:pStyle w:val="Callingtree"/>
        <w:rPr/>
      </w:pPr>
      <w:r>
        <w:rPr/>
        <w:tab/>
        <w:tab/>
        <w:tab/>
        <w:t>TeagerEng</w:t>
      </w:r>
    </w:p>
    <w:p>
      <w:pPr>
        <w:pStyle w:val="Callingtree"/>
        <w:rPr/>
      </w:pPr>
      <w:r>
        <w:rPr/>
        <w:tab/>
        <w:tab/>
        <w:tab/>
        <w:t>GetTeagerFilter</w:t>
      </w:r>
    </w:p>
    <w:p>
      <w:pPr>
        <w:pStyle w:val="Callingtree"/>
        <w:rPr/>
      </w:pPr>
      <w:r>
        <w:rPr/>
        <w:tab/>
        <w:tab/>
        <w:tab/>
        <w:tab/>
        <w:t>GetMaximaPositions</w:t>
      </w:r>
    </w:p>
    <w:p>
      <w:pPr>
        <w:pStyle w:val="Callingtree"/>
        <w:rPr/>
      </w:pPr>
      <w:r>
        <w:rPr/>
        <w:tab/>
        <w:tab/>
        <w:t>DoCompCeps_B</w:t>
      </w:r>
    </w:p>
    <w:p>
      <w:pPr>
        <w:pStyle w:val="Callingtree"/>
        <w:rPr/>
      </w:pPr>
      <w:r>
        <w:rPr/>
        <w:tab/>
        <w:tab/>
        <w:tab/>
        <w:t>CepsCompute</w:t>
      </w:r>
    </w:p>
    <w:p>
      <w:pPr>
        <w:pStyle w:val="Callingtree"/>
        <w:rPr/>
      </w:pPr>
      <w:r>
        <w:rPr/>
        <w:tab/>
        <w:tab/>
        <w:tab/>
        <w:tab/>
        <w:t>Log_2</w:t>
        <w:tab/>
        <w:tab/>
        <w:tab/>
        <w:tab/>
        <w:tab/>
      </w:r>
    </w:p>
    <w:p>
      <w:pPr>
        <w:pStyle w:val="Callingtree"/>
        <w:rPr/>
      </w:pPr>
      <w:r>
        <w:rPr/>
        <w:tab/>
        <w:tab/>
        <w:tab/>
        <w:tab/>
        <w:t>PreEmphHamm</w:t>
      </w:r>
    </w:p>
    <w:p>
      <w:pPr>
        <w:pStyle w:val="Callingtree"/>
        <w:rPr/>
      </w:pPr>
      <w:r>
        <w:rPr/>
        <w:tab/>
        <w:tab/>
        <w:tab/>
        <w:tab/>
        <w:t>ff4NR16_B</w:t>
      </w:r>
    </w:p>
    <w:p>
      <w:pPr>
        <w:pStyle w:val="Callingtree"/>
        <w:rPr/>
      </w:pPr>
      <w:r>
        <w:rPr/>
        <w:tab/>
        <w:tab/>
        <w:tab/>
        <w:tab/>
        <w:tab/>
        <w:t>Permut</w:t>
        <w:tab/>
        <w:tab/>
        <w:tab/>
      </w:r>
    </w:p>
    <w:p>
      <w:pPr>
        <w:pStyle w:val="Callingtree"/>
        <w:rPr/>
      </w:pPr>
      <w:r>
        <w:rPr/>
        <w:tab/>
        <w:tab/>
        <w:tab/>
        <w:tab/>
        <w:t>FilterBank</w:t>
      </w:r>
    </w:p>
    <w:p>
      <w:pPr>
        <w:pStyle w:val="Callingtree"/>
        <w:rPr/>
      </w:pPr>
      <w:r>
        <w:rPr/>
        <w:tab/>
        <w:tab/>
        <w:tab/>
        <w:tab/>
        <w:t>CosInv</w:t>
        <w:tab/>
        <w:tab/>
        <w:tab/>
        <w:tab/>
      </w:r>
    </w:p>
    <w:p>
      <w:pPr>
        <w:pStyle w:val="Callingtree"/>
        <w:rPr/>
      </w:pPr>
      <w:r>
        <w:rPr/>
        <w:tab/>
        <w:tab/>
        <w:t>DoPostProc_B</w:t>
      </w:r>
    </w:p>
    <w:p>
      <w:pPr>
        <w:pStyle w:val="Callingtree"/>
        <w:rPr/>
      </w:pPr>
      <w:r>
        <w:rPr/>
        <w:tab/>
        <w:tab/>
        <w:t>DoVADProc_F</w:t>
      </w:r>
    </w:p>
    <w:p>
      <w:pPr>
        <w:pStyle w:val="Callingtree"/>
        <w:rPr/>
      </w:pPr>
      <w:r>
        <w:rPr/>
        <w:tab/>
        <w:tab/>
        <w:tab/>
        <w:t>focalpoint</w:t>
      </w:r>
    </w:p>
    <w:p>
      <w:pPr>
        <w:pStyle w:val="Callingtree"/>
        <w:rPr/>
      </w:pPr>
      <w:r>
        <w:rPr/>
        <w:tab/>
        <w:tab/>
        <w:t>CvFeatInt2Float</w:t>
        <w:tab/>
        <w:tab/>
        <w:tab/>
        <w:tab/>
        <w:tab/>
      </w:r>
    </w:p>
    <w:p>
      <w:pPr>
        <w:pStyle w:val="Callingtree"/>
        <w:rPr/>
      </w:pPr>
      <w:r>
        <w:rPr/>
        <w:tab/>
        <w:t>RVC_ConstructPitchMeter_be</w:t>
      </w:r>
    </w:p>
    <w:p>
      <w:pPr>
        <w:pStyle w:val="Callingtree"/>
        <w:rPr/>
      </w:pPr>
      <w:r>
        <w:rPr/>
        <w:tab/>
        <w:tab/>
        <w:t>Allocate_InterpolatedDft_be</w:t>
      </w:r>
    </w:p>
    <w:p>
      <w:pPr>
        <w:pStyle w:val="Callingtree"/>
        <w:rPr/>
      </w:pPr>
      <w:r>
        <w:rPr/>
        <w:tab/>
        <w:tab/>
        <w:t>RVC_ResetPitchMeter_be</w:t>
      </w:r>
    </w:p>
    <w:p>
      <w:pPr>
        <w:pStyle w:val="Callingtree"/>
        <w:rPr/>
      </w:pPr>
      <w:r>
        <w:rPr/>
        <w:tab/>
        <w:t>RVC_ConstructPitchRom_be</w:t>
      </w:r>
    </w:p>
    <w:p>
      <w:pPr>
        <w:pStyle w:val="Callingtree"/>
        <w:rPr/>
      </w:pPr>
      <w:r>
        <w:rPr/>
        <w:tab/>
        <w:t>RVC_DestructPitchMeter_be</w:t>
      </w:r>
    </w:p>
    <w:p>
      <w:pPr>
        <w:pStyle w:val="Callingtree"/>
        <w:rPr/>
      </w:pPr>
      <w:r>
        <w:rPr/>
        <w:tab/>
        <w:tab/>
        <w:t>Deallocate_InterpolatedDft_be</w:t>
      </w:r>
    </w:p>
    <w:p>
      <w:pPr>
        <w:pStyle w:val="Callingtree"/>
        <w:rPr/>
      </w:pPr>
      <w:r>
        <w:rPr/>
        <w:tab/>
        <w:t>RVC_DestructPitchRom_be</w:t>
      </w:r>
      <w:r>
        <w:br w:type="page"/>
      </w:r>
    </w:p>
    <w:p>
      <w:pPr>
        <w:pStyle w:val="AnnexA1"/>
        <w:numPr>
          <w:ilvl w:val="1"/>
          <w:numId w:val="4"/>
        </w:numPr>
        <w:rPr/>
      </w:pPr>
      <w:r>
        <w:rPr/>
        <w:t>XAFE 16kHz calling tree</w:t>
      </w:r>
    </w:p>
    <w:p>
      <w:pPr>
        <w:pStyle w:val="Callingtree"/>
        <w:rPr/>
      </w:pPr>
      <w:r>
        <w:rPr/>
        <w:t>main</w:t>
      </w:r>
    </w:p>
    <w:p>
      <w:pPr>
        <w:pStyle w:val="Callingtree"/>
        <w:rPr/>
      </w:pPr>
      <w:r>
        <w:rPr/>
        <w:tab/>
        <w:t>AdvProcessInit_B</w:t>
      </w:r>
    </w:p>
    <w:p>
      <w:pPr>
        <w:pStyle w:val="Callingtree"/>
        <w:rPr/>
      </w:pPr>
      <w:r>
        <w:rPr/>
        <w:tab/>
        <w:tab/>
        <w:t>DoNoiseSupInit_B</w:t>
      </w:r>
    </w:p>
    <w:p>
      <w:pPr>
        <w:pStyle w:val="Callingtree"/>
        <w:rPr/>
      </w:pPr>
      <w:r>
        <w:rPr/>
        <w:tab/>
        <w:tab/>
        <w:t>DoWaveProcInit_B</w:t>
      </w:r>
    </w:p>
    <w:p>
      <w:pPr>
        <w:pStyle w:val="Callingtree"/>
        <w:rPr/>
      </w:pPr>
      <w:r>
        <w:rPr/>
        <w:tab/>
        <w:tab/>
        <w:t>DoCompCepsInit_B</w:t>
      </w:r>
    </w:p>
    <w:p>
      <w:pPr>
        <w:pStyle w:val="Callingtree"/>
        <w:rPr/>
      </w:pPr>
      <w:r>
        <w:rPr/>
        <w:tab/>
        <w:tab/>
        <w:t>DoPostProcInit_B</w:t>
      </w:r>
    </w:p>
    <w:p>
      <w:pPr>
        <w:pStyle w:val="Callingtree"/>
        <w:rPr/>
      </w:pPr>
      <w:r>
        <w:rPr/>
        <w:tab/>
        <w:tab/>
        <w:t>DoVADInit_F</w:t>
      </w:r>
    </w:p>
    <w:p>
      <w:pPr>
        <w:pStyle w:val="Callingtree"/>
        <w:rPr/>
      </w:pPr>
      <w:r>
        <w:rPr/>
        <w:tab/>
        <w:tab/>
        <w:t>Do16kProcInit_B</w:t>
      </w:r>
    </w:p>
    <w:p>
      <w:pPr>
        <w:pStyle w:val="Callingtree"/>
        <w:rPr/>
      </w:pPr>
      <w:r>
        <w:rPr/>
        <w:tab/>
        <w:tab/>
        <w:tab/>
        <w:t>QMF_FIR_Init_B</w:t>
      </w:r>
    </w:p>
    <w:p>
      <w:pPr>
        <w:pStyle w:val="Callingtree"/>
        <w:rPr/>
      </w:pPr>
      <w:r>
        <w:rPr/>
        <w:tab/>
        <w:tab/>
        <w:tab/>
        <w:tab/>
        <w:t>fir_initialization_B</w:t>
      </w:r>
    </w:p>
    <w:p>
      <w:pPr>
        <w:pStyle w:val="Callingtree"/>
        <w:rPr/>
      </w:pPr>
      <w:r>
        <w:rPr/>
        <w:tab/>
        <w:tab/>
        <w:tab/>
        <w:tab/>
        <w:t>DP_HP_filters_B</w:t>
      </w:r>
    </w:p>
    <w:p>
      <w:pPr>
        <w:pStyle w:val="Callingtree"/>
        <w:rPr/>
      </w:pPr>
      <w:r>
        <w:rPr/>
        <w:tab/>
        <w:tab/>
        <w:t>BufIn32Alloc</w:t>
      </w:r>
    </w:p>
    <w:p>
      <w:pPr>
        <w:pStyle w:val="Callingtree"/>
        <w:rPr/>
      </w:pPr>
      <w:r>
        <w:rPr/>
        <w:tab/>
        <w:t>AdvProcessAlloc_B</w:t>
        <w:tab/>
      </w:r>
    </w:p>
    <w:p>
      <w:pPr>
        <w:pStyle w:val="Callingtree"/>
        <w:rPr/>
      </w:pPr>
      <w:r>
        <w:rPr/>
        <w:tab/>
        <w:tab/>
        <w:t>DoNoiseSupAlloc_B</w:t>
      </w:r>
    </w:p>
    <w:p>
      <w:pPr>
        <w:pStyle w:val="Callingtree"/>
        <w:rPr/>
      </w:pPr>
      <w:r>
        <w:rPr/>
        <w:tab/>
        <w:tab/>
        <w:t>DoWaveProcAlloc_B</w:t>
      </w:r>
    </w:p>
    <w:p>
      <w:pPr>
        <w:pStyle w:val="Callingtree"/>
        <w:rPr/>
      </w:pPr>
      <w:r>
        <w:rPr/>
        <w:tab/>
        <w:tab/>
        <w:t>DoCompCepsAlloc_B</w:t>
      </w:r>
    </w:p>
    <w:p>
      <w:pPr>
        <w:pStyle w:val="Callingtree"/>
        <w:rPr/>
      </w:pPr>
      <w:r>
        <w:rPr/>
        <w:tab/>
        <w:tab/>
        <w:t>DoPostProcAlloc_B</w:t>
      </w:r>
    </w:p>
    <w:p>
      <w:pPr>
        <w:pStyle w:val="Callingtree"/>
        <w:rPr/>
      </w:pPr>
      <w:r>
        <w:rPr/>
        <w:tab/>
        <w:tab/>
        <w:t>DoVADAlloc_F</w:t>
      </w:r>
    </w:p>
    <w:p>
      <w:pPr>
        <w:pStyle w:val="Callingtree"/>
        <w:rPr/>
      </w:pPr>
      <w:r>
        <w:rPr/>
        <w:tab/>
        <w:tab/>
        <w:t>Do16kProcAlloc_B</w:t>
      </w:r>
    </w:p>
    <w:p>
      <w:pPr>
        <w:pStyle w:val="Callingtree"/>
        <w:rPr/>
      </w:pPr>
      <w:r>
        <w:rPr/>
        <w:tab/>
        <w:t>FlushAdvProcess_B</w:t>
      </w:r>
    </w:p>
    <w:p>
      <w:pPr>
        <w:pStyle w:val="Callingtree"/>
        <w:rPr/>
      </w:pPr>
      <w:r>
        <w:rPr/>
        <w:tab/>
        <w:tab/>
        <w:t>DoVADFlush_F</w:t>
      </w:r>
    </w:p>
    <w:p>
      <w:pPr>
        <w:pStyle w:val="Callingtree"/>
        <w:rPr/>
      </w:pPr>
      <w:r>
        <w:rPr/>
        <w:tab/>
        <w:tab/>
        <w:t>CvFeatInt2Float</w:t>
      </w:r>
    </w:p>
    <w:p>
      <w:pPr>
        <w:pStyle w:val="Callingtree"/>
        <w:rPr/>
      </w:pPr>
      <w:r>
        <w:rPr/>
        <w:tab/>
        <w:t>AdvProcessDelete_B</w:t>
      </w:r>
    </w:p>
    <w:p>
      <w:pPr>
        <w:pStyle w:val="Callingtree"/>
        <w:rPr/>
      </w:pPr>
      <w:r>
        <w:rPr/>
        <w:tab/>
        <w:tab/>
        <w:t>DoNoiseSupDelete_B</w:t>
      </w:r>
    </w:p>
    <w:p>
      <w:pPr>
        <w:pStyle w:val="Callingtree"/>
        <w:rPr/>
      </w:pPr>
      <w:r>
        <w:rPr/>
        <w:tab/>
        <w:tab/>
        <w:t>DoWaveProcDelete_B</w:t>
      </w:r>
    </w:p>
    <w:p>
      <w:pPr>
        <w:pStyle w:val="Callingtree"/>
        <w:rPr/>
      </w:pPr>
      <w:r>
        <w:rPr/>
        <w:tab/>
        <w:tab/>
        <w:t>DoCompCepsDelete_B</w:t>
      </w:r>
    </w:p>
    <w:p>
      <w:pPr>
        <w:pStyle w:val="Callingtree"/>
        <w:rPr/>
      </w:pPr>
      <w:r>
        <w:rPr/>
        <w:tab/>
        <w:tab/>
        <w:t>DoPostProcDelete_B</w:t>
      </w:r>
    </w:p>
    <w:p>
      <w:pPr>
        <w:pStyle w:val="Callingtree"/>
        <w:rPr/>
      </w:pPr>
      <w:r>
        <w:rPr/>
        <w:tab/>
        <w:tab/>
        <w:t>DoVADDelete_F</w:t>
      </w:r>
    </w:p>
    <w:p>
      <w:pPr>
        <w:pStyle w:val="Callingtree"/>
        <w:rPr/>
      </w:pPr>
      <w:r>
        <w:rPr/>
        <w:tab/>
        <w:tab/>
        <w:t>BufIn32Free</w:t>
        <w:tab/>
        <w:tab/>
        <w:tab/>
        <w:tab/>
        <w:tab/>
      </w:r>
    </w:p>
    <w:p>
      <w:pPr>
        <w:pStyle w:val="Callingtree"/>
        <w:rPr/>
      </w:pPr>
      <w:r>
        <w:rPr/>
        <w:tab/>
        <w:t>DoAdvProcess_B</w:t>
      </w:r>
    </w:p>
    <w:p>
      <w:pPr>
        <w:pStyle w:val="Callingtree"/>
        <w:rPr/>
      </w:pPr>
      <w:r>
        <w:rPr/>
        <w:tab/>
        <w:tab/>
        <w:t>BufIn32ShiftToPut</w:t>
      </w:r>
    </w:p>
    <w:p>
      <w:pPr>
        <w:pStyle w:val="Callingtree"/>
        <w:rPr/>
      </w:pPr>
      <w:r>
        <w:rPr/>
        <w:tab/>
        <w:tab/>
        <w:t>Do16kProcessing_B</w:t>
        <w:tab/>
        <w:tab/>
        <w:tab/>
        <w:tab/>
        <w:tab/>
      </w:r>
    </w:p>
    <w:p>
      <w:pPr>
        <w:pStyle w:val="Callingtree"/>
        <w:rPr/>
      </w:pPr>
      <w:r>
        <w:rPr/>
        <w:tab/>
        <w:tab/>
        <w:t>DoNoiseSup_B</w:t>
      </w:r>
    </w:p>
    <w:p>
      <w:pPr>
        <w:pStyle w:val="Callingtree"/>
        <w:rPr/>
      </w:pPr>
      <w:r>
        <w:rPr/>
        <w:tab/>
        <w:tab/>
        <w:tab/>
        <w:t>Get16k_p_bufferData16k_B</w:t>
      </w:r>
    </w:p>
    <w:p>
      <w:pPr>
        <w:pStyle w:val="Callingtree"/>
        <w:rPr/>
      </w:pPr>
      <w:r>
        <w:rPr/>
        <w:tab/>
        <w:tab/>
        <w:tab/>
        <w:t>Get16k_bufData16kSize_B</w:t>
      </w:r>
    </w:p>
    <w:p>
      <w:pPr>
        <w:pStyle w:val="Callingtree"/>
        <w:rPr/>
      </w:pPr>
      <w:r>
        <w:rPr/>
        <w:tab/>
        <w:tab/>
        <w:tab/>
        <w:t>Get16k_p_BandsForCoding16k_B</w:t>
      </w:r>
    </w:p>
    <w:p>
      <w:pPr>
        <w:pStyle w:val="Callingtree"/>
        <w:rPr/>
      </w:pPr>
      <w:r>
        <w:rPr/>
        <w:tab/>
        <w:tab/>
        <w:tab/>
        <w:t>Get16k_p_CodeForBands16k_B</w:t>
      </w:r>
    </w:p>
    <w:p>
      <w:pPr>
        <w:pStyle w:val="Callingtree"/>
        <w:rPr/>
      </w:pPr>
      <w:r>
        <w:rPr/>
        <w:tab/>
        <w:tab/>
        <w:tab/>
        <w:t>VAD_F</w:t>
      </w:r>
    </w:p>
    <w:p>
      <w:pPr>
        <w:pStyle w:val="Callingtree"/>
        <w:rPr/>
      </w:pPr>
      <w:r>
        <w:rPr/>
        <w:tab/>
        <w:tab/>
        <w:tab/>
        <w:tab/>
        <w:t>Log_2</w:t>
        <w:tab/>
        <w:tab/>
        <w:tab/>
        <w:tab/>
      </w:r>
    </w:p>
    <w:p>
      <w:pPr>
        <w:pStyle w:val="Callingtree"/>
        <w:rPr/>
      </w:pPr>
      <w:r>
        <w:rPr/>
        <w:tab/>
        <w:tab/>
        <w:tab/>
        <w:t>DoSigWindowing16_F1</w:t>
      </w:r>
    </w:p>
    <w:p>
      <w:pPr>
        <w:pStyle w:val="Callingtree"/>
        <w:rPr/>
      </w:pPr>
      <w:r>
        <w:rPr/>
        <w:tab/>
        <w:tab/>
        <w:tab/>
        <w:t>DoSigWindowing16_F2</w:t>
      </w:r>
    </w:p>
    <w:p>
      <w:pPr>
        <w:pStyle w:val="Callingtree"/>
        <w:rPr/>
      </w:pPr>
      <w:r>
        <w:rPr/>
        <w:tab/>
        <w:tab/>
        <w:tab/>
        <w:t>ff4NRFix32_B</w:t>
      </w:r>
    </w:p>
    <w:p>
      <w:pPr>
        <w:pStyle w:val="Callingtree"/>
        <w:rPr/>
      </w:pPr>
      <w:r>
        <w:rPr/>
        <w:tab/>
        <w:tab/>
        <w:tab/>
        <w:tab/>
        <w:t>GetL15</w:t>
        <w:tab/>
        <w:tab/>
        <w:tab/>
        <w:tab/>
      </w:r>
    </w:p>
    <w:p>
      <w:pPr>
        <w:pStyle w:val="Callingtree"/>
        <w:rPr/>
      </w:pPr>
      <w:r>
        <w:rPr/>
        <w:tab/>
        <w:tab/>
        <w:tab/>
        <w:tab/>
        <w:t>GetH15</w:t>
        <w:tab/>
        <w:tab/>
        <w:tab/>
        <w:tab/>
      </w:r>
    </w:p>
    <w:p>
      <w:pPr>
        <w:pStyle w:val="Callingtree"/>
        <w:rPr/>
      </w:pPr>
      <w:r>
        <w:rPr/>
        <w:tab/>
        <w:tab/>
        <w:tab/>
        <w:tab/>
        <w:t>Mult16x32</w:t>
        <w:tab/>
        <w:tab/>
        <w:tab/>
      </w:r>
    </w:p>
    <w:p>
      <w:pPr>
        <w:pStyle w:val="Callingtree"/>
        <w:rPr/>
      </w:pPr>
      <w:r>
        <w:rPr/>
        <w:tab/>
        <w:tab/>
        <w:tab/>
        <w:tab/>
        <w:t>Add_Mult16x16_16</w:t>
        <w:tab/>
        <w:tab/>
        <w:tab/>
      </w:r>
    </w:p>
    <w:p>
      <w:pPr>
        <w:pStyle w:val="Callingtree"/>
        <w:rPr/>
      </w:pPr>
      <w:r>
        <w:rPr/>
        <w:tab/>
        <w:tab/>
        <w:tab/>
        <w:tab/>
        <w:t>Sub_Mult16x16_16</w:t>
        <w:tab/>
        <w:tab/>
        <w:tab/>
      </w:r>
    </w:p>
    <w:p>
      <w:pPr>
        <w:pStyle w:val="Callingtree"/>
        <w:rPr/>
      </w:pPr>
      <w:r>
        <w:rPr/>
        <w:tab/>
        <w:tab/>
        <w:tab/>
        <w:tab/>
        <w:t>Permut</w:t>
        <w:tab/>
        <w:tab/>
        <w:tab/>
        <w:tab/>
      </w:r>
    </w:p>
    <w:p>
      <w:pPr>
        <w:pStyle w:val="Callingtree"/>
        <w:rPr/>
      </w:pPr>
      <w:r>
        <w:rPr/>
        <w:tab/>
        <w:tab/>
        <w:tab/>
        <w:t>FFTtoPSD_F</w:t>
      </w:r>
    </w:p>
    <w:p>
      <w:pPr>
        <w:pStyle w:val="Callingtree"/>
        <w:rPr/>
      </w:pPr>
      <w:r>
        <w:rPr/>
        <w:tab/>
        <w:tab/>
        <w:tab/>
        <w:tab/>
        <w:t>Square24d2_B</w:t>
        <w:tab/>
        <w:tab/>
        <w:tab/>
      </w:r>
    </w:p>
    <w:p>
      <w:pPr>
        <w:pStyle w:val="Callingtree"/>
        <w:rPr/>
      </w:pPr>
      <w:r>
        <w:rPr/>
        <w:tab/>
        <w:tab/>
        <w:tab/>
        <w:tab/>
        <w:t>Square24d2_B</w:t>
        <w:tab/>
        <w:tab/>
        <w:tab/>
      </w:r>
    </w:p>
    <w:p>
      <w:pPr>
        <w:pStyle w:val="Callingtree"/>
        <w:rPr/>
      </w:pPr>
      <w:r>
        <w:rPr/>
        <w:tab/>
        <w:tab/>
        <w:tab/>
        <w:tab/>
        <w:t>Square24_B</w:t>
        <w:tab/>
        <w:tab/>
        <w:tab/>
        <w:tab/>
      </w:r>
    </w:p>
    <w:p>
      <w:pPr>
        <w:pStyle w:val="Callingtree"/>
        <w:rPr/>
      </w:pPr>
      <w:r>
        <w:rPr/>
        <w:tab/>
        <w:tab/>
        <w:tab/>
        <w:t>Get16k_BFC_dec_B</w:t>
        <w:tab/>
        <w:tab/>
        <w:tab/>
        <w:tab/>
      </w:r>
    </w:p>
    <w:p>
      <w:pPr>
        <w:pStyle w:val="Callingtree"/>
        <w:rPr/>
      </w:pPr>
      <w:r>
        <w:rPr/>
        <w:tab/>
        <w:tab/>
        <w:tab/>
        <w:t>GetBandsForCoding16k_B</w:t>
        <w:tab/>
        <w:tab/>
        <w:tab/>
        <w:tab/>
      </w:r>
    </w:p>
    <w:p>
      <w:pPr>
        <w:pStyle w:val="Callingtree"/>
        <w:rPr/>
      </w:pPr>
      <w:r>
        <w:rPr/>
        <w:tab/>
        <w:tab/>
        <w:tab/>
        <w:t>Log_2</w:t>
        <w:tab/>
        <w:tab/>
        <w:tab/>
        <w:tab/>
        <w:tab/>
        <w:tab/>
      </w:r>
    </w:p>
    <w:p>
      <w:pPr>
        <w:pStyle w:val="Callingtree"/>
        <w:rPr/>
      </w:pPr>
      <w:r>
        <w:rPr/>
        <w:tab/>
        <w:tab/>
        <w:tab/>
        <w:t>PSDMean_F</w:t>
      </w:r>
    </w:p>
    <w:p>
      <w:pPr>
        <w:pStyle w:val="Callingtree"/>
        <w:rPr/>
      </w:pPr>
      <w:r>
        <w:rPr/>
        <w:tab/>
        <w:tab/>
        <w:tab/>
        <w:t>NoiseEstimation_F1</w:t>
      </w:r>
    </w:p>
    <w:p>
      <w:pPr>
        <w:pStyle w:val="Callingtree"/>
        <w:rPr/>
      </w:pPr>
      <w:r>
        <w:rPr/>
        <w:tab/>
        <w:tab/>
        <w:tab/>
        <w:tab/>
        <w:t>Sqrt_2</w:t>
        <w:tab/>
        <w:tab/>
        <w:tab/>
        <w:tab/>
      </w:r>
    </w:p>
    <w:p>
      <w:pPr>
        <w:pStyle w:val="Callingtree"/>
        <w:rPr/>
      </w:pPr>
      <w:r>
        <w:rPr/>
        <w:tab/>
        <w:tab/>
        <w:tab/>
        <w:tab/>
        <w:t>Sqrt16_2</w:t>
        <w:tab/>
        <w:tab/>
        <w:tab/>
      </w:r>
    </w:p>
    <w:p>
      <w:pPr>
        <w:pStyle w:val="Callingtree"/>
        <w:rPr/>
      </w:pPr>
      <w:r>
        <w:rPr/>
        <w:tab/>
        <w:tab/>
        <w:tab/>
        <w:tab/>
        <w:t>ADJUST_SHFT</w:t>
        <w:tab/>
        <w:tab/>
        <w:tab/>
      </w:r>
    </w:p>
    <w:p>
      <w:pPr>
        <w:pStyle w:val="Callingtree"/>
        <w:rPr/>
      </w:pPr>
      <w:r>
        <w:rPr/>
        <w:tab/>
        <w:tab/>
        <w:tab/>
        <w:t>NoiseEstimation_F2</w:t>
      </w:r>
    </w:p>
    <w:p>
      <w:pPr>
        <w:pStyle w:val="Callingtree"/>
        <w:rPr/>
      </w:pPr>
      <w:r>
        <w:rPr/>
        <w:tab/>
        <w:tab/>
        <w:tab/>
        <w:tab/>
        <w:t>Sqrt_2</w:t>
        <w:tab/>
        <w:tab/>
        <w:tab/>
        <w:tab/>
      </w:r>
    </w:p>
    <w:p>
      <w:pPr>
        <w:pStyle w:val="Callingtree"/>
        <w:rPr/>
      </w:pPr>
      <w:r>
        <w:rPr/>
        <w:tab/>
        <w:tab/>
        <w:tab/>
        <w:tab/>
        <w:t>Sqrt16_2</w:t>
        <w:tab/>
        <w:tab/>
        <w:tab/>
      </w:r>
    </w:p>
    <w:p>
      <w:pPr>
        <w:pStyle w:val="Callingtree"/>
        <w:rPr/>
      </w:pPr>
      <w:r>
        <w:rPr/>
        <w:tab/>
        <w:tab/>
        <w:tab/>
        <w:tab/>
        <w:t>ADJUST_SHFT</w:t>
        <w:tab/>
        <w:tab/>
        <w:tab/>
      </w:r>
    </w:p>
    <w:p>
      <w:pPr>
        <w:pStyle w:val="Callingtree"/>
        <w:rPr/>
      </w:pPr>
      <w:r>
        <w:rPr/>
        <w:tab/>
        <w:tab/>
        <w:tab/>
        <w:t>FilterCalc_F</w:t>
      </w:r>
    </w:p>
    <w:p>
      <w:pPr>
        <w:pStyle w:val="Callingtree"/>
        <w:rPr/>
      </w:pPr>
      <w:r>
        <w:rPr/>
        <w:tab/>
        <w:tab/>
        <w:tab/>
        <w:t>SpeechQVar</w:t>
      </w:r>
    </w:p>
    <w:p>
      <w:pPr>
        <w:pStyle w:val="Callingtree"/>
        <w:rPr/>
      </w:pPr>
      <w:r>
        <w:rPr/>
        <w:tab/>
        <w:tab/>
        <w:tab/>
        <w:t>FilterBank16</w:t>
      </w:r>
    </w:p>
    <w:p>
      <w:pPr>
        <w:pStyle w:val="Callingtree"/>
        <w:rPr/>
      </w:pPr>
      <w:r>
        <w:rPr/>
        <w:tab/>
        <w:tab/>
        <w:tab/>
        <w:t>SpeechQSpec</w:t>
      </w:r>
    </w:p>
    <w:p>
      <w:pPr>
        <w:pStyle w:val="Callingtree"/>
        <w:rPr/>
      </w:pPr>
      <w:r>
        <w:rPr/>
        <w:tab/>
        <w:tab/>
        <w:tab/>
        <w:t>SpeechQMel</w:t>
      </w:r>
    </w:p>
    <w:p>
      <w:pPr>
        <w:pStyle w:val="Callingtree"/>
        <w:rPr/>
      </w:pPr>
      <w:r>
        <w:rPr/>
        <w:tab/>
        <w:tab/>
        <w:tab/>
        <w:t>DoGainFact_F1</w:t>
      </w:r>
    </w:p>
    <w:p>
      <w:pPr>
        <w:pStyle w:val="Callingtree"/>
        <w:rPr/>
      </w:pPr>
      <w:r>
        <w:rPr/>
        <w:tab/>
        <w:tab/>
        <w:tab/>
        <w:tab/>
        <w:t>Log_2</w:t>
        <w:tab/>
        <w:tab/>
        <w:tab/>
        <w:tab/>
      </w:r>
    </w:p>
    <w:p>
      <w:pPr>
        <w:pStyle w:val="Callingtree"/>
        <w:rPr/>
      </w:pPr>
      <w:r>
        <w:rPr/>
        <w:tab/>
        <w:tab/>
        <w:tab/>
        <w:t>DoGainFact_F2</w:t>
      </w:r>
    </w:p>
    <w:p>
      <w:pPr>
        <w:pStyle w:val="Callingtree"/>
        <w:rPr/>
      </w:pPr>
      <w:r>
        <w:rPr/>
        <w:tab/>
        <w:tab/>
        <w:tab/>
        <w:tab/>
        <w:t>Log_2</w:t>
        <w:tab/>
        <w:tab/>
        <w:tab/>
        <w:tab/>
      </w:r>
    </w:p>
    <w:p>
      <w:pPr>
        <w:pStyle w:val="Callingtree"/>
        <w:rPr/>
      </w:pPr>
      <w:r>
        <w:rPr/>
        <w:tab/>
        <w:tab/>
        <w:tab/>
        <w:t>DoMelIDCT_F16</w:t>
      </w:r>
    </w:p>
    <w:p>
      <w:pPr>
        <w:pStyle w:val="Callingtree"/>
        <w:rPr/>
      </w:pPr>
      <w:r>
        <w:rPr/>
        <w:tab/>
        <w:tab/>
        <w:tab/>
        <w:t>ApplyWF</w:t>
      </w:r>
    </w:p>
    <w:p>
      <w:pPr>
        <w:pStyle w:val="Callingtree"/>
        <w:rPr/>
      </w:pPr>
      <w:r>
        <w:rPr/>
        <w:tab/>
        <w:tab/>
        <w:tab/>
        <w:t>Get16k_dec1</w:t>
      </w:r>
    </w:p>
    <w:p>
      <w:pPr>
        <w:pStyle w:val="Callingtree"/>
        <w:rPr/>
      </w:pPr>
      <w:r>
        <w:rPr/>
        <w:tab/>
        <w:tab/>
        <w:tab/>
        <w:t>Get16k_dec2</w:t>
      </w:r>
    </w:p>
    <w:p>
      <w:pPr>
        <w:pStyle w:val="Callingtree"/>
        <w:rPr/>
      </w:pPr>
      <w:r>
        <w:rPr/>
        <w:tab/>
        <w:tab/>
        <w:tab/>
        <w:t>Get16k_dec3</w:t>
      </w:r>
    </w:p>
    <w:p>
      <w:pPr>
        <w:pStyle w:val="Callingtree"/>
        <w:rPr/>
      </w:pPr>
      <w:r>
        <w:rPr/>
        <w:tab/>
        <w:tab/>
        <w:tab/>
        <w:t>DoSigWindowing16_F3</w:t>
      </w:r>
    </w:p>
    <w:p>
      <w:pPr>
        <w:pStyle w:val="Callingtree"/>
        <w:rPr/>
      </w:pPr>
      <w:r>
        <w:rPr/>
        <w:tab/>
        <w:tab/>
        <w:tab/>
        <w:t>DoMelFB_B</w:t>
      </w:r>
    </w:p>
    <w:p>
      <w:pPr>
        <w:pStyle w:val="Callingtree"/>
        <w:rPr/>
      </w:pPr>
      <w:r>
        <w:rPr/>
        <w:tab/>
        <w:tab/>
        <w:tab/>
        <w:t>CodeBands16k_B</w:t>
      </w:r>
    </w:p>
    <w:p>
      <w:pPr>
        <w:pStyle w:val="Callingtree"/>
        <w:rPr/>
      </w:pPr>
      <w:r>
        <w:rPr/>
        <w:tab/>
        <w:tab/>
        <w:tab/>
        <w:t>DoSpecSub16k_B</w:t>
      </w:r>
    </w:p>
    <w:p>
      <w:pPr>
        <w:pStyle w:val="Callingtree"/>
        <w:rPr/>
      </w:pPr>
      <w:r>
        <w:rPr/>
        <w:tab/>
        <w:tab/>
        <w:tab/>
        <w:tab/>
        <w:t>Log_2</w:t>
        <w:tab/>
        <w:tab/>
        <w:tab/>
        <w:tab/>
      </w:r>
    </w:p>
    <w:p>
      <w:pPr>
        <w:pStyle w:val="Callingtree"/>
        <w:rPr/>
      </w:pPr>
      <w:r>
        <w:rPr/>
        <w:tab/>
        <w:tab/>
        <w:tab/>
        <w:t>UpDateDecal</w:t>
      </w:r>
    </w:p>
    <w:p>
      <w:pPr>
        <w:pStyle w:val="Callingtree"/>
        <w:rPr/>
      </w:pPr>
      <w:r>
        <w:rPr/>
        <w:tab/>
        <w:tab/>
        <w:tab/>
        <w:t>ApplyDecal</w:t>
      </w:r>
    </w:p>
    <w:p>
      <w:pPr>
        <w:pStyle w:val="Callingtree"/>
        <w:rPr/>
      </w:pPr>
      <w:r>
        <w:rPr/>
        <w:tab/>
        <w:tab/>
        <w:tab/>
        <w:t>DCOffsetFil_F</w:t>
      </w:r>
    </w:p>
    <w:p>
      <w:pPr>
        <w:pStyle w:val="Callingtree"/>
        <w:rPr/>
      </w:pPr>
      <w:r>
        <w:rPr/>
        <w:tab/>
        <w:tab/>
        <w:tab/>
        <w:t>Get16k_hpBandsSize_B</w:t>
      </w:r>
    </w:p>
    <w:p>
      <w:pPr>
        <w:pStyle w:val="Callingtree"/>
        <w:rPr/>
      </w:pPr>
      <w:r>
        <w:rPr/>
        <w:tab/>
        <w:tab/>
        <w:tab/>
        <w:t>Get16k_p_hpBands_B</w:t>
      </w:r>
    </w:p>
    <w:p>
      <w:pPr>
        <w:pStyle w:val="Callingtree"/>
        <w:rPr/>
      </w:pPr>
      <w:r>
        <w:rPr/>
        <w:tab/>
        <w:tab/>
        <w:tab/>
        <w:t>Get16k_p_bufferCodeForBands16k_B</w:t>
      </w:r>
    </w:p>
    <w:p>
      <w:pPr>
        <w:pStyle w:val="Callingtree"/>
        <w:rPr/>
      </w:pPr>
      <w:r>
        <w:rPr/>
        <w:tab/>
        <w:tab/>
        <w:tab/>
        <w:t>Get16k_p_CodeForBands16k_B</w:t>
      </w:r>
    </w:p>
    <w:p>
      <w:pPr>
        <w:pStyle w:val="Callingtree"/>
        <w:rPr/>
      </w:pPr>
      <w:r>
        <w:rPr/>
        <w:tab/>
        <w:tab/>
        <w:tab/>
        <w:t>Get16k_p_bufferCodeWeights_B</w:t>
      </w:r>
    </w:p>
    <w:p>
      <w:pPr>
        <w:pStyle w:val="Callingtree"/>
        <w:rPr/>
      </w:pPr>
      <w:r>
        <w:rPr/>
        <w:tab/>
        <w:tab/>
        <w:tab/>
        <w:t>Get16k_p_codeWeights_B</w:t>
      </w:r>
    </w:p>
    <w:p>
      <w:pPr>
        <w:pStyle w:val="Callingtree"/>
        <w:rPr/>
      </w:pPr>
      <w:r>
        <w:rPr/>
        <w:tab/>
        <w:tab/>
        <w:tab/>
        <w:t>Set16k_hpBands_dec_B</w:t>
      </w:r>
    </w:p>
    <w:p>
      <w:pPr>
        <w:pStyle w:val="Callingtree"/>
        <w:rPr/>
      </w:pPr>
      <w:r>
        <w:rPr/>
        <w:tab/>
        <w:tab/>
        <w:t>DoPitchExtract_B</w:t>
      </w:r>
    </w:p>
    <w:p>
      <w:pPr>
        <w:pStyle w:val="Callingtree"/>
        <w:rPr/>
      </w:pPr>
      <w:r>
        <w:rPr/>
        <w:tab/>
        <w:tab/>
        <w:tab/>
        <w:t>FilterBank</w:t>
      </w:r>
    </w:p>
    <w:p>
      <w:pPr>
        <w:pStyle w:val="Callingtree"/>
        <w:rPr/>
      </w:pPr>
      <w:r>
        <w:rPr/>
        <w:tab/>
        <w:tab/>
        <w:tab/>
        <w:t>IsLowBandNoise</w:t>
      </w:r>
    </w:p>
    <w:p>
      <w:pPr>
        <w:pStyle w:val="Callingtree"/>
        <w:rPr/>
      </w:pPr>
      <w:r>
        <w:rPr/>
        <w:tab/>
        <w:tab/>
        <w:tab/>
        <w:t>RVC_MeasurePitch_be</w:t>
      </w:r>
    </w:p>
    <w:p>
      <w:pPr>
        <w:pStyle w:val="Callingtree"/>
        <w:rPr/>
      </w:pPr>
      <w:r>
        <w:rPr/>
        <w:tab/>
        <w:tab/>
        <w:tab/>
        <w:tab/>
        <w:t>CalculateDoubleWindowDft_be</w:t>
      </w:r>
    </w:p>
    <w:p>
      <w:pPr>
        <w:pStyle w:val="Callingtree"/>
        <w:rPr/>
      </w:pPr>
      <w:r>
        <w:rPr/>
        <w:tab/>
        <w:tab/>
        <w:tab/>
        <w:tab/>
        <w:t>ClearPitch_be</w:t>
      </w:r>
    </w:p>
    <w:p>
      <w:pPr>
        <w:pStyle w:val="Callingtree"/>
        <w:rPr/>
      </w:pPr>
      <w:r>
        <w:rPr/>
        <w:tab/>
        <w:tab/>
        <w:tab/>
        <w:tab/>
        <w:t>DirichletInterpolation_be</w:t>
      </w:r>
    </w:p>
    <w:p>
      <w:pPr>
        <w:pStyle w:val="Callingtree"/>
        <w:rPr/>
      </w:pPr>
      <w:r>
        <w:rPr/>
        <w:tab/>
        <w:tab/>
        <w:tab/>
        <w:tab/>
        <w:t>Finalize_be</w:t>
      </w:r>
    </w:p>
    <w:p>
      <w:pPr>
        <w:pStyle w:val="Callingtree"/>
        <w:rPr/>
      </w:pPr>
      <w:r>
        <w:rPr/>
        <w:tab/>
        <w:tab/>
        <w:tab/>
        <w:tab/>
        <w:tab/>
        <w:t>IsContinuousPitch_be</w:t>
      </w:r>
    </w:p>
    <w:p>
      <w:pPr>
        <w:pStyle w:val="Callingtree"/>
        <w:rPr/>
      </w:pPr>
      <w:r>
        <w:rPr/>
        <w:tab/>
        <w:tab/>
        <w:tab/>
        <w:tab/>
        <w:tab/>
        <w:tab/>
        <w:t>Mpy_lw_sw</w:t>
      </w:r>
    </w:p>
    <w:p>
      <w:pPr>
        <w:pStyle w:val="Callingtree"/>
        <w:rPr/>
      </w:pPr>
      <w:r>
        <w:rPr/>
        <w:tab/>
        <w:tab/>
        <w:tab/>
        <w:tab/>
        <w:t>FindPitchCandidates_be</w:t>
      </w:r>
    </w:p>
    <w:p>
      <w:pPr>
        <w:pStyle w:val="Callingtree"/>
        <w:rPr/>
      </w:pPr>
      <w:r>
        <w:rPr/>
        <w:tab/>
        <w:tab/>
        <w:tab/>
        <w:tab/>
        <w:tab/>
        <w:t>CalcUtilityFunction_be</w:t>
      </w:r>
    </w:p>
    <w:p>
      <w:pPr>
        <w:pStyle w:val="Callingtree"/>
        <w:rPr/>
      </w:pPr>
      <w:r>
        <w:rPr/>
        <w:tab/>
        <w:tab/>
        <w:tab/>
        <w:tab/>
        <w:tab/>
        <w:tab/>
        <w:t>AddSortedArrayOfPoints_be</w:t>
      </w:r>
    </w:p>
    <w:p>
      <w:pPr>
        <w:pStyle w:val="Callingtree"/>
        <w:rPr/>
      </w:pPr>
      <w:r>
        <w:rPr/>
        <w:tab/>
        <w:tab/>
        <w:tab/>
        <w:tab/>
        <w:tab/>
        <w:tab/>
        <w:tab/>
        <w:t>LinkArrayOfPoints_be</w:t>
      </w:r>
    </w:p>
    <w:p>
      <w:pPr>
        <w:pStyle w:val="Callingtree"/>
        <w:rPr/>
      </w:pPr>
      <w:r>
        <w:rPr/>
        <w:tab/>
        <w:tab/>
        <w:tab/>
        <w:tab/>
        <w:tab/>
        <w:tab/>
        <w:t>Compare_ARRAY_OF_XPOINTS_be</w:t>
      </w:r>
    </w:p>
    <w:p>
      <w:pPr>
        <w:pStyle w:val="Callingtree"/>
        <w:rPr/>
      </w:pPr>
      <w:r>
        <w:rPr/>
        <w:tab/>
        <w:tab/>
        <w:tab/>
        <w:tab/>
        <w:tab/>
        <w:tab/>
        <w:t>ConvertLinkedListOfDiffPointsToUtilFunc_be</w:t>
      </w:r>
    </w:p>
    <w:p>
      <w:pPr>
        <w:pStyle w:val="Callingtree"/>
        <w:rPr/>
      </w:pPr>
      <w:r>
        <w:rPr/>
        <w:tab/>
        <w:tab/>
        <w:tab/>
        <w:tab/>
        <w:tab/>
        <w:tab/>
        <w:t>CreatePieceWiseConstantFunction_be</w:t>
      </w:r>
    </w:p>
    <w:p>
      <w:pPr>
        <w:pStyle w:val="Callingtree"/>
        <w:rPr/>
      </w:pPr>
      <w:r>
        <w:rPr/>
        <w:tab/>
        <w:tab/>
        <w:tab/>
        <w:tab/>
        <w:tab/>
        <w:tab/>
        <w:tab/>
        <w:t xml:space="preserve"> L_Extract</w:t>
      </w:r>
    </w:p>
    <w:p>
      <w:pPr>
        <w:pStyle w:val="Callingtree"/>
        <w:rPr/>
      </w:pPr>
      <w:r>
        <w:rPr/>
        <w:tab/>
        <w:tab/>
        <w:tab/>
        <w:tab/>
        <w:tab/>
        <w:tab/>
        <w:tab/>
        <w:t xml:space="preserve"> Mpy_32_16</w:t>
      </w:r>
    </w:p>
    <w:p>
      <w:pPr>
        <w:pStyle w:val="Callingtree"/>
        <w:rPr/>
      </w:pPr>
      <w:r>
        <w:rPr/>
        <w:tab/>
        <w:tab/>
        <w:tab/>
        <w:tab/>
        <w:tab/>
        <w:tab/>
        <w:t>LinkArrayOfPoints_be</w:t>
      </w:r>
    </w:p>
    <w:p>
      <w:pPr>
        <w:pStyle w:val="Callingtree"/>
        <w:rPr/>
      </w:pPr>
      <w:r>
        <w:rPr/>
        <w:tab/>
        <w:tab/>
        <w:tab/>
        <w:tab/>
        <w:tab/>
        <w:tab/>
        <w:t>qsort_be*</w:t>
      </w:r>
    </w:p>
    <w:p>
      <w:pPr>
        <w:pStyle w:val="Callingtree"/>
        <w:rPr/>
      </w:pPr>
      <w:r>
        <w:rPr/>
        <w:tab/>
        <w:tab/>
        <w:tab/>
        <w:tab/>
        <w:tab/>
        <w:tab/>
        <w:tab/>
        <w:t>swap</w:t>
      </w:r>
    </w:p>
    <w:p>
      <w:pPr>
        <w:pStyle w:val="Callingtree"/>
        <w:rPr/>
      </w:pPr>
      <w:r>
        <w:rPr/>
        <w:tab/>
        <w:tab/>
        <w:tab/>
        <w:tab/>
        <w:tab/>
        <w:t>ComparePitchFreqAscending_be</w:t>
      </w:r>
    </w:p>
    <w:p>
      <w:pPr>
        <w:pStyle w:val="Callingtree"/>
        <w:rPr/>
      </w:pPr>
      <w:r>
        <w:rPr/>
        <w:tab/>
        <w:tab/>
        <w:tab/>
        <w:tab/>
        <w:tab/>
        <w:t>FindDominantLocalMaximaInUtilityFunction_be</w:t>
      </w:r>
    </w:p>
    <w:p>
      <w:pPr>
        <w:pStyle w:val="Callingtree"/>
        <w:rPr/>
      </w:pPr>
      <w:r>
        <w:rPr/>
        <w:tab/>
        <w:tab/>
        <w:tab/>
        <w:tab/>
        <w:tab/>
        <w:tab/>
        <w:t>Mpy_lw_sw</w:t>
      </w:r>
    </w:p>
    <w:p>
      <w:pPr>
        <w:pStyle w:val="Callingtree"/>
        <w:rPr/>
      </w:pPr>
      <w:r>
        <w:rPr/>
        <w:tab/>
        <w:tab/>
        <w:tab/>
        <w:tab/>
        <w:tab/>
        <w:t>NormalizeAmplitudes_be</w:t>
      </w:r>
    </w:p>
    <w:p>
      <w:pPr>
        <w:pStyle w:val="Callingtree"/>
        <w:rPr/>
      </w:pPr>
      <w:r>
        <w:rPr/>
        <w:tab/>
        <w:tab/>
        <w:tab/>
        <w:tab/>
        <w:tab/>
        <w:t>SelectTopPitchCandidates_be</w:t>
      </w:r>
    </w:p>
    <w:p>
      <w:pPr>
        <w:pStyle w:val="Callingtree"/>
        <w:rPr/>
      </w:pPr>
      <w:r>
        <w:rPr/>
        <w:tab/>
        <w:tab/>
        <w:tab/>
        <w:tab/>
        <w:tab/>
        <w:tab/>
        <w:t>Mpy_lw_sw</w:t>
      </w:r>
    </w:p>
    <w:p>
      <w:pPr>
        <w:pStyle w:val="Callingtree"/>
        <w:rPr/>
      </w:pPr>
      <w:r>
        <w:rPr/>
        <w:tab/>
        <w:tab/>
        <w:tab/>
        <w:tab/>
        <w:tab/>
        <w:t>UtilityFunctionAtGivenPitchFreq_be</w:t>
      </w:r>
    </w:p>
    <w:p>
      <w:pPr>
        <w:pStyle w:val="Callingtree"/>
        <w:rPr/>
      </w:pPr>
      <w:r>
        <w:rPr/>
        <w:tab/>
        <w:tab/>
        <w:tab/>
        <w:tab/>
        <w:tab/>
        <w:t>compute_pcorr_be</w:t>
      </w:r>
    </w:p>
    <w:p>
      <w:pPr>
        <w:pStyle w:val="Callingtree"/>
        <w:rPr/>
      </w:pPr>
      <w:r>
        <w:rPr/>
        <w:tab/>
        <w:tab/>
        <w:tab/>
        <w:tab/>
        <w:tab/>
        <w:tab/>
        <w:t>Mpy_lw_sw</w:t>
      </w:r>
    </w:p>
    <w:p>
      <w:pPr>
        <w:pStyle w:val="Callingtree"/>
        <w:rPr/>
      </w:pPr>
      <w:r>
        <w:rPr/>
        <w:tab/>
        <w:tab/>
        <w:tab/>
        <w:tab/>
        <w:tab/>
        <w:tab/>
        <w:t>accumulate_be</w:t>
      </w:r>
    </w:p>
    <w:p>
      <w:pPr>
        <w:pStyle w:val="Callingtree"/>
        <w:rPr/>
      </w:pPr>
      <w:r>
        <w:rPr/>
        <w:tab/>
        <w:tab/>
        <w:tab/>
        <w:tab/>
        <w:tab/>
        <w:tab/>
        <w:t>find_most_energetic_window2_be</w:t>
      </w:r>
    </w:p>
    <w:p>
      <w:pPr>
        <w:pStyle w:val="Callingtree"/>
        <w:rPr/>
      </w:pPr>
      <w:r>
        <w:rPr/>
        <w:tab/>
        <w:tab/>
        <w:tab/>
        <w:tab/>
        <w:tab/>
        <w:tab/>
        <w:t>find_most_energetic_window_be</w:t>
      </w:r>
    </w:p>
    <w:p>
      <w:pPr>
        <w:pStyle w:val="Callingtree"/>
        <w:rPr/>
      </w:pPr>
      <w:r>
        <w:rPr/>
        <w:tab/>
        <w:tab/>
        <w:tab/>
        <w:tab/>
        <w:tab/>
        <w:tab/>
        <w:t>interpolate_be</w:t>
      </w:r>
    </w:p>
    <w:p>
      <w:pPr>
        <w:pStyle w:val="Callingtree"/>
        <w:rPr/>
      </w:pPr>
      <w:r>
        <w:rPr/>
        <w:tab/>
        <w:tab/>
        <w:tab/>
        <w:tab/>
        <w:tab/>
        <w:tab/>
        <w:tab/>
        <w:t>Mpy_lw_lw</w:t>
      </w:r>
    </w:p>
    <w:p>
      <w:pPr>
        <w:pStyle w:val="Callingtree"/>
        <w:rPr/>
      </w:pPr>
      <w:r>
        <w:rPr/>
        <w:tab/>
        <w:tab/>
        <w:tab/>
        <w:tab/>
        <w:tab/>
        <w:tab/>
        <w:tab/>
        <w:t>Mpy_lw_sw</w:t>
      </w:r>
    </w:p>
    <w:p>
      <w:pPr>
        <w:pStyle w:val="Callingtree"/>
        <w:rPr/>
      </w:pPr>
      <w:r>
        <w:rPr/>
        <w:tab/>
        <w:tab/>
        <w:tab/>
        <w:tab/>
        <w:tab/>
        <w:tab/>
        <w:tab/>
        <w:t>sqrt_l_fix</w:t>
      </w:r>
    </w:p>
    <w:p>
      <w:pPr>
        <w:pStyle w:val="Callingtree"/>
        <w:rPr/>
      </w:pPr>
      <w:r>
        <w:rPr/>
        <w:tab/>
        <w:tab/>
        <w:tab/>
        <w:tab/>
        <w:tab/>
        <w:t>qsort_be*</w:t>
      </w:r>
    </w:p>
    <w:p>
      <w:pPr>
        <w:pStyle w:val="Callingtree"/>
        <w:rPr/>
      </w:pPr>
      <w:r>
        <w:rPr/>
        <w:tab/>
        <w:tab/>
        <w:tab/>
        <w:tab/>
        <w:tab/>
        <w:tab/>
        <w:t xml:space="preserve"> swap</w:t>
      </w:r>
    </w:p>
    <w:p>
      <w:pPr>
        <w:pStyle w:val="Callingtree"/>
        <w:rPr/>
      </w:pPr>
      <w:r>
        <w:rPr/>
        <w:tab/>
        <w:tab/>
        <w:tab/>
        <w:tab/>
        <w:t>IsLowLevelInput_be</w:t>
      </w:r>
    </w:p>
    <w:p>
      <w:pPr>
        <w:pStyle w:val="Callingtree"/>
        <w:rPr/>
      </w:pPr>
      <w:r>
        <w:rPr/>
        <w:tab/>
        <w:tab/>
        <w:tab/>
        <w:tab/>
        <w:t>Mpy_lw_sw</w:t>
      </w:r>
    </w:p>
    <w:p>
      <w:pPr>
        <w:pStyle w:val="Callingtree"/>
        <w:rPr/>
      </w:pPr>
      <w:r>
        <w:rPr/>
        <w:tab/>
        <w:tab/>
        <w:tab/>
        <w:tab/>
        <w:t>PrepareSpectralPeaks_be</w:t>
      </w:r>
    </w:p>
    <w:p>
      <w:pPr>
        <w:pStyle w:val="Callingtree"/>
        <w:rPr/>
      </w:pPr>
      <w:r>
        <w:rPr/>
        <w:tab/>
        <w:tab/>
        <w:tab/>
        <w:tab/>
        <w:tab/>
        <w:t>CalcSpectrum_be</w:t>
      </w:r>
    </w:p>
    <w:p>
      <w:pPr>
        <w:pStyle w:val="Callingtree"/>
        <w:rPr/>
      </w:pPr>
      <w:r>
        <w:rPr/>
        <w:tab/>
        <w:tab/>
        <w:tab/>
        <w:tab/>
        <w:tab/>
        <w:tab/>
        <w:t>Mpy_lw_sw</w:t>
      </w:r>
    </w:p>
    <w:p>
      <w:pPr>
        <w:pStyle w:val="Callingtree"/>
        <w:rPr/>
      </w:pPr>
      <w:r>
        <w:rPr/>
        <w:tab/>
        <w:tab/>
        <w:tab/>
        <w:tab/>
        <w:tab/>
        <w:tab/>
        <w:t>Mpy_lw_sw_Add</w:t>
      </w:r>
    </w:p>
    <w:p>
      <w:pPr>
        <w:pStyle w:val="Callingtree"/>
        <w:rPr/>
      </w:pPr>
      <w:r>
        <w:rPr/>
        <w:tab/>
        <w:tab/>
        <w:tab/>
        <w:tab/>
        <w:tab/>
        <w:t>qsort_be*</w:t>
      </w:r>
    </w:p>
    <w:p>
      <w:pPr>
        <w:pStyle w:val="Callingtree"/>
        <w:rPr/>
      </w:pPr>
      <w:r>
        <w:rPr/>
        <w:tab/>
        <w:tab/>
        <w:tab/>
        <w:tab/>
        <w:tab/>
        <w:t xml:space="preserve">        swap</w:t>
      </w:r>
    </w:p>
    <w:p>
      <w:pPr>
        <w:pStyle w:val="Callingtree"/>
        <w:rPr/>
      </w:pPr>
      <w:r>
        <w:rPr/>
        <w:tab/>
        <w:tab/>
        <w:tab/>
        <w:tab/>
        <w:tab/>
        <w:t>CompareIpointAmp_be</w:t>
      </w:r>
    </w:p>
    <w:p>
      <w:pPr>
        <w:pStyle w:val="Callingtree"/>
        <w:rPr/>
      </w:pPr>
      <w:r>
        <w:rPr/>
        <w:tab/>
        <w:tab/>
        <w:tab/>
        <w:tab/>
        <w:tab/>
        <w:t>Final_ScaleDownAmpsOfHighFreqPeaks_be</w:t>
      </w:r>
    </w:p>
    <w:p>
      <w:pPr>
        <w:pStyle w:val="Callingtree"/>
        <w:rPr/>
      </w:pPr>
      <w:r>
        <w:rPr/>
        <w:tab/>
        <w:tab/>
        <w:tab/>
        <w:tab/>
        <w:tab/>
        <w:t>FindPeaks_be</w:t>
      </w:r>
    </w:p>
    <w:p>
      <w:pPr>
        <w:pStyle w:val="Callingtree"/>
        <w:rPr/>
      </w:pPr>
      <w:r>
        <w:rPr/>
        <w:tab/>
        <w:tab/>
        <w:tab/>
        <w:tab/>
        <w:tab/>
        <w:t>Prelim_ScaleDownAmpsOfHighFreqPeaks_be</w:t>
      </w:r>
    </w:p>
    <w:p>
      <w:pPr>
        <w:pStyle w:val="Callingtree"/>
        <w:rPr/>
      </w:pPr>
      <w:r>
        <w:rPr/>
        <w:tab/>
        <w:tab/>
        <w:tab/>
        <w:tab/>
        <w:tab/>
        <w:t>RefineSpectralPeaks_be</w:t>
      </w:r>
    </w:p>
    <w:p>
      <w:pPr>
        <w:pStyle w:val="Callingtree"/>
        <w:rPr/>
      </w:pPr>
      <w:r>
        <w:rPr/>
        <w:tab/>
        <w:tab/>
        <w:tab/>
        <w:tab/>
        <w:tab/>
        <w:tab/>
        <w:t>sqrt_l_fix</w:t>
      </w:r>
    </w:p>
    <w:p>
      <w:pPr>
        <w:pStyle w:val="Callingtree"/>
        <w:rPr/>
      </w:pPr>
      <w:r>
        <w:rPr/>
        <w:tab/>
        <w:tab/>
        <w:tab/>
        <w:tab/>
        <w:tab/>
        <w:t>Mpy_lw_sw</w:t>
      </w:r>
    </w:p>
    <w:p>
      <w:pPr>
        <w:pStyle w:val="Callingtree"/>
        <w:rPr/>
      </w:pPr>
      <w:r>
        <w:rPr/>
        <w:tab/>
        <w:tab/>
        <w:tab/>
        <w:tab/>
        <w:t>SelectFinalPitch_be</w:t>
      </w:r>
    </w:p>
    <w:p>
      <w:pPr>
        <w:pStyle w:val="Callingtree"/>
        <w:rPr/>
      </w:pPr>
      <w:r>
        <w:rPr/>
        <w:tab/>
        <w:tab/>
        <w:tab/>
        <w:tab/>
        <w:tab/>
        <w:t>BETTER_be</w:t>
      </w:r>
    </w:p>
    <w:p>
      <w:pPr>
        <w:pStyle w:val="Callingtree"/>
        <w:rPr/>
      </w:pPr>
      <w:r>
        <w:rPr/>
        <w:tab/>
        <w:tab/>
        <w:tab/>
        <w:tab/>
        <w:tab/>
        <w:t>CLOSELY_LOCATED_be</w:t>
      </w:r>
    </w:p>
    <w:p>
      <w:pPr>
        <w:pStyle w:val="Callingtree"/>
        <w:rPr/>
      </w:pPr>
      <w:r>
        <w:rPr/>
        <w:tab/>
        <w:tab/>
        <w:tab/>
        <w:tab/>
        <w:tab/>
        <w:tab/>
        <w:t>Mpy_lw_sw</w:t>
      </w:r>
    </w:p>
    <w:p>
      <w:pPr>
        <w:pStyle w:val="Callingtree"/>
        <w:rPr/>
      </w:pPr>
      <w:r>
        <w:rPr/>
        <w:tab/>
        <w:tab/>
        <w:tab/>
        <w:tab/>
        <w:tab/>
        <w:t>ClearPitch_be</w:t>
      </w:r>
    </w:p>
    <w:p>
      <w:pPr>
        <w:pStyle w:val="Callingtree"/>
        <w:rPr/>
      </w:pPr>
      <w:r>
        <w:rPr/>
        <w:tab/>
        <w:tab/>
        <w:tab/>
        <w:tab/>
        <w:tab/>
        <w:t>qsort_be*</w:t>
      </w:r>
    </w:p>
    <w:p>
      <w:pPr>
        <w:pStyle w:val="Callingtree"/>
        <w:rPr/>
      </w:pPr>
      <w:r>
        <w:rPr/>
        <w:tab/>
        <w:tab/>
        <w:tab/>
        <w:tab/>
        <w:tab/>
        <w:tab/>
        <w:t>swap</w:t>
      </w:r>
    </w:p>
    <w:p>
      <w:pPr>
        <w:pStyle w:val="Callingtree"/>
        <w:rPr/>
      </w:pPr>
      <w:r>
        <w:rPr/>
        <w:tab/>
        <w:tab/>
        <w:tab/>
        <w:tab/>
        <w:tab/>
        <w:t>ComparePitchFreqDescending_be</w:t>
      </w:r>
    </w:p>
    <w:p>
      <w:pPr>
        <w:pStyle w:val="Callingtree"/>
        <w:rPr/>
      </w:pPr>
      <w:r>
        <w:rPr/>
        <w:tab/>
        <w:tab/>
        <w:tab/>
        <w:tab/>
        <w:tab/>
        <w:t>GOOD_ENOUGH_be</w:t>
      </w:r>
    </w:p>
    <w:p>
      <w:pPr>
        <w:pStyle w:val="Callingtree"/>
        <w:rPr/>
      </w:pPr>
      <w:r>
        <w:rPr/>
        <w:tab/>
        <w:tab/>
        <w:tab/>
        <w:tab/>
        <w:tab/>
        <w:t>IsContinuousPitch_be</w:t>
      </w:r>
    </w:p>
    <w:p>
      <w:pPr>
        <w:pStyle w:val="Callingtree"/>
        <w:rPr/>
      </w:pPr>
      <w:r>
        <w:rPr/>
        <w:tab/>
        <w:tab/>
        <w:tab/>
        <w:tab/>
        <w:tab/>
        <w:tab/>
        <w:t>Mpy_lw_sw</w:t>
      </w:r>
    </w:p>
    <w:p>
      <w:pPr>
        <w:pStyle w:val="Callingtree"/>
        <w:rPr/>
      </w:pPr>
      <w:r>
        <w:rPr>
          <w:rFonts w:eastAsia="Courier"/>
        </w:rPr>
        <w:t xml:space="preserve"> </w:t>
      </w:r>
      <w:r>
        <w:rPr/>
        <w:tab/>
        <w:tab/>
        <w:tab/>
        <w:tab/>
        <w:tab/>
        <w:t>ClearPitch_be</w:t>
      </w:r>
    </w:p>
    <w:p>
      <w:pPr>
        <w:pStyle w:val="Callingtree"/>
        <w:rPr/>
      </w:pPr>
      <w:r>
        <w:rPr/>
        <w:tab/>
        <w:tab/>
        <w:tab/>
        <w:t>classify_frame</w:t>
      </w:r>
    </w:p>
    <w:p>
      <w:pPr>
        <w:pStyle w:val="Callingtree"/>
        <w:rPr/>
      </w:pPr>
      <w:r>
        <w:rPr/>
        <w:tab/>
        <w:tab/>
        <w:tab/>
        <w:t>dsr_afe_vad</w:t>
      </w:r>
    </w:p>
    <w:p>
      <w:pPr>
        <w:pStyle w:val="Callingtree"/>
        <w:rPr/>
      </w:pPr>
      <w:r>
        <w:rPr/>
        <w:tab/>
        <w:tab/>
        <w:tab/>
        <w:tab/>
        <w:t>get_vm</w:t>
      </w:r>
    </w:p>
    <w:p>
      <w:pPr>
        <w:pStyle w:val="Callingtree"/>
        <w:rPr/>
      </w:pPr>
      <w:r>
        <w:rPr/>
        <w:tab/>
        <w:tab/>
        <w:tab/>
        <w:tab/>
        <w:tab/>
        <w:t>fnLog2</w:t>
      </w:r>
    </w:p>
    <w:p>
      <w:pPr>
        <w:pStyle w:val="Callingtree"/>
        <w:rPr/>
      </w:pPr>
      <w:r>
        <w:rPr/>
        <w:tab/>
        <w:tab/>
        <w:tab/>
        <w:t>get_zcm</w:t>
      </w:r>
    </w:p>
    <w:p>
      <w:pPr>
        <w:pStyle w:val="Callingtree"/>
        <w:rPr/>
      </w:pPr>
      <w:r>
        <w:rPr/>
        <w:tab/>
        <w:tab/>
        <w:tab/>
        <w:t>pre_process</w:t>
      </w:r>
    </w:p>
    <w:p>
      <w:pPr>
        <w:pStyle w:val="Callingtree"/>
        <w:rPr/>
      </w:pPr>
      <w:r>
        <w:rPr/>
        <w:tab/>
        <w:tab/>
        <w:tab/>
        <w:tab/>
        <w:t>iir_d</w:t>
      </w:r>
    </w:p>
    <w:p>
      <w:pPr>
        <w:pStyle w:val="Callingtree"/>
        <w:rPr/>
      </w:pPr>
      <w:r>
        <w:rPr/>
        <w:tab/>
        <w:tab/>
        <w:tab/>
        <w:tab/>
        <w:t>iir_s</w:t>
      </w:r>
    </w:p>
    <w:p>
      <w:pPr>
        <w:pStyle w:val="Callingtree"/>
        <w:rPr/>
      </w:pPr>
      <w:r>
        <w:rPr/>
        <w:tab/>
        <w:tab/>
        <w:t>BufIn32GetLast</w:t>
        <w:tab/>
        <w:tab/>
        <w:tab/>
        <w:tab/>
        <w:tab/>
      </w:r>
    </w:p>
    <w:p>
      <w:pPr>
        <w:pStyle w:val="Callingtree"/>
        <w:rPr/>
      </w:pPr>
      <w:r>
        <w:rPr/>
        <w:tab/>
        <w:tab/>
        <w:t>DoWaveProc_B</w:t>
      </w:r>
    </w:p>
    <w:p>
      <w:pPr>
        <w:pStyle w:val="Callingtree"/>
        <w:rPr/>
      </w:pPr>
      <w:r>
        <w:rPr/>
        <w:tab/>
        <w:tab/>
        <w:tab/>
        <w:t>TeagerEng</w:t>
      </w:r>
    </w:p>
    <w:p>
      <w:pPr>
        <w:pStyle w:val="Callingtree"/>
        <w:rPr/>
      </w:pPr>
      <w:r>
        <w:rPr/>
        <w:tab/>
        <w:tab/>
        <w:tab/>
        <w:t>GetTeagerFilter</w:t>
      </w:r>
    </w:p>
    <w:p>
      <w:pPr>
        <w:pStyle w:val="Callingtree"/>
        <w:rPr/>
      </w:pPr>
      <w:r>
        <w:rPr/>
        <w:tab/>
        <w:tab/>
        <w:tab/>
        <w:tab/>
        <w:t>GetMaximaPositions</w:t>
      </w:r>
    </w:p>
    <w:p>
      <w:pPr>
        <w:pStyle w:val="Callingtree"/>
        <w:rPr/>
      </w:pPr>
      <w:r>
        <w:rPr/>
        <w:tab/>
        <w:tab/>
        <w:t>DoCompCeps_B</w:t>
      </w:r>
    </w:p>
    <w:p>
      <w:pPr>
        <w:pStyle w:val="Callingtree"/>
        <w:rPr/>
      </w:pPr>
      <w:r>
        <w:rPr/>
        <w:tab/>
        <w:tab/>
        <w:tab/>
        <w:t>CepsCompute</w:t>
      </w:r>
    </w:p>
    <w:p>
      <w:pPr>
        <w:pStyle w:val="Callingtree"/>
        <w:rPr/>
      </w:pPr>
      <w:r>
        <w:rPr/>
        <w:tab/>
        <w:tab/>
        <w:tab/>
        <w:tab/>
        <w:t>Get16k_p_bufferCodeWeights_B</w:t>
        <w:tab/>
        <w:tab/>
      </w:r>
    </w:p>
    <w:p>
      <w:pPr>
        <w:pStyle w:val="Callingtree"/>
        <w:rPr/>
      </w:pPr>
      <w:r>
        <w:rPr/>
        <w:tab/>
        <w:tab/>
        <w:tab/>
        <w:tab/>
        <w:t>Get16k_p_bufferCodeForBands16k_B</w:t>
        <w:tab/>
      </w:r>
    </w:p>
    <w:p>
      <w:pPr>
        <w:pStyle w:val="Callingtree"/>
        <w:rPr/>
      </w:pPr>
      <w:r>
        <w:rPr/>
        <w:tab/>
        <w:tab/>
        <w:tab/>
        <w:tab/>
        <w:t>Log_2</w:t>
        <w:tab/>
        <w:tab/>
        <w:tab/>
        <w:tab/>
        <w:tab/>
      </w:r>
    </w:p>
    <w:p>
      <w:pPr>
        <w:pStyle w:val="Callingtree"/>
        <w:rPr/>
      </w:pPr>
      <w:r>
        <w:rPr/>
        <w:tab/>
        <w:tab/>
        <w:tab/>
        <w:tab/>
        <w:t>PreEmphHamm</w:t>
      </w:r>
    </w:p>
    <w:p>
      <w:pPr>
        <w:pStyle w:val="Callingtree"/>
        <w:rPr/>
      </w:pPr>
      <w:r>
        <w:rPr/>
        <w:tab/>
        <w:tab/>
        <w:tab/>
        <w:tab/>
        <w:t>ff4NR16_B</w:t>
      </w:r>
    </w:p>
    <w:p>
      <w:pPr>
        <w:pStyle w:val="Callingtree"/>
        <w:rPr/>
      </w:pPr>
      <w:r>
        <w:rPr/>
        <w:tab/>
        <w:tab/>
        <w:tab/>
        <w:tab/>
        <w:tab/>
        <w:t>Permut</w:t>
        <w:tab/>
        <w:tab/>
        <w:tab/>
      </w:r>
    </w:p>
    <w:p>
      <w:pPr>
        <w:pStyle w:val="Callingtree"/>
        <w:rPr/>
      </w:pPr>
      <w:r>
        <w:rPr/>
        <w:tab/>
        <w:tab/>
        <w:tab/>
        <w:tab/>
        <w:t>GetBandsForDecoding16k_B</w:t>
        <w:tab/>
        <w:tab/>
      </w:r>
    </w:p>
    <w:p>
      <w:pPr>
        <w:pStyle w:val="Callingtree"/>
        <w:rPr/>
      </w:pPr>
      <w:r>
        <w:rPr/>
        <w:tab/>
        <w:tab/>
        <w:tab/>
        <w:tab/>
        <w:t>DecodeBands16k_B</w:t>
        <w:tab/>
        <w:tab/>
        <w:tab/>
      </w:r>
    </w:p>
    <w:p>
      <w:pPr>
        <w:pStyle w:val="Callingtree"/>
        <w:rPr/>
      </w:pPr>
      <w:r>
        <w:rPr/>
        <w:tab/>
        <w:tab/>
        <w:tab/>
        <w:tab/>
        <w:t>FilterBank</w:t>
      </w:r>
    </w:p>
    <w:p>
      <w:pPr>
        <w:pStyle w:val="Callingtree"/>
        <w:rPr/>
      </w:pPr>
      <w:r>
        <w:rPr/>
        <w:tab/>
        <w:tab/>
        <w:tab/>
        <w:tab/>
        <w:t>Get16k_hpBands_dec_B</w:t>
        <w:tab/>
        <w:tab/>
        <w:tab/>
      </w:r>
    </w:p>
    <w:p>
      <w:pPr>
        <w:pStyle w:val="Callingtree"/>
        <w:rPr/>
      </w:pPr>
      <w:r>
        <w:rPr/>
        <w:tab/>
        <w:tab/>
        <w:tab/>
        <w:tab/>
        <w:t>Get16k_p_hpBands_B</w:t>
        <w:tab/>
        <w:tab/>
        <w:tab/>
      </w:r>
    </w:p>
    <w:p>
      <w:pPr>
        <w:pStyle w:val="Callingtree"/>
        <w:rPr/>
      </w:pPr>
      <w:r>
        <w:rPr/>
        <w:tab/>
        <w:tab/>
        <w:tab/>
        <w:tab/>
        <w:t>MergeSSandCoded_B</w:t>
        <w:tab/>
        <w:tab/>
        <w:tab/>
      </w:r>
    </w:p>
    <w:p>
      <w:pPr>
        <w:pStyle w:val="Callingtree"/>
        <w:rPr/>
      </w:pPr>
      <w:r>
        <w:rPr/>
        <w:tab/>
        <w:tab/>
        <w:tab/>
        <w:tab/>
        <w:t>CorrectEnergy_B</w:t>
        <w:tab/>
        <w:tab/>
        <w:tab/>
        <w:tab/>
      </w:r>
    </w:p>
    <w:p>
      <w:pPr>
        <w:pStyle w:val="Callingtree"/>
        <w:rPr/>
      </w:pPr>
      <w:r>
        <w:rPr/>
        <w:tab/>
        <w:tab/>
        <w:tab/>
        <w:tab/>
        <w:tab/>
        <w:t>Pow2</w:t>
        <w:tab/>
        <w:tab/>
        <w:tab/>
        <w:tab/>
      </w:r>
    </w:p>
    <w:p>
      <w:pPr>
        <w:pStyle w:val="Callingtree"/>
        <w:rPr/>
      </w:pPr>
      <w:r>
        <w:rPr/>
        <w:tab/>
        <w:tab/>
        <w:tab/>
        <w:tab/>
        <w:t>CosInv16Khz</w:t>
        <w:tab/>
        <w:tab/>
        <w:tab/>
        <w:tab/>
      </w:r>
    </w:p>
    <w:p>
      <w:pPr>
        <w:pStyle w:val="Callingtree"/>
        <w:rPr/>
      </w:pPr>
      <w:r>
        <w:rPr/>
        <w:tab/>
        <w:tab/>
        <w:t>DoPostProc_B</w:t>
      </w:r>
    </w:p>
    <w:p>
      <w:pPr>
        <w:pStyle w:val="Callingtree"/>
        <w:rPr/>
      </w:pPr>
      <w:r>
        <w:rPr/>
        <w:tab/>
        <w:tab/>
        <w:t>DoVADProc_F</w:t>
      </w:r>
    </w:p>
    <w:p>
      <w:pPr>
        <w:pStyle w:val="Callingtree"/>
        <w:rPr/>
      </w:pPr>
      <w:r>
        <w:rPr/>
        <w:tab/>
        <w:tab/>
        <w:tab/>
        <w:t>focalpoint</w:t>
      </w:r>
    </w:p>
    <w:p>
      <w:pPr>
        <w:pStyle w:val="Callingtree"/>
        <w:rPr/>
      </w:pPr>
      <w:r>
        <w:rPr/>
        <w:tab/>
        <w:tab/>
        <w:t>CvFeatInt2Float</w:t>
        <w:tab/>
        <w:tab/>
        <w:tab/>
        <w:tab/>
        <w:tab/>
      </w:r>
    </w:p>
    <w:p>
      <w:pPr>
        <w:pStyle w:val="Callingtree"/>
        <w:rPr/>
      </w:pPr>
      <w:r>
        <w:rPr/>
        <w:tab/>
        <w:t>RVC_ConstructPitchMeter_be</w:t>
      </w:r>
    </w:p>
    <w:p>
      <w:pPr>
        <w:pStyle w:val="Callingtree"/>
        <w:rPr/>
      </w:pPr>
      <w:r>
        <w:rPr/>
        <w:tab/>
        <w:tab/>
        <w:t>Allocate_InterpolatedDft_be</w:t>
      </w:r>
    </w:p>
    <w:p>
      <w:pPr>
        <w:pStyle w:val="Callingtree"/>
        <w:rPr/>
      </w:pPr>
      <w:r>
        <w:rPr/>
        <w:tab/>
        <w:tab/>
        <w:t>RVC_ResetPitchMeter_be</w:t>
      </w:r>
    </w:p>
    <w:p>
      <w:pPr>
        <w:pStyle w:val="Callingtree"/>
        <w:rPr/>
      </w:pPr>
      <w:r>
        <w:rPr/>
        <w:tab/>
        <w:t>RVC_ConstructPitchRom_be</w:t>
      </w:r>
    </w:p>
    <w:p>
      <w:pPr>
        <w:pStyle w:val="Callingtree"/>
        <w:rPr/>
      </w:pPr>
      <w:r>
        <w:rPr/>
        <w:tab/>
        <w:t>RVC_DestructPitchMeter_be</w:t>
      </w:r>
    </w:p>
    <w:p>
      <w:pPr>
        <w:pStyle w:val="Callingtree"/>
        <w:rPr/>
      </w:pPr>
      <w:r>
        <w:rPr/>
        <w:tab/>
        <w:tab/>
        <w:t>Deallocate_InterpolatedDft_be</w:t>
      </w:r>
    </w:p>
    <w:p>
      <w:pPr>
        <w:pStyle w:val="Callingtree"/>
        <w:rPr/>
      </w:pPr>
      <w:r>
        <w:rPr/>
        <w:tab/>
        <w:t>RVC_DestructPitchRom_be</w:t>
      </w:r>
      <w:r>
        <w:br w:type="page"/>
      </w:r>
    </w:p>
    <w:p>
      <w:pPr>
        <w:pStyle w:val="AnnexA"/>
        <w:numPr>
          <w:ilvl w:val="0"/>
          <w:numId w:val="4"/>
        </w:numPr>
        <w:rPr/>
      </w:pPr>
      <w:r>
        <w:rPr/>
        <w:t xml:space="preserve">Differences </w:t>
      </w:r>
      <w:r>
        <w:rPr>
          <w:rFonts w:cs="Courier" w:ascii="Courier" w:hAnsi="Courier"/>
        </w:rPr>
        <w:t>T8</w:t>
      </w:r>
      <w:r>
        <w:rPr/>
        <w:t xml:space="preserve"> vs. </w:t>
      </w:r>
      <w:r>
        <w:rPr>
          <w:rFonts w:cs="Courier" w:ascii="Courier" w:hAnsi="Courier"/>
        </w:rPr>
        <w:t>A8</w:t>
      </w:r>
      <w:r>
        <w:rPr/>
        <w:t xml:space="preserve">, </w:t>
      </w:r>
      <w:r>
        <w:rPr>
          <w:rFonts w:cs="Courier" w:ascii="Courier" w:hAnsi="Courier"/>
        </w:rPr>
        <w:t>XT16</w:t>
      </w:r>
      <w:r>
        <w:rPr/>
        <w:t xml:space="preserve"> vs. </w:t>
      </w:r>
      <w:r>
        <w:rPr>
          <w:rFonts w:cs="Courier" w:ascii="Courier" w:hAnsi="Courier"/>
        </w:rPr>
        <w:t>XA16</w:t>
      </w:r>
    </w:p>
    <w:p>
      <w:pPr>
        <w:pStyle w:val="AnnexA1"/>
        <w:numPr>
          <w:ilvl w:val="1"/>
          <w:numId w:val="4"/>
        </w:numPr>
        <w:rPr/>
      </w:pPr>
      <w:r>
        <w:rPr>
          <w:rFonts w:cs="Courier" w:ascii="Courier" w:hAnsi="Courier"/>
        </w:rPr>
        <w:t>XT16</w:t>
      </w:r>
      <w:r>
        <w:rPr/>
        <w:t xml:space="preserve"> vs. </w:t>
      </w:r>
      <w:r>
        <w:rPr>
          <w:rFonts w:cs="Courier" w:ascii="Courier" w:hAnsi="Courier"/>
        </w:rPr>
        <w:t>XA16</w:t>
      </w:r>
    </w:p>
    <w:p>
      <w:pPr>
        <w:pStyle w:val="AnnexA11"/>
        <w:numPr>
          <w:ilvl w:val="2"/>
          <w:numId w:val="4"/>
        </w:numPr>
        <w:rPr>
          <w:rFonts w:cs="Arial"/>
        </w:rPr>
      </w:pPr>
      <w:r>
        <w:rPr>
          <w:rFonts w:cs="Arial"/>
        </w:rPr>
        <w:t>Summary</w:t>
      </w:r>
    </w:p>
    <w:p>
      <w:pPr>
        <w:pStyle w:val="11BodyText"/>
        <w:rPr/>
      </w:pPr>
      <w:r>
        <w:rPr/>
        <w:t xml:space="preserve">STMicroelectronics has verified the differences between </w:t>
      </w:r>
      <w:r>
        <w:rPr>
          <w:rFonts w:cs="Courier" w:ascii="Courier" w:hAnsi="Courier"/>
        </w:rPr>
        <w:t>XT16</w:t>
      </w:r>
      <w:r>
        <w:rPr/>
        <w:t xml:space="preserve"> (the extended front-end C-code delivered to the testing laboratories) and </w:t>
      </w:r>
      <w:r>
        <w:rPr>
          <w:rFonts w:cs="Courier" w:ascii="Courier" w:hAnsi="Courier"/>
        </w:rPr>
        <w:t>XA16</w:t>
      </w:r>
      <w:r>
        <w:rPr/>
        <w:t xml:space="preserve"> (actually </w:t>
      </w:r>
      <w:r>
        <w:rPr>
          <w:rFonts w:cs="Courier" w:ascii="Courier" w:hAnsi="Courier"/>
        </w:rPr>
        <w:t>XA16_orig</w:t>
      </w:r>
      <w:r>
        <w:rPr/>
        <w:t xml:space="preserve">, the extended front-end code, cf. section </w:t>
      </w:r>
      <w:r>
        <w:rPr/>
        <w:fldChar w:fldCharType="begin"/>
      </w:r>
      <w:r>
        <w:rPr/>
        <w:instrText xml:space="preserve"> REF _Ref68326611 \r \h </w:instrText>
      </w:r>
      <w:r>
        <w:rPr/>
        <w:fldChar w:fldCharType="separate"/>
      </w:r>
      <w:r>
        <w:rPr/>
        <w:t>3.2</w:t>
      </w:r>
      <w:r>
        <w:rPr/>
        <w:fldChar w:fldCharType="end"/>
      </w:r>
      <w:r>
        <w:rPr/>
        <w:t>).</w:t>
      </w:r>
    </w:p>
    <w:p>
      <w:pPr>
        <w:pStyle w:val="11BodyText"/>
        <w:rPr/>
      </w:pPr>
      <w:r>
        <w:rPr/>
        <w:t>Two files were modified:</w:t>
      </w:r>
    </w:p>
    <w:p>
      <w:pPr>
        <w:pStyle w:val="11BodyText"/>
        <w:numPr>
          <w:ilvl w:val="0"/>
          <w:numId w:val="6"/>
        </w:numPr>
        <w:rPr>
          <w:rFonts w:ascii="Courier" w:hAnsi="Courier" w:cs="Courier"/>
        </w:rPr>
      </w:pPr>
      <w:r>
        <w:rPr>
          <w:rFonts w:cs="Courier" w:ascii="Courier" w:hAnsi="Courier"/>
        </w:rPr>
        <w:t>ParmInterface_B.c</w:t>
      </w:r>
    </w:p>
    <w:p>
      <w:pPr>
        <w:pStyle w:val="11BodyText"/>
        <w:numPr>
          <w:ilvl w:val="0"/>
          <w:numId w:val="6"/>
        </w:numPr>
        <w:rPr>
          <w:rFonts w:ascii="Courier" w:hAnsi="Courier" w:cs="Courier"/>
        </w:rPr>
      </w:pPr>
      <w:r>
        <w:rPr>
          <w:rFonts w:cs="Courier" w:ascii="Courier" w:hAnsi="Courier"/>
        </w:rPr>
        <w:t>16kHzProcessing_B.c</w:t>
      </w:r>
    </w:p>
    <w:p>
      <w:pPr>
        <w:pStyle w:val="AnnexA11"/>
        <w:numPr>
          <w:ilvl w:val="2"/>
          <w:numId w:val="4"/>
        </w:numPr>
        <w:rPr>
          <w:rFonts w:ascii="Courier" w:hAnsi="Courier" w:cs="Courier"/>
        </w:rPr>
      </w:pPr>
      <w:r>
        <w:rPr>
          <w:rFonts w:cs="Courier" w:ascii="Courier" w:hAnsi="Courier"/>
        </w:rPr>
        <w:t>16kHzProcessing_B.c</w:t>
      </w:r>
    </w:p>
    <w:p>
      <w:pPr>
        <w:pStyle w:val="11BodyText"/>
        <w:rPr/>
      </w:pPr>
      <w:r>
        <w:rPr/>
        <w:t xml:space="preserve">The values from the ROM table </w:t>
      </w:r>
      <w:r>
        <w:rPr>
          <w:rFonts w:cs="Courier" w:ascii="Courier" w:hAnsi="Courier"/>
        </w:rPr>
        <w:t>LambdaNSEx2[]</w:t>
      </w:r>
      <w:r>
        <w:rPr/>
        <w:t xml:space="preserve"> were stored initially in </w:t>
      </w:r>
      <w:r>
        <w:rPr>
          <w:rFonts w:cs="Courier" w:ascii="Courier" w:hAnsi="Courier"/>
        </w:rPr>
        <w:t>XT16</w:t>
      </w:r>
      <w:r>
        <w:rPr/>
        <w:t xml:space="preserve"> under the format </w:t>
      </w:r>
      <w:r>
        <w:rPr>
          <w:rFonts w:cs="Courier" w:ascii="Courier" w:hAnsi="Courier"/>
        </w:rPr>
        <w:t>2*(X_INT16)((0x8000 - x)/2);</w:t>
      </w:r>
      <w:r>
        <w:rPr/>
        <w:t xml:space="preserve"> in </w:t>
      </w:r>
      <w:r>
        <w:rPr>
          <w:rFonts w:cs="Courier" w:ascii="Courier" w:hAnsi="Courier"/>
        </w:rPr>
        <w:t>XA16</w:t>
      </w:r>
      <w:r>
        <w:rPr/>
        <w:t xml:space="preserve">, the same values are stored as </w:t>
      </w:r>
      <w:r>
        <w:rPr>
          <w:rFonts w:cs="Courier" w:ascii="Courier" w:hAnsi="Courier"/>
        </w:rPr>
        <w:t>x</w:t>
      </w:r>
      <w:r>
        <w:rPr/>
        <w:t xml:space="preserve">. In </w:t>
      </w:r>
      <w:r>
        <w:rPr>
          <w:rFonts w:cs="Courier" w:ascii="Courier" w:hAnsi="Courier"/>
        </w:rPr>
        <w:t>XA16</w:t>
      </w:r>
      <w:r>
        <w:rPr/>
        <w:t>, the values of this table are used through:</w:t>
      </w:r>
    </w:p>
    <w:p>
      <w:pPr>
        <w:pStyle w:val="11BodyText"/>
        <w:pBdr>
          <w:top w:val="single" w:sz="4" w:space="1" w:color="000000"/>
          <w:left w:val="single" w:sz="4" w:space="4" w:color="000000"/>
          <w:bottom w:val="single" w:sz="4" w:space="1" w:color="000000"/>
          <w:right w:val="single" w:sz="4" w:space="0" w:color="000000"/>
        </w:pBdr>
        <w:shd w:fill="E6E6E6" w:val="clear"/>
        <w:spacing w:before="0" w:after="120"/>
        <w:ind w:left="2160" w:right="907" w:hanging="0"/>
        <w:rPr>
          <w:rFonts w:ascii="Courier" w:hAnsi="Courier" w:cs="Courier"/>
          <w:sz w:val="16"/>
          <w:lang w:val="en-US"/>
        </w:rPr>
      </w:pPr>
      <w:r>
        <w:rPr>
          <w:rFonts w:cs="Courier" w:ascii="Courier" w:hAnsi="Courier"/>
          <w:sz w:val="16"/>
          <w:lang w:val="en-US"/>
        </w:rPr>
        <w:t>LambdaNSE32 = LambdaNSEx2[nbFrame];</w:t>
      </w:r>
    </w:p>
    <w:p>
      <w:pPr>
        <w:pStyle w:val="11BodyText"/>
        <w:rPr/>
      </w:pPr>
      <w:r>
        <w:rPr>
          <w:rFonts w:eastAsia="Arial"/>
        </w:rPr>
        <w:t xml:space="preserve">  </w:t>
      </w:r>
      <w:r>
        <w:rPr/>
        <w:t xml:space="preserve">whereas in </w:t>
      </w:r>
      <w:r>
        <w:rPr>
          <w:rFonts w:cs="Courier" w:ascii="Courier" w:hAnsi="Courier"/>
        </w:rPr>
        <w:t>XT16</w:t>
      </w:r>
      <w:r>
        <w:rPr/>
        <w:t xml:space="preserve">, they are used through:  </w:t>
      </w:r>
    </w:p>
    <w:p>
      <w:pPr>
        <w:pStyle w:val="11BodyText"/>
        <w:pBdr>
          <w:top w:val="single" w:sz="4" w:space="1" w:color="000000"/>
          <w:left w:val="single" w:sz="4" w:space="4" w:color="000000"/>
          <w:bottom w:val="single" w:sz="4" w:space="1" w:color="000000"/>
          <w:right w:val="single" w:sz="4" w:space="0" w:color="000000"/>
        </w:pBdr>
        <w:shd w:fill="E6E6E6" w:val="clear"/>
        <w:spacing w:before="0" w:after="120"/>
        <w:ind w:left="2160" w:right="907" w:hanging="0"/>
        <w:rPr>
          <w:rFonts w:ascii="Courier" w:hAnsi="Courier" w:cs="Courier"/>
          <w:sz w:val="16"/>
          <w:lang w:val="en-US"/>
        </w:rPr>
      </w:pPr>
      <w:r>
        <w:rPr>
          <w:rFonts w:cs="Courier" w:ascii="Courier" w:hAnsi="Courier"/>
          <w:sz w:val="16"/>
          <w:lang w:val="en-US"/>
        </w:rPr>
        <w:t>LambdaNSE32 = (X_INT16)((1&lt;&lt;15)-LambdaNSEx2[nbFrame]);</w:t>
      </w:r>
    </w:p>
    <w:p>
      <w:pPr>
        <w:pStyle w:val="11BodyText"/>
        <w:rPr/>
      </w:pPr>
      <w:r>
        <w:rPr/>
        <w:t xml:space="preserve">It is the understanding of STMicroelectronics that at least one additional significant bit is lost in the computing of </w:t>
      </w:r>
      <w:r>
        <w:rPr>
          <w:rFonts w:cs="Courier" w:ascii="Courier" w:hAnsi="Courier"/>
        </w:rPr>
        <w:t>LambdaNSE32</w:t>
      </w:r>
      <w:r>
        <w:rPr/>
        <w:t xml:space="preserve"> in the version from </w:t>
      </w:r>
      <w:r>
        <w:rPr>
          <w:rFonts w:cs="Courier" w:ascii="Courier" w:hAnsi="Courier"/>
        </w:rPr>
        <w:t>XT16</w:t>
      </w:r>
      <w:r>
        <w:rPr/>
        <w:t>.</w:t>
      </w:r>
    </w:p>
    <w:p>
      <w:pPr>
        <w:pStyle w:val="11BodyText"/>
        <w:rPr/>
      </w:pPr>
      <w:r>
        <w:rPr/>
        <w:t xml:space="preserve">Furthermore, in the fixed-point evaluation of </w:t>
      </w:r>
      <w:r>
        <w:rPr>
          <w:rFonts w:cs="Courier" w:ascii="Courier" w:hAnsi="Courier"/>
        </w:rPr>
        <w:t>frameEn32</w:t>
      </w:r>
      <w:r>
        <w:rPr/>
        <w:t xml:space="preserve"> and </w:t>
      </w:r>
      <w:r>
        <w:rPr>
          <w:rFonts w:cs="Courier" w:ascii="Courier" w:hAnsi="Courier"/>
        </w:rPr>
        <w:t>meanEn32</w:t>
      </w:r>
      <w:r>
        <w:rPr/>
        <w:t xml:space="preserve">, the scaling is different. From the two versions, </w:t>
      </w:r>
      <w:r>
        <w:rPr>
          <w:rFonts w:cs="Courier" w:ascii="Courier" w:hAnsi="Courier"/>
        </w:rPr>
        <w:t>XT16</w:t>
      </w:r>
      <w:r>
        <w:rPr/>
        <w:t xml:space="preserve"> is the version that brings the poorest accuracy. The version of </w:t>
      </w:r>
      <w:r>
        <w:rPr>
          <w:rFonts w:cs="Courier" w:ascii="Courier" w:hAnsi="Courier"/>
        </w:rPr>
        <w:t>XA16</w:t>
      </w:r>
      <w:r>
        <w:rPr/>
        <w:t xml:space="preserve"> is aligned with the correction presented in </w:t>
      </w:r>
      <w:r>
        <w:rPr/>
        <w:fldChar w:fldCharType="begin"/>
      </w:r>
      <w:r>
        <w:rPr/>
        <w:instrText xml:space="preserve"> REF ref_s4_030866 \r \h </w:instrText>
      </w:r>
      <w:r>
        <w:rPr/>
        <w:fldChar w:fldCharType="separate"/>
      </w:r>
      <w:r>
        <w:rPr/>
        <w:t>[6]</w:t>
      </w:r>
      <w:r>
        <w:rPr/>
        <w:fldChar w:fldCharType="end"/>
      </w:r>
      <w:r>
        <w:rPr/>
        <w:t>.</w:t>
      </w:r>
    </w:p>
    <w:p>
      <w:pPr>
        <w:pStyle w:val="11BodyText"/>
        <w:rPr/>
      </w:pPr>
      <w:r>
        <w:rPr/>
        <w:t xml:space="preserve">As a conclusion, it is the understanding of STMicroelectronics that the version of </w:t>
      </w:r>
      <w:r>
        <w:rPr>
          <w:rFonts w:cs="Courier" w:ascii="Courier" w:hAnsi="Courier"/>
        </w:rPr>
        <w:t>XT16</w:t>
      </w:r>
      <w:r>
        <w:rPr/>
        <w:t xml:space="preserve"> uses a poorer precision than the version of </w:t>
      </w:r>
      <w:r>
        <w:rPr>
          <w:rFonts w:cs="Courier" w:ascii="Courier" w:hAnsi="Courier"/>
        </w:rPr>
        <w:t>XA16</w:t>
      </w:r>
      <w:r>
        <w:rPr/>
        <w:t xml:space="preserve"> for the computing of </w:t>
      </w:r>
      <w:r>
        <w:rPr>
          <w:rFonts w:cs="Courier" w:ascii="Courier" w:hAnsi="Courier"/>
        </w:rPr>
        <w:t>lambdaNSE32</w:t>
      </w:r>
      <w:r>
        <w:rPr/>
        <w:t xml:space="preserve">, </w:t>
      </w:r>
      <w:r>
        <w:rPr>
          <w:rFonts w:cs="Courier" w:ascii="Courier" w:hAnsi="Courier"/>
        </w:rPr>
        <w:t>frameEn32</w:t>
      </w:r>
      <w:r>
        <w:rPr/>
        <w:t xml:space="preserve"> and </w:t>
      </w:r>
      <w:r>
        <w:rPr>
          <w:rFonts w:cs="Courier" w:ascii="Courier" w:hAnsi="Courier"/>
        </w:rPr>
        <w:t>meanEn32</w:t>
      </w:r>
      <w:r>
        <w:rPr/>
        <w:t>.</w:t>
      </w:r>
    </w:p>
    <w:p>
      <w:pPr>
        <w:pStyle w:val="AnnexA11"/>
        <w:numPr>
          <w:ilvl w:val="2"/>
          <w:numId w:val="4"/>
        </w:numPr>
        <w:rPr>
          <w:rFonts w:ascii="Courier" w:hAnsi="Courier" w:cs="Courier"/>
        </w:rPr>
      </w:pPr>
      <w:r>
        <w:rPr>
          <w:rFonts w:cs="Courier" w:ascii="Courier" w:hAnsi="Courier"/>
        </w:rPr>
        <w:t>ParmInterface_B.c</w:t>
      </w:r>
    </w:p>
    <w:p>
      <w:pPr>
        <w:pStyle w:val="11BodyText"/>
        <w:rPr/>
      </w:pPr>
      <w:r>
        <w:rPr/>
        <w:t xml:space="preserve">In the file </w:t>
      </w:r>
      <w:r>
        <w:rPr>
          <w:rFonts w:cs="Courier" w:ascii="Courier" w:hAnsi="Courier"/>
        </w:rPr>
        <w:t>ParmInterface_B.c</w:t>
      </w:r>
      <w:r>
        <w:rPr/>
        <w:t xml:space="preserve">, at the lines 328, 333, 338 and 343, the following block is present in </w:t>
      </w:r>
      <w:r>
        <w:rPr>
          <w:rFonts w:cs="Courier" w:ascii="Courier" w:hAnsi="Courier"/>
        </w:rPr>
        <w:t>XA16</w:t>
      </w:r>
      <w:r>
        <w:rPr/>
        <w:t xml:space="preserve"> and </w:t>
      </w:r>
      <w:r>
        <w:rPr>
          <w:rFonts w:cs="Courier" w:ascii="Courier" w:hAnsi="Courier"/>
        </w:rPr>
        <w:t>A16</w:t>
      </w:r>
      <w:r>
        <w:rPr/>
        <w:t xml:space="preserve"> whereas it is missing from </w:t>
      </w:r>
      <w:r>
        <w:rPr>
          <w:rFonts w:cs="Courier" w:ascii="Courier" w:hAnsi="Courier"/>
        </w:rPr>
        <w:t>XT16</w:t>
      </w:r>
      <w:r>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test();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if (curShft&lt;0)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curShft = add(32,curShft);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sz w:val="16"/>
          <w:lang w:val="en-US"/>
        </w:rPr>
      </w:pPr>
      <w:r>
        <w:rPr>
          <w:rFonts w:cs="Courier" w:ascii="Courier" w:hAnsi="Courier"/>
          <w:sz w:val="16"/>
          <w:lang w:val="en-US"/>
        </w:rPr>
        <w:t>}</w:t>
      </w:r>
    </w:p>
    <w:p>
      <w:pPr>
        <w:pStyle w:val="AnnexA1"/>
        <w:numPr>
          <w:ilvl w:val="1"/>
          <w:numId w:val="4"/>
        </w:numPr>
        <w:spacing w:before="120" w:after="220"/>
        <w:rPr/>
      </w:pPr>
      <w:r>
        <w:rPr>
          <w:rFonts w:cs="Courier" w:ascii="Courier" w:hAnsi="Courier"/>
        </w:rPr>
        <w:t>T16</w:t>
      </w:r>
      <w:r>
        <w:rPr/>
        <w:t xml:space="preserve"> vs. </w:t>
      </w:r>
      <w:r>
        <w:rPr>
          <w:rFonts w:cs="Courier" w:ascii="Courier" w:hAnsi="Courier"/>
        </w:rPr>
        <w:t>A16</w:t>
      </w:r>
    </w:p>
    <w:p>
      <w:pPr>
        <w:pStyle w:val="AnnexA11"/>
        <w:numPr>
          <w:ilvl w:val="2"/>
          <w:numId w:val="4"/>
        </w:numPr>
        <w:rPr>
          <w:rFonts w:ascii="Courier" w:hAnsi="Courier" w:cs="Courier"/>
        </w:rPr>
      </w:pPr>
      <w:r>
        <w:rPr>
          <w:rFonts w:cs="Courier" w:ascii="Courier" w:hAnsi="Courier"/>
        </w:rPr>
        <w:t>16kHzProcessing_B.c</w:t>
      </w:r>
    </w:p>
    <w:p>
      <w:pPr>
        <w:pStyle w:val="11BodyText"/>
        <w:rPr/>
      </w:pPr>
      <w:bookmarkStart w:id="15" w:name="_Ref68269520"/>
      <w:r>
        <w:rPr/>
        <w:t xml:space="preserve">The file </w:t>
      </w:r>
      <w:r>
        <w:rPr>
          <w:rFonts w:cs="Courier" w:ascii="Courier" w:hAnsi="Courier"/>
        </w:rPr>
        <w:t>16kHzProcessing_B.c</w:t>
      </w:r>
      <w:r>
        <w:rPr/>
        <w:t xml:space="preserve"> is modified precisely as described in </w:t>
      </w:r>
      <w:r>
        <w:rPr/>
        <w:fldChar w:fldCharType="begin"/>
      </w:r>
      <w:r>
        <w:rPr/>
        <w:instrText xml:space="preserve"> REF ref_s4_030866 \r \h </w:instrText>
      </w:r>
      <w:r>
        <w:rPr/>
        <w:fldChar w:fldCharType="separate"/>
      </w:r>
      <w:r>
        <w:rPr/>
        <w:t>[6]</w:t>
      </w:r>
      <w:r>
        <w:rPr/>
        <w:fldChar w:fldCharType="end"/>
      </w:r>
      <w:r>
        <w:rPr/>
        <w:t>.</w:t>
      </w:r>
    </w:p>
    <w:p>
      <w:pPr>
        <w:pStyle w:val="11BodyText"/>
        <w:rPr/>
      </w:pPr>
      <w:r>
        <w:rPr/>
        <w:t xml:space="preserve">It is the understanding of STMicroelectronics that </w:t>
      </w:r>
      <w:r>
        <w:rPr>
          <w:rFonts w:cs="Courier" w:ascii="Courier" w:hAnsi="Courier"/>
        </w:rPr>
        <w:t>T16</w:t>
      </w:r>
      <w:r>
        <w:rPr/>
        <w:t xml:space="preserve"> is using the floating-point unit for computing </w:t>
      </w:r>
      <w:r>
        <w:rPr>
          <w:rFonts w:cs="Courier" w:ascii="Courier" w:hAnsi="Courier"/>
        </w:rPr>
        <w:t>lambdaNSE32</w:t>
      </w:r>
      <w:r>
        <w:rPr/>
        <w:t xml:space="preserve"> whereas </w:t>
      </w:r>
      <w:r>
        <w:rPr>
          <w:rFonts w:cs="Courier" w:ascii="Courier" w:hAnsi="Courier"/>
        </w:rPr>
        <w:t>A16</w:t>
      </w:r>
      <w:r>
        <w:rPr/>
        <w:t xml:space="preserve"> uses the fixed-point arithmetic for computing </w:t>
      </w:r>
      <w:r>
        <w:rPr>
          <w:rFonts w:cs="Courier" w:ascii="Courier" w:hAnsi="Courier"/>
        </w:rPr>
        <w:t>lambdaNSE32</w:t>
      </w:r>
      <w:r>
        <w:rPr/>
        <w:t xml:space="preserve">. The modification is made according to </w:t>
      </w:r>
      <w:r>
        <w:rPr/>
        <w:fldChar w:fldCharType="begin"/>
      </w:r>
      <w:r>
        <w:rPr/>
        <w:instrText xml:space="preserve"> REF ref_s4_030866 \r \h </w:instrText>
      </w:r>
      <w:r>
        <w:rPr/>
        <w:fldChar w:fldCharType="separate"/>
      </w:r>
      <w:r>
        <w:rPr/>
        <w:t>[6]</w:t>
      </w:r>
      <w:r>
        <w:rPr/>
        <w:fldChar w:fldCharType="end"/>
      </w:r>
      <w:r>
        <w:rPr/>
        <w:t xml:space="preserve">. In </w:t>
      </w:r>
      <w:r>
        <w:rPr/>
        <w:fldChar w:fldCharType="begin"/>
      </w:r>
      <w:r>
        <w:rPr/>
        <w:instrText xml:space="preserve"> REF ref_s4_030866 \r \h </w:instrText>
      </w:r>
      <w:r>
        <w:rPr/>
        <w:fldChar w:fldCharType="separate"/>
      </w:r>
      <w:r>
        <w:rPr/>
        <w:t>[6]</w:t>
      </w:r>
      <w:r>
        <w:rPr/>
        <w:fldChar w:fldCharType="end"/>
      </w:r>
      <w:r>
        <w:rPr/>
        <w:t>, it is shown that the performances are not impacted by the loss of precision.</w:t>
      </w:r>
      <w:r>
        <w:br w:type="page"/>
      </w:r>
    </w:p>
    <w:p>
      <w:pPr>
        <w:pStyle w:val="AnnexA"/>
        <w:numPr>
          <w:ilvl w:val="0"/>
          <w:numId w:val="4"/>
        </w:numPr>
        <w:rPr/>
      </w:pPr>
      <w:bookmarkStart w:id="16" w:name="_Ref68269520"/>
      <w:bookmarkStart w:id="17" w:name="_Ref68326148"/>
      <w:r>
        <w:rPr/>
        <w:t>Database format</w:t>
      </w:r>
      <w:bookmarkEnd w:id="16"/>
      <w:bookmarkEnd w:id="17"/>
    </w:p>
    <w:p>
      <w:pPr>
        <w:pStyle w:val="11BodyText"/>
        <w:rPr/>
      </w:pPr>
      <w:r>
        <w:rPr/>
        <w:t>The memory usage was evaluated with the help of a database, which describes simultaneously the calling tree, the stack memory usage, the static RAM usage and the ROM usage.</w:t>
      </w:r>
    </w:p>
    <w:p>
      <w:pPr>
        <w:pStyle w:val="11BodyText"/>
        <w:rPr/>
      </w:pPr>
      <w:r>
        <w:rPr/>
        <w:t>The tools use two different interchange formats. Both are based on XML. The native format of the database is the FCT_LIST format. In this format, each block of instruction and each function define a unique entry with a name, the description of its memory usage (static RAM, stack and ROM) and finally the list of its sub-functions (if any).</w:t>
      </w:r>
    </w:p>
    <w:p>
      <w:pPr>
        <w:pStyle w:val="11BodyText"/>
        <w:rPr/>
      </w:pPr>
      <w:r>
        <w:rPr/>
        <w:t>The alternative format of the database is the FCT_TREE format. In this format, the structure of the calling tree is explicit. Each node in the tree corresponds to a node from the calling tree. The depth of the stack is available at each node. Other forms of memory (static RAM and ROM) are also available in this format but the detail of its usage.</w:t>
      </w:r>
    </w:p>
    <w:p>
      <w:pPr>
        <w:pStyle w:val="11BodyText"/>
        <w:rPr/>
      </w:pPr>
      <w:r>
        <w:rPr/>
        <w:t>The two formats are equivalent: it is possible to transform the database from the FCT_LIST format into the FCT_TREE format or from the FCT_TREE format into the FCT_LIST format. The native format of the database is FCT_LIST.</w:t>
      </w:r>
    </w:p>
    <w:p>
      <w:pPr>
        <w:pStyle w:val="11BodyText"/>
        <w:rPr/>
      </w:pPr>
      <w:r>
        <w:rPr/>
        <w:t>Different tools are available for manipulating the database, for instance (and not only):</w:t>
      </w:r>
    </w:p>
    <w:p>
      <w:pPr>
        <w:pStyle w:val="11BodyText"/>
        <w:numPr>
          <w:ilvl w:val="0"/>
          <w:numId w:val="6"/>
        </w:numPr>
        <w:rPr/>
      </w:pPr>
      <w:r>
        <w:rPr/>
        <w:t>computing the critical path for the stack usage,</w:t>
      </w:r>
    </w:p>
    <w:p>
      <w:pPr>
        <w:pStyle w:val="11BodyText"/>
        <w:numPr>
          <w:ilvl w:val="0"/>
          <w:numId w:val="6"/>
        </w:numPr>
        <w:rPr/>
      </w:pPr>
      <w:r>
        <w:rPr/>
        <w:t>evaluating the static RAM usage,</w:t>
      </w:r>
    </w:p>
    <w:p>
      <w:pPr>
        <w:pStyle w:val="11BodyText"/>
        <w:numPr>
          <w:ilvl w:val="0"/>
          <w:numId w:val="6"/>
        </w:numPr>
        <w:rPr/>
      </w:pPr>
      <w:r>
        <w:rPr/>
        <w:t>evaluating the ROM usage.</w:t>
      </w:r>
    </w:p>
    <w:p>
      <w:pPr>
        <w:pStyle w:val="11BodyText"/>
        <w:rPr/>
      </w:pPr>
      <w:r>
        <w:rPr/>
        <w:t xml:space="preserve">As an example, here is the section describing the </w:t>
      </w:r>
      <w:r>
        <w:rPr>
          <w:rFonts w:cs="Courier" w:ascii="Courier" w:hAnsi="Courier"/>
        </w:rPr>
        <w:t>pre_process()</w:t>
      </w:r>
      <w:r>
        <w:rPr/>
        <w:t xml:space="preserve"> function in the file </w:t>
      </w:r>
      <w:r>
        <w:rPr>
          <w:rFonts w:cs="Courier" w:ascii="Courier" w:hAnsi="Courier"/>
        </w:rPr>
        <w:t>preProc_B.c</w:t>
      </w:r>
      <w:r>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&lt;?xml version="1.0"?&gt;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 xml:space="preserve">&lt;fct_list&gt;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 name="pre_process" file="preProc_B.c"&gt;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&lt;mem argin="6"/&gt;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&lt;ref_list&gt;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&lt;ref id="#iir_d"/&gt;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&lt;ref id="#iir_s"/&gt;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&lt;/ref_list&gt;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 name="iir_d" file="preProc_B.c"&gt;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&lt;mem argin="7" stack="6"/&gt;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 name="iir_s" file="preProc_B.c"&gt;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&lt;mem argin="7" stack="6"/&gt;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t>&lt;/fct_list&gt;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7" w:hanging="0"/>
        <w:rPr>
          <w:rFonts w:ascii="Courier" w:hAnsi="Courier" w:cs="Courier"/>
          <w:sz w:val="16"/>
          <w:lang w:val="en-US"/>
        </w:rPr>
      </w:pPr>
      <w:r>
        <w:rPr>
          <w:rFonts w:cs="Courier" w:ascii="Courier" w:hAnsi="Courier"/>
          <w:sz w:val="16"/>
          <w:lang w:val="en-US"/>
        </w:rPr>
      </w:r>
    </w:p>
    <w:p>
      <w:pPr>
        <w:pStyle w:val="Caption"/>
        <w:ind w:left="1267" w:hanging="0"/>
        <w:jc w:val="center"/>
        <w:rPr/>
      </w:pPr>
      <w:r>
        <w:rPr>
          <w:rFonts w:eastAsia="Arial"/>
        </w:rPr>
        <w:t xml:space="preserve">   </w:t>
      </w:r>
      <w:r>
        <w:rPr/>
        <w:t xml:space="preserve">Code </w:t>
      </w:r>
      <w:r>
        <w:rPr/>
        <w:fldChar w:fldCharType="begin"/>
      </w:r>
      <w:r>
        <w:rPr/>
        <w:instrText xml:space="preserve"> SEQ Code \* ARABIC </w:instrText>
      </w:r>
      <w:r>
        <w:rPr/>
        <w:fldChar w:fldCharType="separate"/>
      </w:r>
      <w:r>
        <w:rPr/>
        <w:t>1</w:t>
      </w:r>
      <w:r>
        <w:rPr/>
        <w:fldChar w:fldCharType="end"/>
      </w:r>
      <w:r>
        <w:rPr/>
        <w:t>: Example of description in FCT_LIST format</w:t>
      </w:r>
      <w:r>
        <w:br w:type="page"/>
      </w:r>
    </w:p>
    <w:p>
      <w:pPr>
        <w:pStyle w:val="AnnexA"/>
        <w:numPr>
          <w:ilvl w:val="0"/>
          <w:numId w:val="4"/>
        </w:numPr>
        <w:rPr/>
      </w:pPr>
      <w:bookmarkStart w:id="18" w:name="_Ref68269603"/>
      <w:r>
        <w:rPr/>
        <w:t xml:space="preserve">Memory assessment for </w:t>
      </w:r>
      <w:r>
        <w:rPr>
          <w:rFonts w:cs="Courier" w:ascii="Courier" w:hAnsi="Courier"/>
        </w:rPr>
        <w:t>qsort_be()</w:t>
      </w:r>
      <w:bookmarkEnd w:id="18"/>
    </w:p>
    <w:p>
      <w:pPr>
        <w:pStyle w:val="11BodyText"/>
        <w:rPr/>
      </w:pPr>
      <w:r>
        <w:rPr/>
        <w:t xml:space="preserve">The function </w:t>
      </w:r>
      <w:r>
        <w:rPr>
          <w:rFonts w:cs="Courier" w:ascii="Courier" w:hAnsi="Courier"/>
        </w:rPr>
        <w:t>qsort_be()</w:t>
      </w:r>
      <w:r>
        <w:rPr/>
        <w:t>, in the current implementation is a recursive implementation of the quick sort algorithm. The deepest recursion depth of the call is 31. The verification laboratory has found that 3 Words must be duplicated in the stack for each step of the algorithm, in addition to the stack usage from the original call. Therefore, the supplementary cost due to the recursion is 90 Words in the stack.</w:t>
      </w:r>
    </w:p>
    <w:p>
      <w:pPr>
        <w:pStyle w:val="AnnexA"/>
        <w:numPr>
          <w:ilvl w:val="0"/>
          <w:numId w:val="4"/>
        </w:numPr>
        <w:rPr/>
      </w:pPr>
      <w:bookmarkStart w:id="19" w:name="_Ref68269626"/>
      <w:r>
        <w:rPr/>
        <w:t>X-VQ</w:t>
      </w:r>
      <w:bookmarkEnd w:id="19"/>
    </w:p>
    <w:p>
      <w:pPr>
        <w:pStyle w:val="11BodyText"/>
        <w:rPr/>
      </w:pPr>
      <w:r>
        <w:rPr/>
        <w:t xml:space="preserve">The SES DSR algorithm has been split in two separate binary executables that perform respectively the Mels-Frequency Cepstrum Coefficient (MFCC) computation and the </w:t>
      </w:r>
      <w:r>
        <w:rPr>
          <w:lang w:val="en-US"/>
        </w:rPr>
        <w:t>Quantisation</w:t>
      </w:r>
      <w:r>
        <w:rPr/>
        <w:t xml:space="preserve"> of the MFCC. Both algorithms operate on the same frame windows and share only a limited amount of data:</w:t>
      </w:r>
    </w:p>
    <w:p>
      <w:pPr>
        <w:pStyle w:val="11BodyText"/>
        <w:numPr>
          <w:ilvl w:val="0"/>
          <w:numId w:val="6"/>
        </w:numPr>
        <w:tabs>
          <w:tab w:val="clear" w:pos="1298"/>
          <w:tab w:val="left" w:pos="3870" w:leader="none"/>
        </w:tabs>
        <w:rPr/>
      </w:pPr>
      <w:r>
        <w:rPr/>
        <w:t>13 MFCC Coefficient</w:t>
        <w:tab/>
        <w:t>(Word16)</w:t>
      </w:r>
    </w:p>
    <w:p>
      <w:pPr>
        <w:pStyle w:val="11BodyText"/>
        <w:numPr>
          <w:ilvl w:val="0"/>
          <w:numId w:val="6"/>
        </w:numPr>
        <w:tabs>
          <w:tab w:val="clear" w:pos="1298"/>
          <w:tab w:val="left" w:pos="3870" w:leader="none"/>
        </w:tabs>
        <w:rPr/>
      </w:pPr>
      <w:r>
        <w:rPr/>
        <w:t>Pitch Information</w:t>
        <w:tab/>
        <w:t>(Word32)</w:t>
      </w:r>
    </w:p>
    <w:p>
      <w:pPr>
        <w:pStyle w:val="11BodyText"/>
        <w:numPr>
          <w:ilvl w:val="0"/>
          <w:numId w:val="6"/>
        </w:numPr>
        <w:tabs>
          <w:tab w:val="clear" w:pos="1298"/>
          <w:tab w:val="left" w:pos="3870" w:leader="none"/>
        </w:tabs>
        <w:rPr/>
      </w:pPr>
      <w:r>
        <w:rPr/>
        <w:t>Class Information</w:t>
        <w:tab/>
        <w:t>(Word8)</w:t>
      </w:r>
    </w:p>
    <w:p>
      <w:pPr>
        <w:pStyle w:val="11BodyText"/>
        <w:numPr>
          <w:ilvl w:val="0"/>
          <w:numId w:val="6"/>
        </w:numPr>
        <w:tabs>
          <w:tab w:val="clear" w:pos="1298"/>
          <w:tab w:val="left" w:pos="3870" w:leader="none"/>
        </w:tabs>
        <w:rPr/>
      </w:pPr>
      <w:r>
        <w:rPr/>
        <w:t>VAD</w:t>
        <w:tab/>
        <w:t>(Boolean).</w:t>
      </w:r>
    </w:p>
    <w:p>
      <w:pPr>
        <w:pStyle w:val="11BodyText"/>
        <w:rPr/>
      </w:pPr>
      <w:r>
        <w:rPr/>
        <w:t xml:space="preserve">The interface of the two executable was kept compatible with the former floating point version available from the ETSI/Aurora group. The verification laboratory has checked that the floating-point values used in the file interface between X-AFE and X-VQ are used only for conveying the fixed-point values. </w:t>
      </w:r>
    </w:p>
    <w:p>
      <w:pPr>
        <w:pStyle w:val="11BodyText"/>
        <w:rPr/>
      </w:pPr>
      <w:r>
        <w:rPr/>
        <w:t>A IEEE floating point format is made from a 24-bit mantissa. A Word16 value can be stored entirely in the mantissa without loss or corruption of bits.</w:t>
      </w:r>
    </w:p>
    <w:p>
      <w:pPr>
        <w:pStyle w:val="11BodyText"/>
        <w:rPr/>
      </w:pPr>
      <w:r>
        <w:rPr/>
        <w:t>In theory, the transfer of a Word32 through the mantissa of a IEEE float value implies that only the 24 most significant bits are kept (the remaining bits are rounded). In the present situation, it was checked that the Pitch Information, stored in the algorithm in Word32 has a dynamic limited to a Word16 and that the transfer of data between X-AFE and X-VQ does not imply loss of precision.</w:t>
      </w:r>
    </w:p>
    <w:p>
      <w:pPr>
        <w:pStyle w:val="11BodyText"/>
        <w:rPr/>
      </w:pPr>
      <w:r>
        <w:rPr/>
        <w:t>In the source code provided by the candidate, X-VQ includes supplementary processing past the quantization process in order to store the quantized bitstream in an ETSI compatible format. The verification laboratory has limited the investigation and the memory assessment to the quantization process and has not taken into account the ETSI compatible bitstream generation.</w:t>
      </w:r>
    </w:p>
    <w:p>
      <w:pPr>
        <w:pStyle w:val="11BodyText"/>
        <w:rPr/>
      </w:pPr>
      <w:r>
        <w:rPr/>
        <w:t>The verification laboratory has also considered that the two algorithms (X-AFE and X-VQ) were both executed in sequence frame per frame. Therefore, the stack of the two binaries can be shared. The critical path being located in the X-AFE, the X-VQ can reuse at each frame all the stack freed by X-AFE after the frame processing and it is not necessary to add the stack usage of X-VQ in the total RAM usage.</w:t>
      </w:r>
      <w:r>
        <w:br w:type="page"/>
      </w:r>
    </w:p>
    <w:p>
      <w:pPr>
        <w:pStyle w:val="AnnexA"/>
        <w:numPr>
          <w:ilvl w:val="0"/>
          <w:numId w:val="4"/>
        </w:numPr>
        <w:rPr/>
      </w:pPr>
      <w:bookmarkStart w:id="20" w:name="_Ref68269717"/>
      <w:r>
        <w:rPr/>
        <w:t>Heap analysis</w:t>
      </w:r>
      <w:bookmarkEnd w:id="20"/>
    </w:p>
    <w:p>
      <w:pPr>
        <w:pStyle w:val="11BodyText"/>
        <w:rPr/>
      </w:pPr>
      <w:r>
        <w:rPr/>
        <w:t xml:space="preserve">Due to structure alignment on 32-bit boundaries, pointers usages, function pointer usage, "int" type usage, the heap usage report available from run-time analysis must be adapted (cf. </w:t>
      </w:r>
      <w:r>
        <w:rPr/>
        <w:fldChar w:fldCharType="begin"/>
      </w:r>
      <w:r>
        <w:rPr/>
        <w:instrText xml:space="preserve"> REF _Ref68163535 \r \h </w:instrText>
      </w:r>
      <w:r>
        <w:rPr/>
        <w:fldChar w:fldCharType="separate"/>
      </w:r>
      <w:r>
        <w:rPr/>
        <w:t>5.2</w:t>
      </w:r>
      <w:r>
        <w:rPr/>
        <w:fldChar w:fldCharType="end"/>
      </w:r>
      <w:r>
        <w:rPr/>
        <w:t>). The table below summarizes the differences.</w:t>
      </w:r>
    </w:p>
    <w:tbl>
      <w:tblPr>
        <w:tblW w:w="8190" w:type="dxa"/>
        <w:jc w:val="left"/>
        <w:tblInd w:w="1255" w:type="dxa"/>
        <w:tblLayout w:type="fixed"/>
        <w:tblCellMar>
          <w:top w:w="0" w:type="dxa"/>
          <w:left w:w="108" w:type="dxa"/>
          <w:bottom w:w="0" w:type="dxa"/>
          <w:right w:w="108" w:type="dxa"/>
        </w:tblCellMar>
      </w:tblPr>
      <w:tblGrid>
        <w:gridCol w:w="3099"/>
        <w:gridCol w:w="1285"/>
        <w:gridCol w:w="790"/>
        <w:gridCol w:w="805"/>
        <w:gridCol w:w="2211"/>
      </w:tblGrid>
      <w:tr>
        <w:trPr>
          <w:trHeight w:val="305" w:hRule="atLeast"/>
        </w:trPr>
        <w:tc>
          <w:tcPr>
            <w:tcW w:w="309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Table</w:t>
            </w:r>
          </w:p>
        </w:tc>
        <w:tc>
          <w:tcPr>
            <w:tcW w:w="128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Run-time</w:t>
            </w:r>
          </w:p>
        </w:tc>
        <w:tc>
          <w:tcPr>
            <w:tcW w:w="7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Diff</w:t>
            </w:r>
          </w:p>
        </w:tc>
        <w:tc>
          <w:tcPr>
            <w:tcW w:w="8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Total</w:t>
            </w:r>
          </w:p>
        </w:tc>
        <w:tc>
          <w:tcPr>
            <w:tcW w:w="221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File</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FEParamsX_F</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112</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93</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19</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ParamInterface_B.c</w:t>
            </w:r>
          </w:p>
        </w:tc>
      </w:tr>
      <w:tr>
        <w:trPr>
          <w:trHeight w:val="242"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 xml:space="preserve">DoVADInit_F </w:t>
            </w:r>
            <w:r>
              <w:rPr>
                <w:rFonts w:cs="Courier" w:ascii="Courier" w:hAnsi="Courier"/>
                <w:sz w:val="18"/>
              </w:rPr>
              <w:t>(OutBuffer)</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14</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VAD_F.c</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NoiseSupStructX_F</w:t>
            </w:r>
          </w:p>
        </w:tc>
        <w:tc>
          <w:tcPr>
            <w:tcW w:w="128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Courier" w:hAnsi="Courier" w:cs="Courier"/>
                <w:lang w:val="en-US"/>
              </w:rPr>
            </w:pPr>
            <w:r>
              <w:rPr>
                <w:rFonts w:cs="Courier" w:ascii="Courier" w:hAnsi="Courier"/>
                <w:lang w:val="en-US"/>
              </w:rPr>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80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en-US"/>
              </w:rPr>
            </w:pPr>
            <w:r>
              <w:rPr>
                <w:lang w:val="en-US"/>
              </w:rPr>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ExtNoiseSup_B.c</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CompCepsStructX_F</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6</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CompCeps_B.c</w:t>
            </w:r>
          </w:p>
        </w:tc>
      </w:tr>
      <w:tr>
        <w:trPr>
          <w:trHeight w:val="242"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RVC_PITCH_ROM_be</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18</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5</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13</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rvc_pitch_init_B.c</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RVC_PITCH_METER_be</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40</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13</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27</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rvc_pitch_init_B.c</w:t>
            </w:r>
          </w:p>
        </w:tc>
      </w:tr>
      <w:tr>
        <w:trPr>
          <w:trHeight w:val="242"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DataFor16kProc_B</w:t>
            </w:r>
          </w:p>
        </w:tc>
        <w:tc>
          <w:tcPr>
            <w:tcW w:w="128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Courier" w:hAnsi="Courier" w:cs="Courier"/>
                <w:lang w:val="en-US"/>
              </w:rPr>
            </w:pPr>
            <w:r>
              <w:rPr>
                <w:rFonts w:cs="Courier" w:ascii="Courier" w:hAnsi="Courier"/>
                <w:lang w:val="en-US"/>
              </w:rPr>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10</w:t>
            </w:r>
          </w:p>
        </w:tc>
        <w:tc>
          <w:tcPr>
            <w:tcW w:w="805"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en-US"/>
              </w:rPr>
            </w:pPr>
            <w:r>
              <w:rPr>
                <w:lang w:val="en-US"/>
              </w:rPr>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16kHzProcessing_B.c</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tcPr>
          <w:p>
            <w:pPr>
              <w:pStyle w:val="Normal"/>
              <w:jc w:val="center"/>
              <w:rPr>
                <w:rFonts w:ascii="Courier" w:hAnsi="Courier" w:cs="Courier"/>
                <w:lang w:val="en-US"/>
              </w:rPr>
            </w:pPr>
            <w:r>
              <w:rPr>
                <w:rFonts w:cs="Courier" w:ascii="Courier" w:hAnsi="Courier"/>
              </w:rPr>
              <w:t>QMF_FIR</w:t>
            </w:r>
          </w:p>
        </w:tc>
        <w:tc>
          <w:tcPr>
            <w:tcW w:w="128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10</w:t>
            </w:r>
          </w:p>
        </w:tc>
        <w:tc>
          <w:tcPr>
            <w:tcW w:w="79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3</w:t>
            </w:r>
          </w:p>
        </w:tc>
        <w:tc>
          <w:tcPr>
            <w:tcW w:w="805"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7</w:t>
            </w:r>
          </w:p>
        </w:tc>
        <w:tc>
          <w:tcPr>
            <w:tcW w:w="22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Courier" w:hAnsi="Courier" w:cs="Courier"/>
                <w:sz w:val="16"/>
                <w:lang w:val="en-US"/>
              </w:rPr>
            </w:pPr>
            <w:r>
              <w:rPr>
                <w:rFonts w:cs="Courier" w:ascii="Courier" w:hAnsi="Courier"/>
                <w:sz w:val="16"/>
              </w:rPr>
              <w:t>16kHzProcessing_B.c</w:t>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shd w:fill="F3F3F3" w:val="clear"/>
          </w:tcPr>
          <w:p>
            <w:pPr>
              <w:pStyle w:val="Normal"/>
              <w:jc w:val="center"/>
              <w:rPr>
                <w:rFonts w:cs="Arial"/>
                <w:b/>
                <w:b/>
                <w:bCs/>
              </w:rPr>
            </w:pPr>
            <w:r>
              <w:rPr>
                <w:rFonts w:cs="Arial"/>
                <w:b/>
                <w:bCs/>
              </w:rPr>
              <w:t>Total (8kHz)</w:t>
            </w:r>
          </w:p>
        </w:tc>
        <w:tc>
          <w:tcPr>
            <w:tcW w:w="1285"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rFonts w:cs="Arial"/>
                <w:b/>
                <w:b/>
                <w:bCs/>
                <w:lang w:val="en-US"/>
              </w:rPr>
            </w:pPr>
            <w:r>
              <w:rPr>
                <w:rFonts w:cs="Arial"/>
                <w:b/>
                <w:bCs/>
                <w:lang w:val="en-US"/>
              </w:rPr>
            </w:r>
          </w:p>
        </w:tc>
        <w:tc>
          <w:tcPr>
            <w:tcW w:w="790" w:type="dxa"/>
            <w:tcBorders>
              <w:top w:val="single" w:sz="4" w:space="0" w:color="000000"/>
              <w:left w:val="single" w:sz="4" w:space="0" w:color="000000"/>
              <w:bottom w:val="single" w:sz="4" w:space="0" w:color="000000"/>
              <w:right w:val="single" w:sz="4" w:space="0" w:color="000000"/>
            </w:tcBorders>
            <w:shd w:fill="F3F3F3" w:val="clear"/>
          </w:tcPr>
          <w:p>
            <w:pPr>
              <w:pStyle w:val="Normal"/>
              <w:jc w:val="center"/>
              <w:rPr>
                <w:lang w:val="en-US"/>
              </w:rPr>
            </w:pPr>
            <w:r>
              <w:rPr>
                <w:lang w:val="en-US"/>
              </w:rPr>
              <w:t>126</w:t>
            </w:r>
          </w:p>
        </w:tc>
        <w:tc>
          <w:tcPr>
            <w:tcW w:w="805"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lang w:val="en-US"/>
              </w:rPr>
            </w:pPr>
            <w:r>
              <w:rPr>
                <w:lang w:val="en-US"/>
              </w:rPr>
            </w:r>
          </w:p>
        </w:tc>
        <w:tc>
          <w:tcPr>
            <w:tcW w:w="2211"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rFonts w:ascii="Courier" w:hAnsi="Courier" w:cs="Courier"/>
                <w:lang w:val="en-US"/>
              </w:rPr>
            </w:pPr>
            <w:r>
              <w:rPr>
                <w:rFonts w:cs="Courier" w:ascii="Courier" w:hAnsi="Courier"/>
                <w:lang w:val="en-US"/>
              </w:rPr>
            </w:r>
          </w:p>
        </w:tc>
      </w:tr>
      <w:tr>
        <w:trPr>
          <w:trHeight w:val="244" w:hRule="atLeast"/>
        </w:trPr>
        <w:tc>
          <w:tcPr>
            <w:tcW w:w="3099" w:type="dxa"/>
            <w:tcBorders>
              <w:top w:val="single" w:sz="4" w:space="0" w:color="000000"/>
              <w:left w:val="single" w:sz="4" w:space="0" w:color="000000"/>
              <w:bottom w:val="single" w:sz="4" w:space="0" w:color="000000"/>
              <w:right w:val="single" w:sz="4" w:space="0" w:color="000000"/>
            </w:tcBorders>
            <w:shd w:fill="F3F3F3" w:val="clear"/>
          </w:tcPr>
          <w:p>
            <w:pPr>
              <w:pStyle w:val="Normal"/>
              <w:jc w:val="center"/>
              <w:rPr>
                <w:rFonts w:cs="Arial"/>
                <w:b/>
                <w:b/>
                <w:bCs/>
              </w:rPr>
            </w:pPr>
            <w:r>
              <w:rPr>
                <w:rFonts w:cs="Arial"/>
                <w:b/>
                <w:bCs/>
              </w:rPr>
              <w:t>Total (16kHz)</w:t>
            </w:r>
          </w:p>
        </w:tc>
        <w:tc>
          <w:tcPr>
            <w:tcW w:w="1285"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rFonts w:cs="Arial"/>
                <w:b/>
                <w:b/>
                <w:bCs/>
                <w:lang w:val="en-US"/>
              </w:rPr>
            </w:pPr>
            <w:r>
              <w:rPr>
                <w:rFonts w:cs="Arial"/>
                <w:b/>
                <w:bCs/>
                <w:lang w:val="en-US"/>
              </w:rPr>
            </w:r>
          </w:p>
        </w:tc>
        <w:tc>
          <w:tcPr>
            <w:tcW w:w="790" w:type="dxa"/>
            <w:tcBorders>
              <w:top w:val="single" w:sz="4" w:space="0" w:color="000000"/>
              <w:left w:val="single" w:sz="4" w:space="0" w:color="000000"/>
              <w:bottom w:val="single" w:sz="4" w:space="0" w:color="000000"/>
              <w:right w:val="single" w:sz="4" w:space="0" w:color="000000"/>
            </w:tcBorders>
            <w:shd w:fill="F3F3F3" w:val="clear"/>
          </w:tcPr>
          <w:p>
            <w:pPr>
              <w:pStyle w:val="Normal"/>
              <w:jc w:val="center"/>
              <w:rPr>
                <w:lang w:val="en-US"/>
              </w:rPr>
            </w:pPr>
            <w:r>
              <w:rPr>
                <w:lang w:val="en-US"/>
              </w:rPr>
              <w:t>139</w:t>
            </w:r>
          </w:p>
        </w:tc>
        <w:tc>
          <w:tcPr>
            <w:tcW w:w="805"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lang w:val="en-US"/>
              </w:rPr>
            </w:pPr>
            <w:r>
              <w:rPr>
                <w:lang w:val="en-US"/>
              </w:rPr>
            </w:r>
          </w:p>
        </w:tc>
        <w:tc>
          <w:tcPr>
            <w:tcW w:w="2211" w:type="dxa"/>
            <w:tcBorders>
              <w:top w:val="single" w:sz="4" w:space="0" w:color="000000"/>
              <w:left w:val="single" w:sz="4" w:space="0" w:color="000000"/>
              <w:bottom w:val="single" w:sz="4" w:space="0" w:color="000000"/>
              <w:right w:val="single" w:sz="4" w:space="0" w:color="000000"/>
            </w:tcBorders>
            <w:shd w:fill="F3F3F3" w:val="clear"/>
          </w:tcPr>
          <w:p>
            <w:pPr>
              <w:pStyle w:val="Normal"/>
              <w:snapToGrid w:val="false"/>
              <w:jc w:val="center"/>
              <w:rPr>
                <w:rFonts w:ascii="Courier" w:hAnsi="Courier" w:cs="Courier"/>
                <w:lang w:val="en-US"/>
              </w:rPr>
            </w:pPr>
            <w:r>
              <w:rPr>
                <w:rFonts w:cs="Courier" w:ascii="Courier" w:hAnsi="Courier"/>
                <w:lang w:val="en-US"/>
              </w:rPr>
            </w:r>
          </w:p>
        </w:tc>
      </w:tr>
    </w:tbl>
    <w:p>
      <w:pPr>
        <w:pStyle w:val="Caption"/>
        <w:ind w:left="1267" w:hanging="0"/>
        <w:jc w:val="center"/>
        <w:rPr/>
      </w:pPr>
      <w:r>
        <w:rPr/>
        <w:t xml:space="preserve">Table </w:t>
      </w:r>
      <w:r>
        <w:rPr/>
        <w:fldChar w:fldCharType="begin"/>
      </w:r>
      <w:r>
        <w:rPr/>
        <w:instrText xml:space="preserve"> SEQ Table \* ARABIC </w:instrText>
      </w:r>
      <w:r>
        <w:rPr/>
        <w:fldChar w:fldCharType="separate"/>
      </w:r>
      <w:r>
        <w:rPr/>
        <w:t>12</w:t>
      </w:r>
      <w:r>
        <w:rPr/>
        <w:fldChar w:fldCharType="end"/>
      </w:r>
      <w:r>
        <w:rPr/>
        <w:t>: Detailed usage of the Heap</w:t>
      </w:r>
    </w:p>
    <w:p>
      <w:pPr>
        <w:pStyle w:val="11BodyText"/>
        <w:rPr/>
      </w:pPr>
      <w:r>
        <w:rPr/>
        <w:t xml:space="preserve">Note that </w:t>
      </w:r>
      <w:r>
        <w:rPr>
          <w:rFonts w:cs="Courier" w:ascii="Courier" w:hAnsi="Courier"/>
        </w:rPr>
        <w:t>(FEParamsX_F *)</w:t>
      </w:r>
      <w:r>
        <w:rPr/>
        <w:t xml:space="preserve"> from </w:t>
      </w:r>
      <w:r>
        <w:rPr>
          <w:rFonts w:cs="Courier" w:ascii="Courier" w:hAnsi="Courier"/>
        </w:rPr>
        <w:t>ParamInterface_B.c</w:t>
      </w:r>
      <w:r>
        <w:rPr/>
        <w:t xml:space="preserve"> is allocated from the heap. This structure mixes buffers and variables necessary for the algorithm, with function pointers and file handlers, which should not be taken into account in the memory assessment, and also with pointers and "int" types, which are 32-bit wide on the platform used. Only 19 Words are used from the 112 allocated by the system. Therefore, the run-time analysis provides values that are over-estimated: 93 Words should not be taken into account.</w:t>
      </w:r>
    </w:p>
    <w:p>
      <w:pPr>
        <w:pStyle w:val="11BodyText"/>
        <w:spacing w:before="0" w:after="220"/>
        <w:ind w:left="1298" w:hanging="0"/>
        <w:rPr/>
      </w:pPr>
      <w:r>
        <w:rPr/>
        <w:t xml:space="preserve">In </w:t>
      </w:r>
      <w:r>
        <w:rPr>
          <w:rFonts w:cs="Courier" w:ascii="Courier" w:hAnsi="Courier"/>
        </w:rPr>
        <w:t>DoVADInit_F</w:t>
      </w:r>
      <w:r>
        <w:rPr/>
        <w:t xml:space="preserve">, the memory allocated for </w:t>
      </w:r>
      <w:r>
        <w:rPr>
          <w:rFonts w:cs="Courier" w:ascii="Courier" w:hAnsi="Courier"/>
        </w:rPr>
        <w:t>OutBuffer</w:t>
      </w:r>
      <w:r>
        <w:rPr/>
        <w:t xml:space="preserve"> is doubled because pointers are accounted for 32-bit data instead of 16-bits data. This is causing the waste of 7 words. The structure </w:t>
      </w:r>
      <w:r>
        <w:rPr>
          <w:rFonts w:cs="Courier" w:ascii="Courier" w:hAnsi="Courier"/>
        </w:rPr>
        <w:t>NoiseSupStructX_F</w:t>
      </w:r>
      <w:r>
        <w:rPr/>
        <w:t xml:space="preserve"> wastes 7 Word16 in 32-bit alignment. The structure </w:t>
      </w:r>
      <w:r>
        <w:rPr>
          <w:rFonts w:cs="Courier" w:ascii="Courier" w:hAnsi="Courier"/>
        </w:rPr>
        <w:t>RVC_PITCH_ROM_be</w:t>
      </w:r>
      <w:r>
        <w:rPr/>
        <w:t xml:space="preserve"> and </w:t>
      </w:r>
      <w:r>
        <w:rPr>
          <w:rFonts w:cs="Courier" w:ascii="Courier" w:hAnsi="Courier"/>
        </w:rPr>
        <w:t>RVC_PITCH_METER_be</w:t>
      </w:r>
      <w:r>
        <w:rPr/>
        <w:t xml:space="preserve"> waste respectively 5 and 13 Words in 32-bit alignment. The structure DataFor16kProc_B, used at 16kHz, wastes also 10 Words due to the 32-bit alignment of data and pointers.</w:t>
      </w:r>
    </w:p>
    <w:sectPr>
      <w:headerReference w:type="default" r:id="rId4"/>
      <w:headerReference w:type="first" r:id="rId5"/>
      <w:footerReference w:type="default" r:id="rId6"/>
      <w:footerReference w:type="first" r:id="rId7"/>
      <w:footnotePr>
        <w:numFmt w:val="decimal"/>
      </w:footnotePr>
      <w:type w:val="nextPage"/>
      <w:pgSz w:w="11906" w:h="16838"/>
      <w:pgMar w:left="1134" w:right="1134" w:gutter="0" w:header="720" w:top="776" w:footer="720" w:bottom="77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Arial Unicode MS">
    <w:charset w:val="80"/>
    <w:family w:val="swiss"/>
    <w:pitch w:val="variable"/>
  </w:font>
  <w:font w:name="Tahoma">
    <w:charset w:val="00"/>
    <w:family w:val="swiss"/>
    <w:pitch w:val="variable"/>
  </w:font>
  <w:font w:name="Courier">
    <w:altName w:val="Courier New"/>
    <w:charset w:val="00"/>
    <w:family w:val="modern"/>
    <w:pitch w:val="default"/>
  </w:font>
  <w:font w:name="Arial Black">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ins w:id="9" w:author="stephan tassart" w:date="2004-05-18T15:36:00Z">
        <w:r>
          <w:rPr/>
          <w:t xml:space="preserve">Editor: </w:t>
        </w:r>
      </w:ins>
      <w:r>
        <w:rPr>
          <w:b/>
        </w:rPr>
        <w:t>Stéphan Tassart</w:t>
      </w:r>
    </w:p>
    <w:p>
      <w:pPr>
        <w:pStyle w:val="Footnote"/>
        <w:rPr>
          <w:lang w:val="fr-FR"/>
        </w:rPr>
      </w:pPr>
      <w:r>
        <w:rPr/>
        <w:t xml:space="preserve">STMicroelectronics, </w:t>
      </w:r>
    </w:p>
    <w:p>
      <w:pPr>
        <w:pStyle w:val="Footnote"/>
        <w:rPr>
          <w:lang w:val="fr-FR"/>
        </w:rPr>
      </w:pPr>
      <w:r>
        <w:rPr>
          <w:lang w:val="fr-FR"/>
        </w:rPr>
        <w:t>Email: stephan.tassart@st.com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1298"/>
        <w:tab w:val="right" w:pos="9540" w:leader="none"/>
      </w:tabs>
      <w:rPr>
        <w:b/>
        <w:b/>
        <w:i/>
        <w:i/>
        <w:sz w:val="32"/>
      </w:rPr>
    </w:pPr>
    <w:r>
      <w:rPr/>
      <w:t>3GPP TSG-SA4#31 meeting</w:t>
    </w:r>
    <w:r>
      <w:rPr>
        <w:b/>
        <w:i/>
        <w:sz w:val="30"/>
      </w:rPr>
      <w:tab/>
    </w:r>
    <w:r>
      <w:rPr>
        <w:b/>
        <w:i/>
        <w:sz w:val="32"/>
      </w:rPr>
      <w:t>Tdoc S4-</w:t>
    </w:r>
    <w:del w:id="7" w:author="stephan tassart" w:date="2004-05-18T15:37:00Z">
      <w:r>
        <w:rPr>
          <w:b/>
          <w:i/>
          <w:sz w:val="32"/>
        </w:rPr>
        <w:delText>040198</w:delText>
      </w:r>
    </w:del>
    <w:ins w:id="8" w:author="stephan tassart" w:date="2004-05-18T15:37:00Z">
      <w:r>
        <w:rPr>
          <w:b/>
          <w:i/>
          <w:sz w:val="32"/>
        </w:rPr>
        <w:t>040336</w:t>
      </w:r>
    </w:ins>
  </w:p>
  <w:p>
    <w:pPr>
      <w:pStyle w:val="Normal"/>
      <w:tabs>
        <w:tab w:val="clear" w:pos="1298"/>
        <w:tab w:val="right" w:pos="9540" w:leader="none"/>
      </w:tabs>
      <w:rPr/>
    </w:pPr>
    <w:r>
      <w:rPr/>
      <w:t>May 17-21, 2004, Montréal, Canada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1658"/>
        </w:tabs>
        <w:ind w:left="1658" w:hanging="360"/>
      </w:pPr>
      <w:rPr/>
    </w:lvl>
  </w:abstractNum>
  <w:abstractNum w:abstractNumId="3">
    <w:lvl w:ilvl="0">
      <w:start w:val="1"/>
      <w:numFmt w:val="decimal"/>
      <w:lvlText w:val="%1."/>
      <w:lvlJc w:val="left"/>
      <w:pPr>
        <w:tabs>
          <w:tab w:val="num" w:pos="2018"/>
        </w:tabs>
        <w:ind w:left="2018" w:hanging="360"/>
      </w:pPr>
    </w:lvl>
  </w:abstractNum>
  <w:abstractNum w:abstractNumId="4">
    <w:lvl w:ilvl="0">
      <w:start w:val="1"/>
      <w:numFmt w:val="upperLetter"/>
      <w:lvlText w:val="Annex %1."/>
      <w:lvlJc w:val="left"/>
      <w:pPr>
        <w:tabs>
          <w:tab w:val="num" w:pos="1080"/>
        </w:tabs>
        <w:ind w:left="0" w:hanging="0"/>
      </w:pPr>
      <w:rPr/>
    </w:lvl>
    <w:lvl w:ilvl="1">
      <w:start w:val="1"/>
      <w:numFmt w:val="decimal"/>
      <w:lvlText w:val="%1.%2"/>
      <w:lvlJc w:val="left"/>
      <w:pPr>
        <w:tabs>
          <w:tab w:val="num" w:pos="360"/>
        </w:tabs>
        <w:ind w:left="0" w:hanging="0"/>
      </w:pPr>
      <w:rPr/>
    </w:lvl>
    <w:lvl w:ilvl="2">
      <w:start w:val="1"/>
      <w:numFmt w:val="decimal"/>
      <w:lvlText w:val="%1.%2.%3"/>
      <w:lvlJc w:val="left"/>
      <w:pPr>
        <w:tabs>
          <w:tab w:val="num" w:pos="720"/>
        </w:tabs>
        <w:ind w:left="0" w:hanging="0"/>
      </w:pPr>
      <w:rPr/>
    </w:lvl>
    <w:lvl w:ilvl="3">
      <w:start w:val="1"/>
      <w:numFmt w:val="lowerRoman"/>
      <w:lvlText w:val="(%4)"/>
      <w:lvlJc w:val="right"/>
      <w:pPr>
        <w:tabs>
          <w:tab w:val="num" w:pos="864"/>
        </w:tabs>
        <w:ind w:left="864" w:hanging="144"/>
      </w:pPr>
      <w:rPr/>
    </w:lvl>
    <w:lvl w:ilvl="4">
      <w:start w:val="1"/>
      <w:numFmt w:val="decimal"/>
      <w:lvlText w:val="%5)"/>
      <w:lvlJc w:val="left"/>
      <w:pPr>
        <w:tabs>
          <w:tab w:val="num" w:pos="1008"/>
        </w:tabs>
        <w:ind w:left="1008" w:hanging="432"/>
      </w:pPr>
      <w:rPr/>
    </w:lvl>
    <w:lvl w:ilvl="5">
      <w:start w:val="1"/>
      <w:numFmt w:val="lowerLetter"/>
      <w:lvlText w:val="%6)"/>
      <w:lvlJc w:val="left"/>
      <w:pPr>
        <w:tabs>
          <w:tab w:val="num" w:pos="1152"/>
        </w:tabs>
        <w:ind w:left="1152" w:hanging="432"/>
      </w:pPr>
      <w:rPr/>
    </w:lvl>
    <w:lvl w:ilvl="6">
      <w:start w:val="1"/>
      <w:numFmt w:val="lowerRoman"/>
      <w:lvlText w:val="%7)"/>
      <w:lvlJc w:val="right"/>
      <w:pPr>
        <w:tabs>
          <w:tab w:val="num" w:pos="1296"/>
        </w:tabs>
        <w:ind w:left="1296" w:hanging="288"/>
      </w:pPr>
      <w:rPr/>
    </w:lvl>
    <w:lvl w:ilvl="7">
      <w:start w:val="1"/>
      <w:numFmt w:val="lowerLetter"/>
      <w:lvlText w:val="%8."/>
      <w:lvlJc w:val="left"/>
      <w:pPr>
        <w:tabs>
          <w:tab w:val="num" w:pos="1440"/>
        </w:tabs>
        <w:ind w:left="1440" w:hanging="432"/>
      </w:pPr>
      <w:rPr/>
    </w:lvl>
    <w:lvl w:ilvl="8">
      <w:start w:val="1"/>
      <w:numFmt w:val="lowerRoman"/>
      <w:lvlText w:val="%9."/>
      <w:lvlJc w:val="right"/>
      <w:pPr>
        <w:tabs>
          <w:tab w:val="num" w:pos="1584"/>
        </w:tabs>
        <w:ind w:left="1584" w:hanging="144"/>
      </w:pPr>
      <w:rPr/>
    </w:lvl>
  </w:abstractNum>
  <w:abstractNum w:abstractNumId="5">
    <w:lvl w:ilvl="0">
      <w:start w:val="1"/>
      <w:numFmt w:val="decimal"/>
      <w:lvlText w:val="%1)"/>
      <w:lvlJc w:val="left"/>
      <w:pPr>
        <w:tabs>
          <w:tab w:val="num" w:pos="360"/>
        </w:tabs>
        <w:ind w:left="360" w:hanging="360"/>
      </w:pPr>
    </w:lvl>
  </w:abstractNum>
  <w:abstractNum w:abstractNumId="6">
    <w:lvl w:ilvl="0">
      <w:numFmt w:val="bullet"/>
      <w:lvlText w:val="-"/>
      <w:lvlJc w:val="left"/>
      <w:pPr>
        <w:tabs>
          <w:tab w:val="num" w:pos="1658"/>
        </w:tabs>
        <w:ind w:left="1658" w:hanging="360"/>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1298"/>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2"/>
      <w:szCs w:val="20"/>
      <w:lang w:val="en-GB" w:bidi="ar-SA" w:eastAsia="zh-CN"/>
    </w:rPr>
  </w:style>
  <w:style w:type="paragraph" w:styleId="Heading1">
    <w:name w:val="Heading 1"/>
    <w:basedOn w:val="Normal"/>
    <w:next w:val="Normal"/>
    <w:qFormat/>
    <w:pPr>
      <w:keepNext w:val="true"/>
      <w:numPr>
        <w:ilvl w:val="0"/>
        <w:numId w:val="1"/>
      </w:numPr>
      <w:spacing w:before="0" w:after="120"/>
      <w:outlineLvl w:val="0"/>
    </w:pPr>
    <w:rPr>
      <w:b/>
      <w:sz w:val="24"/>
    </w:rPr>
  </w:style>
  <w:style w:type="paragraph" w:styleId="Heading2">
    <w:name w:val="Heading 2"/>
    <w:basedOn w:val="Normal"/>
    <w:next w:val="11BodyText"/>
    <w:qFormat/>
    <w:pPr>
      <w:keepNext w:val="true"/>
      <w:numPr>
        <w:ilvl w:val="1"/>
        <w:numId w:val="1"/>
      </w:numPr>
      <w:spacing w:before="0" w:after="220"/>
      <w:outlineLvl w:val="1"/>
    </w:pPr>
    <w:rPr>
      <w:b/>
    </w:rPr>
  </w:style>
  <w:style w:type="paragraph" w:styleId="Heading3">
    <w:name w:val="Heading 3"/>
    <w:basedOn w:val="Normal"/>
    <w:next w:val="11BodyText"/>
    <w:qFormat/>
    <w:pPr>
      <w:keepNext w:val="true"/>
      <w:numPr>
        <w:ilvl w:val="2"/>
        <w:numId w:val="1"/>
      </w:numPr>
      <w:spacing w:before="0" w:after="220"/>
      <w:outlineLvl w:val="2"/>
    </w:pPr>
    <w:rPr>
      <w:lang w:val="en-US"/>
    </w:rPr>
  </w:style>
  <w:style w:type="paragraph" w:styleId="Heading4">
    <w:name w:val="Heading 4"/>
    <w:basedOn w:val="Heading3"/>
    <w:next w:val="11BodyText"/>
    <w:qFormat/>
    <w:pPr>
      <w:numPr>
        <w:ilvl w:val="3"/>
        <w:numId w:val="1"/>
      </w:numPr>
      <w:outlineLvl w:val="3"/>
    </w:pPr>
    <w:rPr/>
  </w:style>
  <w:style w:type="paragraph" w:styleId="Heading5">
    <w:name w:val="Heading 5"/>
    <w:basedOn w:val="Heading3"/>
    <w:next w:val="Normal"/>
    <w:qFormat/>
    <w:pPr>
      <w:numPr>
        <w:ilvl w:val="4"/>
        <w:numId w:val="1"/>
      </w:numPr>
      <w:outlineLvl w:val="4"/>
    </w:pPr>
    <w:rPr/>
  </w:style>
  <w:style w:type="paragraph" w:styleId="Heading6">
    <w:name w:val="Heading 6"/>
    <w:basedOn w:val="Heading3"/>
    <w:next w:val="11BodyText"/>
    <w:qFormat/>
    <w:pPr>
      <w:numPr>
        <w:ilvl w:val="5"/>
        <w:numId w:val="1"/>
      </w:numPr>
      <w:outlineLvl w:val="5"/>
    </w:pPr>
    <w:rPr/>
  </w:style>
  <w:style w:type="paragraph" w:styleId="Heading7">
    <w:name w:val="Heading 7"/>
    <w:basedOn w:val="Heading3"/>
    <w:next w:val="11BodyText"/>
    <w:qFormat/>
    <w:pPr>
      <w:numPr>
        <w:ilvl w:val="6"/>
        <w:numId w:val="1"/>
      </w:numPr>
      <w:outlineLvl w:val="6"/>
    </w:pPr>
    <w:rPr/>
  </w:style>
  <w:style w:type="paragraph" w:styleId="Heading8">
    <w:name w:val="Heading 8"/>
    <w:basedOn w:val="Heading3"/>
    <w:next w:val="11BodyText"/>
    <w:qFormat/>
    <w:pPr>
      <w:numPr>
        <w:ilvl w:val="7"/>
        <w:numId w:val="1"/>
      </w:numPr>
      <w:outlineLvl w:val="7"/>
    </w:pPr>
    <w:rPr/>
  </w:style>
  <w:style w:type="paragraph" w:styleId="Heading9">
    <w:name w:val="Heading 9"/>
    <w:basedOn w:val="Heading3"/>
    <w:next w:val="11BodyText"/>
    <w:qFormat/>
    <w:pPr>
      <w:numPr>
        <w:ilvl w:val="8"/>
        <w:numId w:val="1"/>
      </w:numPr>
      <w:outlineLvl w:val="8"/>
    </w:pPr>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6z0">
    <w:name w:val="WW8Num6z0"/>
    <w:qFormat/>
    <w:rPr>
      <w:rFonts w:ascii="Arial" w:hAnsi="Arial"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rFonts w:ascii="Arial" w:hAnsi="Arial"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cs="Times New Roman"/>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8z0">
    <w:name w:val="WW8Num18z0"/>
    <w:qFormat/>
    <w:rPr>
      <w:rFonts w:ascii="Symbol" w:hAnsi="Symbol" w:cs="Symbol"/>
    </w:rPr>
  </w:style>
  <w:style w:type="character" w:styleId="WW8Num20z0">
    <w:name w:val="WW8Num20z0"/>
    <w:qFormat/>
    <w:rPr/>
  </w:style>
  <w:style w:type="character" w:styleId="WW8Num22z0">
    <w:name w:val="WW8Num22z0"/>
    <w:qFormat/>
    <w:rPr/>
  </w:style>
  <w:style w:type="character" w:styleId="WW8Num24z0">
    <w:name w:val="WW8Num24z0"/>
    <w:qFormat/>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St20z0">
    <w:name w:val="WW8NumSt20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EndnoteCharacters">
    <w:name w:val="Endnote Characters"/>
    <w:basedOn w:val="DefaultParagraphFont"/>
    <w:qFormat/>
    <w:rPr>
      <w:vertAlign w:val="superscript"/>
    </w:rPr>
  </w:style>
  <w:style w:type="character" w:styleId="FootnoteCharacters">
    <w:name w:val="Footnote Characters"/>
    <w:basedOn w:val="DefaultParagraphFont"/>
    <w:qFormat/>
    <w:rPr>
      <w:vertAlign w:val="superscript"/>
    </w:rPr>
  </w:style>
  <w:style w:type="character" w:styleId="VisitedInternetLink">
    <w:name w:val="FollowedHyperlink"/>
    <w:basedOn w:val="DefaultParagraphFont"/>
    <w:rPr>
      <w:color w:val="800080"/>
      <w:u w:val="single"/>
    </w:rPr>
  </w:style>
  <w:style w:type="character" w:styleId="Emphasis">
    <w:name w:val="Emphasis"/>
    <w:basedOn w:val="DefaultParagraphFont"/>
    <w:qFormat/>
    <w:rPr>
      <w:i/>
      <w:iCs/>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numPr>
        <w:ilvl w:val="0"/>
        <w:numId w:val="0"/>
      </w:numPr>
      <w:spacing w:lineRule="atLeast" w:line="240" w:before="0" w:after="120"/>
      <w:ind w:hanging="0"/>
    </w:pPr>
    <w:rPr>
      <w:b/>
      <w:sz w:val="16"/>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lang w:val="en-US"/>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1298"/>
        <w:tab w:val="center" w:pos="4819" w:leader="none"/>
        <w:tab w:val="right" w:pos="9638" w:leader="none"/>
      </w:tabs>
    </w:pPr>
    <w:rPr/>
  </w:style>
  <w:style w:type="paragraph" w:styleId="Header">
    <w:name w:val="Header"/>
    <w:basedOn w:val="Normal"/>
    <w:pPr>
      <w:tabs>
        <w:tab w:val="clear" w:pos="1298"/>
        <w:tab w:val="center" w:pos="4153" w:leader="none"/>
        <w:tab w:val="right" w:pos="8306" w:leader="none"/>
      </w:tabs>
    </w:pPr>
    <w:rPr/>
  </w:style>
  <w:style w:type="paragraph" w:styleId="Footer">
    <w:name w:val="Footer"/>
    <w:basedOn w:val="Normal"/>
    <w:pPr>
      <w:tabs>
        <w:tab w:val="clear" w:pos="1298"/>
        <w:tab w:val="center" w:pos="4153" w:leader="none"/>
        <w:tab w:val="right" w:pos="8306" w:leader="none"/>
      </w:tabs>
    </w:pPr>
    <w:rPr/>
  </w:style>
  <w:style w:type="paragraph" w:styleId="11BodyText">
    <w:name w:val="11 BodyText"/>
    <w:basedOn w:val="Normal"/>
    <w:qFormat/>
    <w:pPr>
      <w:spacing w:before="0" w:after="220"/>
      <w:ind w:left="1298" w:hanging="0"/>
    </w:pPr>
    <w:rPr/>
  </w:style>
  <w:style w:type="paragraph" w:styleId="Heading1h1">
    <w:name w:val="Heading 1.h1"/>
    <w:basedOn w:val="Normal"/>
    <w:next w:val="Normal"/>
    <w:qFormat/>
    <w:pPr>
      <w:keepNext w:val="true"/>
      <w:widowControl w:val="false"/>
      <w:numPr>
        <w:ilvl w:val="0"/>
        <w:numId w:val="5"/>
      </w:numPr>
      <w:spacing w:lineRule="atLeast" w:line="240" w:before="0" w:after="120"/>
    </w:pPr>
    <w:rPr>
      <w:sz w:val="24"/>
    </w:rPr>
  </w:style>
  <w:style w:type="paragraph" w:styleId="HTMLPreformatted">
    <w:name w:val="HTML Preformatted"/>
    <w:basedOn w:val="Normal"/>
    <w:qFormat/>
    <w:pPr>
      <w:tabs>
        <w:tab w:val="clear" w:pos="129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lang w:val="en-US"/>
    </w:rPr>
  </w:style>
  <w:style w:type="paragraph" w:styleId="00BodyText">
    <w:name w:val="00 BodyText"/>
    <w:basedOn w:val="Normal"/>
    <w:qFormat/>
    <w:pPr>
      <w:spacing w:before="0" w:after="220"/>
    </w:pPr>
    <w:rPr>
      <w:lang w:val="en-US"/>
    </w:rPr>
  </w:style>
  <w:style w:type="paragraph" w:styleId="Endnote">
    <w:name w:val="Endnote Text"/>
    <w:basedOn w:val="Normal"/>
    <w:pPr>
      <w:widowControl w:val="false"/>
      <w:spacing w:lineRule="atLeast" w:line="240" w:before="0" w:after="120"/>
    </w:pPr>
    <w:rPr>
      <w:sz w:val="20"/>
    </w:rPr>
  </w:style>
  <w:style w:type="paragraph" w:styleId="Contents1">
    <w:name w:val="TOC 1"/>
    <w:basedOn w:val="Normal"/>
    <w:next w:val="Normal"/>
    <w:pPr/>
    <w:rPr/>
  </w:style>
  <w:style w:type="paragraph" w:styleId="Contents8">
    <w:name w:val="TOC 8"/>
    <w:basedOn w:val="Contents1"/>
    <w:pPr>
      <w:keepLines/>
      <w:widowControl w:val="false"/>
      <w:tabs>
        <w:tab w:val="clear" w:pos="1298"/>
        <w:tab w:val="right" w:pos="9639" w:leader="dot"/>
      </w:tabs>
      <w:overflowPunct w:val="false"/>
      <w:autoSpaceDE w:val="false"/>
      <w:spacing w:before="180" w:after="0"/>
      <w:ind w:left="2693" w:right="425" w:hanging="2693"/>
      <w:textAlignment w:val="baseline"/>
    </w:pPr>
    <w:rPr>
      <w:rFonts w:ascii="Times New Roman" w:hAnsi="Times New Roman" w:cs="Times New Roman"/>
      <w:b/>
      <w:lang w:val="en-US" w:eastAsia="en-US"/>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TextBodyIndent">
    <w:name w:val="Body Text Indent"/>
    <w:basedOn w:val="Normal"/>
    <w:pPr>
      <w:ind w:left="1276" w:hanging="1276"/>
    </w:pPr>
    <w:rPr/>
  </w:style>
  <w:style w:type="paragraph" w:styleId="Footnote">
    <w:name w:val="Footnote Text"/>
    <w:basedOn w:val="Normal"/>
    <w:pPr/>
    <w:rPr>
      <w:sz w:val="20"/>
    </w:rPr>
  </w:style>
  <w:style w:type="paragraph" w:styleId="BodyTextIndent2">
    <w:name w:val="Body Text Indent 2"/>
    <w:basedOn w:val="Normal"/>
    <w:qFormat/>
    <w:pPr>
      <w:ind w:left="1350" w:hanging="1350"/>
    </w:pPr>
    <w:rPr/>
  </w:style>
  <w:style w:type="paragraph" w:styleId="BalloonText">
    <w:name w:val="Balloon Text"/>
    <w:basedOn w:val="Normal"/>
    <w:qFormat/>
    <w:pPr/>
    <w:rPr>
      <w:rFonts w:ascii="Tahoma" w:hAnsi="Tahoma" w:cs="Tahoma"/>
      <w:sz w:val="16"/>
      <w:szCs w:val="16"/>
    </w:rPr>
  </w:style>
  <w:style w:type="paragraph" w:styleId="Callingtree">
    <w:name w:val="calling_tree"/>
    <w:basedOn w:val="11BodyText"/>
    <w:qFormat/>
    <w:pPr>
      <w:pBdr>
        <w:top w:val="single" w:sz="4" w:space="1" w:color="000000"/>
        <w:left w:val="single" w:sz="4" w:space="4" w:color="000000"/>
        <w:bottom w:val="single" w:sz="4" w:space="1" w:color="000000"/>
        <w:right w:val="single" w:sz="4" w:space="4" w:color="000000"/>
      </w:pBdr>
      <w:shd w:fill="E6E6E6" w:val="clear"/>
      <w:tabs>
        <w:tab w:val="clear" w:pos="1298"/>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s>
      <w:spacing w:before="0" w:after="0"/>
      <w:ind w:left="1440" w:hanging="0"/>
    </w:pPr>
    <w:rPr>
      <w:rFonts w:ascii="Courier" w:hAnsi="Courier" w:cs="Courier"/>
      <w:sz w:val="20"/>
    </w:rPr>
  </w:style>
  <w:style w:type="paragraph" w:styleId="AnnexA">
    <w:name w:val="Annex A"/>
    <w:basedOn w:val="Heading1"/>
    <w:next w:val="AnnexA1"/>
    <w:qFormat/>
    <w:pPr>
      <w:numPr>
        <w:ilvl w:val="0"/>
        <w:numId w:val="4"/>
      </w:numPr>
      <w:tabs>
        <w:tab w:val="clear" w:pos="1298"/>
        <w:tab w:val="left" w:pos="1260" w:leader="none"/>
      </w:tabs>
      <w:outlineLvl w:val="9"/>
    </w:pPr>
    <w:rPr/>
  </w:style>
  <w:style w:type="paragraph" w:styleId="AnnexA1">
    <w:name w:val="Annex A.1"/>
    <w:basedOn w:val="Normal"/>
    <w:next w:val="11BodyText"/>
    <w:qFormat/>
    <w:pPr>
      <w:numPr>
        <w:ilvl w:val="0"/>
        <w:numId w:val="4"/>
      </w:numPr>
      <w:tabs>
        <w:tab w:val="clear" w:pos="1298"/>
        <w:tab w:val="left" w:pos="720" w:leader="none"/>
      </w:tabs>
      <w:spacing w:before="0" w:after="220"/>
      <w:outlineLvl w:val="1"/>
    </w:pPr>
    <w:rPr>
      <w:b/>
    </w:rPr>
  </w:style>
  <w:style w:type="paragraph" w:styleId="AnnexA11">
    <w:name w:val="Annex A.1.1"/>
    <w:basedOn w:val="Normal"/>
    <w:next w:val="11BodyText"/>
    <w:qFormat/>
    <w:pPr>
      <w:numPr>
        <w:ilvl w:val="0"/>
        <w:numId w:val="4"/>
      </w:numPr>
      <w:spacing w:before="0" w:after="220"/>
      <w:outlineLvl w:val="2"/>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da.etsi.org/PDA/home.asp?wki_id=yeZ1Qi@QwpOPXVVTO7wZ2" TargetMode="External"/><Relationship Id="rId3" Type="http://schemas.openxmlformats.org/officeDocument/2006/relationships/hyperlink" Target="http://pda.etsi.org/PDA/copy_file.asp?Action_type=&amp;Action_Nb=&amp;Profile_id=IugJxMadBBxgVRiTVU7weOO&amp;Wki_id=yPyx-MSKzNpqwrsvVBZ_Z"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nblank.dot</Template>
  <TotalTime>3868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2004-02-25T13:56:00Z</dcterms:created>
  <dc:creator>Stephan Tassart</dc:creator>
  <dc:description/>
  <dc:language>en-US</dc:language>
  <cp:lastModifiedBy>stephan tassart</cp:lastModifiedBy>
  <cp:lastPrinted>2004-03-26T15:03:00Z</cp:lastPrinted>
  <dcterms:modified xsi:type="dcterms:W3CDTF">2004-05-18T13:42:00Z</dcterms:modified>
  <cp:revision>125</cp:revision>
  <dc:subject/>
  <dc:title>Complexity Verification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BOLDON">
    <vt:lpwstr>VTBOLDON</vt:lpwstr>
  </property>
  <property fmtid="{D5CDD505-2E9C-101B-9397-08002B2CF9AE}" pid="4" name="VTCASE">
    <vt:lpwstr>VTCASE</vt:lpwstr>
  </property>
  <property fmtid="{D5CDD505-2E9C-101B-9397-08002B2CF9AE}" pid="5" name="VTCommandPending">
    <vt:lpwstr>VTCommandPending</vt:lpwstr>
  </property>
  <property fmtid="{D5CDD505-2E9C-101B-9397-08002B2CF9AE}" pid="6" name="VTCurMacroFlags$">
    <vt:lpwstr>VTCurMacroFlags$</vt:lpwstr>
  </property>
  <property fmtid="{D5CDD505-2E9C-101B-9397-08002B2CF9AE}" pid="7" name="VTINIT">
    <vt:lpwstr>VTINIT</vt:lpwstr>
  </property>
  <property fmtid="{D5CDD505-2E9C-101B-9397-08002B2CF9AE}" pid="8" name="VTITALICON">
    <vt:lpwstr>VTITALICON</vt:lpwstr>
  </property>
  <property fmtid="{D5CDD505-2E9C-101B-9397-08002B2CF9AE}" pid="9" name="VTUNDERLINEON">
    <vt:lpwstr>VTUNDERLINEON</vt:lpwstr>
  </property>
  <property fmtid="{D5CDD505-2E9C-101B-9397-08002B2CF9AE}" pid="10" name="VTypeCAPFlag$">
    <vt:lpwstr>VTypeCAPFlag$</vt:lpwstr>
  </property>
  <property fmtid="{D5CDD505-2E9C-101B-9397-08002B2CF9AE}" pid="11" name="VTypeJoinDigitFlag$">
    <vt:lpwstr>VTypeJoinDigitFlag$</vt:lpwstr>
  </property>
  <property fmtid="{D5CDD505-2E9C-101B-9397-08002B2CF9AE}" pid="12" name="VTypeLCFlag$">
    <vt:lpwstr>VTypeLCFlag$</vt:lpwstr>
  </property>
  <property fmtid="{D5CDD505-2E9C-101B-9397-08002B2CF9AE}" pid="13" name="VTypeNoSpaceFlag$">
    <vt:lpwstr>VTypeNoSpaceFlag$</vt:lpwstr>
  </property>
  <property fmtid="{D5CDD505-2E9C-101B-9397-08002B2CF9AE}" pid="14" name="VTypeSpaceFlag$">
    <vt:lpwstr>VTypeSpaceFlag$</vt:lpwstr>
  </property>
  <property fmtid="{D5CDD505-2E9C-101B-9397-08002B2CF9AE}" pid="15" name="VTypeUCFlag$">
    <vt:lpwstr>VTypeUCFlag$</vt:lpwstr>
  </property>
</Properties>
</file>