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1298"/>
          <w:tab w:val="left" w:pos="1985" w:leader="none"/>
        </w:tabs>
        <w:spacing w:before="60" w:after="0"/>
        <w:rPr>
          <w:sz w:val="24"/>
          <w:lang w:val="en-US"/>
        </w:rPr>
      </w:pPr>
      <w:r>
        <w:rPr>
          <w:b/>
          <w:sz w:val="24"/>
          <w:lang w:val="en-US"/>
        </w:rPr>
        <w:t>Source:</w:t>
      </w:r>
      <w:r>
        <w:rPr>
          <w:sz w:val="24"/>
          <w:lang w:val="en-US"/>
        </w:rPr>
        <w:tab/>
        <w:t>STMicroelectronics</w:t>
      </w:r>
      <w:r>
        <w:rPr>
          <w:rStyle w:val="FootnoteCharacters"/>
          <w:rStyle w:val="FootnoteAnchor"/>
          <w:sz w:val="24"/>
          <w:lang w:val="en-US"/>
        </w:rPr>
        <w:footnoteReference w:id="2"/>
      </w:r>
    </w:p>
    <w:p>
      <w:pPr>
        <w:pStyle w:val="Normal"/>
        <w:tabs>
          <w:tab w:val="clear" w:pos="1298"/>
          <w:tab w:val="left" w:pos="1985" w:leader="none"/>
        </w:tabs>
        <w:spacing w:before="60" w:after="0"/>
        <w:ind w:left="1985" w:hanging="1985"/>
        <w:rPr>
          <w:bCs/>
          <w:sz w:val="24"/>
          <w:lang w:val="en-US"/>
        </w:rPr>
      </w:pPr>
      <w:r>
        <w:rPr>
          <w:b/>
          <w:sz w:val="24"/>
          <w:lang w:val="en-US"/>
        </w:rPr>
        <w:t>Title:</w:t>
        <w:tab/>
      </w:r>
      <w:r>
        <w:rPr>
          <w:bCs/>
          <w:sz w:val="24"/>
          <w:lang w:val="en-US"/>
        </w:rPr>
        <w:t>Draft verification plan v0.</w:t>
      </w:r>
      <w:del w:id="0" w:author="stephan tassart" w:date="2004-02-24T23:08:00Z">
        <w:r>
          <w:rPr>
            <w:bCs/>
            <w:sz w:val="24"/>
            <w:lang w:val="en-US"/>
          </w:rPr>
          <w:delText>1</w:delText>
        </w:r>
      </w:del>
      <w:ins w:id="1" w:author="stephan tassart" w:date="2004-02-25T15:56:00Z">
        <w:r>
          <w:rPr>
            <w:bCs/>
            <w:sz w:val="24"/>
            <w:lang w:val="en-US"/>
          </w:rPr>
          <w:t>3</w:t>
        </w:r>
      </w:ins>
    </w:p>
    <w:p>
      <w:pPr>
        <w:pStyle w:val="Heading1"/>
        <w:numPr>
          <w:ilvl w:val="0"/>
          <w:numId w:val="0"/>
        </w:numPr>
        <w:tabs>
          <w:tab w:val="clear" w:pos="1298"/>
          <w:tab w:val="left" w:pos="1985" w:leader="none"/>
        </w:tabs>
        <w:spacing w:before="60" w:after="0"/>
        <w:ind w:left="0" w:hanging="0"/>
        <w:rPr>
          <w:lang w:val="en-US"/>
        </w:rPr>
      </w:pPr>
      <w:r>
        <w:rPr>
          <w:lang w:val="en-US"/>
        </w:rPr>
        <w:t>Agenda item:</w:t>
        <w:tab/>
        <w:t>7</w:t>
      </w:r>
      <w:del w:id="2" w:author="stephan tassart" w:date="2004-02-24T23:09:00Z">
        <w:r>
          <w:rPr>
            <w:lang w:val="en-US"/>
          </w:rPr>
          <w:delText>, 13.7.1</w:delText>
        </w:r>
      </w:del>
    </w:p>
    <w:p>
      <w:pPr>
        <w:pStyle w:val="Heading1"/>
        <w:numPr>
          <w:ilvl w:val="0"/>
          <w:numId w:val="0"/>
        </w:numPr>
        <w:tabs>
          <w:tab w:val="clear" w:pos="1298"/>
          <w:tab w:val="left" w:pos="1985" w:leader="none"/>
        </w:tabs>
        <w:spacing w:before="60" w:after="0"/>
        <w:ind w:left="0" w:hanging="0"/>
        <w:rPr>
          <w:lang w:val="en-US"/>
        </w:rPr>
      </w:pPr>
      <w:r>
        <w:rPr>
          <w:lang w:val="en-US"/>
        </w:rPr>
      </w:r>
    </w:p>
    <w:p>
      <w:pPr>
        <w:pStyle w:val="Header"/>
        <w:tabs>
          <w:tab w:val="clear" w:pos="4153"/>
          <w:tab w:val="clear" w:pos="8306"/>
        </w:tabs>
        <w:rPr>
          <w:lang w:val="en-US"/>
        </w:rPr>
      </w:pPr>
      <w:r>
        <w:rPr>
          <w:lang w:val="en-US"/>
        </w:rPr>
        <w:t>___________________________________________________________________________</w:t>
      </w:r>
    </w:p>
    <w:p>
      <w:pPr>
        <w:pStyle w:val="Normal"/>
        <w:rPr>
          <w:lang w:val="en-US"/>
        </w:rPr>
      </w:pPr>
      <w:r>
        <w:rPr>
          <w:lang w:val="en-US"/>
        </w:rPr>
      </w:r>
    </w:p>
    <w:p>
      <w:pPr>
        <w:pStyle w:val="Heading1"/>
        <w:rPr>
          <w:lang w:val="en-US"/>
        </w:rPr>
      </w:pPr>
      <w:r>
        <w:rPr>
          <w:lang w:val="en-US"/>
        </w:rPr>
        <w:t>Introduction</w:t>
      </w:r>
    </w:p>
    <w:p>
      <w:pPr>
        <w:pStyle w:val="11BodyText"/>
        <w:rPr>
          <w:lang w:val="en-US"/>
        </w:rPr>
      </w:pPr>
      <w:r>
        <w:rPr>
          <w:lang w:val="en-US"/>
        </w:rPr>
        <w:t xml:space="preserve">This document provides a verification plan for the SES codec selection. The SES candidate selected during SA4#30 (February 23-27, 2004) will be brought to TSG-SA for approval (TSG-SA#23, March 15-17, 2003). Some critical items (as listed in [1]) will be verified by volunteering organizations before the candidate is brought to TSG-SA. </w:t>
      </w:r>
    </w:p>
    <w:p>
      <w:pPr>
        <w:pStyle w:val="11BodyText"/>
        <w:rPr>
          <w:lang w:val="en-US"/>
        </w:rPr>
      </w:pPr>
      <w:r>
        <w:rPr/>
        <w:t>The codecs under consideration are the AFE/X-AFE codec (Advanced DSR front-end and its extension, cf. [3,4]), the AMR-NB codec and the AMR-WB codec. In case of the AMR-NB and AMR-WB codecs are selected then the independent complexity assessment results that are already available from earlier standardisation efforts will be used to verify the complexity. In the case of the AFE/X-AFE codec the fixed-point implementation will be verified.</w:t>
      </w:r>
    </w:p>
    <w:p>
      <w:pPr>
        <w:pStyle w:val="11BodyText"/>
        <w:rPr>
          <w:lang w:val="en-US"/>
        </w:rPr>
      </w:pPr>
      <w:r>
        <w:rPr/>
        <w:t>In the case that SA4 passes decision to TSG-SA because the performance falls in the “grey area” of the recommendation criteria (cf. [11]) and SA4 is unable to reach consensus then verification will also be performed before it is brought to TSG-SA.</w:t>
      </w:r>
    </w:p>
    <w:p>
      <w:pPr>
        <w:pStyle w:val="Heading1"/>
        <w:rPr>
          <w:lang w:val="en-US"/>
        </w:rPr>
      </w:pPr>
      <w:r>
        <w:rPr>
          <w:lang w:val="en-US"/>
        </w:rPr>
        <w:t>Verification of bit-exactness</w:t>
      </w:r>
    </w:p>
    <w:p>
      <w:pPr>
        <w:pStyle w:val="Heading2"/>
        <w:rPr>
          <w:lang w:val="en-US"/>
        </w:rPr>
      </w:pPr>
      <w:r>
        <w:rPr>
          <w:lang w:val="en-US"/>
        </w:rPr>
        <w:t>Motivation</w:t>
      </w:r>
    </w:p>
    <w:p>
      <w:pPr>
        <w:pStyle w:val="11BodyText"/>
        <w:rPr>
          <w:rFonts w:eastAsia="MS Mincho;Arial Unicode MS"/>
          <w:lang w:eastAsia="ja-JP"/>
        </w:rPr>
      </w:pPr>
      <w:r>
        <w:rPr>
          <w:rFonts w:eastAsia="MS Mincho;Arial Unicode MS"/>
          <w:lang w:eastAsia="ja-JP"/>
        </w:rPr>
        <w:t>The motivation is to check that the executable used by the ASR vendors corresponds to the executable built from the source code of the selected candidate. A test of "bit-exactness" is used to verify the match of the output bitstreams of the compiled version of the source code of the selected candidate and the executables provided to the two test laboratories for selection testing. Output files from both versions are compared with respect to the bit-exactness.</w:t>
      </w:r>
    </w:p>
    <w:p>
      <w:pPr>
        <w:pStyle w:val="Heading2"/>
        <w:rPr>
          <w:lang w:val="en-US"/>
        </w:rPr>
      </w:pPr>
      <w:r>
        <w:rPr>
          <w:lang w:val="en-US"/>
        </w:rPr>
        <w:t>Definition</w:t>
      </w:r>
    </w:p>
    <w:p>
      <w:pPr>
        <w:pStyle w:val="11BodyText"/>
        <w:rPr/>
      </w:pPr>
      <w:r>
        <w:rPr/>
        <w:t>The verification laboratories will make use of:</w:t>
      </w:r>
    </w:p>
    <w:p>
      <w:pPr>
        <w:pStyle w:val="11BodyText"/>
        <w:numPr>
          <w:ilvl w:val="0"/>
          <w:numId w:val="2"/>
        </w:numPr>
        <w:rPr/>
      </w:pPr>
      <w:r>
        <w:rPr/>
        <w:t>Executables obtained by compiling the source code of the candidate</w:t>
      </w:r>
    </w:p>
    <w:p>
      <w:pPr>
        <w:pStyle w:val="11BodyText"/>
        <w:numPr>
          <w:ilvl w:val="0"/>
          <w:numId w:val="2"/>
        </w:numPr>
        <w:rPr/>
      </w:pPr>
      <w:r>
        <w:rPr/>
        <w:t>Executables used for selection testing</w:t>
      </w:r>
    </w:p>
    <w:p>
      <w:pPr>
        <w:pStyle w:val="11BodyText"/>
        <w:numPr>
          <w:ilvl w:val="0"/>
          <w:numId w:val="2"/>
        </w:numPr>
        <w:rPr>
          <w:lang w:val="en-US"/>
        </w:rPr>
      </w:pPr>
      <w:r>
        <w:rPr>
          <w:lang w:val="en-US"/>
        </w:rPr>
        <w:t>A subset of the samples used for the selection phase.</w:t>
      </w:r>
    </w:p>
    <w:p>
      <w:pPr>
        <w:pStyle w:val="11BodyText"/>
        <w:rPr/>
      </w:pPr>
      <w:r>
        <w:rPr>
          <w:lang w:val="en-US"/>
        </w:rPr>
        <w:t>During the evaluation phase of the AFE/X-AFE algorithm conducted by the testing laboratories, two sampling rates were used, one for the narrowband case (</w:t>
      </w:r>
      <w:r>
        <w:rPr>
          <w:rFonts w:cs="Courier" w:ascii="Courier" w:hAnsi="Courier"/>
          <w:lang w:val="en-US"/>
        </w:rPr>
        <w:t>T8</w:t>
      </w:r>
      <w:r>
        <w:rPr>
          <w:lang w:val="en-US"/>
        </w:rPr>
        <w:t>) and one for the wideband case (</w:t>
      </w:r>
      <w:r>
        <w:rPr>
          <w:rFonts w:cs="Courier" w:ascii="Courier" w:hAnsi="Courier"/>
          <w:lang w:val="en-US"/>
        </w:rPr>
        <w:t>T16</w:t>
      </w:r>
      <w:r>
        <w:rPr>
          <w:lang w:val="en-US"/>
        </w:rPr>
        <w:t xml:space="preserve">). The binaries were delivered for two different platforms: I386/linux RH7.3 (resp. </w:t>
      </w:r>
      <w:r>
        <w:rPr>
          <w:rFonts w:cs="Courier" w:ascii="Courier" w:hAnsi="Courier"/>
          <w:lang w:val="fr-FR"/>
        </w:rPr>
        <w:t>T8_linux</w:t>
      </w:r>
      <w:r>
        <w:rPr>
          <w:lang w:val="fr-FR"/>
        </w:rPr>
        <w:t xml:space="preserve"> and </w:t>
      </w:r>
      <w:r>
        <w:rPr>
          <w:rFonts w:cs="Courier" w:ascii="Courier" w:hAnsi="Courier"/>
          <w:lang w:val="fr-FR"/>
        </w:rPr>
        <w:t>T16_linux</w:t>
      </w:r>
      <w:r>
        <w:rPr>
          <w:lang w:val="fr-FR"/>
        </w:rPr>
        <w:t xml:space="preserve">) and AIX (resp. </w:t>
      </w:r>
      <w:r>
        <w:rPr>
          <w:rFonts w:cs="Courier" w:ascii="Courier" w:hAnsi="Courier"/>
          <w:lang w:val="fr-FR"/>
        </w:rPr>
        <w:t>T8_AIX</w:t>
      </w:r>
      <w:r>
        <w:rPr>
          <w:lang w:val="fr-FR"/>
        </w:rPr>
        <w:t xml:space="preserve"> and </w:t>
      </w:r>
      <w:r>
        <w:rPr>
          <w:rFonts w:cs="Courier" w:ascii="Courier" w:hAnsi="Courier"/>
          <w:lang w:val="fr-FR"/>
        </w:rPr>
        <w:t>T16_AIX</w:t>
      </w:r>
      <w:r>
        <w:rPr>
          <w:lang w:val="fr-FR"/>
        </w:rPr>
        <w:t xml:space="preserve">). </w:t>
      </w:r>
    </w:p>
    <w:p>
      <w:pPr>
        <w:pStyle w:val="11BodyText"/>
        <w:rPr/>
      </w:pPr>
      <w:r>
        <w:rPr>
          <w:lang w:val="en-US"/>
        </w:rPr>
        <w:t xml:space="preserve">Source codes will be provided to the verification laboratories. The executables compiled from the source code are the reference executables to be run at the different sampling rates (resp. </w:t>
      </w:r>
      <w:r>
        <w:rPr>
          <w:rFonts w:cs="Courier" w:ascii="Courier" w:hAnsi="Courier"/>
          <w:lang w:val="en-US"/>
        </w:rPr>
        <w:t>B8</w:t>
      </w:r>
      <w:r>
        <w:rPr>
          <w:lang w:val="en-US"/>
        </w:rPr>
        <w:t xml:space="preserve"> and </w:t>
      </w:r>
      <w:r>
        <w:rPr>
          <w:rFonts w:cs="Courier" w:ascii="Courier" w:hAnsi="Courier"/>
          <w:lang w:val="en-US"/>
        </w:rPr>
        <w:t>B16</w:t>
      </w:r>
      <w:r>
        <w:rPr>
          <w:lang w:val="en-US"/>
        </w:rPr>
        <w:t xml:space="preserve">). </w:t>
      </w:r>
    </w:p>
    <w:p>
      <w:pPr>
        <w:pStyle w:val="11BodyText"/>
        <w:rPr>
          <w:lang w:val="en-US"/>
        </w:rPr>
      </w:pPr>
      <w:r>
        <w:rPr>
          <w:lang w:val="en-US"/>
        </w:rPr>
        <w:t>Bit exactness will be checked with the VAD flag off since ASR vendors did not use VAD in their evaluations [section 2.3 of 10].</w:t>
      </w:r>
    </w:p>
    <w:p>
      <w:pPr>
        <w:pStyle w:val="11BodyText"/>
        <w:rPr/>
      </w:pPr>
      <w:r>
        <w:rPr/>
        <w:t>The bit-exactness verification will be made on a subset of the samples used for the selection phase:</w:t>
      </w:r>
    </w:p>
    <w:tbl>
      <w:tblPr>
        <w:tblW w:w="8127" w:type="dxa"/>
        <w:jc w:val="left"/>
        <w:tblInd w:w="1615" w:type="dxa"/>
        <w:tblLayout w:type="fixed"/>
        <w:tblCellMar>
          <w:top w:w="0" w:type="dxa"/>
          <w:left w:w="108" w:type="dxa"/>
          <w:bottom w:w="0" w:type="dxa"/>
          <w:right w:w="108" w:type="dxa"/>
        </w:tblCellMar>
      </w:tblPr>
      <w:tblGrid>
        <w:gridCol w:w="1691"/>
        <w:gridCol w:w="2719"/>
        <w:gridCol w:w="1170"/>
        <w:gridCol w:w="1505"/>
        <w:gridCol w:w="1042"/>
      </w:tblGrid>
      <w:tr>
        <w:trPr>
          <w:trHeight w:val="314" w:hRule="atLeast"/>
        </w:trPr>
        <w:tc>
          <w:tcPr>
            <w:tcW w:w="16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rFonts w:ascii="Arial Black" w:hAnsi="Arial Black" w:cs="Arial Black"/>
                <w:lang w:val="fr-FR"/>
              </w:rPr>
            </w:pPr>
            <w:r>
              <w:rPr>
                <w:rFonts w:cs="Arial Black" w:ascii="Arial Black" w:hAnsi="Arial Black"/>
                <w:lang w:val="fr-FR"/>
              </w:rPr>
              <w:t>Acronym</w:t>
            </w:r>
          </w:p>
        </w:tc>
        <w:tc>
          <w:tcPr>
            <w:tcW w:w="2719"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fr-FR"/>
              </w:rPr>
            </w:pPr>
            <w:r>
              <w:rPr>
                <w:b/>
                <w:bCs/>
                <w:lang w:val="fr-FR"/>
              </w:rPr>
              <w:t>Description</w:t>
            </w:r>
          </w:p>
        </w:tc>
        <w:tc>
          <w:tcPr>
            <w:tcW w:w="11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fr-FR"/>
              </w:rPr>
            </w:pPr>
            <w:r>
              <w:rPr>
                <w:b/>
                <w:bCs/>
                <w:lang w:val="fr-FR"/>
              </w:rPr>
              <w:t>Duration</w:t>
            </w:r>
          </w:p>
        </w:tc>
        <w:tc>
          <w:tcPr>
            <w:tcW w:w="15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Bandwidth</w:t>
            </w:r>
          </w:p>
        </w:tc>
        <w:tc>
          <w:tcPr>
            <w:tcW w:w="1042" w:type="dxa"/>
            <w:tcBorders>
              <w:top w:val="single" w:sz="4" w:space="0" w:color="000000"/>
              <w:left w:val="single" w:sz="4" w:space="0" w:color="000000"/>
              <w:bottom w:val="single" w:sz="4" w:space="0" w:color="000000"/>
              <w:right w:val="single" w:sz="4" w:space="0" w:color="000000"/>
            </w:tcBorders>
            <w:shd w:fill="D9D9D9" w:val="clear"/>
            <w:vAlign w:val="center"/>
          </w:tcPr>
          <w:p>
            <w:pPr>
              <w:pStyle w:val="11BodyText"/>
              <w:spacing w:before="120" w:after="120"/>
              <w:ind w:left="0" w:hanging="0"/>
              <w:jc w:val="center"/>
              <w:rPr>
                <w:b/>
                <w:b/>
                <w:bCs/>
                <w:lang w:val="en-US"/>
              </w:rPr>
            </w:pPr>
            <w:r>
              <w:rPr>
                <w:b/>
                <w:bCs/>
                <w:lang w:val="en-US"/>
              </w:rPr>
              <w:t>Owner</w:t>
            </w:r>
          </w:p>
        </w:tc>
      </w:tr>
      <w:tr>
        <w:trPr/>
        <w:tc>
          <w:tcPr>
            <w:tcW w:w="1691"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A3I8</w:t>
            </w:r>
          </w:p>
        </w:tc>
        <w:tc>
          <w:tcPr>
            <w:tcW w:w="2719"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8h</w:t>
            </w:r>
          </w:p>
        </w:tc>
        <w:tc>
          <w:tcPr>
            <w:tcW w:w="150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691"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A3I16</w:t>
            </w:r>
          </w:p>
        </w:tc>
        <w:tc>
          <w:tcPr>
            <w:tcW w:w="2719"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Aurora 3 Italian</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8h</w:t>
            </w:r>
          </w:p>
        </w:tc>
        <w:tc>
          <w:tcPr>
            <w:tcW w:w="150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16kHz</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Alcatel</w:t>
            </w:r>
          </w:p>
        </w:tc>
      </w:tr>
      <w:tr>
        <w:trPr/>
        <w:tc>
          <w:tcPr>
            <w:tcW w:w="1691"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rFonts w:cs="Arial"/>
                <w:b/>
                <w:b/>
                <w:bCs/>
                <w:lang w:val="en-US"/>
              </w:rPr>
            </w:pPr>
            <w:r>
              <w:rPr>
                <w:rFonts w:cs="Arial"/>
                <w:b/>
                <w:bCs/>
                <w:lang w:val="en-US"/>
              </w:rPr>
              <w:t>MND8</w:t>
            </w:r>
          </w:p>
        </w:tc>
        <w:tc>
          <w:tcPr>
            <w:tcW w:w="2719"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Mandarin name dialling</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5h</w:t>
            </w:r>
          </w:p>
        </w:tc>
        <w:tc>
          <w:tcPr>
            <w:tcW w:w="1505"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8kHz</w:t>
            </w:r>
          </w:p>
        </w:tc>
        <w:tc>
          <w:tcPr>
            <w:tcW w:w="1042" w:type="dxa"/>
            <w:tcBorders>
              <w:top w:val="single" w:sz="4" w:space="0" w:color="000000"/>
              <w:left w:val="single" w:sz="4" w:space="0" w:color="000000"/>
              <w:bottom w:val="single" w:sz="4" w:space="0" w:color="000000"/>
              <w:right w:val="single" w:sz="4" w:space="0" w:color="000000"/>
            </w:tcBorders>
            <w:vAlign w:val="center"/>
          </w:tcPr>
          <w:p>
            <w:pPr>
              <w:pStyle w:val="11BodyText"/>
              <w:spacing w:before="120" w:after="120"/>
              <w:ind w:left="0" w:hanging="0"/>
              <w:jc w:val="center"/>
              <w:rPr>
                <w:lang w:val="en-US"/>
              </w:rPr>
            </w:pPr>
            <w:r>
              <w:rPr>
                <w:lang w:val="en-US"/>
              </w:rPr>
              <w:t>Nokia</w:t>
            </w:r>
          </w:p>
        </w:tc>
      </w:tr>
    </w:tbl>
    <w:p>
      <w:pPr>
        <w:pStyle w:val="Caption"/>
        <w:ind w:left="1267" w:hanging="0"/>
        <w:jc w:val="center"/>
        <w:rPr/>
      </w:pPr>
      <w:r>
        <w:rPr/>
        <w:t>Table 1: complexity requirements for the SES candidate</w:t>
      </w:r>
    </w:p>
    <w:p>
      <w:pPr>
        <w:pStyle w:val="11BodyText"/>
        <w:rPr>
          <w:lang w:val="en-US"/>
        </w:rPr>
      </w:pPr>
      <w:r>
        <w:rPr>
          <w:lang w:val="en-US"/>
        </w:rPr>
      </w:r>
    </w:p>
    <w:p>
      <w:pPr>
        <w:pStyle w:val="Heading2"/>
        <w:rPr>
          <w:lang w:val="en-US"/>
        </w:rPr>
      </w:pPr>
      <w:r>
        <w:rPr>
          <w:lang w:val="en-US"/>
        </w:rPr>
        <w:t>Task</w:t>
      </w:r>
    </w:p>
    <w:p>
      <w:pPr>
        <w:pStyle w:val="Heading3"/>
        <w:rPr/>
      </w:pPr>
      <w:r>
        <w:rPr/>
        <w:t>Narrowband verification</w:t>
      </w:r>
    </w:p>
    <w:p>
      <w:pPr>
        <w:pStyle w:val="11BodyText"/>
        <w:rPr/>
      </w:pPr>
      <w:r>
        <w:rPr>
          <w:lang w:val="en-US"/>
        </w:rPr>
        <w:t xml:space="preserve">The verification laboratory tests the bit-exactness of the output bitstream of the candidate </w:t>
      </w:r>
      <w:r>
        <w:rPr>
          <w:rFonts w:cs="Courier" w:ascii="Courier" w:hAnsi="Courier"/>
          <w:lang w:val="en-US"/>
        </w:rPr>
        <w:t>B8</w:t>
      </w:r>
      <w:r>
        <w:rPr>
          <w:lang w:val="en-US"/>
        </w:rPr>
        <w:t xml:space="preserve"> vs. the output bitstream of the executable </w:t>
      </w:r>
      <w:r>
        <w:rPr>
          <w:rFonts w:cs="Courier" w:ascii="Courier" w:hAnsi="Courier"/>
          <w:lang w:val="en-US"/>
        </w:rPr>
        <w:t>T8_linux</w:t>
      </w:r>
      <w:r>
        <w:rPr>
          <w:lang w:val="en-US"/>
        </w:rPr>
        <w:t xml:space="preserve"> or </w:t>
      </w:r>
      <w:r>
        <w:rPr>
          <w:rFonts w:cs="Courier" w:ascii="Courier" w:hAnsi="Courier"/>
          <w:lang w:val="en-US"/>
        </w:rPr>
        <w:t>T8_AIX</w:t>
      </w:r>
      <w:r>
        <w:rPr>
          <w:lang w:val="en-US"/>
        </w:rPr>
        <w:t xml:space="preserve"> provided to the testing laboratories. </w:t>
      </w:r>
    </w:p>
    <w:p>
      <w:pPr>
        <w:pStyle w:val="11BodyText"/>
        <w:spacing w:before="0" w:after="120"/>
        <w:ind w:left="1296" w:hanging="0"/>
        <w:jc w:val="center"/>
        <w:rPr>
          <w:lang w:val="en-US"/>
        </w:rPr>
      </w:pPr>
      <w:r>
        <w:rPr>
          <w:lang w:val="en-US"/>
        </w:rPr>
        <w:drawing>
          <wp:inline distT="0" distB="0" distL="0" distR="0">
            <wp:extent cx="3862070" cy="20808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18" r="-10" b="-18"/>
                    <a:stretch>
                      <a:fillRect/>
                    </a:stretch>
                  </pic:blipFill>
                  <pic:spPr bwMode="auto">
                    <a:xfrm>
                      <a:off x="0" y="0"/>
                      <a:ext cx="3862070" cy="2080895"/>
                    </a:xfrm>
                    <a:prstGeom prst="rect">
                      <a:avLst/>
                    </a:prstGeom>
                  </pic:spPr>
                </pic:pic>
              </a:graphicData>
            </a:graphic>
          </wp:inline>
        </w:drawing>
      </w:r>
    </w:p>
    <w:p>
      <w:pPr>
        <w:pStyle w:val="Caption"/>
        <w:ind w:left="1354" w:hanging="0"/>
        <w:jc w:val="center"/>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Verification </w:t>
      </w:r>
      <w:r>
        <w:rPr>
          <w:lang w:val="en-US" w:eastAsia="en-US"/>
        </w:rPr>
        <w:t>of the bit-exactness of the narrowband candidate</w:t>
      </w:r>
    </w:p>
    <w:p>
      <w:pPr>
        <w:pStyle w:val="11BodyText"/>
        <w:rPr/>
      </w:pPr>
      <w:r>
        <w:rPr>
          <w:lang w:val="en-US"/>
        </w:rPr>
        <w:t xml:space="preserve">The platform used for verifying the bit-exactness of the candidate is not relevant because the source code of the narrowband candidate is platform independent (i.e. bit-exact on any supported platform). The verification laboratories can use any supported platform for verifying </w:t>
      </w:r>
      <w:r>
        <w:rPr>
          <w:rFonts w:cs="Courier" w:ascii="Courier" w:hAnsi="Courier"/>
          <w:lang w:val="en-US"/>
        </w:rPr>
        <w:t>T8_linux</w:t>
      </w:r>
      <w:r>
        <w:rPr>
          <w:lang w:val="en-US"/>
        </w:rPr>
        <w:t xml:space="preserve"> or </w:t>
      </w:r>
      <w:r>
        <w:rPr>
          <w:rFonts w:cs="Courier" w:ascii="Courier" w:hAnsi="Courier"/>
          <w:lang w:val="en-US"/>
        </w:rPr>
        <w:t>T8_AIX</w:t>
      </w:r>
      <w:r>
        <w:rPr>
          <w:lang w:val="en-US"/>
        </w:rPr>
        <w:t>, i.e. the executable used by the test laboratories.</w:t>
      </w:r>
    </w:p>
    <w:p>
      <w:pPr>
        <w:pStyle w:val="Heading3"/>
        <w:rPr/>
      </w:pPr>
      <w:r>
        <w:rPr/>
        <w:t>Wideband verification</w:t>
      </w:r>
    </w:p>
    <w:p>
      <w:pPr>
        <w:pStyle w:val="11BodyText"/>
        <w:rPr/>
      </w:pPr>
      <w:r>
        <w:rPr>
          <w:lang w:val="en-US"/>
        </w:rPr>
        <w:t xml:space="preserve">The verification laboratory tests the bit-exactness of the output bitstream of the candidate </w:t>
      </w:r>
      <w:r>
        <w:rPr>
          <w:rFonts w:cs="Courier" w:ascii="Courier" w:hAnsi="Courier"/>
          <w:lang w:val="en-US"/>
        </w:rPr>
        <w:t>B16_linux</w:t>
      </w:r>
      <w:r>
        <w:rPr>
          <w:lang w:val="en-US"/>
        </w:rPr>
        <w:t xml:space="preserve"> vs. the output bitstream of the executable </w:t>
      </w:r>
      <w:r>
        <w:rPr>
          <w:rFonts w:cs="Courier" w:ascii="Courier" w:hAnsi="Courier"/>
          <w:lang w:val="en-US"/>
        </w:rPr>
        <w:t>T16_linux</w:t>
      </w:r>
      <w:r>
        <w:rPr>
          <w:lang w:val="en-US"/>
        </w:rPr>
        <w:t xml:space="preserve"> provided to the testing laboratories. </w:t>
      </w:r>
    </w:p>
    <w:p>
      <w:pPr>
        <w:pStyle w:val="11BodyText"/>
        <w:jc w:val="center"/>
        <w:rPr>
          <w:lang w:val="en-US"/>
        </w:rPr>
      </w:pPr>
      <w:r>
        <w:rPr>
          <w:lang w:val="en-US"/>
        </w:rPr>
        <w:drawing>
          <wp:inline distT="0" distB="0" distL="0" distR="0">
            <wp:extent cx="3657600" cy="17043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 t="-21" r="-10" b="-21"/>
                    <a:stretch>
                      <a:fillRect/>
                    </a:stretch>
                  </pic:blipFill>
                  <pic:spPr bwMode="auto">
                    <a:xfrm>
                      <a:off x="0" y="0"/>
                      <a:ext cx="3657600" cy="1704340"/>
                    </a:xfrm>
                    <a:prstGeom prst="rect">
                      <a:avLst/>
                    </a:prstGeom>
                  </pic:spPr>
                </pic:pic>
              </a:graphicData>
            </a:graphic>
          </wp:inline>
        </w:drawing>
      </w:r>
    </w:p>
    <w:p>
      <w:pPr>
        <w:pStyle w:val="Caption"/>
        <w:spacing w:before="0" w:after="120"/>
        <w:ind w:left="1354" w:hanging="0"/>
        <w:jc w:val="center"/>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Verification </w:t>
      </w:r>
      <w:r>
        <w:rPr>
          <w:lang w:val="en-US" w:eastAsia="en-US"/>
        </w:rPr>
        <w:t>of the bit-exactness of the wideband candidate</w:t>
      </w:r>
    </w:p>
    <w:p>
      <w:pPr>
        <w:pStyle w:val="11BodyText"/>
        <w:rPr>
          <w:rFonts w:cs="Arial"/>
          <w:lang w:val="en-US"/>
        </w:rPr>
      </w:pPr>
      <w:r>
        <w:rPr>
          <w:rFonts w:cs="Arial"/>
          <w:lang w:val="en-US"/>
        </w:rPr>
      </w:r>
    </w:p>
    <w:p>
      <w:pPr>
        <w:pStyle w:val="11BodyText"/>
        <w:rPr>
          <w:lang w:val="en-US"/>
        </w:rPr>
      </w:pPr>
      <w:r>
        <w:rPr>
          <w:rFonts w:cs="Arial"/>
          <w:lang w:val="en-US"/>
        </w:rPr>
        <w:t>Motorola notified to the committee that 6 lines of the code delivered to the testing laboratories were incorrect. Only the wideband case (</w:t>
      </w:r>
      <w:r>
        <w:rPr>
          <w:rFonts w:cs="Arial" w:ascii="Courier" w:hAnsi="Courier"/>
          <w:lang w:val="en-US"/>
        </w:rPr>
        <w:t>T16_linux</w:t>
      </w:r>
      <w:r>
        <w:rPr>
          <w:rFonts w:cs="Arial"/>
          <w:lang w:val="en-US"/>
        </w:rPr>
        <w:t xml:space="preserve"> and </w:t>
      </w:r>
      <w:r>
        <w:rPr>
          <w:rFonts w:cs="Arial" w:ascii="Courier" w:hAnsi="Courier"/>
          <w:lang w:val="en-US"/>
        </w:rPr>
        <w:t>T16_AIX</w:t>
      </w:r>
      <w:r>
        <w:rPr>
          <w:rFonts w:cs="Arial"/>
          <w:lang w:val="en-US"/>
        </w:rPr>
        <w:t xml:space="preserve">) is affected (cf. [5]). The code delivered to the testing laboratories contains a processing block using the floating-point arithmetic (cf. [6]). The verification laboratory checks that the compilation of the source code with the floating-point arithmetic mentioned by Motorola and the executables delivered to the testing laboratories generate identical bitstreams. However, since the IEEE floating-point arithmetic is not bit-exact (cf. [7,8]), the verification of the binaries can be conducted only on a similar platform (same hardware, same compiler, same compilation options). </w:t>
      </w:r>
    </w:p>
    <w:p>
      <w:pPr>
        <w:pStyle w:val="11BodyText"/>
        <w:rPr>
          <w:lang w:val="en-US"/>
        </w:rPr>
      </w:pPr>
      <w:r>
        <w:rPr>
          <w:lang w:val="en-US"/>
        </w:rPr>
      </w:r>
    </w:p>
    <w:p>
      <w:pPr>
        <w:pStyle w:val="Heading1"/>
        <w:rPr>
          <w:lang w:val="en-US"/>
        </w:rPr>
      </w:pPr>
      <w:r>
        <w:rPr>
          <w:lang w:val="en-US"/>
        </w:rPr>
        <w:t>WMOPS Complexity verification</w:t>
      </w:r>
    </w:p>
    <w:p>
      <w:pPr>
        <w:pStyle w:val="Heading2"/>
        <w:rPr>
          <w:lang w:val="en-US"/>
        </w:rPr>
      </w:pPr>
      <w:r>
        <w:rPr>
          <w:lang w:val="en-US"/>
        </w:rPr>
        <w:t>Motivation</w:t>
      </w:r>
    </w:p>
    <w:p>
      <w:pPr>
        <w:pStyle w:val="11BodyText"/>
        <w:rPr/>
      </w:pPr>
      <w:r>
        <w:rPr/>
        <w:t>The compiled version of the fixed-point ANSI-C source code must meet the design constraints (cf. [9]). The WMOPS complexity of the candidate will be estimated in the framework of the worst observed frame on a subset of the samples used for the selection phase.</w:t>
      </w:r>
    </w:p>
    <w:tbl>
      <w:tblPr>
        <w:tblW w:w="4878" w:type="dxa"/>
        <w:jc w:val="left"/>
        <w:tblInd w:w="2794" w:type="dxa"/>
        <w:tblLayout w:type="fixed"/>
        <w:tblCellMar>
          <w:top w:w="0" w:type="dxa"/>
          <w:left w:w="108" w:type="dxa"/>
          <w:bottom w:w="0" w:type="dxa"/>
          <w:right w:w="108" w:type="dxa"/>
        </w:tblCellMar>
      </w:tblPr>
      <w:tblGrid>
        <w:gridCol w:w="1638"/>
        <w:gridCol w:w="3240"/>
      </w:tblGrid>
      <w:tr>
        <w:trPr>
          <w:trHeight w:val="305" w:hRule="atLeast"/>
        </w:trPr>
        <w:tc>
          <w:tcPr>
            <w:tcW w:w="16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Bandwidth</w:t>
            </w:r>
          </w:p>
        </w:tc>
        <w:tc>
          <w:tcPr>
            <w:tcW w:w="32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WMOPS design constraint</w:t>
            </w:r>
          </w:p>
        </w:tc>
      </w:tr>
      <w:tr>
        <w:trPr>
          <w:trHeight w:val="244" w:hRule="atLeast"/>
        </w:trPr>
        <w:tc>
          <w:tcPr>
            <w:tcW w:w="1638"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narrowband</w:t>
            </w:r>
          </w:p>
        </w:tc>
        <w:tc>
          <w:tcPr>
            <w:tcW w:w="324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25 WMOPS</w:t>
            </w:r>
          </w:p>
        </w:tc>
      </w:tr>
      <w:tr>
        <w:trPr>
          <w:trHeight w:val="242" w:hRule="atLeast"/>
        </w:trPr>
        <w:tc>
          <w:tcPr>
            <w:tcW w:w="1638"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wideband</w:t>
            </w:r>
          </w:p>
        </w:tc>
        <w:tc>
          <w:tcPr>
            <w:tcW w:w="324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39 WMOPS</w:t>
            </w:r>
          </w:p>
        </w:tc>
      </w:tr>
    </w:tbl>
    <w:p>
      <w:pPr>
        <w:pStyle w:val="Caption"/>
        <w:ind w:left="1267" w:hanging="0"/>
        <w:jc w:val="center"/>
        <w:rPr/>
      </w:pPr>
      <w:r>
        <w:rPr/>
        <w:t>Table 2: complexity requirements for the SES candidate</w:t>
      </w:r>
    </w:p>
    <w:p>
      <w:pPr>
        <w:pStyle w:val="Heading2"/>
        <w:rPr>
          <w:lang w:val="en-US"/>
        </w:rPr>
      </w:pPr>
      <w:r>
        <w:rPr>
          <w:lang w:val="en-US"/>
        </w:rPr>
        <w:t>Source-code verification</w:t>
      </w:r>
    </w:p>
    <w:p>
      <w:pPr>
        <w:pStyle w:val="11BodyText"/>
        <w:rPr>
          <w:lang w:val="en-US"/>
        </w:rPr>
      </w:pPr>
      <w:r>
        <w:rPr>
          <w:lang w:val="en-US"/>
        </w:rPr>
        <w:t>The source code is used to verify the complexity of the codec. The verification laboratory checks that the C-code has been correctly implemented with basic operators and that the C-code correctly implements the instrumentation that generates a maximum WMOPS score for each sample file.</w:t>
      </w:r>
    </w:p>
    <w:p>
      <w:pPr>
        <w:pStyle w:val="Heading2"/>
        <w:rPr>
          <w:lang w:val="en-US"/>
        </w:rPr>
      </w:pPr>
      <w:r>
        <w:rPr>
          <w:lang w:val="en-US"/>
        </w:rPr>
        <w:t>Complexity verification</w:t>
      </w:r>
    </w:p>
    <w:p>
      <w:pPr>
        <w:pStyle w:val="Heading3"/>
        <w:rPr/>
      </w:pPr>
      <w:r>
        <w:rPr/>
        <w:t>Task</w:t>
      </w:r>
    </w:p>
    <w:p>
      <w:pPr>
        <w:pStyle w:val="11BodyText"/>
        <w:rPr/>
      </w:pPr>
      <w:r>
        <w:rPr>
          <w:lang w:val="en-AU"/>
        </w:rPr>
        <w:t xml:space="preserve">The verification laboratories compile the C-code on one of the supported platforms (gcc on AIX, i386/linux RH7, Sun Solaris 8 or possibly VC++ on win32) and build an executable </w:t>
      </w:r>
      <w:r>
        <w:rPr>
          <w:lang w:val="en-US"/>
        </w:rPr>
        <w:t>to be run at the different sampling rates</w:t>
      </w:r>
      <w:r>
        <w:rPr>
          <w:lang w:val="en-AU"/>
        </w:rPr>
        <w:t xml:space="preserve"> (resp. </w:t>
      </w:r>
      <w:r>
        <w:rPr>
          <w:rFonts w:cs="Arial" w:ascii="Courier" w:hAnsi="Courier"/>
          <w:lang w:val="en-US"/>
        </w:rPr>
        <w:t>A8</w:t>
      </w:r>
      <w:r>
        <w:rPr>
          <w:lang w:val="en-AU"/>
        </w:rPr>
        <w:t xml:space="preserve"> for the narrowband and </w:t>
      </w:r>
      <w:r>
        <w:rPr>
          <w:rFonts w:cs="Arial" w:ascii="Courier" w:hAnsi="Courier"/>
          <w:lang w:val="en-US"/>
        </w:rPr>
        <w:t>A16</w:t>
      </w:r>
      <w:r>
        <w:rPr>
          <w:lang w:val="en-AU"/>
        </w:rPr>
        <w:t xml:space="preserve"> for the wideband) (Note: the versions </w:t>
      </w:r>
      <w:r>
        <w:rPr>
          <w:rFonts w:cs="Arial" w:ascii="Courier" w:hAnsi="Courier"/>
          <w:lang w:val="en-US"/>
        </w:rPr>
        <w:t>A8</w:t>
      </w:r>
      <w:r>
        <w:rPr>
          <w:lang w:val="en-AU"/>
        </w:rPr>
        <w:t xml:space="preserve"> and </w:t>
      </w:r>
      <w:r>
        <w:rPr>
          <w:rFonts w:cs="Arial" w:ascii="Courier" w:hAnsi="Courier"/>
          <w:lang w:val="en-US"/>
        </w:rPr>
        <w:t>B8</w:t>
      </w:r>
      <w:r>
        <w:rPr>
          <w:lang w:val="en-AU"/>
        </w:rPr>
        <w:t xml:space="preserve"> are identical).</w:t>
      </w:r>
    </w:p>
    <w:p>
      <w:pPr>
        <w:pStyle w:val="11BodyText"/>
        <w:rPr>
          <w:lang w:val="en-AU"/>
        </w:rPr>
      </w:pPr>
      <w:r>
        <w:rPr>
          <w:lang w:val="en-AU"/>
        </w:rPr>
        <w:t>The verification laboratories check that the complexity of the VAD processing is included in the WMOPS complexity verification as indicated in [9].</w:t>
      </w:r>
    </w:p>
    <w:p>
      <w:pPr>
        <w:pStyle w:val="11BodyText"/>
        <w:rPr>
          <w:lang w:val="en-AU"/>
        </w:rPr>
      </w:pPr>
      <w:r>
        <w:rPr/>
        <w:t>The executable generates a log file with the maximum observed WMOPS score for each sample file. The verification laboratories process all the files from the selected subset and evaluate the maximum observed WMOPS score. The maximum observed WMOPS score is evaluated by selecting the maximum WMOPS score from every sample file. The obtained maximum observed WMOPS score is compared with the design constraints (cf. Table 2).</w:t>
      </w:r>
    </w:p>
    <w:p>
      <w:pPr>
        <w:pStyle w:val="Heading3"/>
        <w:rPr/>
      </w:pPr>
      <w:r>
        <w:rPr/>
        <w:t>Database selection</w:t>
      </w:r>
    </w:p>
    <w:p>
      <w:pPr>
        <w:pStyle w:val="11BodyText"/>
        <w:rPr/>
      </w:pPr>
      <w:r>
        <w:rPr/>
        <w:t>The verification of the WMOPs complexity is made on a subset of the samples used for the selection phase (cf. Table 1).</w:t>
      </w:r>
    </w:p>
    <w:p>
      <w:pPr>
        <w:pStyle w:val="Heading3"/>
        <w:rPr/>
      </w:pPr>
      <w:r>
        <w:rPr/>
        <w:t>Narrowband verification</w:t>
      </w:r>
    </w:p>
    <w:p>
      <w:pPr>
        <w:pStyle w:val="11BodyText"/>
        <w:rPr/>
      </w:pPr>
      <w:r>
        <w:rPr>
          <w:lang w:val="en-US"/>
        </w:rPr>
        <w:t>The verification laboratory processes the selected databases (</w:t>
      </w:r>
      <w:r>
        <w:rPr>
          <w:rFonts w:cs="Arial"/>
          <w:b/>
          <w:bCs/>
          <w:lang w:val="en-US"/>
        </w:rPr>
        <w:t>A3I8</w:t>
      </w:r>
      <w:r>
        <w:rPr>
          <w:lang w:val="en-US"/>
        </w:rPr>
        <w:t xml:space="preserve"> and  </w:t>
      </w:r>
      <w:r>
        <w:rPr>
          <w:rFonts w:cs="Arial"/>
          <w:b/>
          <w:bCs/>
          <w:lang w:val="en-US"/>
        </w:rPr>
        <w:t>MND8</w:t>
      </w:r>
      <w:r>
        <w:rPr>
          <w:lang w:val="en-US"/>
        </w:rPr>
        <w:t xml:space="preserve">) through the </w:t>
      </w:r>
      <w:r>
        <w:rPr>
          <w:rFonts w:cs="Arial" w:ascii="Courier" w:hAnsi="Courier"/>
          <w:lang w:val="en-US"/>
        </w:rPr>
        <w:t>A8</w:t>
      </w:r>
      <w:r>
        <w:rPr>
          <w:lang w:val="en-US"/>
        </w:rPr>
        <w:t xml:space="preserve"> executable and produces the maximum WMOPS score.</w:t>
      </w:r>
    </w:p>
    <w:p>
      <w:pPr>
        <w:pStyle w:val="Caption"/>
        <w:keepNext w:val="true"/>
        <w:spacing w:before="0" w:after="120"/>
        <w:ind w:left="1354" w:hanging="0"/>
        <w:jc w:val="center"/>
        <w:rPr/>
      </w:pPr>
      <w:r>
        <w:rPr/>
        <w:drawing>
          <wp:inline distT="0" distB="0" distL="0" distR="0">
            <wp:extent cx="3657600" cy="18669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0" t="-19" r="-10" b="-19"/>
                    <a:stretch>
                      <a:fillRect/>
                    </a:stretch>
                  </pic:blipFill>
                  <pic:spPr bwMode="auto">
                    <a:xfrm>
                      <a:off x="0" y="0"/>
                      <a:ext cx="3657600" cy="1866900"/>
                    </a:xfrm>
                    <a:prstGeom prst="rect">
                      <a:avLst/>
                    </a:prstGeom>
                  </pic:spPr>
                </pic:pic>
              </a:graphicData>
            </a:graphic>
          </wp:inline>
        </w:drawing>
      </w:r>
    </w:p>
    <w:p>
      <w:pPr>
        <w:pStyle w:val="Caption"/>
        <w:ind w:left="1260" w:hanging="0"/>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Verification </w:t>
      </w:r>
      <w:r>
        <w:rPr>
          <w:lang w:val="en-US" w:eastAsia="en-US"/>
        </w:rPr>
        <w:t xml:space="preserve"> of the complexity of the narrowband candidate</w:t>
      </w:r>
    </w:p>
    <w:p>
      <w:pPr>
        <w:pStyle w:val="11BodyText"/>
        <w:rPr>
          <w:lang w:val="en-US"/>
        </w:rPr>
      </w:pPr>
      <w:r>
        <w:rPr>
          <w:lang w:val="en-US"/>
        </w:rPr>
        <w:t>The platform used for the complexity verification is not relevant for the purpose of the WMOPS complexity verification.</w:t>
      </w:r>
    </w:p>
    <w:p>
      <w:pPr>
        <w:pStyle w:val="Heading3"/>
        <w:rPr/>
      </w:pPr>
      <w:r>
        <w:rPr/>
        <w:t>Wideband verification</w:t>
      </w:r>
    </w:p>
    <w:p>
      <w:pPr>
        <w:pStyle w:val="11BodyText"/>
        <w:rPr/>
      </w:pPr>
      <w:r>
        <w:rPr>
          <w:lang w:val="en-US"/>
        </w:rPr>
        <w:t>The verification laboratory processes the selected databases (</w:t>
      </w:r>
      <w:r>
        <w:rPr>
          <w:rFonts w:cs="Arial"/>
          <w:b/>
          <w:bCs/>
          <w:lang w:val="en-US"/>
        </w:rPr>
        <w:t>A3I16</w:t>
      </w:r>
      <w:r>
        <w:rPr>
          <w:lang w:val="en-US"/>
        </w:rPr>
        <w:t xml:space="preserve">) through the </w:t>
      </w:r>
      <w:r>
        <w:rPr>
          <w:rFonts w:cs="Arial" w:ascii="Courier" w:hAnsi="Courier"/>
          <w:lang w:val="en-US"/>
        </w:rPr>
        <w:t>A16</w:t>
      </w:r>
      <w:r>
        <w:rPr>
          <w:lang w:val="en-US"/>
        </w:rPr>
        <w:t xml:space="preserve"> executable and produces the maximum WMOPS score.</w:t>
      </w:r>
    </w:p>
    <w:p>
      <w:pPr>
        <w:pStyle w:val="11BodyText"/>
        <w:ind w:left="1296" w:hanging="0"/>
        <w:jc w:val="center"/>
        <w:rPr>
          <w:lang w:val="en-US"/>
        </w:rPr>
      </w:pPr>
      <w:r>
        <w:rPr>
          <w:lang w:val="en-US"/>
        </w:rPr>
        <w:drawing>
          <wp:inline distT="0" distB="0" distL="0" distR="0">
            <wp:extent cx="3441700" cy="8864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 t="-38" r="-10" b="-38"/>
                    <a:stretch>
                      <a:fillRect/>
                    </a:stretch>
                  </pic:blipFill>
                  <pic:spPr bwMode="auto">
                    <a:xfrm>
                      <a:off x="0" y="0"/>
                      <a:ext cx="3441700" cy="886460"/>
                    </a:xfrm>
                    <a:prstGeom prst="rect">
                      <a:avLst/>
                    </a:prstGeom>
                  </pic:spPr>
                </pic:pic>
              </a:graphicData>
            </a:graphic>
          </wp:inline>
        </w:drawing>
      </w:r>
    </w:p>
    <w:p>
      <w:pPr>
        <w:pStyle w:val="Caption"/>
        <w:ind w:left="1350" w:hanging="0"/>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Verification </w:t>
      </w:r>
      <w:r>
        <w:rPr>
          <w:lang w:val="en-US" w:eastAsia="en-US"/>
        </w:rPr>
        <w:t>of the complexity of the wideband candidate</w:t>
      </w:r>
    </w:p>
    <w:p>
      <w:pPr>
        <w:pStyle w:val="11BodyText"/>
        <w:rPr>
          <w:lang w:val="en-US"/>
        </w:rPr>
      </w:pPr>
      <w:r>
        <w:rPr>
          <w:lang w:val="en-US"/>
        </w:rPr>
        <w:t>The platform used for the complexity verification is not relevant for the purpose of the WMOPS complexity verification.</w:t>
      </w:r>
    </w:p>
    <w:p>
      <w:pPr>
        <w:pStyle w:val="Heading1"/>
        <w:rPr>
          <w:lang w:val="en-US"/>
        </w:rPr>
      </w:pPr>
      <w:r>
        <w:rPr>
          <w:lang w:val="en-US"/>
        </w:rPr>
        <w:t>RAM and ROM Complexity verification</w:t>
      </w:r>
    </w:p>
    <w:p>
      <w:pPr>
        <w:pStyle w:val="Heading2"/>
        <w:rPr>
          <w:lang w:val="en-US"/>
        </w:rPr>
      </w:pPr>
      <w:r>
        <w:rPr>
          <w:lang w:val="en-US"/>
        </w:rPr>
        <w:t>Motivation</w:t>
      </w:r>
    </w:p>
    <w:p>
      <w:pPr>
        <w:pStyle w:val="11BodyText"/>
        <w:rPr/>
      </w:pPr>
      <w:r>
        <w:rPr/>
        <w:t>The memory used by the fixed-point ANSI-C source code must meet the design constraints (cf. [9]). The memory complexity of the candidate will be estimated from the source code.</w:t>
      </w:r>
    </w:p>
    <w:tbl>
      <w:tblPr>
        <w:tblW w:w="6831" w:type="dxa"/>
        <w:jc w:val="left"/>
        <w:tblInd w:w="2065" w:type="dxa"/>
        <w:tblLayout w:type="fixed"/>
        <w:tblCellMar>
          <w:top w:w="0" w:type="dxa"/>
          <w:left w:w="108" w:type="dxa"/>
          <w:bottom w:w="0" w:type="dxa"/>
          <w:right w:w="108" w:type="dxa"/>
        </w:tblCellMar>
      </w:tblPr>
      <w:tblGrid>
        <w:gridCol w:w="1431"/>
        <w:gridCol w:w="2700"/>
        <w:gridCol w:w="2700"/>
      </w:tblGrid>
      <w:tr>
        <w:trPr>
          <w:trHeight w:val="305" w:hRule="atLeast"/>
        </w:trPr>
        <w:tc>
          <w:tcPr>
            <w:tcW w:w="14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Bandwidth</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ROM design constraint</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 xml:space="preserve">RAM design constraint </w:t>
            </w:r>
          </w:p>
        </w:tc>
      </w:tr>
      <w:tr>
        <w:trPr>
          <w:trHeight w:val="244" w:hRule="atLeast"/>
        </w:trPr>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narrowband</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20 kwords</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rFonts w:eastAsia="Symbol" w:cs="Symbol" w:ascii="Symbol" w:hAnsi="Symbol"/>
                <w:lang w:val="en-US"/>
              </w:rPr>
              <w:t></w:t>
            </w:r>
            <w:r>
              <w:rPr>
                <w:lang w:val="en-US"/>
              </w:rPr>
              <w:t>7 kwords</w:t>
            </w:r>
          </w:p>
        </w:tc>
      </w:tr>
      <w:tr>
        <w:trPr>
          <w:trHeight w:val="242" w:hRule="atLeast"/>
        </w:trPr>
        <w:tc>
          <w:tcPr>
            <w:tcW w:w="1431"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r>
              <w:rPr>
                <w:lang w:val="en-US"/>
              </w:rPr>
              <w:t>wideband</w:t>
            </w:r>
          </w:p>
        </w:tc>
        <w:tc>
          <w:tcPr>
            <w:tcW w:w="270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34 kwords</w:t>
            </w:r>
          </w:p>
        </w:tc>
        <w:tc>
          <w:tcPr>
            <w:tcW w:w="270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jc w:val="center"/>
              <w:rPr/>
            </w:pPr>
            <w:r>
              <w:rPr>
                <w:rFonts w:eastAsia="Symbol" w:cs="Symbol" w:ascii="Symbol" w:hAnsi="Symbol"/>
                <w:lang w:val="en-US"/>
              </w:rPr>
              <w:t></w:t>
            </w:r>
            <w:r>
              <w:rPr>
                <w:lang w:val="en-US"/>
              </w:rPr>
              <w:t>8 kwords</w:t>
            </w:r>
          </w:p>
        </w:tc>
      </w:tr>
    </w:tbl>
    <w:p>
      <w:pPr>
        <w:pStyle w:val="Caption"/>
        <w:ind w:left="1267" w:hanging="0"/>
        <w:jc w:val="center"/>
        <w:rPr/>
      </w:pPr>
      <w:r>
        <w:rPr/>
        <w:t>Table 3: memory requirements for the SES candidate (16-bit words)</w:t>
      </w:r>
    </w:p>
    <w:p>
      <w:pPr>
        <w:pStyle w:val="Heading2"/>
        <w:rPr>
          <w:lang w:val="en-US"/>
        </w:rPr>
      </w:pPr>
      <w:r>
        <w:rPr>
          <w:lang w:val="en-US"/>
        </w:rPr>
        <w:t>Definition</w:t>
      </w:r>
    </w:p>
    <w:p>
      <w:pPr>
        <w:pStyle w:val="11BodyText"/>
        <w:rPr>
          <w:lang w:val="en-US"/>
        </w:rPr>
      </w:pPr>
      <w:r>
        <w:rPr>
          <w:lang w:val="en-US"/>
        </w:rPr>
        <w:t>The RAM memory used by the software is the sum of all the non-const arrays or variables defined with a global visibility, all the static arrays or variables (known as the static memory or permanent allocation) and the maximum amount of RAM required by the stack (known as the scratch memory).</w:t>
      </w:r>
    </w:p>
    <w:p>
      <w:pPr>
        <w:pStyle w:val="11BodyText"/>
        <w:rPr/>
      </w:pPr>
      <w:r>
        <w:rPr>
          <w:lang w:val="en-US"/>
        </w:rPr>
        <w:t>The ROM memory used by the software is the sum of all the const arrays or variables (defined in a global or in local visibility).</w:t>
      </w:r>
      <w:r>
        <w:rPr>
          <w:lang w:val="en-AU"/>
        </w:rPr>
        <w:t xml:space="preserve"> The ROM memory does not include the program ROM (cf. [9]).</w:t>
      </w:r>
    </w:p>
    <w:p>
      <w:pPr>
        <w:pStyle w:val="11BodyText"/>
        <w:rPr>
          <w:lang w:val="en-AU"/>
        </w:rPr>
      </w:pPr>
      <w:r>
        <w:rPr>
          <w:lang w:val="en-AU"/>
        </w:rPr>
        <w:t>The following sample source code explains how the RAM and the ROM memory are evaluated.</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        buff[16];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const Word32  tab[32];</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Word16</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 xml:space="preserve">func(void *state, Word16 a, const Word16 v[]) </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ret;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Word16 local_buff[8];</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static Word16 state=START;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cs="Courier" w:ascii="Courier" w:hAnsi="Courier"/>
          <w:sz w:val="16"/>
          <w:lang w:val="en-US"/>
        </w:rPr>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rPr>
      </w:pPr>
      <w:r>
        <w:rPr>
          <w:rFonts w:eastAsia="Courier" w:cs="Courier" w:ascii="Courier" w:hAnsi="Courier"/>
          <w:sz w:val="16"/>
          <w:lang w:val="en-US"/>
        </w:rPr>
        <w:t xml:space="preserve">  </w:t>
      </w:r>
      <w:r>
        <w:rPr>
          <w:rFonts w:cs="Courier" w:ascii="Courier" w:hAnsi="Courier"/>
          <w:sz w:val="16"/>
          <w:lang w:val="en-US"/>
        </w:rPr>
        <w:t>return ret;</w:t>
      </w:r>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sz w:val="16"/>
          <w:lang w:val="en-US"/>
        </w:rPr>
      </w:pPr>
      <w:r>
        <w:rPr>
          <w:rFonts w:cs="Courier" w:ascii="Courier" w:hAnsi="Courier"/>
          <w:sz w:val="16"/>
          <w:lang w:val="en-US"/>
        </w:rPr>
        <w:t>}</w:t>
      </w:r>
    </w:p>
    <w:p>
      <w:pPr>
        <w:pStyle w:val="Caption"/>
        <w:ind w:left="1267" w:hanging="0"/>
        <w:jc w:val="center"/>
        <w:rPr/>
      </w:pPr>
      <w:ins w:id="3" w:author="stephan tassart" w:date="2004-02-25T00:21:00Z">
        <w:r>
          <w:rPr/>
          <w:t xml:space="preserve">Code </w:t>
        </w:r>
      </w:ins>
      <w:ins w:id="4" w:author="stephan tassart" w:date="2004-02-25T00:21:00Z">
        <w:r>
          <w:rPr/>
          <w:fldChar w:fldCharType="begin"/>
        </w:r>
        <w:r>
          <w:rPr/>
          <w:instrText xml:space="preserve"> SEQ Code \* ARABIC </w:instrText>
        </w:r>
        <w:r>
          <w:rPr/>
          <w:fldChar w:fldCharType="separate"/>
        </w:r>
        <w:r>
          <w:rPr/>
          <w:t>1</w:t>
        </w:r>
        <w:r>
          <w:rPr/>
          <w:fldChar w:fldCharType="end"/>
        </w:r>
      </w:ins>
      <w:ins w:id="5" w:author="stephan tassart" w:date="2004-02-25T00:21:00Z">
        <w:r>
          <w:rPr/>
          <w:t>: Example of instrumented C-code</w:t>
        </w:r>
      </w:ins>
    </w:p>
    <w:p>
      <w:pPr>
        <w:pStyle w:val="11BodyText"/>
        <w:rPr/>
      </w:pPr>
      <w:r>
        <w:rPr/>
        <w:t>In this small example, the memory complexity would be evaluated as follow:</w:t>
      </w:r>
    </w:p>
    <w:tbl>
      <w:tblPr>
        <w:tblW w:w="8190" w:type="dxa"/>
        <w:jc w:val="left"/>
        <w:tblInd w:w="1345" w:type="dxa"/>
        <w:tblLayout w:type="fixed"/>
        <w:tblCellMar>
          <w:top w:w="0" w:type="dxa"/>
          <w:left w:w="108" w:type="dxa"/>
          <w:bottom w:w="0" w:type="dxa"/>
          <w:right w:w="108" w:type="dxa"/>
        </w:tblCellMar>
      </w:tblPr>
      <w:tblGrid>
        <w:gridCol w:w="3510"/>
        <w:gridCol w:w="2700"/>
        <w:gridCol w:w="1980"/>
      </w:tblGrid>
      <w:tr>
        <w:trPr>
          <w:trHeight w:val="305" w:hRule="atLeast"/>
        </w:trPr>
        <w:tc>
          <w:tcPr>
            <w:tcW w:w="35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 instruction</w:t>
            </w:r>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Type of memory</w:t>
            </w:r>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Accounted for</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buff[16]</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static 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16</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const Word32 tab[32]</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ROM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64</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void *state</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a</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const Word16 v[]</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ret</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Word16 local_buff[8]</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push 8</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static Word16 state</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static RAM</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1</w:t>
            </w:r>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r>
              <w:rPr>
                <w:rFonts w:cs="Courier" w:ascii="Courier" w:hAnsi="Courier"/>
              </w:rPr>
              <w:t>Return</w:t>
            </w:r>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stack</w:t>
            </w:r>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pop (-12)</w:t>
            </w:r>
          </w:p>
        </w:tc>
      </w:tr>
    </w:tbl>
    <w:p>
      <w:pPr>
        <w:pStyle w:val="Caption"/>
        <w:ind w:left="1267" w:hanging="0"/>
        <w:jc w:val="center"/>
        <w:rPr/>
      </w:pPr>
      <w:ins w:id="6" w:author="stephan tassart" w:date="2004-02-25T00:22:00Z">
        <w:r>
          <w:rPr/>
          <w:t xml:space="preserve">Table 4: Example of memory assessment  </w:t>
        </w:r>
      </w:ins>
    </w:p>
    <w:p>
      <w:pPr>
        <w:pStyle w:val="Heading2"/>
        <w:rPr/>
      </w:pPr>
      <w:ins w:id="8" w:author="stephan tassart" w:date="2004-02-25T00:10:00Z">
        <w:r>
          <w:rPr>
            <w:lang w:val="en-US"/>
          </w:rPr>
          <w:t>Additional definitions</w:t>
        </w:r>
      </w:ins>
      <w:ins w:id="9" w:author="stephan tassart" w:date="2004-02-24T23:58:00Z">
        <w:r>
          <w:rPr>
            <w:lang w:val="en-US"/>
          </w:rPr>
          <w:t xml:space="preserve"> </w:t>
        </w:r>
      </w:ins>
    </w:p>
    <w:p>
      <w:pPr>
        <w:pStyle w:val="Heading3"/>
        <w:rPr/>
      </w:pPr>
      <w:ins w:id="11" w:author="stephan tassart" w:date="2004-02-24T23:58:00Z">
        <w:r>
          <w:rPr/>
          <w:t>Static RAM array initialization</w:t>
        </w:r>
      </w:ins>
    </w:p>
    <w:p>
      <w:pPr>
        <w:pStyle w:val="11BodyText"/>
        <w:rPr/>
      </w:pPr>
      <w:ins w:id="13" w:author="stephan tassart" w:date="2004-02-25T00:00:00Z">
        <w:r>
          <w:rPr>
            <w:rFonts w:eastAsia="MS Mincho;Arial Unicode MS"/>
            <w:lang w:eastAsia="ja-JP"/>
          </w:rPr>
          <w:t>A</w:t>
        </w:r>
      </w:ins>
      <w:ins w:id="14" w:author="stephan tassart" w:date="2004-02-24T23:58:00Z">
        <w:r>
          <w:rPr>
            <w:rFonts w:eastAsia="MS Mincho;Arial Unicode MS"/>
            <w:lang w:eastAsia="ja-JP"/>
          </w:rPr>
          <w:t>rray</w:t>
        </w:r>
      </w:ins>
      <w:ins w:id="15" w:author="stephan tassart" w:date="2004-02-25T00:00:00Z">
        <w:r>
          <w:rPr>
            <w:rFonts w:eastAsia="MS Mincho;Arial Unicode MS"/>
            <w:lang w:eastAsia="ja-JP"/>
          </w:rPr>
          <w:t xml:space="preserve">s that are </w:t>
        </w:r>
      </w:ins>
      <w:ins w:id="16" w:author="stephan tassart" w:date="2004-02-24T23:58:00Z">
        <w:r>
          <w:rPr>
            <w:rFonts w:eastAsia="MS Mincho;Arial Unicode MS"/>
            <w:lang w:eastAsia="ja-JP"/>
          </w:rPr>
          <w:t xml:space="preserve">allocated </w:t>
        </w:r>
      </w:ins>
      <w:ins w:id="17" w:author="stephan tassart" w:date="2004-02-25T00:00:00Z">
        <w:r>
          <w:rPr>
            <w:rFonts w:eastAsia="MS Mincho;Arial Unicode MS"/>
            <w:lang w:eastAsia="ja-JP"/>
          </w:rPr>
          <w:t xml:space="preserve">and initialised </w:t>
        </w:r>
      </w:ins>
      <w:ins w:id="18" w:author="stephan tassart" w:date="2004-02-24T23:58:00Z">
        <w:r>
          <w:rPr>
            <w:rFonts w:eastAsia="MS Mincho;Arial Unicode MS"/>
            <w:lang w:eastAsia="ja-JP"/>
          </w:rPr>
          <w:t>in the static RAM</w:t>
        </w:r>
      </w:ins>
      <w:ins w:id="19" w:author="stephan tassart" w:date="2004-02-25T00:01:00Z">
        <w:r>
          <w:rPr>
            <w:rFonts w:eastAsia="MS Mincho;Arial Unicode MS"/>
            <w:lang w:eastAsia="ja-JP"/>
          </w:rPr>
          <w:t xml:space="preserve"> are</w:t>
        </w:r>
      </w:ins>
      <w:ins w:id="20" w:author="stephan tassart" w:date="2004-02-24T23:58:00Z">
        <w:r>
          <w:rPr>
            <w:rFonts w:eastAsia="MS Mincho;Arial Unicode MS"/>
            <w:lang w:eastAsia="ja-JP"/>
          </w:rPr>
          <w:t xml:space="preserve"> accounted simultaneously in static RAM and in ROM.</w:t>
        </w:r>
      </w:ins>
    </w:p>
    <w:p>
      <w:pPr>
        <w:pStyle w:val="Heading3"/>
        <w:rPr/>
      </w:pPr>
      <w:ins w:id="22" w:author="stephan tassart" w:date="2004-02-24T23:58:00Z">
        <w:r>
          <w:rPr/>
          <w:t>Stack array initialization</w:t>
        </w:r>
      </w:ins>
    </w:p>
    <w:p>
      <w:pPr>
        <w:pStyle w:val="11BodyText"/>
        <w:rPr/>
      </w:pPr>
      <w:ins w:id="24" w:author="stephan tassart" w:date="2004-02-25T00:02:00Z">
        <w:r>
          <w:rPr>
            <w:rFonts w:eastAsia="MS Mincho;Arial Unicode MS"/>
            <w:lang w:eastAsia="ja-JP"/>
          </w:rPr>
          <w:t>A</w:t>
        </w:r>
      </w:ins>
      <w:ins w:id="25" w:author="stephan tassart" w:date="2004-02-24T23:58:00Z">
        <w:r>
          <w:rPr>
            <w:rFonts w:eastAsia="MS Mincho;Arial Unicode MS"/>
            <w:lang w:eastAsia="ja-JP"/>
          </w:rPr>
          <w:t>rray</w:t>
        </w:r>
      </w:ins>
      <w:ins w:id="26" w:author="stephan tassart" w:date="2004-02-25T00:02:00Z">
        <w:r>
          <w:rPr>
            <w:rFonts w:eastAsia="MS Mincho;Arial Unicode MS"/>
            <w:lang w:eastAsia="ja-JP"/>
          </w:rPr>
          <w:t xml:space="preserve">s that are allocated and initialised in the stack are accounted </w:t>
        </w:r>
      </w:ins>
      <w:ins w:id="27" w:author="stephan tassart" w:date="2004-02-25T00:03:00Z">
        <w:r>
          <w:rPr>
            <w:rFonts w:eastAsia="MS Mincho;Arial Unicode MS"/>
            <w:lang w:eastAsia="ja-JP"/>
          </w:rPr>
          <w:t>only in</w:t>
        </w:r>
      </w:ins>
      <w:ins w:id="28" w:author="stephan tassart" w:date="2004-02-25T00:02:00Z">
        <w:r>
          <w:rPr>
            <w:rFonts w:eastAsia="MS Mincho;Arial Unicode MS"/>
            <w:lang w:eastAsia="ja-JP"/>
          </w:rPr>
          <w:t xml:space="preserve"> static RAM</w:t>
        </w:r>
      </w:ins>
      <w:ins w:id="29" w:author="stephan tassart" w:date="2004-02-25T00:03:00Z">
        <w:r>
          <w:rPr>
            <w:rFonts w:eastAsia="MS Mincho;Arial Unicode MS"/>
            <w:lang w:eastAsia="ja-JP"/>
          </w:rPr>
          <w:t xml:space="preserve">. Furthermore, </w:t>
        </w:r>
      </w:ins>
      <w:ins w:id="30" w:author="stephan tassart" w:date="2004-02-24T23:58:00Z">
        <w:r>
          <w:rPr>
            <w:rFonts w:eastAsia="MS Mincho;Arial Unicode MS"/>
            <w:lang w:eastAsia="ja-JP"/>
          </w:rPr>
          <w:t xml:space="preserve">the code shall be instrumented with as many </w:t>
        </w:r>
      </w:ins>
      <w:ins w:id="31" w:author="stephan tassart" w:date="2004-02-24T23:58:00Z">
        <w:r>
          <w:rPr>
            <w:rFonts w:eastAsia="MS Mincho;Arial Unicode MS" w:cs="Courier" w:ascii="Courier" w:hAnsi="Courier"/>
            <w:lang w:eastAsia="ja-JP"/>
          </w:rPr>
          <w:t>move16()</w:t>
        </w:r>
      </w:ins>
      <w:ins w:id="32" w:author="stephan tassart" w:date="2004-02-24T23:58:00Z">
        <w:r>
          <w:rPr>
            <w:rFonts w:eastAsia="MS Mincho;Arial Unicode MS"/>
            <w:lang w:eastAsia="ja-JP"/>
          </w:rPr>
          <w:t xml:space="preserve"> (resp. </w:t>
        </w:r>
      </w:ins>
      <w:ins w:id="33" w:author="stephan tassart" w:date="2004-02-24T23:58:00Z">
        <w:r>
          <w:rPr>
            <w:rFonts w:eastAsia="MS Mincho;Arial Unicode MS" w:cs="Courier" w:ascii="Courier" w:hAnsi="Courier"/>
            <w:lang w:eastAsia="ja-JP"/>
          </w:rPr>
          <w:t>move32()</w:t>
        </w:r>
      </w:ins>
      <w:ins w:id="34" w:author="stephan tassart" w:date="2004-02-24T23:58:00Z">
        <w:r>
          <w:rPr>
            <w:rFonts w:eastAsia="MS Mincho;Arial Unicode MS"/>
            <w:lang w:eastAsia="ja-JP"/>
          </w:rPr>
          <w:t xml:space="preserve">) basic operations than necessary in order to take into account the actual initialisation process. </w:t>
        </w:r>
      </w:ins>
      <w:ins w:id="35" w:author="stephan tassart" w:date="2004-02-25T00:05:00Z">
        <w:r>
          <w:rPr>
            <w:rFonts w:eastAsia="MS Mincho;Arial Unicode MS"/>
            <w:lang w:eastAsia="ja-JP"/>
          </w:rPr>
          <w:t>Here follows a small example:</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38" w:author="stephan tassart" w:date="2004-02-25T00:06:00Z"/>
        </w:rPr>
      </w:pPr>
      <w:ins w:id="37" w:author="stephan tassart" w:date="2004-02-25T00:06:00Z">
        <w:r>
          <w:rPr>
            <w:rFonts w:cs="Courier" w:ascii="Courier" w:hAnsi="Courier"/>
            <w:sz w:val="16"/>
            <w:lang w:val="en-US"/>
          </w:rPr>
          <w:t>Word16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40" w:author="stephan tassart" w:date="2004-02-25T00:06:00Z"/>
        </w:rPr>
      </w:pPr>
      <w:ins w:id="39" w:author="stephan tassart" w:date="2004-02-25T00:06:00Z">
        <w:r>
          <w:rPr>
            <w:rFonts w:cs="Courier" w:ascii="Courier" w:hAnsi="Courier"/>
            <w:sz w:val="16"/>
            <w:lang w:val="en-US"/>
          </w:rPr>
          <w:t xml:space="preserve">func_proc(Word16 a, Word32 b)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42" w:author="stephan tassart" w:date="2004-02-25T00:06:00Z"/>
        </w:rPr>
      </w:pPr>
      <w:ins w:id="41" w:author="stephan tassart" w:date="2004-02-25T00:06: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45" w:author="stephan tassart" w:date="2004-02-25T00:06:00Z"/>
        </w:rPr>
      </w:pPr>
      <w:ins w:id="43" w:author="stephan tassart" w:date="2004-02-25T00:06:00Z">
        <w:r>
          <w:rPr>
            <w:rFonts w:eastAsia="Courier" w:cs="Courier" w:ascii="Courier" w:hAnsi="Courier"/>
            <w:sz w:val="16"/>
            <w:lang w:val="en-US"/>
          </w:rPr>
          <w:t xml:space="preserve">  </w:t>
        </w:r>
      </w:ins>
      <w:ins w:id="44" w:author="stephan tassart" w:date="2004-02-25T00:06: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48" w:author="stephan tassart" w:date="2004-02-25T00:06:00Z"/>
        </w:rPr>
      </w:pPr>
      <w:ins w:id="46" w:author="stephan tassart" w:date="2004-02-25T00:06:00Z">
        <w:r>
          <w:rPr>
            <w:rFonts w:eastAsia="Courier" w:cs="Courier" w:ascii="Courier" w:hAnsi="Courier"/>
            <w:sz w:val="16"/>
            <w:lang w:val="en-US"/>
          </w:rPr>
          <w:t xml:space="preserve">  </w:t>
        </w:r>
      </w:ins>
      <w:ins w:id="47" w:author="stephan tassart" w:date="2004-02-25T00:06:00Z">
        <w:r>
          <w:rPr>
            <w:rFonts w:cs="Courier" w:ascii="Courier" w:hAnsi="Courier"/>
            <w:sz w:val="16"/>
            <w:lang w:val="en-US"/>
          </w:rPr>
          <w:t>Word16 autoBuff[4]={0x4000, 0x1400, 0xFC00, 0xAFF0};</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51" w:author="stephan tassart" w:date="2004-02-25T00:06:00Z"/>
        </w:rPr>
      </w:pPr>
      <w:ins w:id="49" w:author="stephan tassart" w:date="2004-02-25T00:06:00Z">
        <w:r>
          <w:rPr>
            <w:rFonts w:eastAsia="Courier" w:cs="Courier" w:ascii="Courier" w:hAnsi="Courier"/>
            <w:sz w:val="16"/>
            <w:lang w:val="en-US"/>
          </w:rPr>
          <w:t xml:space="preserve">  </w:t>
        </w:r>
      </w:ins>
      <w:ins w:id="50" w:author="stephan tassart" w:date="2004-02-25T00:06:00Z">
        <w:r>
          <w:rPr>
            <w:rFonts w:cs="Courier" w:ascii="Courier" w:hAnsi="Courier"/>
            <w:sz w:val="16"/>
            <w:lang w:val="en-US"/>
          </w:rPr>
          <w:t>move16();move16();move16();move16();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53" w:author="stephan tassart" w:date="2004-02-25T00:06:00Z"/>
        </w:rPr>
      </w:pPr>
      <w:ins w:id="52" w:author="stephan tassart" w:date="2004-02-25T00:06: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56" w:author="stephan tassart" w:date="2004-02-25T00:06:00Z"/>
        </w:rPr>
      </w:pPr>
      <w:ins w:id="54" w:author="stephan tassart" w:date="2004-02-25T00:06:00Z">
        <w:r>
          <w:rPr>
            <w:rFonts w:eastAsia="Courier" w:cs="Courier" w:ascii="Courier" w:hAnsi="Courier"/>
            <w:sz w:val="16"/>
            <w:lang w:val="en-US"/>
          </w:rPr>
          <w:t xml:space="preserve">  </w:t>
        </w:r>
      </w:ins>
      <w:ins w:id="55" w:author="stephan tassart" w:date="2004-02-25T00:06: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58" w:author="stephan tassart" w:date="2004-02-25T00:06:00Z"/>
        </w:rPr>
      </w:pPr>
      <w:ins w:id="57" w:author="stephan tassart" w:date="2004-02-25T00:06: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61" w:author="stephan tassart" w:date="2004-02-25T00:06:00Z"/>
        </w:rPr>
      </w:pPr>
      <w:ins w:id="59" w:author="stephan tassart" w:date="2004-02-25T00:06:00Z">
        <w:r>
          <w:rPr>
            <w:rFonts w:eastAsia="Courier" w:cs="Courier" w:ascii="Courier" w:hAnsi="Courier"/>
            <w:sz w:val="16"/>
            <w:lang w:val="en-US"/>
          </w:rPr>
          <w:t xml:space="preserve">  </w:t>
        </w:r>
      </w:ins>
      <w:ins w:id="60" w:author="stephan tassart" w:date="2004-02-25T00:06:00Z">
        <w:r>
          <w:rPr>
            <w:rFonts w:cs="Courier" w:ascii="Courier" w:hAnsi="Courier"/>
            <w:sz w:val="16"/>
            <w:lang w:val="en-US"/>
          </w:rPr>
          <w:t>return 0;</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lang w:val="en-US"/>
          <w:ins w:id="63" w:author="stephan tassart" w:date="2004-02-25T00:06:00Z"/>
        </w:rPr>
      </w:pPr>
      <w:ins w:id="62" w:author="stephan tassart" w:date="2004-02-25T00:06:00Z">
        <w:r>
          <w:rPr>
            <w:rFonts w:cs="Courier" w:ascii="Courier" w:hAnsi="Courier"/>
            <w:sz w:val="16"/>
            <w:lang w:val="en-US"/>
          </w:rPr>
          <w:t>}</w:t>
        </w:r>
      </w:ins>
    </w:p>
    <w:p>
      <w:pPr>
        <w:pStyle w:val="Caption"/>
        <w:ind w:left="1267" w:hanging="0"/>
        <w:jc w:val="center"/>
        <w:rPr>
          <w:rFonts w:eastAsia="MS Mincho;Arial Unicode MS"/>
          <w:lang w:eastAsia="ja-JP"/>
          <w:ins w:id="70" w:author="stephan tassart" w:date="2004-02-25T00:06:00Z"/>
        </w:rPr>
      </w:pPr>
      <w:ins w:id="64" w:author="stephan tassart" w:date="2004-02-25T00:06:00Z">
        <w:r>
          <w:rPr/>
          <w:t xml:space="preserve">Code </w:t>
        </w:r>
      </w:ins>
      <w:ins w:id="65" w:author="stephan tassart" w:date="2004-02-25T00:06:00Z">
        <w:r>
          <w:rPr/>
          <w:fldChar w:fldCharType="begin"/>
        </w:r>
        <w:r>
          <w:rPr/>
          <w:instrText xml:space="preserve"> SEQ Code \* ARABIC </w:instrText>
        </w:r>
        <w:r>
          <w:rPr/>
          <w:fldChar w:fldCharType="separate"/>
        </w:r>
        <w:r>
          <w:rPr/>
          <w:t>2</w:t>
        </w:r>
        <w:r>
          <w:rPr/>
          <w:fldChar w:fldCharType="end"/>
        </w:r>
      </w:ins>
      <w:ins w:id="66" w:author="stephan tassart" w:date="2004-02-25T00:06:00Z">
        <w:r>
          <w:rPr/>
          <w:t xml:space="preserve">: </w:t>
        </w:r>
      </w:ins>
      <w:ins w:id="67" w:author="stephan tassart" w:date="2004-02-25T00:07:00Z">
        <w:r>
          <w:rPr/>
          <w:t>Instrumented</w:t>
        </w:r>
      </w:ins>
      <w:ins w:id="68" w:author="stephan tassart" w:date="2004-02-25T00:06:00Z">
        <w:r>
          <w:rPr/>
          <w:t xml:space="preserve"> C-code initializing an array</w:t>
        </w:r>
      </w:ins>
      <w:ins w:id="69" w:author="stephan tassart" w:date="2004-02-25T00:08:00Z">
        <w:r>
          <w:rPr/>
          <w:t xml:space="preserve"> in the stack</w:t>
        </w:r>
      </w:ins>
    </w:p>
    <w:p>
      <w:pPr>
        <w:pStyle w:val="11BodyText"/>
        <w:rPr>
          <w:rFonts w:eastAsia="MS Mincho;Arial Unicode MS"/>
          <w:lang w:val="en-US" w:eastAsia="ja-JP"/>
          <w:ins w:id="72" w:author="stephan tassart" w:date="2004-02-25T00:05:00Z"/>
        </w:rPr>
      </w:pPr>
      <w:ins w:id="71" w:author="stephan tassart" w:date="2004-02-25T00:05:00Z">
        <w:r>
          <w:rPr>
            <w:rFonts w:eastAsia="MS Mincho;Arial Unicode MS"/>
            <w:lang w:val="en-US" w:eastAsia="ja-JP"/>
          </w:rPr>
        </w:r>
      </w:ins>
    </w:p>
    <w:p>
      <w:pPr>
        <w:pStyle w:val="11BodyText"/>
        <w:rPr/>
      </w:pPr>
      <w:ins w:id="73" w:author="stephan tassart" w:date="2004-02-25T00:04:00Z">
        <w:r>
          <w:rPr>
            <w:rFonts w:eastAsia="MS Mincho;Arial Unicode MS"/>
            <w:lang w:eastAsia="ja-JP"/>
          </w:rPr>
          <w:t>Said differently, t</w:t>
        </w:r>
      </w:ins>
      <w:ins w:id="74" w:author="stephan tassart" w:date="2004-02-24T23:58:00Z">
        <w:r>
          <w:rPr>
            <w:rFonts w:eastAsia="MS Mincho;Arial Unicode MS"/>
            <w:lang w:eastAsia="ja-JP"/>
          </w:rPr>
          <w:t xml:space="preserve">he process </w:t>
        </w:r>
      </w:ins>
      <w:ins w:id="75" w:author="stephan tassart" w:date="2004-02-25T00:08:00Z">
        <w:r>
          <w:rPr>
            <w:rFonts w:eastAsia="MS Mincho;Arial Unicode MS"/>
            <w:lang w:eastAsia="ja-JP"/>
          </w:rPr>
          <w:t xml:space="preserve">of initialising </w:t>
        </w:r>
      </w:ins>
      <w:ins w:id="76" w:author="stephan tassart" w:date="2004-02-25T00:04:00Z">
        <w:r>
          <w:rPr>
            <w:rFonts w:eastAsia="MS Mincho;Arial Unicode MS"/>
            <w:lang w:eastAsia="ja-JP"/>
          </w:rPr>
          <w:t xml:space="preserve">an </w:t>
        </w:r>
      </w:ins>
      <w:ins w:id="77" w:author="stephan tassart" w:date="2004-02-24T23:58:00Z">
        <w:r>
          <w:rPr>
            <w:rFonts w:eastAsia="MS Mincho;Arial Unicode MS"/>
            <w:lang w:eastAsia="ja-JP"/>
          </w:rPr>
          <w:t>array allocated in the stack is formally equivalent to the following C-code fragment: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80" w:author="stephan tassart" w:date="2004-02-24T23:58:00Z"/>
        </w:rPr>
      </w:pPr>
      <w:ins w:id="79" w:author="stephan tassart" w:date="2004-02-24T23:58:00Z">
        <w:r>
          <w:rPr>
            <w:rFonts w:cs="Courier" w:ascii="Courier" w:hAnsi="Courier"/>
            <w:sz w:val="16"/>
            <w:lang w:val="en-US"/>
          </w:rPr>
          <w:t>Word16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82" w:author="stephan tassart" w:date="2004-02-24T23:58:00Z"/>
        </w:rPr>
      </w:pPr>
      <w:ins w:id="81" w:author="stephan tassart" w:date="2004-02-24T23:58:00Z">
        <w:r>
          <w:rPr>
            <w:rFonts w:cs="Courier" w:ascii="Courier" w:hAnsi="Courier"/>
            <w:sz w:val="16"/>
            <w:lang w:val="en-US"/>
          </w:rPr>
          <w:t xml:space="preserve">func_proc(Word16 a, Word32 b)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84" w:author="stephan tassart" w:date="2004-02-24T23:58:00Z"/>
        </w:rPr>
      </w:pPr>
      <w:ins w:id="83"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87" w:author="stephan tassart" w:date="2004-02-24T23:58:00Z"/>
        </w:rPr>
      </w:pPr>
      <w:ins w:id="85" w:author="stephan tassart" w:date="2004-02-24T23:58:00Z">
        <w:r>
          <w:rPr>
            <w:rFonts w:eastAsia="Courier" w:cs="Courier" w:ascii="Courier" w:hAnsi="Courier"/>
            <w:sz w:val="16"/>
            <w:lang w:val="en-US"/>
          </w:rPr>
          <w:t xml:space="preserve">  </w:t>
        </w:r>
      </w:ins>
      <w:ins w:id="86"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90" w:author="stephan tassart" w:date="2004-02-24T23:58:00Z"/>
        </w:rPr>
      </w:pPr>
      <w:ins w:id="88" w:author="stephan tassart" w:date="2004-02-24T23:58:00Z">
        <w:r>
          <w:rPr>
            <w:rFonts w:eastAsia="Courier" w:cs="Courier" w:ascii="Courier" w:hAnsi="Courier"/>
            <w:sz w:val="16"/>
            <w:lang w:val="en-US"/>
          </w:rPr>
          <w:t xml:space="preserve">  </w:t>
        </w:r>
      </w:ins>
      <w:ins w:id="89" w:author="stephan tassart" w:date="2004-02-24T23:58:00Z">
        <w:r>
          <w:rPr>
            <w:rFonts w:cs="Courier" w:ascii="Courier" w:hAnsi="Courier"/>
            <w:sz w:val="16"/>
            <w:lang w:val="en-US"/>
          </w:rPr>
          <w:t>Word16 autoBuff[4];</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92" w:author="stephan tassart" w:date="2004-02-24T23:58:00Z"/>
        </w:rPr>
      </w:pPr>
      <w:ins w:id="91"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95" w:author="stephan tassart" w:date="2004-02-24T23:58:00Z"/>
        </w:rPr>
      </w:pPr>
      <w:ins w:id="93" w:author="stephan tassart" w:date="2004-02-24T23:58:00Z">
        <w:r>
          <w:rPr>
            <w:rFonts w:eastAsia="Courier" w:cs="Courier" w:ascii="Courier" w:hAnsi="Courier"/>
            <w:sz w:val="16"/>
            <w:lang w:val="en-US"/>
          </w:rPr>
          <w:t xml:space="preserve">  </w:t>
        </w:r>
      </w:ins>
      <w:ins w:id="94" w:author="stephan tassart" w:date="2004-02-24T23:58:00Z">
        <w:r>
          <w:rPr>
            <w:rFonts w:cs="Courier" w:ascii="Courier" w:hAnsi="Courier"/>
            <w:sz w:val="16"/>
            <w:lang w:val="en-US"/>
          </w:rPr>
          <w:t>autoBuff[0] = 0x4000;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98" w:author="stephan tassart" w:date="2004-02-24T23:58:00Z"/>
        </w:rPr>
      </w:pPr>
      <w:ins w:id="96" w:author="stephan tassart" w:date="2004-02-24T23:58:00Z">
        <w:r>
          <w:rPr>
            <w:rFonts w:eastAsia="Courier" w:cs="Courier" w:ascii="Courier" w:hAnsi="Courier"/>
            <w:sz w:val="16"/>
            <w:lang w:val="en-US"/>
          </w:rPr>
          <w:t xml:space="preserve">  </w:t>
        </w:r>
      </w:ins>
      <w:ins w:id="97" w:author="stephan tassart" w:date="2004-02-24T23:58:00Z">
        <w:r>
          <w:rPr>
            <w:rFonts w:cs="Courier" w:ascii="Courier" w:hAnsi="Courier"/>
            <w:sz w:val="16"/>
            <w:lang w:val="en-US"/>
          </w:rPr>
          <w:t>autoBuff[1] = 0x1400;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01" w:author="stephan tassart" w:date="2004-02-24T23:58:00Z"/>
        </w:rPr>
      </w:pPr>
      <w:ins w:id="99" w:author="stephan tassart" w:date="2004-02-24T23:58:00Z">
        <w:r>
          <w:rPr>
            <w:rFonts w:eastAsia="Courier" w:cs="Courier" w:ascii="Courier" w:hAnsi="Courier"/>
            <w:sz w:val="16"/>
            <w:lang w:val="en-US"/>
          </w:rPr>
          <w:t xml:space="preserve">  </w:t>
        </w:r>
      </w:ins>
      <w:ins w:id="100" w:author="stephan tassart" w:date="2004-02-24T23:58:00Z">
        <w:r>
          <w:rPr>
            <w:rFonts w:cs="Courier" w:ascii="Courier" w:hAnsi="Courier"/>
            <w:sz w:val="16"/>
            <w:lang w:val="en-US"/>
          </w:rPr>
          <w:t>autoBuff[2] = 0xFC00;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04" w:author="stephan tassart" w:date="2004-02-24T23:58:00Z"/>
        </w:rPr>
      </w:pPr>
      <w:ins w:id="102" w:author="stephan tassart" w:date="2004-02-24T23:58:00Z">
        <w:r>
          <w:rPr>
            <w:rFonts w:eastAsia="Courier" w:cs="Courier" w:ascii="Courier" w:hAnsi="Courier"/>
            <w:sz w:val="16"/>
            <w:lang w:val="en-US"/>
          </w:rPr>
          <w:t xml:space="preserve">  </w:t>
        </w:r>
      </w:ins>
      <w:ins w:id="103" w:author="stephan tassart" w:date="2004-02-24T23:58:00Z">
        <w:r>
          <w:rPr>
            <w:rFonts w:cs="Courier" w:ascii="Courier" w:hAnsi="Courier"/>
            <w:sz w:val="16"/>
            <w:lang w:val="en-US"/>
          </w:rPr>
          <w:t>autoBuff[3] = 0xAFF0;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07" w:author="stephan tassart" w:date="2004-02-24T23:58:00Z"/>
        </w:rPr>
      </w:pPr>
      <w:ins w:id="105" w:author="stephan tassart" w:date="2004-02-24T23:58:00Z">
        <w:r>
          <w:rPr>
            <w:rFonts w:eastAsia="Courier" w:cs="Courier" w:ascii="Courier" w:hAnsi="Courier"/>
            <w:sz w:val="16"/>
            <w:lang w:val="en-US"/>
          </w:rPr>
          <w:t xml:space="preserve">  </w:t>
        </w:r>
      </w:ins>
      <w:ins w:id="106"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09" w:author="stephan tassart" w:date="2004-02-24T23:58:00Z"/>
        </w:rPr>
      </w:pPr>
      <w:ins w:id="108"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12" w:author="stephan tassart" w:date="2004-02-24T23:58:00Z"/>
        </w:rPr>
      </w:pPr>
      <w:ins w:id="110" w:author="stephan tassart" w:date="2004-02-24T23:58:00Z">
        <w:r>
          <w:rPr>
            <w:rFonts w:eastAsia="Courier" w:cs="Courier" w:ascii="Courier" w:hAnsi="Courier"/>
            <w:sz w:val="16"/>
            <w:lang w:val="en-US"/>
          </w:rPr>
          <w:t xml:space="preserve">  </w:t>
        </w:r>
      </w:ins>
      <w:ins w:id="111" w:author="stephan tassart" w:date="2004-02-24T23:58:00Z">
        <w:r>
          <w:rPr>
            <w:rFonts w:cs="Courier" w:ascii="Courier" w:hAnsi="Courier"/>
            <w:sz w:val="16"/>
            <w:lang w:val="en-US"/>
          </w:rPr>
          <w:t>return 0;</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lang w:val="en-US"/>
          <w:ins w:id="114" w:author="stephan tassart" w:date="2004-02-24T23:58:00Z"/>
        </w:rPr>
      </w:pPr>
      <w:ins w:id="113" w:author="stephan tassart" w:date="2004-02-24T23:58:00Z">
        <w:r>
          <w:rPr>
            <w:rFonts w:cs="Courier" w:ascii="Courier" w:hAnsi="Courier"/>
            <w:sz w:val="16"/>
            <w:lang w:val="en-US"/>
          </w:rPr>
          <w:t>}</w:t>
        </w:r>
      </w:ins>
    </w:p>
    <w:p>
      <w:pPr>
        <w:pStyle w:val="Caption"/>
        <w:ind w:left="1267" w:hanging="0"/>
        <w:jc w:val="center"/>
        <w:rPr>
          <w:rFonts w:eastAsia="MS Mincho;Arial Unicode MS"/>
          <w:lang w:eastAsia="ja-JP"/>
          <w:ins w:id="119" w:author="stephan tassart" w:date="2004-02-24T23:58:00Z"/>
        </w:rPr>
      </w:pPr>
      <w:ins w:id="115" w:author="stephan tassart" w:date="2004-02-24T23:58:00Z">
        <w:r>
          <w:rPr/>
          <w:t xml:space="preserve">Code </w:t>
        </w:r>
      </w:ins>
      <w:ins w:id="116" w:author="stephan tassart" w:date="2004-02-24T23:58:00Z">
        <w:r>
          <w:rPr/>
          <w:fldChar w:fldCharType="begin"/>
        </w:r>
        <w:r>
          <w:rPr/>
          <w:instrText xml:space="preserve"> SEQ Code \* ARABIC </w:instrText>
        </w:r>
        <w:r>
          <w:rPr/>
          <w:fldChar w:fldCharType="separate"/>
        </w:r>
        <w:r>
          <w:rPr/>
          <w:t>3</w:t>
        </w:r>
        <w:r>
          <w:rPr/>
          <w:fldChar w:fldCharType="end"/>
        </w:r>
      </w:ins>
      <w:ins w:id="117" w:author="stephan tassart" w:date="2004-02-24T23:58:00Z">
        <w:r>
          <w:rPr/>
          <w:t>: Unambiguous equivalent C-code for initializing an array</w:t>
        </w:r>
      </w:ins>
      <w:ins w:id="118" w:author="stephan tassart" w:date="2004-02-25T00:08:00Z">
        <w:r>
          <w:rPr/>
          <w:t xml:space="preserve"> in the stack</w:t>
        </w:r>
      </w:ins>
    </w:p>
    <w:p>
      <w:pPr>
        <w:pStyle w:val="Heading3"/>
        <w:rPr/>
      </w:pPr>
      <w:ins w:id="120" w:author="stephan tassart" w:date="2004-02-24T23:58:00Z">
        <w:r>
          <w:rPr/>
          <w:t>Constant value usage</w:t>
        </w:r>
      </w:ins>
    </w:p>
    <w:p>
      <w:pPr>
        <w:pStyle w:val="11BodyText"/>
        <w:rPr/>
      </w:pPr>
      <w:ins w:id="122" w:author="stephan tassart" w:date="2004-02-25T00:13:00Z">
        <w:r>
          <w:rPr>
            <w:lang w:val="en-US"/>
          </w:rPr>
          <w:t>Most</w:t>
        </w:r>
      </w:ins>
      <w:ins w:id="123" w:author="stephan tassart" w:date="2004-02-24T23:58:00Z">
        <w:r>
          <w:rPr>
            <w:lang w:val="en-US"/>
          </w:rPr>
          <w:t xml:space="preserve"> C compilers for DSP will inline Word16 </w:t>
        </w:r>
      </w:ins>
      <w:ins w:id="124" w:author="stephan tassart" w:date="2004-02-25T00:13:00Z">
        <w:r>
          <w:rPr>
            <w:lang w:val="en-US"/>
          </w:rPr>
          <w:t xml:space="preserve">and Word32 constant </w:t>
        </w:r>
      </w:ins>
      <w:ins w:id="125" w:author="stephan tassart" w:date="2004-02-24T23:58:00Z">
        <w:r>
          <w:rPr>
            <w:lang w:val="en-US"/>
          </w:rPr>
          <w:t xml:space="preserve">values directly in the assembly language code. </w:t>
        </w:r>
      </w:ins>
      <w:ins w:id="126" w:author="stephan tassart" w:date="2004-02-25T00:14:00Z">
        <w:r>
          <w:rPr>
            <w:lang w:val="en-US"/>
          </w:rPr>
          <w:t>Therefor</w:t>
        </w:r>
      </w:ins>
      <w:ins w:id="127" w:author="stephan tassart" w:date="2004-02-25T00:15:00Z">
        <w:r>
          <w:rPr>
            <w:lang w:val="en-US"/>
          </w:rPr>
          <w:t>e</w:t>
        </w:r>
      </w:ins>
      <w:ins w:id="128" w:author="stephan tassart" w:date="2004-02-25T00:14:00Z">
        <w:r>
          <w:rPr>
            <w:lang w:val="en-US"/>
          </w:rPr>
          <w:t xml:space="preserve">, constant </w:t>
        </w:r>
      </w:ins>
      <w:ins w:id="129" w:author="stephan tassart" w:date="2004-02-24T23:58:00Z">
        <w:r>
          <w:rPr>
            <w:lang w:val="en-US"/>
          </w:rPr>
          <w:t xml:space="preserve">values </w:t>
        </w:r>
      </w:ins>
      <w:ins w:id="130" w:author="stephan tassart" w:date="2004-02-25T00:14:00Z">
        <w:r>
          <w:rPr>
            <w:lang w:val="en-US"/>
          </w:rPr>
          <w:t xml:space="preserve">(such as </w:t>
        </w:r>
      </w:ins>
      <w:ins w:id="131" w:author="stephan tassart" w:date="2004-02-24T23:58:00Z">
        <w:r>
          <w:rPr>
            <w:lang w:val="en-US"/>
          </w:rPr>
          <w:t>0x00400000L and 25798L</w:t>
        </w:r>
      </w:ins>
      <w:ins w:id="132" w:author="stephan tassart" w:date="2004-02-25T00:14:00Z">
        <w:r>
          <w:rPr>
            <w:lang w:val="en-US"/>
          </w:rPr>
          <w:t>)</w:t>
        </w:r>
      </w:ins>
      <w:ins w:id="133" w:author="stephan tassart" w:date="2004-02-24T23:58:00Z">
        <w:r>
          <w:rPr>
            <w:lang w:val="en-US"/>
          </w:rPr>
          <w:t xml:space="preserve"> </w:t>
        </w:r>
      </w:ins>
      <w:ins w:id="134" w:author="stephan tassart" w:date="2004-02-25T00:15:00Z">
        <w:r>
          <w:rPr>
            <w:lang w:val="en-US"/>
          </w:rPr>
          <w:t>will</w:t>
        </w:r>
      </w:ins>
      <w:ins w:id="135" w:author="stephan tassart" w:date="2004-02-24T23:58:00Z">
        <w:r>
          <w:rPr>
            <w:lang w:val="en-US"/>
          </w:rPr>
          <w:t xml:space="preserve"> not </w:t>
        </w:r>
      </w:ins>
      <w:ins w:id="136" w:author="stephan tassart" w:date="2004-02-25T00:15:00Z">
        <w:r>
          <w:rPr>
            <w:lang w:val="en-US"/>
          </w:rPr>
          <w:t xml:space="preserve">be </w:t>
        </w:r>
      </w:ins>
      <w:ins w:id="137" w:author="stephan tassart" w:date="2004-02-24T23:58:00Z">
        <w:r>
          <w:rPr>
            <w:lang w:val="en-US"/>
          </w:rPr>
          <w:t>included in the data ROM; instead they are included in the program source code.</w:t>
        </w:r>
      </w:ins>
    </w:p>
    <w:p>
      <w:pPr>
        <w:pStyle w:val="Heading3"/>
        <w:rPr/>
      </w:pPr>
      <w:ins w:id="139" w:author="stephan tassart" w:date="2004-02-24T23:58:00Z">
        <w:bookmarkStart w:id="0" w:name="_Ref64743562"/>
        <w:r>
          <w:rPr/>
          <w:t>Summary</w:t>
        </w:r>
      </w:ins>
      <w:bookmarkEnd w:id="0"/>
    </w:p>
    <w:p>
      <w:pPr>
        <w:pStyle w:val="11BodyText"/>
        <w:rPr/>
      </w:pPr>
      <w:r>
        <w:rPr/>
        <w:t>The following table sums up the different configurations considered for assessing the complexity and the memory usage regarding the usage of constant values in the reference C-code.</w:t>
      </w:r>
    </w:p>
    <w:tbl>
      <w:tblPr>
        <w:tblW w:w="8190" w:type="dxa"/>
        <w:jc w:val="left"/>
        <w:tblInd w:w="1345" w:type="dxa"/>
        <w:tblLayout w:type="fixed"/>
        <w:tblCellMar>
          <w:top w:w="0" w:type="dxa"/>
          <w:left w:w="108" w:type="dxa"/>
          <w:bottom w:w="0" w:type="dxa"/>
          <w:right w:w="108" w:type="dxa"/>
        </w:tblCellMar>
      </w:tblPr>
      <w:tblGrid>
        <w:gridCol w:w="3510"/>
        <w:gridCol w:w="2700"/>
        <w:gridCol w:w="1980"/>
      </w:tblGrid>
      <w:tr>
        <w:trPr>
          <w:trHeight w:val="305" w:hRule="atLeast"/>
        </w:trPr>
        <w:tc>
          <w:tcPr>
            <w:tcW w:w="35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ins w:id="141" w:author="stephan tassart" w:date="2004-02-24T23:58:00Z">
              <w:r>
                <w:rPr>
                  <w:b/>
                  <w:lang w:val="en-US"/>
                </w:rPr>
                <w:t>C instruction</w:t>
              </w:r>
            </w:ins>
          </w:p>
        </w:tc>
        <w:tc>
          <w:tcPr>
            <w:tcW w:w="27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ins w:id="142" w:author="stephan tassart" w:date="2004-02-24T23:58:00Z">
              <w:r>
                <w:rPr>
                  <w:b/>
                  <w:lang w:val="en-US"/>
                </w:rPr>
                <w:t>Type of memory</w:t>
              </w:r>
            </w:ins>
          </w:p>
        </w:tc>
        <w:tc>
          <w:tcPr>
            <w:tcW w:w="19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ins w:id="143" w:author="stephan tassart" w:date="2004-02-24T23:58:00Z">
              <w:r>
                <w:rPr>
                  <w:b/>
                  <w:lang w:val="en-US"/>
                </w:rPr>
                <w:t>Accounted for</w:t>
              </w:r>
            </w:ins>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ins w:id="144" w:author="stephan tassart" w:date="2004-02-25T00:11:00Z">
              <w:r>
                <w:rPr>
                  <w:rFonts w:cs="Courier" w:ascii="Courier" w:hAnsi="Courier"/>
                </w:rPr>
                <w:t>Word16 swRand[4]={…};</w:t>
              </w:r>
            </w:ins>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ins w:id="145" w:author="stephan tassart" w:date="2004-02-25T00:11:00Z">
              <w:r>
                <w:rPr>
                  <w:lang w:val="en-US"/>
                </w:rPr>
                <w:t>ROM + static RAM</w:t>
              </w:r>
            </w:ins>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ins w:id="146" w:author="stephan tassart" w:date="2004-02-25T00:11:00Z">
              <w:r>
                <w:rPr>
                  <w:lang w:val="en-US"/>
                </w:rPr>
                <w:t>4 each</w:t>
              </w:r>
            </w:ins>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ins w:id="147" w:author="stephan tassart" w:date="2004-02-25T00:11:00Z">
              <w:r>
                <w:rPr>
                  <w:rFonts w:cs="Courier" w:ascii="Courier" w:hAnsi="Courier"/>
                </w:rPr>
                <w:t>Word16 autoBuff[4]={…};</w:t>
              </w:r>
            </w:ins>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ins w:id="148" w:author="stephan tassart" w:date="2004-02-25T00:11:00Z">
              <w:r>
                <w:rPr>
                  <w:lang w:val="en-US"/>
                </w:rPr>
                <w:t>stack</w:t>
              </w:r>
            </w:ins>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ins w:id="149" w:author="stephan tassart" w:date="2004-02-25T00:11:00Z">
              <w:r>
                <w:rPr>
                  <w:lang w:val="en-US"/>
                </w:rPr>
                <w:t>push 4</w:t>
              </w:r>
            </w:ins>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ins w:id="150" w:author="stephan tassart" w:date="2004-02-24T23:58:00Z">
              <w:r>
                <w:rPr>
                  <w:rFonts w:cs="Courier" w:ascii="Courier" w:hAnsi="Courier"/>
                </w:rPr>
                <w:t>((Word16)0x(vvvv))</w:t>
              </w:r>
            </w:ins>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ins w:id="151" w:author="stephan tassart" w:date="2004-02-24T23:58:00Z">
              <w:r>
                <w:rPr>
                  <w:lang w:val="en-US"/>
                </w:rPr>
                <w:t>program</w:t>
              </w:r>
            </w:ins>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ins w:id="152" w:author="stephan tassart" w:date="2004-02-24T23:58:00Z">
              <w:r>
                <w:rPr>
                  <w:lang w:val="en-US"/>
                </w:rPr>
                <w:t>transparent</w:t>
              </w:r>
            </w:ins>
          </w:p>
        </w:tc>
      </w:tr>
      <w:tr>
        <w:trPr>
          <w:trHeight w:val="244" w:hRule="atLeast"/>
        </w:trPr>
        <w:tc>
          <w:tcPr>
            <w:tcW w:w="3510" w:type="dxa"/>
            <w:tcBorders>
              <w:top w:val="single" w:sz="4" w:space="0" w:color="000000"/>
              <w:left w:val="single" w:sz="4" w:space="0" w:color="000000"/>
              <w:bottom w:val="single" w:sz="4" w:space="0" w:color="000000"/>
              <w:right w:val="single" w:sz="4" w:space="0" w:color="000000"/>
            </w:tcBorders>
          </w:tcPr>
          <w:p>
            <w:pPr>
              <w:pStyle w:val="Heading3"/>
              <w:numPr>
                <w:ilvl w:val="0"/>
                <w:numId w:val="0"/>
              </w:numPr>
              <w:spacing w:before="0" w:after="0"/>
              <w:ind w:left="0" w:hanging="0"/>
              <w:rPr>
                <w:rFonts w:ascii="Courier" w:hAnsi="Courier" w:cs="Courier"/>
              </w:rPr>
            </w:pPr>
            <w:ins w:id="153" w:author="stephan tassart" w:date="2004-02-24T23:58:00Z">
              <w:r>
                <w:rPr>
                  <w:rFonts w:cs="Courier" w:ascii="Courier" w:hAnsi="Courier"/>
                </w:rPr>
                <w:t>0x(hhhhllll)L</w:t>
              </w:r>
            </w:ins>
          </w:p>
        </w:tc>
        <w:tc>
          <w:tcPr>
            <w:tcW w:w="270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ins w:id="154" w:author="stephan tassart" w:date="2004-02-24T23:58:00Z">
              <w:r>
                <w:rPr>
                  <w:lang w:val="en-US"/>
                </w:rPr>
                <w:t>program</w:t>
              </w:r>
            </w:ins>
          </w:p>
        </w:tc>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ins w:id="155" w:author="stephan tassart" w:date="2004-02-24T23:58:00Z">
              <w:r>
                <w:rPr>
                  <w:lang w:val="en-US"/>
                </w:rPr>
                <w:t>transparent</w:t>
              </w:r>
            </w:ins>
          </w:p>
        </w:tc>
      </w:tr>
    </w:tbl>
    <w:p>
      <w:pPr>
        <w:pStyle w:val="Caption"/>
        <w:ind w:left="1267" w:hanging="0"/>
        <w:jc w:val="center"/>
        <w:rPr/>
      </w:pPr>
      <w:ins w:id="156" w:author="stephan tassart" w:date="2004-02-24T23:58:00Z">
        <w:bookmarkStart w:id="1" w:name="_Ref64743501"/>
        <w:r>
          <w:rPr/>
          <w:t xml:space="preserve">Table </w:t>
        </w:r>
      </w:ins>
      <w:ins w:id="157" w:author="stephan tassart" w:date="2004-02-25T00:20:00Z">
        <w:bookmarkEnd w:id="1"/>
        <w:r>
          <w:rPr/>
          <w:t>4</w:t>
        </w:r>
      </w:ins>
      <w:ins w:id="158" w:author="stephan tassart" w:date="2004-02-24T23:58:00Z">
        <w:r>
          <w:rPr/>
          <w:t xml:space="preserve">: Memory assessment for </w:t>
        </w:r>
      </w:ins>
      <w:ins w:id="159" w:author="stephan tassart" w:date="2004-02-25T00:12:00Z">
        <w:r>
          <w:rPr/>
          <w:t>initialization</w:t>
        </w:r>
      </w:ins>
      <w:ins w:id="160" w:author="stephan tassart" w:date="2004-02-25T00:11:00Z">
        <w:r>
          <w:rPr/>
          <w:t xml:space="preserve"> </w:t>
        </w:r>
      </w:ins>
      <w:ins w:id="161" w:author="stephan tassart" w:date="2004-02-25T00:12:00Z">
        <w:r>
          <w:rPr/>
          <w:t>of arrays</w:t>
        </w:r>
      </w:ins>
      <w:ins w:id="162" w:author="stephan tassart" w:date="2004-02-25T00:11:00Z">
        <w:r>
          <w:rPr/>
          <w:t xml:space="preserve"> and </w:t>
        </w:r>
      </w:ins>
      <w:ins w:id="163" w:author="stephan tassart" w:date="2004-02-24T23:58:00Z">
        <w:r>
          <w:rPr/>
          <w:t>constant value usage</w:t>
        </w:r>
      </w:ins>
      <w:ins w:id="164" w:author="stephan tassart" w:date="2004-02-25T00:11:00Z">
        <w:r>
          <w:rPr/>
          <w:t xml:space="preserve"> </w:t>
        </w:r>
      </w:ins>
      <w:ins w:id="165" w:author="stephan tassart" w:date="2004-02-24T23:58:00Z">
        <w:r>
          <w:rPr/>
          <w:t xml:space="preserve"> </w:t>
        </w:r>
      </w:ins>
    </w:p>
    <w:p>
      <w:pPr>
        <w:pStyle w:val="Heading3"/>
        <w:rPr/>
      </w:pPr>
      <w:ins w:id="167" w:author="stephan tassart" w:date="2004-02-25T00:16:00Z">
        <w:bookmarkStart w:id="2" w:name="_Ref64743633"/>
        <w:r>
          <w:rPr/>
          <w:t>E</w:t>
        </w:r>
      </w:ins>
      <w:ins w:id="168" w:author="stephan tassart" w:date="2004-02-24T23:58:00Z">
        <w:r>
          <w:rPr/>
          <w:t>xample C-code</w:t>
        </w:r>
      </w:ins>
      <w:ins w:id="169" w:author="stephan tassart" w:date="2004-02-24T23:58:00Z">
        <w:bookmarkEnd w:id="2"/>
        <w:r>
          <w:rPr/>
          <w:t xml:space="preserve"> </w:t>
        </w:r>
      </w:ins>
    </w:p>
    <w:p>
      <w:pPr>
        <w:pStyle w:val="11BodyText"/>
        <w:rPr>
          <w:rFonts w:eastAsia="MS Mincho;Arial Unicode MS"/>
          <w:lang w:eastAsia="ja-JP"/>
          <w:ins w:id="172" w:author="stephan tassart" w:date="2004-02-24T23:58:00Z"/>
        </w:rPr>
      </w:pPr>
      <w:ins w:id="171" w:author="stephan tassart" w:date="2004-02-24T23:58:00Z">
        <w:r>
          <w:rPr>
            <w:rFonts w:eastAsia="MS Mincho;Arial Unicode MS"/>
            <w:lang w:eastAsia="ja-JP"/>
          </w:rPr>
          <w:t>This following imaginary sample code (which does nothing in particular) illustrates different cases that shall be taken into account for the memory assessment of the SES codec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74" w:author="stephan tassart" w:date="2004-02-24T23:58:00Z"/>
        </w:rPr>
      </w:pPr>
      <w:ins w:id="173" w:author="stephan tassart" w:date="2004-02-24T23:58:00Z">
        <w:r>
          <w:rPr>
            <w:rFonts w:cs="Courier" w:ascii="Courier" w:hAnsi="Courier"/>
            <w:sz w:val="16"/>
            <w:lang w:val="en-US"/>
          </w:rPr>
          <w:t>/* initialization counting for 4 words in the ROM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76" w:author="stephan tassart" w:date="2004-02-24T23:58:00Z"/>
        </w:rPr>
      </w:pPr>
      <w:ins w:id="175" w:author="stephan tassart" w:date="2004-02-24T23:58:00Z">
        <w:r>
          <w:rPr>
            <w:rFonts w:cs="Courier" w:ascii="Courier" w:hAnsi="Courier"/>
            <w:sz w:val="16"/>
            <w:lang w:val="en-US"/>
          </w:rPr>
          <w:t>Word16        swRand[4] = {8, 12, -4, -7};</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78" w:author="stephan tassart" w:date="2004-02-24T23:58:00Z"/>
        </w:rPr>
      </w:pPr>
      <w:ins w:id="177"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80" w:author="stephan tassart" w:date="2004-02-24T23:58:00Z"/>
        </w:rPr>
      </w:pPr>
      <w:ins w:id="179" w:author="stephan tassart" w:date="2004-02-24T23:58:00Z">
        <w:r>
          <w:rPr>
            <w:rFonts w:cs="Courier" w:ascii="Courier" w:hAnsi="Courier"/>
            <w:sz w:val="16"/>
            <w:lang w:val="en-US"/>
          </w:rPr>
          <w:t>Word16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82" w:author="stephan tassart" w:date="2004-02-24T23:58:00Z"/>
        </w:rPr>
      </w:pPr>
      <w:ins w:id="181" w:author="stephan tassart" w:date="2004-02-24T23:58:00Z">
        <w:r>
          <w:rPr>
            <w:rFonts w:cs="Courier" w:ascii="Courier" w:hAnsi="Courier"/>
            <w:sz w:val="16"/>
            <w:lang w:val="en-US"/>
          </w:rPr>
          <w:t xml:space="preserve">func_proc(Word16 a, Word32 b)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84" w:author="stephan tassart" w:date="2004-02-24T23:58:00Z"/>
        </w:rPr>
      </w:pPr>
      <w:ins w:id="183"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87" w:author="stephan tassart" w:date="2004-02-24T23:58:00Z"/>
        </w:rPr>
      </w:pPr>
      <w:ins w:id="185" w:author="stephan tassart" w:date="2004-02-24T23:58:00Z">
        <w:r>
          <w:rPr>
            <w:rFonts w:eastAsia="Courier" w:cs="Courier" w:ascii="Courier" w:hAnsi="Courier"/>
            <w:sz w:val="16"/>
            <w:lang w:val="en-US"/>
          </w:rPr>
          <w:t xml:space="preserve">  </w:t>
        </w:r>
      </w:ins>
      <w:ins w:id="186" w:author="stephan tassart" w:date="2004-02-24T23:58:00Z">
        <w:r>
          <w:rPr>
            <w:rFonts w:cs="Courier" w:ascii="Courier" w:hAnsi="Courier"/>
            <w:sz w:val="16"/>
            <w:lang w:val="en-US"/>
          </w:rPr>
          <w:t>Word16 idx, idx2;</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89" w:author="stephan tassart" w:date="2004-02-24T23:58:00Z"/>
        </w:rPr>
      </w:pPr>
      <w:ins w:id="188"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92" w:author="stephan tassart" w:date="2004-02-24T23:58:00Z"/>
        </w:rPr>
      </w:pPr>
      <w:ins w:id="190" w:author="stephan tassart" w:date="2004-02-24T23:58:00Z">
        <w:r>
          <w:rPr>
            <w:rFonts w:eastAsia="Courier" w:cs="Courier" w:ascii="Courier" w:hAnsi="Courier"/>
            <w:sz w:val="16"/>
            <w:lang w:val="en-US"/>
          </w:rPr>
          <w:t xml:space="preserve">  </w:t>
        </w:r>
      </w:ins>
      <w:ins w:id="191" w:author="stephan tassart" w:date="2004-02-24T23:58:00Z">
        <w:r>
          <w:rPr>
            <w:rFonts w:cs="Courier" w:ascii="Courier" w:hAnsi="Courier"/>
            <w:sz w:val="16"/>
            <w:lang w:val="en-US"/>
          </w:rPr>
          <w:t>/* constant value counting for 0 words ROM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95" w:author="stephan tassart" w:date="2004-02-24T23:58:00Z"/>
        </w:rPr>
      </w:pPr>
      <w:ins w:id="193" w:author="stephan tassart" w:date="2004-02-24T23:58:00Z">
        <w:r>
          <w:rPr>
            <w:rFonts w:eastAsia="Courier" w:cs="Courier" w:ascii="Courier" w:hAnsi="Courier"/>
            <w:sz w:val="16"/>
            <w:lang w:val="en-US"/>
          </w:rPr>
          <w:t xml:space="preserve">  </w:t>
        </w:r>
      </w:ins>
      <w:ins w:id="194" w:author="stephan tassart" w:date="2004-02-24T23:58:00Z">
        <w:r>
          <w:rPr>
            <w:rFonts w:cs="Courier" w:ascii="Courier" w:hAnsi="Courier"/>
            <w:sz w:val="16"/>
            <w:lang w:val="en-US"/>
          </w:rPr>
          <w:t xml:space="preserve">Word32 enerLog = 0x00400000L;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197" w:author="stephan tassart" w:date="2004-02-24T23:58:00Z"/>
        </w:rPr>
      </w:pPr>
      <w:ins w:id="196"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00" w:author="stephan tassart" w:date="2004-02-24T23:58:00Z"/>
        </w:rPr>
      </w:pPr>
      <w:ins w:id="198" w:author="stephan tassart" w:date="2004-02-24T23:58:00Z">
        <w:r>
          <w:rPr>
            <w:rFonts w:eastAsia="Courier" w:cs="Courier" w:ascii="Courier" w:hAnsi="Courier"/>
            <w:sz w:val="16"/>
            <w:lang w:val="en-US"/>
          </w:rPr>
          <w:t xml:space="preserve">  </w:t>
        </w:r>
      </w:ins>
      <w:ins w:id="199" w:author="stephan tassart" w:date="2004-02-24T23:58:00Z">
        <w:r>
          <w:rPr>
            <w:rFonts w:cs="Courier" w:ascii="Courier" w:hAnsi="Courier"/>
            <w:sz w:val="16"/>
            <w:lang w:val="en-US"/>
          </w:rPr>
          <w:t>/* initialization counting for 0 word ROM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03" w:author="stephan tassart" w:date="2004-02-24T23:58:00Z"/>
        </w:rPr>
      </w:pPr>
      <w:ins w:id="201" w:author="stephan tassart" w:date="2004-02-24T23:58:00Z">
        <w:r>
          <w:rPr>
            <w:rFonts w:eastAsia="Courier" w:cs="Courier" w:ascii="Courier" w:hAnsi="Courier"/>
            <w:sz w:val="16"/>
            <w:lang w:val="en-US"/>
          </w:rPr>
          <w:t xml:space="preserve">  </w:t>
        </w:r>
      </w:ins>
      <w:ins w:id="202" w:author="stephan tassart" w:date="2004-02-24T23:58:00Z">
        <w:r>
          <w:rPr>
            <w:rFonts w:cs="Courier" w:ascii="Courier" w:hAnsi="Courier"/>
            <w:sz w:val="16"/>
            <w:lang w:val="en-US"/>
          </w:rPr>
          <w:t>Word16 autoBuff[4] = {0x4000, 0x1400, 0xFC00, 0xAFF0};</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05" w:author="stephan tassart" w:date="2004-02-24T23:58:00Z"/>
        </w:rPr>
      </w:pPr>
      <w:ins w:id="204"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08" w:author="stephan tassart" w:date="2004-02-24T23:58:00Z"/>
        </w:rPr>
      </w:pPr>
      <w:ins w:id="206" w:author="stephan tassart" w:date="2004-02-24T23:58:00Z">
        <w:r>
          <w:rPr>
            <w:rFonts w:eastAsia="Courier" w:cs="Courier" w:ascii="Courier" w:hAnsi="Courier"/>
            <w:sz w:val="16"/>
            <w:lang w:val="en-US"/>
          </w:rPr>
          <w:t xml:space="preserve">  </w:t>
        </w:r>
      </w:ins>
      <w:ins w:id="207" w:author="stephan tassart" w:date="2004-02-24T23:58:00Z">
        <w:r>
          <w:rPr>
            <w:rFonts w:cs="Courier" w:ascii="Courier" w:hAnsi="Courier"/>
            <w:sz w:val="16"/>
            <w:lang w:val="en-US"/>
          </w:rPr>
          <w:t>/* enerLog initialization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11" w:author="stephan tassart" w:date="2004-02-24T23:58:00Z"/>
        </w:rPr>
      </w:pPr>
      <w:ins w:id="209" w:author="stephan tassart" w:date="2004-02-24T23:58:00Z">
        <w:r>
          <w:rPr>
            <w:rFonts w:eastAsia="Courier" w:cs="Courier" w:ascii="Courier" w:hAnsi="Courier"/>
            <w:sz w:val="16"/>
            <w:lang w:val="en-US"/>
          </w:rPr>
          <w:t xml:space="preserve">  </w:t>
        </w:r>
      </w:ins>
      <w:ins w:id="210" w:author="stephan tassart" w:date="2004-02-24T23:58:00Z">
        <w:r>
          <w:rPr>
            <w:rFonts w:cs="Courier" w:ascii="Courier" w:hAnsi="Courier"/>
            <w:sz w:val="16"/>
            <w:lang w:val="en-US"/>
          </w:rPr>
          <w:t>move32();</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13" w:author="stephan tassart" w:date="2004-02-24T23:58:00Z"/>
        </w:rPr>
      </w:pPr>
      <w:ins w:id="212"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16" w:author="stephan tassart" w:date="2004-02-24T23:58:00Z"/>
        </w:rPr>
      </w:pPr>
      <w:ins w:id="214" w:author="stephan tassart" w:date="2004-02-24T23:58:00Z">
        <w:r>
          <w:rPr>
            <w:rFonts w:eastAsia="Courier" w:cs="Courier" w:ascii="Courier" w:hAnsi="Courier"/>
            <w:sz w:val="16"/>
            <w:lang w:val="en-US"/>
          </w:rPr>
          <w:t xml:space="preserve">  </w:t>
        </w:r>
      </w:ins>
      <w:ins w:id="215" w:author="stephan tassart" w:date="2004-02-24T23:58:00Z">
        <w:r>
          <w:rPr>
            <w:rFonts w:cs="Courier" w:ascii="Courier" w:hAnsi="Courier"/>
            <w:sz w:val="16"/>
            <w:lang w:val="en-US"/>
          </w:rPr>
          <w:t xml:space="preserve">/* autoBuff initialization */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19" w:author="stephan tassart" w:date="2004-02-24T23:58:00Z"/>
        </w:rPr>
      </w:pPr>
      <w:ins w:id="217" w:author="stephan tassart" w:date="2004-02-24T23:58:00Z">
        <w:r>
          <w:rPr>
            <w:rFonts w:eastAsia="Courier" w:cs="Courier" w:ascii="Courier" w:hAnsi="Courier"/>
            <w:sz w:val="16"/>
            <w:lang w:val="en-US"/>
          </w:rPr>
          <w:t xml:space="preserve">  </w:t>
        </w:r>
      </w:ins>
      <w:ins w:id="218" w:author="stephan tassart" w:date="2004-02-24T23:58:00Z">
        <w:r>
          <w:rPr>
            <w:rFonts w:cs="Courier" w:ascii="Courier" w:hAnsi="Courier"/>
            <w:sz w:val="16"/>
            <w:lang w:val="en-US"/>
          </w:rPr>
          <w:t xml:space="preserve">move16();move16();move16();move16();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21" w:author="stephan tassart" w:date="2004-02-24T23:58:00Z"/>
        </w:rPr>
      </w:pPr>
      <w:ins w:id="220"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24" w:author="stephan tassart" w:date="2004-02-24T23:58:00Z"/>
        </w:rPr>
      </w:pPr>
      <w:ins w:id="222" w:author="stephan tassart" w:date="2004-02-24T23:58:00Z">
        <w:r>
          <w:rPr>
            <w:rFonts w:eastAsia="Courier" w:cs="Courier" w:ascii="Courier" w:hAnsi="Courier"/>
            <w:sz w:val="16"/>
            <w:lang w:val="en-US"/>
          </w:rPr>
          <w:t xml:space="preserve">  </w:t>
        </w:r>
      </w:ins>
      <w:ins w:id="223"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27" w:author="stephan tassart" w:date="2004-02-24T23:58:00Z"/>
        </w:rPr>
      </w:pPr>
      <w:ins w:id="225" w:author="stephan tassart" w:date="2004-02-24T23:58:00Z">
        <w:r>
          <w:rPr>
            <w:rFonts w:eastAsia="Courier" w:cs="Courier" w:ascii="Courier" w:hAnsi="Courier"/>
            <w:sz w:val="16"/>
            <w:lang w:val="en-US"/>
          </w:rPr>
          <w:t xml:space="preserve">  </w:t>
        </w:r>
      </w:ins>
      <w:ins w:id="226" w:author="stephan tassart" w:date="2004-02-24T23:58:00Z">
        <w:r>
          <w:rPr>
            <w:rFonts w:cs="Courier" w:ascii="Courier" w:hAnsi="Courier"/>
            <w:sz w:val="16"/>
            <w:lang w:val="en-US"/>
          </w:rPr>
          <w:t xml:space="preserve">/* loop preparation */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30" w:author="stephan tassart" w:date="2004-02-24T23:58:00Z"/>
        </w:rPr>
      </w:pPr>
      <w:ins w:id="228" w:author="stephan tassart" w:date="2004-02-24T23:58:00Z">
        <w:r>
          <w:rPr>
            <w:rFonts w:eastAsia="Courier" w:cs="Courier" w:ascii="Courier" w:hAnsi="Courier"/>
            <w:sz w:val="16"/>
            <w:lang w:val="en-US"/>
          </w:rPr>
          <w:t xml:space="preserve">  </w:t>
        </w:r>
      </w:ins>
      <w:ins w:id="229" w:author="stephan tassart" w:date="2004-02-24T23:58:00Z">
        <w:r>
          <w:rPr>
            <w:rFonts w:cs="Courier" w:ascii="Courier" w:hAnsi="Courier"/>
            <w:sz w:val="16"/>
            <w:lang w:val="en-US"/>
          </w:rPr>
          <w:t>idx2 = 0;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33" w:author="stephan tassart" w:date="2004-02-24T23:58:00Z"/>
        </w:rPr>
      </w:pPr>
      <w:ins w:id="231" w:author="stephan tassart" w:date="2004-02-24T23:58:00Z">
        <w:r>
          <w:rPr>
            <w:rFonts w:eastAsia="Courier" w:cs="Courier" w:ascii="Courier" w:hAnsi="Courier"/>
            <w:sz w:val="16"/>
            <w:lang w:val="en-US"/>
          </w:rPr>
          <w:t xml:space="preserve">  </w:t>
        </w:r>
      </w:ins>
      <w:ins w:id="232" w:author="stephan tassart" w:date="2004-02-24T23:58:00Z">
        <w:r>
          <w:rPr>
            <w:rFonts w:cs="Courier" w:ascii="Courier" w:hAnsi="Courier"/>
            <w:sz w:val="16"/>
            <w:lang w:val="en-US"/>
          </w:rPr>
          <w:t>for (idx=0;idx&lt;4;idx++)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36" w:author="stephan tassart" w:date="2004-02-24T23:58:00Z"/>
        </w:rPr>
      </w:pPr>
      <w:ins w:id="234" w:author="stephan tassart" w:date="2004-02-24T23:58:00Z">
        <w:r>
          <w:rPr>
            <w:rFonts w:eastAsia="Courier" w:cs="Courier" w:ascii="Courier" w:hAnsi="Courier"/>
            <w:sz w:val="16"/>
            <w:lang w:val="en-US"/>
          </w:rPr>
          <w:t xml:space="preserve">    </w:t>
        </w:r>
      </w:ins>
      <w:ins w:id="235"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39" w:author="stephan tassart" w:date="2004-02-24T23:58:00Z"/>
        </w:rPr>
      </w:pPr>
      <w:ins w:id="237" w:author="stephan tassart" w:date="2004-02-24T23:58:00Z">
        <w:r>
          <w:rPr>
            <w:rFonts w:eastAsia="Courier" w:cs="Courier" w:ascii="Courier" w:hAnsi="Courier"/>
            <w:sz w:val="16"/>
            <w:lang w:val="en-US"/>
          </w:rPr>
          <w:t xml:space="preserve">    </w:t>
        </w:r>
      </w:ins>
      <w:ins w:id="238" w:author="stephan tassart" w:date="2004-02-24T23:58:00Z">
        <w:r>
          <w:rPr>
            <w:rFonts w:cs="Courier" w:ascii="Courier" w:hAnsi="Courier"/>
            <w:sz w:val="16"/>
            <w:lang w:val="en-US"/>
          </w:rPr>
          <w:t>autoBuff [idx] = swRand[idx2]; 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42" w:author="stephan tassart" w:date="2004-02-24T23:58:00Z"/>
        </w:rPr>
      </w:pPr>
      <w:ins w:id="240" w:author="stephan tassart" w:date="2004-02-24T23:58:00Z">
        <w:r>
          <w:rPr>
            <w:rFonts w:eastAsia="Courier" w:cs="Courier" w:ascii="Courier" w:hAnsi="Courier"/>
            <w:sz w:val="16"/>
            <w:lang w:val="en-US"/>
          </w:rPr>
          <w:t xml:space="preserve">    </w:t>
        </w:r>
      </w:ins>
      <w:ins w:id="241" w:author="stephan tassart" w:date="2004-02-24T23:58:00Z">
        <w:r>
          <w:rPr>
            <w:rFonts w:cs="Courier" w:ascii="Courier" w:hAnsi="Courier"/>
            <w:sz w:val="16"/>
            <w:lang w:val="en-US"/>
          </w:rPr>
          <w:t>swRand[idx2] = /* small constant 25798L counting 0 word ROM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45" w:author="stephan tassart" w:date="2004-02-24T23:58:00Z"/>
        </w:rPr>
      </w:pPr>
      <w:ins w:id="243" w:author="stephan tassart" w:date="2004-02-24T23:58:00Z">
        <w:r>
          <w:rPr>
            <w:rFonts w:eastAsia="Courier" w:cs="Courier" w:ascii="Courier" w:hAnsi="Courier"/>
            <w:sz w:val="16"/>
            <w:lang w:val="en-US"/>
          </w:rPr>
          <w:t xml:space="preserve">       </w:t>
        </w:r>
      </w:ins>
      <w:ins w:id="244" w:author="stephan tassart" w:date="2004-02-24T23:58:00Z">
        <w:r>
          <w:rPr>
            <w:rFonts w:cs="Courier" w:ascii="Courier" w:hAnsi="Courier"/>
            <w:sz w:val="16"/>
            <w:lang w:val="en-US"/>
          </w:rPr>
          <w:t xml:space="preserve">extract_h(L_shr(L_add(25798L,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48" w:author="stephan tassart" w:date="2004-02-24T23:58:00Z"/>
        </w:rPr>
      </w:pPr>
      <w:ins w:id="246" w:author="stephan tassart" w:date="2004-02-24T23:58:00Z">
        <w:r>
          <w:rPr>
            <w:rFonts w:eastAsia="Courier" w:cs="Courier" w:ascii="Courier" w:hAnsi="Courier"/>
            <w:sz w:val="16"/>
            <w:lang w:val="en-US"/>
          </w:rPr>
          <w:t xml:space="preserve">                             </w:t>
        </w:r>
      </w:ins>
      <w:ins w:id="247" w:author="stephan tassart" w:date="2004-02-24T23:58:00Z">
        <w:r>
          <w:rPr>
            <w:rFonts w:cs="Courier" w:ascii="Courier" w:hAnsi="Courier"/>
            <w:sz w:val="16"/>
            <w:lang w:val="en-US"/>
          </w:rPr>
          <w:t xml:space="preserve">L_mult(swRand[idx2], 10037)),2)); </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51" w:author="stephan tassart" w:date="2004-02-24T23:58:00Z"/>
        </w:rPr>
      </w:pPr>
      <w:ins w:id="249" w:author="stephan tassart" w:date="2004-02-24T23:58:00Z">
        <w:r>
          <w:rPr>
            <w:rFonts w:eastAsia="Courier" w:cs="Courier" w:ascii="Courier" w:hAnsi="Courier"/>
            <w:sz w:val="16"/>
            <w:lang w:val="en-US"/>
          </w:rPr>
          <w:t xml:space="preserve">    </w:t>
        </w:r>
      </w:ins>
      <w:ins w:id="250" w:author="stephan tassart" w:date="2004-02-24T23:58:00Z">
        <w:r>
          <w:rPr>
            <w:rFonts w:cs="Courier" w:ascii="Courier" w:hAnsi="Courier"/>
            <w:sz w:val="16"/>
            <w:lang w:val="en-US"/>
          </w:rPr>
          <w:t>move16();</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54" w:author="stephan tassart" w:date="2004-02-24T23:58:00Z"/>
        </w:rPr>
      </w:pPr>
      <w:ins w:id="252" w:author="stephan tassart" w:date="2004-02-24T23:58:00Z">
        <w:r>
          <w:rPr>
            <w:rFonts w:eastAsia="Courier" w:cs="Courier" w:ascii="Courier" w:hAnsi="Courier"/>
            <w:sz w:val="16"/>
            <w:lang w:val="en-US"/>
          </w:rPr>
          <w:t xml:space="preserve">    </w:t>
        </w:r>
      </w:ins>
      <w:ins w:id="253"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57" w:author="stephan tassart" w:date="2004-02-24T23:58:00Z"/>
        </w:rPr>
      </w:pPr>
      <w:ins w:id="255" w:author="stephan tassart" w:date="2004-02-24T23:58:00Z">
        <w:r>
          <w:rPr>
            <w:rFonts w:eastAsia="Courier" w:cs="Courier" w:ascii="Courier" w:hAnsi="Courier"/>
            <w:sz w:val="16"/>
            <w:lang w:val="en-US"/>
          </w:rPr>
          <w:t xml:space="preserve">  </w:t>
        </w:r>
      </w:ins>
      <w:ins w:id="256"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59" w:author="stephan tassart" w:date="2004-02-24T23:58:00Z"/>
        </w:rPr>
      </w:pPr>
      <w:ins w:id="258"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62" w:author="stephan tassart" w:date="2004-02-24T23:58:00Z"/>
        </w:rPr>
      </w:pPr>
      <w:ins w:id="260" w:author="stephan tassart" w:date="2004-02-24T23:58:00Z">
        <w:r>
          <w:rPr>
            <w:rFonts w:eastAsia="Courier" w:cs="Courier" w:ascii="Courier" w:hAnsi="Courier"/>
            <w:sz w:val="16"/>
            <w:lang w:val="en-US"/>
          </w:rPr>
          <w:t xml:space="preserve">  </w:t>
        </w:r>
      </w:ins>
      <w:ins w:id="261" w:author="stephan tassart" w:date="2004-02-24T23:58:00Z">
        <w:r>
          <w:rPr>
            <w:rFonts w:cs="Courier" w:ascii="Courier" w:hAnsi="Courier"/>
            <w:sz w:val="16"/>
            <w:lang w:val="en-US"/>
          </w:rPr>
          <w:t>[...]</w:t>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64" w:author="stephan tassart" w:date="2004-02-24T23:58:00Z"/>
        </w:rPr>
      </w:pPr>
      <w:ins w:id="263" w:author="stephan tassart" w:date="2004-02-24T23:58:00Z">
        <w:r>
          <w:rPr>
            <w:rFonts w:cs="Courier" w:ascii="Courier" w:hAnsi="Courier"/>
            <w:sz w:val="16"/>
            <w:lang w:val="en-US"/>
          </w:rPr>
        </w:r>
      </w:ins>
    </w:p>
    <w:p>
      <w:pPr>
        <w:pStyle w:val="11BodyText"/>
        <w:pBdr>
          <w:top w:val="single" w:sz="4" w:space="1" w:color="000000"/>
          <w:left w:val="single" w:sz="4" w:space="4" w:color="000000"/>
          <w:bottom w:val="single" w:sz="4" w:space="1" w:color="000000"/>
          <w:right w:val="single" w:sz="4" w:space="0" w:color="000000"/>
        </w:pBdr>
        <w:shd w:fill="E6E6E6" w:val="clear"/>
        <w:spacing w:before="0" w:after="0"/>
        <w:ind w:left="2160" w:right="909" w:hanging="0"/>
        <w:rPr>
          <w:rFonts w:ascii="Courier" w:hAnsi="Courier" w:cs="Courier"/>
          <w:sz w:val="16"/>
          <w:lang w:val="en-US"/>
          <w:ins w:id="267" w:author="stephan tassart" w:date="2004-02-24T23:58:00Z"/>
        </w:rPr>
      </w:pPr>
      <w:ins w:id="265" w:author="stephan tassart" w:date="2004-02-24T23:58:00Z">
        <w:r>
          <w:rPr>
            <w:rFonts w:eastAsia="Courier" w:cs="Courier" w:ascii="Courier" w:hAnsi="Courier"/>
            <w:sz w:val="16"/>
            <w:lang w:val="en-US"/>
          </w:rPr>
          <w:t xml:space="preserve">  </w:t>
        </w:r>
      </w:ins>
      <w:ins w:id="266" w:author="stephan tassart" w:date="2004-02-24T23:58:00Z">
        <w:r>
          <w:rPr>
            <w:rFonts w:cs="Courier" w:ascii="Courier" w:hAnsi="Courier"/>
            <w:sz w:val="16"/>
            <w:lang w:val="en-US"/>
          </w:rPr>
          <w:t>return 0;</w:t>
        </w:r>
      </w:ins>
    </w:p>
    <w:p>
      <w:pPr>
        <w:pStyle w:val="Caption"/>
        <w:ind w:left="1260" w:hanging="0"/>
        <w:jc w:val="center"/>
        <w:rPr/>
      </w:pPr>
      <w:ins w:id="268" w:author="stephan tassart" w:date="2004-02-24T23:58:00Z">
        <w:r>
          <w:rPr/>
          <w:t xml:space="preserve">Code </w:t>
        </w:r>
      </w:ins>
      <w:ins w:id="269" w:author="stephan tassart" w:date="2004-02-24T23:58:00Z">
        <w:r>
          <w:rPr/>
          <w:fldChar w:fldCharType="begin"/>
        </w:r>
        <w:r>
          <w:rPr/>
          <w:instrText xml:space="preserve"> SEQ Code \* ARABIC </w:instrText>
        </w:r>
        <w:r>
          <w:rPr/>
          <w:fldChar w:fldCharType="separate"/>
        </w:r>
        <w:r>
          <w:rPr/>
          <w:t>4</w:t>
        </w:r>
        <w:r>
          <w:rPr/>
          <w:fldChar w:fldCharType="end"/>
        </w:r>
      </w:ins>
      <w:ins w:id="270" w:author="stephan tassart" w:date="2004-02-24T23:58:00Z">
        <w:r>
          <w:rPr/>
          <w:t>: Sample instrumented C-code</w:t>
        </w:r>
      </w:ins>
    </w:p>
    <w:p>
      <w:pPr>
        <w:pStyle w:val="Heading2"/>
        <w:rPr>
          <w:lang w:val="en-US"/>
        </w:rPr>
      </w:pPr>
      <w:r>
        <w:rPr>
          <w:lang w:val="en-US"/>
        </w:rPr>
        <w:t>ROM verification</w:t>
      </w:r>
    </w:p>
    <w:p>
      <w:pPr>
        <w:pStyle w:val="11BodyText"/>
        <w:rPr>
          <w:lang w:val="en-US"/>
        </w:rPr>
      </w:pPr>
      <w:r>
        <w:rPr>
          <w:lang w:val="en-US"/>
        </w:rPr>
        <w:t>The source code is used to evaluate the ROM complexity. The amount of ROM memory used by the candidate, as evaluated by the verification laboratories, is compared to the design constraints (cf. Table 3).</w:t>
      </w:r>
    </w:p>
    <w:p>
      <w:pPr>
        <w:pStyle w:val="Heading2"/>
        <w:rPr>
          <w:lang w:val="en-US"/>
        </w:rPr>
      </w:pPr>
      <w:r>
        <w:rPr>
          <w:lang w:val="en-US"/>
        </w:rPr>
        <w:t>RAM verification</w:t>
      </w:r>
    </w:p>
    <w:p>
      <w:pPr>
        <w:pStyle w:val="Heading3"/>
        <w:rPr/>
      </w:pPr>
      <w:r>
        <w:rPr/>
        <w:t>Permanent RAM verification</w:t>
      </w:r>
    </w:p>
    <w:p>
      <w:pPr>
        <w:pStyle w:val="11BodyText"/>
        <w:rPr>
          <w:lang w:val="en-US"/>
        </w:rPr>
      </w:pPr>
      <w:r>
        <w:rPr>
          <w:lang w:val="en-US"/>
        </w:rPr>
        <w:t>The source code is used to evaluate the RAM usage that is not related to the use of the stack. The verification laboratory enumerates all the array and variable definitions corresponding to a permanent allocation.</w:t>
      </w:r>
    </w:p>
    <w:p>
      <w:pPr>
        <w:pStyle w:val="Heading3"/>
        <w:rPr/>
      </w:pPr>
      <w:r>
        <w:rPr/>
        <w:t>Stack verification</w:t>
      </w:r>
    </w:p>
    <w:p>
      <w:pPr>
        <w:pStyle w:val="11BodyText"/>
        <w:rPr>
          <w:lang w:val="en-US"/>
        </w:rPr>
      </w:pPr>
      <w:r>
        <w:rPr/>
        <w:t>The source code is used to evaluate the stack usage. The verification laboratory builds the calling tree of the source code and evaluates the worst case for the stack usage.</w:t>
      </w:r>
    </w:p>
    <w:p>
      <w:pPr>
        <w:pStyle w:val="Heading3"/>
        <w:rPr/>
      </w:pPr>
      <w:r>
        <w:rPr/>
        <w:t>Conclusion</w:t>
      </w:r>
    </w:p>
    <w:p>
      <w:pPr>
        <w:pStyle w:val="11BodyText"/>
        <w:rPr>
          <w:lang w:val="en-US"/>
        </w:rPr>
      </w:pPr>
      <w:r>
        <w:rPr>
          <w:lang w:val="en-US"/>
        </w:rPr>
        <w:t>The verification laboratory sums the amount of static RAM and the maximum amount of RAM required by the stack. The amount of RAM memory is compared to the design constraints (cf. Table 3).</w:t>
      </w:r>
    </w:p>
    <w:p>
      <w:pPr>
        <w:pStyle w:val="Heading1"/>
        <w:rPr>
          <w:lang w:val="en-US"/>
        </w:rPr>
      </w:pPr>
      <w:r>
        <w:rPr>
          <w:lang w:val="en-US"/>
        </w:rPr>
        <w:t>Workplan</w:t>
      </w:r>
    </w:p>
    <w:p>
      <w:pPr>
        <w:pStyle w:val="Heading2"/>
        <w:rPr>
          <w:lang w:val="en-US"/>
        </w:rPr>
      </w:pPr>
      <w:r>
        <w:rPr>
          <w:lang w:val="en-US"/>
        </w:rPr>
        <w:t>Verification laboratories</w:t>
      </w:r>
    </w:p>
    <w:p>
      <w:pPr>
        <w:pStyle w:val="11BodyText"/>
        <w:rPr/>
      </w:pPr>
      <w:r>
        <w:rPr>
          <w:lang w:val="en-US"/>
        </w:rPr>
        <w:t>The verification will be performed by STMicroelectronics</w:t>
      </w:r>
      <w:del w:id="271" w:author="stephan tassart" w:date="2004-02-24T23:51:00Z">
        <w:r>
          <w:rPr>
            <w:lang w:val="en-US"/>
          </w:rPr>
          <w:delText xml:space="preserve">. The </w:delText>
        </w:r>
      </w:del>
      <w:ins w:id="272" w:author="stephan tassart" w:date="2004-02-24T23:51:00Z">
        <w:r>
          <w:rPr>
            <w:lang w:val="en-US"/>
          </w:rPr>
          <w:t xml:space="preserve"> (</w:t>
        </w:r>
      </w:ins>
      <w:r>
        <w:rPr>
          <w:lang w:val="en-US"/>
        </w:rPr>
        <w:t xml:space="preserve">contact is </w:t>
      </w:r>
      <w:hyperlink r:id="rId6">
        <w:r>
          <w:rPr>
            <w:rStyle w:val="InternetLink"/>
            <w:lang w:val="en-US"/>
          </w:rPr>
          <w:t>stephan.tassart@st.com</w:t>
        </w:r>
      </w:hyperlink>
      <w:ins w:id="273" w:author="stephan tassart" w:date="2004-02-24T23:51:00Z">
        <w:r>
          <w:rPr>
            <w:lang w:val="en-US"/>
          </w:rPr>
          <w:t xml:space="preserve">) and IBM (contact is </w:t>
        </w:r>
      </w:ins>
      <w:ins w:id="274" w:author="stephan tassart" w:date="2004-02-24T23:52:00Z">
        <w:r>
          <w:rPr>
            <w:lang w:val="en-US"/>
          </w:rPr>
          <w:t>sorin@</w:t>
        </w:r>
      </w:ins>
      <w:ins w:id="275" w:author="stephan tassart" w:date="2004-02-25T14:03:00Z">
        <w:r>
          <w:rPr>
            <w:lang w:val="en-US"/>
          </w:rPr>
          <w:t>il.</w:t>
        </w:r>
      </w:ins>
      <w:ins w:id="276" w:author="stephan tassart" w:date="2004-02-24T23:52:00Z">
        <w:r>
          <w:rPr>
            <w:lang w:val="en-US"/>
          </w:rPr>
          <w:t>ibm.com)</w:t>
        </w:r>
      </w:ins>
      <w:r>
        <w:rPr/>
        <w:t xml:space="preserve">. </w:t>
      </w:r>
    </w:p>
    <w:tbl>
      <w:tblPr>
        <w:tblW w:w="7470" w:type="dxa"/>
        <w:jc w:val="left"/>
        <w:tblInd w:w="1615" w:type="dxa"/>
        <w:tblLayout w:type="fixed"/>
        <w:tblCellMar>
          <w:top w:w="0" w:type="dxa"/>
          <w:left w:w="108" w:type="dxa"/>
          <w:bottom w:w="0" w:type="dxa"/>
          <w:right w:w="108" w:type="dxa"/>
        </w:tblCellMar>
      </w:tblPr>
      <w:tblGrid>
        <w:gridCol w:w="5940"/>
        <w:gridCol w:w="1530"/>
      </w:tblGrid>
      <w:tr>
        <w:trPr>
          <w:trHeight w:val="305" w:hRule="atLeast"/>
        </w:trPr>
        <w:tc>
          <w:tcPr>
            <w:tcW w:w="5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Task</w:t>
            </w:r>
          </w:p>
        </w:tc>
        <w:tc>
          <w:tcPr>
            <w:tcW w:w="15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jc w:val="center"/>
              <w:rPr>
                <w:b/>
                <w:b/>
                <w:lang w:val="en-US"/>
              </w:rPr>
            </w:pPr>
            <w:r>
              <w:rPr>
                <w:b/>
                <w:lang w:val="en-US"/>
              </w:rPr>
              <w:t>Company</w:t>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rPr>
                <w:lang w:val="en-US"/>
              </w:rPr>
            </w:pPr>
            <w:r>
              <w:rPr>
                <w:lang w:val="en-US"/>
              </w:rPr>
              <w:t>bit-exactness verification, narrowband,linux (cf. 2.3.1)</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bit-exactness verification, wideband linux (cf. 2.3.2)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Header"/>
              <w:tabs>
                <w:tab w:val="clear" w:pos="4153"/>
                <w:tab w:val="clear" w:pos="8306"/>
              </w:tabs>
              <w:rPr>
                <w:lang w:val="en-US"/>
              </w:rPr>
            </w:pPr>
            <w:r>
              <w:rPr>
                <w:lang w:val="en-US"/>
              </w:rPr>
              <w:t>bit-exactness verification, narrowband AIX (cf. 2.3.1)</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lang w:val="en-US"/>
              </w:rPr>
            </w:pPr>
            <w:ins w:id="277" w:author="stephan tassart" w:date="2004-02-24T23:51:00Z">
              <w:r>
                <w:rPr>
                  <w:lang w:val="en-US"/>
                </w:rPr>
                <w:t>IBM</w:t>
              </w:r>
            </w:ins>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del w:id="278" w:author="stephan tassart" w:date="2004-02-24T23:52:00Z">
              <w:r>
                <w:rPr>
                  <w:lang w:val="en-US"/>
                </w:rPr>
                <w:delText>bit-exactness verification, wideband AIX (cf. 2.3.2)</w:delText>
              </w:r>
            </w:del>
          </w:p>
        </w:tc>
        <w:tc>
          <w:tcPr>
            <w:tcW w:w="153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snapToGrid w:val="false"/>
              <w:rPr>
                <w:vertAlign w:val="superscript"/>
                <w:lang w:val="en-US"/>
              </w:rPr>
            </w:pPr>
            <w:r>
              <w:rPr>
                <w:vertAlign w:val="superscript"/>
                <w:lang w:val="en-US"/>
              </w:rPr>
            </w:r>
          </w:p>
        </w:tc>
        <w:tc>
          <w:tcPr>
            <w:tcW w:w="153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lang w:val="en-US"/>
              </w:rPr>
            </w:pPr>
            <w:r>
              <w:rPr>
                <w:lang w:val="en-US"/>
              </w:rPr>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source code verification (cf. 3.3.2)</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WMOPS verification, narrowband (cf. 3.3.3)</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r>
              <w:rPr>
                <w:lang w:val="en-US"/>
              </w:rPr>
              <w:t>ST</w:t>
            </w:r>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WMOPS verification, wideband (cf. 3.3.4)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del w:id="279" w:author="stephan tassart" w:date="2004-02-25T09:16:00Z">
              <w:r>
                <w:rPr>
                  <w:lang w:val="en-US"/>
                </w:rPr>
                <w:delText>(ST)</w:delText>
              </w:r>
            </w:del>
            <w:ins w:id="280" w:author="stephan tassart" w:date="2004-02-25T09:16:00Z">
              <w:r>
                <w:rPr>
                  <w:lang w:val="en-US"/>
                </w:rPr>
                <w:t>ST</w:t>
              </w:r>
            </w:ins>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RAM verification, narrowband (cf. 4.4)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del w:id="281" w:author="stephan tassart" w:date="2004-02-25T09:16:00Z">
              <w:r>
                <w:rPr>
                  <w:lang w:val="en-US"/>
                </w:rPr>
                <w:delText>(ST)</w:delText>
              </w:r>
            </w:del>
            <w:ins w:id="282" w:author="stephan tassart" w:date="2004-02-25T09:16:00Z">
              <w:r>
                <w:rPr>
                  <w:lang w:val="en-US"/>
                </w:rPr>
                <w:t>ST</w:t>
              </w:r>
            </w:ins>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RAM verification, wideband (cf. 4.4)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del w:id="283" w:author="stephan tassart" w:date="2004-02-25T09:16:00Z">
              <w:r>
                <w:rPr>
                  <w:lang w:val="en-US"/>
                </w:rPr>
                <w:delText>(ST)</w:delText>
              </w:r>
            </w:del>
            <w:ins w:id="284" w:author="stephan tassart" w:date="2004-02-25T09:16:00Z">
              <w:r>
                <w:rPr>
                  <w:lang w:val="en-US"/>
                </w:rPr>
                <w:t>ST</w:t>
              </w:r>
            </w:ins>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ROM verification, narrowband (cf. 4.4)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del w:id="285" w:author="stephan tassart" w:date="2004-02-25T09:16:00Z">
              <w:r>
                <w:rPr>
                  <w:lang w:val="en-US"/>
                </w:rPr>
                <w:delText>(ST)</w:delText>
              </w:r>
            </w:del>
            <w:ins w:id="286" w:author="stephan tassart" w:date="2004-02-25T09:16:00Z">
              <w:r>
                <w:rPr>
                  <w:lang w:val="en-US"/>
                </w:rPr>
                <w:t>ST</w:t>
              </w:r>
            </w:ins>
          </w:p>
        </w:tc>
      </w:tr>
      <w:tr>
        <w:trPr>
          <w:trHeight w:val="244" w:hRule="atLeast"/>
        </w:trPr>
        <w:tc>
          <w:tcPr>
            <w:tcW w:w="5940" w:type="dxa"/>
            <w:tcBorders>
              <w:top w:val="single" w:sz="4" w:space="0" w:color="000000"/>
              <w:left w:val="single" w:sz="4" w:space="0" w:color="000000"/>
              <w:bottom w:val="single" w:sz="4" w:space="0" w:color="000000"/>
              <w:right w:val="single" w:sz="4" w:space="0" w:color="000000"/>
            </w:tcBorders>
          </w:tcPr>
          <w:p>
            <w:pPr>
              <w:pStyle w:val="Normal"/>
              <w:rPr>
                <w:lang w:val="en-US"/>
              </w:rPr>
            </w:pPr>
            <w:r>
              <w:rPr>
                <w:lang w:val="en-US"/>
              </w:rPr>
              <w:t>ROM verification, wideband (cf. 4.4)</w:t>
            </w:r>
          </w:p>
        </w:tc>
        <w:tc>
          <w:tcPr>
            <w:tcW w:w="1530" w:type="dxa"/>
            <w:tcBorders>
              <w:top w:val="single" w:sz="4" w:space="0" w:color="000000"/>
              <w:left w:val="single" w:sz="4" w:space="0" w:color="000000"/>
              <w:bottom w:val="single" w:sz="4" w:space="0" w:color="000000"/>
              <w:right w:val="single" w:sz="4" w:space="0" w:color="000000"/>
            </w:tcBorders>
          </w:tcPr>
          <w:p>
            <w:pPr>
              <w:pStyle w:val="Normal"/>
              <w:jc w:val="center"/>
              <w:rPr>
                <w:vertAlign w:val="superscript"/>
                <w:lang w:val="en-US"/>
              </w:rPr>
            </w:pPr>
            <w:del w:id="287" w:author="stephan tassart" w:date="2004-02-25T09:16:00Z">
              <w:r>
                <w:rPr>
                  <w:lang w:val="en-US"/>
                </w:rPr>
                <w:delText>(ST)</w:delText>
              </w:r>
            </w:del>
            <w:ins w:id="288" w:author="stephan tassart" w:date="2004-02-25T09:16:00Z">
              <w:r>
                <w:rPr>
                  <w:lang w:val="en-US"/>
                </w:rPr>
                <w:t>ST</w:t>
              </w:r>
            </w:ins>
          </w:p>
        </w:tc>
      </w:tr>
    </w:tbl>
    <w:p>
      <w:pPr>
        <w:pStyle w:val="11BodyText"/>
        <w:rPr>
          <w:lang w:val="en-US"/>
        </w:rPr>
      </w:pPr>
      <w:r>
        <w:rPr>
          <w:lang w:val="en-US"/>
        </w:rPr>
      </w:r>
    </w:p>
    <w:p>
      <w:pPr>
        <w:pStyle w:val="11BodyText"/>
        <w:rPr>
          <w:del w:id="290" w:author="stephan tassart" w:date="2004-02-25T09:16:00Z"/>
        </w:rPr>
      </w:pPr>
      <w:del w:id="289" w:author="stephan tassart" w:date="2004-02-25T09:16:00Z">
        <w:r>
          <w:rPr>
            <w:lang w:val="en-US"/>
          </w:rPr>
          <w:delText>Note: ST is considering to participate to the tasks marked as (ST) if no other company volunteers.</w:delText>
        </w:r>
      </w:del>
    </w:p>
    <w:p>
      <w:pPr>
        <w:pStyle w:val="11BodyText"/>
        <w:rPr>
          <w:lang w:val="en-US"/>
        </w:rPr>
      </w:pPr>
      <w:r>
        <w:rPr>
          <w:lang w:val="en-US"/>
        </w:rPr>
        <w:t>Schedule</w:t>
      </w:r>
    </w:p>
    <w:p>
      <w:pPr>
        <w:pStyle w:val="11BodyText"/>
        <w:rPr/>
      </w:pPr>
      <w:r>
        <w:rPr/>
        <w:t>The workplan is organized as follow:</w:t>
      </w:r>
    </w:p>
    <w:tbl>
      <w:tblPr>
        <w:tblW w:w="8010" w:type="dxa"/>
        <w:jc w:val="left"/>
        <w:tblInd w:w="1345" w:type="dxa"/>
        <w:tblLayout w:type="fixed"/>
        <w:tblCellMar>
          <w:top w:w="0" w:type="dxa"/>
          <w:left w:w="108" w:type="dxa"/>
          <w:bottom w:w="0" w:type="dxa"/>
          <w:right w:w="108" w:type="dxa"/>
        </w:tblCellMar>
      </w:tblPr>
      <w:tblGrid>
        <w:gridCol w:w="1980"/>
        <w:gridCol w:w="6030"/>
      </w:tblGrid>
      <w:tr>
        <w:trPr/>
        <w:tc>
          <w:tcPr>
            <w:tcW w:w="1980" w:type="dxa"/>
            <w:tcBorders>
              <w:top w:val="single" w:sz="4" w:space="0" w:color="000000"/>
              <w:left w:val="single" w:sz="4" w:space="0" w:color="000000"/>
              <w:bottom w:val="single" w:sz="4" w:space="0" w:color="000000"/>
              <w:right w:val="single" w:sz="4" w:space="0" w:color="000000"/>
            </w:tcBorders>
            <w:shd w:fill="C0C0C0" w:val="clear"/>
            <w:vAlign w:val="bottom"/>
          </w:tcPr>
          <w:p>
            <w:pPr>
              <w:pStyle w:val="11BodyText"/>
              <w:spacing w:before="120" w:after="120"/>
              <w:ind w:left="0" w:hanging="0"/>
              <w:jc w:val="center"/>
              <w:rPr>
                <w:b/>
                <w:b/>
                <w:bCs/>
                <w:lang w:val="en-US"/>
              </w:rPr>
            </w:pPr>
            <w:r>
              <w:rPr>
                <w:b/>
                <w:bCs/>
                <w:lang w:val="en-US"/>
              </w:rPr>
              <w:t>Date</w:t>
            </w:r>
          </w:p>
        </w:tc>
        <w:tc>
          <w:tcPr>
            <w:tcW w:w="6030" w:type="dxa"/>
            <w:tcBorders>
              <w:top w:val="single" w:sz="4" w:space="0" w:color="000000"/>
              <w:left w:val="single" w:sz="4" w:space="0" w:color="000000"/>
              <w:bottom w:val="single" w:sz="4" w:space="0" w:color="000000"/>
              <w:right w:val="single" w:sz="4" w:space="0" w:color="000000"/>
            </w:tcBorders>
            <w:shd w:fill="C0C0C0" w:val="clear"/>
          </w:tcPr>
          <w:p>
            <w:pPr>
              <w:pStyle w:val="11BodyText"/>
              <w:spacing w:before="120" w:after="120"/>
              <w:ind w:left="0" w:hanging="0"/>
              <w:jc w:val="center"/>
              <w:rPr>
                <w:b/>
                <w:b/>
                <w:bCs/>
                <w:lang w:val="en-US"/>
              </w:rPr>
            </w:pPr>
            <w:r>
              <w:rPr>
                <w:b/>
                <w:bCs/>
                <w:lang w:val="en-US"/>
              </w:rPr>
              <w:t>Actions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19</w:t>
            </w:r>
            <w:r>
              <w:rPr>
                <w:b/>
                <w:bCs/>
                <w:vertAlign w:val="superscript"/>
                <w:lang w:val="en-US"/>
              </w:rPr>
              <w:t>th</w:t>
            </w:r>
            <w:r>
              <w:rPr>
                <w:b/>
                <w:bCs/>
                <w:lang w:val="en-US"/>
              </w:rPr>
              <w:t xml:space="preserve"> Dec. 2003</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Agree the verification plan by correspondence</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b/>
                <w:b/>
                <w:bCs/>
                <w:lang w:val="en-US"/>
              </w:rPr>
            </w:pPr>
            <w:moveTo w:id="291" w:author="stephan tassart" w:date="2004-02-24T23:37:00Z">
              <w:r>
                <w:rPr>
                  <w:b/>
                  <w:bCs/>
                  <w:lang w:val="en-US"/>
                </w:rPr>
                <w:t>16</w:t>
              </w:r>
            </w:moveTo>
            <w:moveTo w:id="292" w:author="stephan tassart" w:date="2004-02-24T23:37:00Z">
              <w:r>
                <w:rPr>
                  <w:b/>
                  <w:bCs/>
                  <w:vertAlign w:val="superscript"/>
                  <w:lang w:val="en-US"/>
                </w:rPr>
                <w:t>th</w:t>
              </w:r>
            </w:moveTo>
            <w:ins w:id="293" w:author="stephan tassart" w:date="2004-02-24T23:37:00Z">
              <w:r>
                <w:rPr>
                  <w:b/>
                  <w:bCs/>
                  <w:lang w:val="en-US"/>
                </w:rPr>
                <w:t xml:space="preserve"> Feb. 2004</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294" w:author="stephan tassart" w:date="2004-02-24T23:37:00Z">
              <w:r>
                <w:rPr>
                  <w:lang w:val="en-US"/>
                </w:rPr>
                <w:t>Complete legal agreements with Alcatel for the A3I8 and A3I16 speech database</w:t>
              </w:r>
            </w:ins>
            <w:ins w:id="295" w:author="stephan tassart" w:date="2004-02-24T23:41:00Z">
              <w:r>
                <w:rPr>
                  <w:lang w:val="en-US"/>
                </w:rPr>
                <w:t>s</w:t>
              </w:r>
            </w:ins>
            <w:ins w:id="296" w:author="stephan tassart" w:date="2004-02-24T23:37:00Z">
              <w:r>
                <w:rPr>
                  <w:lang w:val="en-US"/>
                </w:rPr>
                <w:t xml:space="preserve">. </w:t>
              </w:r>
            </w:ins>
            <w:ins w:id="297" w:author="stephan tassart" w:date="2004-02-24T23:38:00Z">
              <w:r>
                <w:rPr>
                  <w:lang w:val="en-US"/>
                </w:rPr>
                <w:t>Verification laboratories to obtain A3I8 and A3I16</w:t>
              </w:r>
            </w:ins>
            <w:ins w:id="298" w:author="stephan tassart" w:date="2004-02-24T23:37:00Z">
              <w:r>
                <w:rPr>
                  <w:lang w:val="en-US"/>
                </w:rPr>
                <w:t>.</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299" w:author="stephan tassart" w:date="2004-02-24T23:10:00Z">
              <w:r>
                <w:rPr>
                  <w:b/>
                  <w:bCs/>
                  <w:lang w:val="en-US"/>
                </w:rPr>
                <w:t>1</w:t>
              </w:r>
            </w:ins>
            <w:r>
              <w:rPr>
                <w:b/>
                <w:bCs/>
                <w:lang w:val="en-US"/>
              </w:rPr>
              <w:t>9</w:t>
            </w:r>
            <w:r>
              <w:rPr>
                <w:b/>
                <w:bCs/>
                <w:vertAlign w:val="superscript"/>
                <w:lang w:val="en-US"/>
              </w:rPr>
              <w:t>th</w:t>
            </w:r>
            <w:r>
              <w:rPr>
                <w:b/>
                <w:bCs/>
                <w:lang w:val="en-US"/>
              </w:rPr>
              <w:t xml:space="preserve"> Feb.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Complete legal agreements (NDA) with Motorola for the X-AFE source code</w:t>
            </w:r>
            <w:del w:id="300" w:author="stephan tassart" w:date="2004-02-24T23:38:00Z">
              <w:r>
                <w:rPr>
                  <w:lang w:val="en-US"/>
                </w:rPr>
                <w:delText xml:space="preserve"> and with the appropriate companies for the speech databases</w:delText>
              </w:r>
            </w:del>
            <w:r>
              <w:rPr>
                <w:lang w:val="en-US"/>
              </w:rPr>
              <w: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del w:id="301" w:author="stephan tassart" w:date="2004-02-24T23:39:00Z">
              <w:r>
                <w:rPr>
                  <w:b/>
                  <w:bCs/>
                  <w:lang w:val="en-US"/>
                </w:rPr>
                <w:delText>16</w:delText>
              </w:r>
            </w:del>
            <w:del w:id="302" w:author="stephan tassart" w:date="2004-02-24T23:39:00Z">
              <w:r>
                <w:rPr>
                  <w:b/>
                  <w:bCs/>
                  <w:vertAlign w:val="superscript"/>
                  <w:lang w:val="en-US"/>
                </w:rPr>
                <w:delText>th</w:delText>
              </w:r>
            </w:del>
            <w:del w:id="303" w:author="stephan tassart" w:date="2004-02-24T23:39:00Z">
              <w:r>
                <w:rPr>
                  <w:b/>
                  <w:bCs/>
                  <w:lang w:val="en-US"/>
                </w:rPr>
                <w:delText xml:space="preserve"> </w:delText>
              </w:r>
            </w:del>
            <w:ins w:id="304" w:author="stephan tassart" w:date="2004-02-24T23:43:00Z">
              <w:r>
                <w:rPr>
                  <w:b/>
                  <w:bCs/>
                  <w:lang w:val="en-US"/>
                </w:rPr>
                <w:t>5</w:t>
              </w:r>
            </w:ins>
            <w:ins w:id="305" w:author="stephan tassart" w:date="2004-02-24T23:43:00Z">
              <w:r>
                <w:rPr>
                  <w:b/>
                  <w:bCs/>
                  <w:vertAlign w:val="superscript"/>
                  <w:lang w:val="en-US"/>
                </w:rPr>
                <w:t>th</w:t>
              </w:r>
            </w:ins>
            <w:ins w:id="306" w:author="stephan tassart" w:date="2004-02-24T23:39:00Z">
              <w:r>
                <w:rPr>
                  <w:b/>
                  <w:bCs/>
                  <w:lang w:val="en-US"/>
                </w:rPr>
                <w:t xml:space="preserve"> </w:t>
              </w:r>
            </w:ins>
            <w:del w:id="307" w:author="stephan tassart" w:date="2004-02-24T23:39:00Z">
              <w:r>
                <w:rPr>
                  <w:b/>
                  <w:bCs/>
                  <w:lang w:val="en-US"/>
                </w:rPr>
                <w:delText>Feb</w:delText>
              </w:r>
            </w:del>
            <w:ins w:id="308" w:author="stephan tassart" w:date="2004-02-24T23:39:00Z">
              <w:r>
                <w:rPr>
                  <w:b/>
                  <w:bCs/>
                  <w:lang w:val="en-US"/>
                </w:rPr>
                <w:t>Mar</w:t>
              </w:r>
            </w:ins>
            <w:r>
              <w:rPr>
                <w:b/>
                <w:bCs/>
                <w:lang w:val="en-US"/>
              </w:rPr>
              <w:t>.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309" w:author="stephan tassart" w:date="2004-02-24T23:39:00Z">
              <w:r>
                <w:rPr>
                  <w:lang w:val="en-US"/>
                </w:rPr>
                <w:t xml:space="preserve">Complete legal agreements with Nokia for MND8 speech database. </w:t>
              </w:r>
            </w:ins>
            <w:del w:id="310" w:author="stephan tassart" w:date="2004-02-24T23:43:00Z">
              <w:r>
                <w:rPr>
                  <w:lang w:val="en-US"/>
                </w:rPr>
                <w:delText xml:space="preserve">Verification laboratories to obtain </w:delText>
              </w:r>
            </w:del>
            <w:del w:id="311" w:author="stephan tassart" w:date="2004-02-24T23:10:00Z">
              <w:r>
                <w:rPr>
                  <w:lang w:val="en-US"/>
                </w:rPr>
                <w:delText>the relevant databases</w:delText>
              </w:r>
            </w:del>
            <w:del w:id="312" w:author="stephan tassart" w:date="2004-02-24T23:43:00Z">
              <w:r>
                <w:rPr>
                  <w:lang w:val="en-US"/>
                </w:rPr>
                <w:delText>.</w:delText>
              </w:r>
            </w:del>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16</w:t>
            </w:r>
            <w:r>
              <w:rPr>
                <w:b/>
                <w:bCs/>
                <w:vertAlign w:val="superscript"/>
                <w:lang w:val="en-US"/>
              </w:rPr>
              <w:t>th</w:t>
            </w:r>
            <w:r>
              <w:rPr>
                <w:b/>
                <w:bCs/>
                <w:lang w:val="en-US"/>
              </w:rPr>
              <w:t xml:space="preserve"> Feb.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 xml:space="preserve">The I/O interface and the format of the log files of the X-AFE candidate are provided to the verification laboratories. </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moveFrom w:id="313" w:author="stephan tassart" w:date="2004-02-24T23:13:00Z">
              <w:r>
                <w:rPr>
                  <w:b/>
                  <w:bCs/>
                  <w:lang w:val="en-US"/>
                </w:rPr>
                <w:t>16</w:t>
              </w:r>
            </w:moveFrom>
            <w:moveFrom w:id="314" w:author="stephan tassart" w:date="2004-02-24T23:13:00Z">
              <w:r>
                <w:rPr>
                  <w:b/>
                  <w:bCs/>
                  <w:vertAlign w:val="superscript"/>
                  <w:lang w:val="en-US"/>
                </w:rPr>
                <w:t>th</w:t>
              </w:r>
            </w:moveFrom>
            <w:moveFrom w:id="315" w:author="stephan tassart" w:date="2004-02-24T23:13:00Z">
              <w:r>
                <w:rPr>
                  <w:b/>
                  <w:bCs/>
                  <w:lang w:val="en-US"/>
                </w:rPr>
                <w:t xml:space="preserve"> </w:t>
              </w:r>
            </w:moveFrom>
            <w:ins w:id="316" w:author="stephan tassart" w:date="2004-02-24T23:13:00Z">
              <w:r>
                <w:rPr>
                  <w:b/>
                  <w:bCs/>
                  <w:lang w:val="en-US"/>
                </w:rPr>
                <w:t>1</w:t>
              </w:r>
            </w:ins>
            <w:ins w:id="317" w:author="stephan tassart" w:date="2004-02-24T23:13:00Z">
              <w:r>
                <w:rPr>
                  <w:b/>
                  <w:bCs/>
                  <w:vertAlign w:val="superscript"/>
                  <w:lang w:val="en-US"/>
                </w:rPr>
                <w:t>st</w:t>
              </w:r>
            </w:ins>
            <w:ins w:id="318" w:author="stephan tassart" w:date="2004-02-24T23:13:00Z">
              <w:r>
                <w:rPr>
                  <w:b/>
                  <w:bCs/>
                  <w:lang w:val="en-US"/>
                </w:rPr>
                <w:t xml:space="preserve"> </w:t>
              </w:r>
            </w:ins>
            <w:del w:id="319" w:author="stephan tassart" w:date="2004-02-24T23:13:00Z">
              <w:r>
                <w:rPr>
                  <w:b/>
                  <w:bCs/>
                  <w:lang w:val="en-US"/>
                </w:rPr>
                <w:delText>Feb</w:delText>
              </w:r>
            </w:del>
            <w:ins w:id="320" w:author="stephan tassart" w:date="2004-02-24T23:13:00Z">
              <w:r>
                <w:rPr>
                  <w:b/>
                  <w:bCs/>
                  <w:lang w:val="en-US"/>
                </w:rPr>
                <w:t>Mar</w:t>
              </w:r>
            </w:ins>
            <w:r>
              <w:rPr>
                <w:b/>
                <w:bCs/>
                <w:lang w:val="en-US"/>
              </w:rPr>
              <w:t>.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 xml:space="preserve">The testing laboratories to provide the executables (i.e. </w:t>
            </w:r>
            <w:r>
              <w:rPr>
                <w:rFonts w:cs="Arial" w:ascii="Courier" w:hAnsi="Courier"/>
                <w:lang w:val="en-US"/>
              </w:rPr>
              <w:t>T8_linux</w:t>
            </w:r>
            <w:r>
              <w:rPr>
                <w:rFonts w:cs="Arial"/>
                <w:lang w:val="en-US"/>
              </w:rPr>
              <w:t xml:space="preserve"> and </w:t>
            </w:r>
            <w:r>
              <w:rPr>
                <w:rFonts w:cs="Arial" w:ascii="Courier" w:hAnsi="Courier"/>
                <w:lang w:val="en-US"/>
              </w:rPr>
              <w:t>T16_linux</w:t>
            </w:r>
            <w:r>
              <w:rPr>
                <w:lang w:val="en-US"/>
              </w:rPr>
              <w:t>) to the verification laboratories.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b/>
                <w:b/>
                <w:bCs/>
                <w:lang w:val="en-US"/>
              </w:rPr>
            </w:pPr>
            <w:del w:id="321" w:author="stephan tassart" w:date="2004-02-24T23:31:00Z">
              <w:r>
                <w:rPr>
                  <w:b/>
                  <w:bCs/>
                  <w:lang w:val="en-US"/>
                </w:rPr>
                <w:delText>1</w:delText>
              </w:r>
            </w:del>
            <w:del w:id="322" w:author="stephan tassart" w:date="2004-02-24T23:13:00Z">
              <w:r>
                <w:rPr>
                  <w:b/>
                  <w:bCs/>
                  <w:lang w:val="en-US"/>
                </w:rPr>
                <w:delText>6</w:delText>
              </w:r>
            </w:del>
            <w:del w:id="323" w:author="stephan tassart" w:date="2004-02-24T23:14:00Z">
              <w:r>
                <w:rPr>
                  <w:b/>
                  <w:bCs/>
                  <w:vertAlign w:val="superscript"/>
                  <w:lang w:val="en-US"/>
                </w:rPr>
                <w:delText>th</w:delText>
              </w:r>
            </w:del>
            <w:del w:id="324" w:author="stephan tassart" w:date="2004-02-24T23:31:00Z">
              <w:r>
                <w:rPr>
                  <w:b/>
                  <w:bCs/>
                  <w:lang w:val="en-US"/>
                </w:rPr>
                <w:delText xml:space="preserve"> –</w:delText>
              </w:r>
            </w:del>
            <w:del w:id="325" w:author="stephan tassart" w:date="2004-02-24T23:14:00Z">
              <w:r>
                <w:rPr>
                  <w:b/>
                  <w:bCs/>
                  <w:lang w:val="en-US"/>
                </w:rPr>
                <w:delText>27</w:delText>
              </w:r>
            </w:del>
            <w:del w:id="326" w:author="stephan tassart" w:date="2004-02-24T23:14:00Z">
              <w:r>
                <w:rPr>
                  <w:b/>
                  <w:bCs/>
                  <w:vertAlign w:val="superscript"/>
                  <w:lang w:val="en-US"/>
                </w:rPr>
                <w:delText>th</w:delText>
              </w:r>
            </w:del>
            <w:del w:id="327" w:author="stephan tassart" w:date="2004-02-24T23:14:00Z">
              <w:r>
                <w:rPr>
                  <w:b/>
                  <w:bCs/>
                  <w:lang w:val="en-US"/>
                </w:rPr>
                <w:delText xml:space="preserve"> Feb</w:delText>
              </w:r>
            </w:del>
            <w:del w:id="328" w:author="stephan tassart" w:date="2004-02-24T23:31:00Z">
              <w:r>
                <w:rPr>
                  <w:b/>
                  <w:bCs/>
                  <w:lang w:val="en-US"/>
                </w:rPr>
                <w:delText>.</w:delText>
              </w:r>
            </w:del>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del w:id="329" w:author="stephan tassart" w:date="2004-02-24T23:31:00Z">
              <w:r>
                <w:rPr>
                  <w:lang w:val="en-US"/>
                </w:rPr>
                <w:delText xml:space="preserve">The verification laboratories process the databases through  </w:delText>
              </w:r>
            </w:del>
            <w:del w:id="330" w:author="stephan tassart" w:date="2004-02-24T23:31:00Z">
              <w:r>
                <w:rPr>
                  <w:rFonts w:cs="Arial" w:ascii="Courier" w:hAnsi="Courier"/>
                  <w:lang w:val="en-US"/>
                </w:rPr>
                <w:delText>T8_linux</w:delText>
              </w:r>
            </w:del>
            <w:del w:id="331" w:author="stephan tassart" w:date="2004-02-24T23:31:00Z">
              <w:r>
                <w:rPr>
                  <w:rFonts w:cs="Arial"/>
                  <w:lang w:val="en-US"/>
                </w:rPr>
                <w:delText xml:space="preserve"> and </w:delText>
              </w:r>
            </w:del>
            <w:del w:id="332" w:author="stephan tassart" w:date="2004-02-24T23:31:00Z">
              <w:r>
                <w:rPr>
                  <w:rFonts w:cs="Arial" w:ascii="Courier" w:hAnsi="Courier"/>
                  <w:lang w:val="en-US"/>
                </w:rPr>
                <w:delText>T16_linux</w:delText>
              </w:r>
            </w:del>
            <w:del w:id="333" w:author="stephan tassart" w:date="2004-02-24T23:31:00Z">
              <w:r>
                <w:rPr>
                  <w:lang w:val="en-US"/>
                </w:rPr>
                <w:delText>.</w:delText>
              </w:r>
            </w:del>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23</w:t>
            </w:r>
            <w:r>
              <w:rPr>
                <w:b/>
                <w:bCs/>
                <w:vertAlign w:val="superscript"/>
                <w:lang w:val="en-US"/>
              </w:rPr>
              <w:t>rd</w:t>
            </w:r>
            <w:r>
              <w:rPr>
                <w:b/>
                <w:bCs/>
                <w:lang w:val="en-US"/>
              </w:rPr>
              <w:t xml:space="preserve"> –27</w:t>
            </w:r>
            <w:r>
              <w:rPr>
                <w:b/>
                <w:bCs/>
                <w:vertAlign w:val="superscript"/>
                <w:lang w:val="en-US"/>
              </w:rPr>
              <w:t>th</w:t>
            </w:r>
            <w:r>
              <w:rPr>
                <w:b/>
                <w:bCs/>
                <w:lang w:val="en-US"/>
              </w:rPr>
              <w:t xml:space="preserve"> Feb.</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 xml:space="preserve">Meeting SA4#30 – </w:t>
            </w:r>
            <w:del w:id="334" w:author="stephan tassart" w:date="2004-02-24T23:45:00Z">
              <w:r>
                <w:rPr>
                  <w:lang w:val="en-US"/>
                </w:rPr>
                <w:delText>Sophia-Antipolis</w:delText>
              </w:r>
            </w:del>
            <w:ins w:id="335" w:author="stephan tassart" w:date="2004-02-24T23:45:00Z">
              <w:r>
                <w:rPr>
                  <w:lang w:val="en-US"/>
                </w:rPr>
                <w:t>Malaga</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w:t>
            </w:r>
            <w:r>
              <w:rPr>
                <w:b/>
                <w:bCs/>
                <w:vertAlign w:val="superscript"/>
                <w:lang w:val="en-US"/>
              </w:rPr>
              <w:t>st</w:t>
            </w:r>
            <w:r>
              <w:rPr>
                <w:b/>
                <w:bCs/>
                <w:lang w:val="en-US"/>
              </w:rPr>
              <w:t xml:space="preserve"> Mar.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 xml:space="preserve">DSR supporting companies to provide the source code to the verification laboratories. The verification laboratories compile the source code and obtain a binary (i.e. </w:t>
            </w:r>
            <w:r>
              <w:rPr>
                <w:rFonts w:cs="Arial" w:ascii="Courier" w:hAnsi="Courier"/>
                <w:lang w:val="en-US"/>
              </w:rPr>
              <w:t>B8</w:t>
            </w:r>
            <w:r>
              <w:rPr>
                <w:rFonts w:cs="Arial"/>
                <w:lang w:val="en-US"/>
              </w:rPr>
              <w:t xml:space="preserve"> and </w:t>
            </w:r>
            <w:r>
              <w:rPr>
                <w:rFonts w:cs="Arial" w:ascii="Courier" w:hAnsi="Courier"/>
                <w:lang w:val="en-US"/>
              </w:rPr>
              <w:t>B16_linux</w:t>
            </w:r>
            <w:r>
              <w:rPr>
                <w:lang w:val="en-US"/>
              </w:rPr>
              <w: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w:t>
            </w:r>
            <w:r>
              <w:rPr>
                <w:b/>
                <w:bCs/>
                <w:vertAlign w:val="superscript"/>
                <w:lang w:val="en-US"/>
              </w:rPr>
              <w:t>st</w:t>
            </w:r>
            <w:r>
              <w:rPr>
                <w:b/>
                <w:bCs/>
                <w:lang w:val="en-US"/>
              </w:rPr>
              <w:t xml:space="preserve"> - 3</w:t>
            </w:r>
            <w:r>
              <w:rPr>
                <w:b/>
                <w:bCs/>
                <w:vertAlign w:val="superscript"/>
                <w:lang w:val="en-US"/>
              </w:rPr>
              <w:t>rd</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Bit-exactness verification</w:t>
            </w:r>
            <w:del w:id="336" w:author="stephan tassart" w:date="2004-02-24T23:22:00Z">
              <w:r>
                <w:rPr>
                  <w:lang w:val="en-US"/>
                </w:rPr>
                <w:delText xml:space="preserve"> (i.e. </w:delText>
              </w:r>
            </w:del>
            <w:ins w:id="337" w:author="stephan tassart" w:date="2004-02-24T23:22:00Z">
              <w:r>
                <w:rPr>
                  <w:lang w:val="en-US"/>
                </w:rPr>
                <w:t xml:space="preserve">: </w:t>
              </w:r>
            </w:ins>
            <w:r>
              <w:rPr>
                <w:rFonts w:cs="Arial" w:ascii="Courier" w:hAnsi="Courier"/>
                <w:lang w:val="en-US"/>
              </w:rPr>
              <w:t>B8</w:t>
            </w:r>
            <w:r>
              <w:rPr>
                <w:rFonts w:cs="Arial"/>
                <w:lang w:val="en-US"/>
              </w:rPr>
              <w:t xml:space="preserve"> versus </w:t>
            </w:r>
            <w:r>
              <w:rPr>
                <w:rFonts w:cs="Arial" w:ascii="Courier" w:hAnsi="Courier"/>
                <w:lang w:val="en-US"/>
              </w:rPr>
              <w:t>T8_linux</w:t>
            </w:r>
            <w:ins w:id="338" w:author="stephan tassart" w:date="2004-02-24T23:22:00Z">
              <w:r>
                <w:rPr>
                  <w:rFonts w:cs="Arial" w:ascii="Courier" w:hAnsi="Courier"/>
                  <w:lang w:val="en-US"/>
                </w:rPr>
                <w:t xml:space="preserve"> </w:t>
              </w:r>
            </w:ins>
            <w:ins w:id="339" w:author="stephan tassart" w:date="2004-02-24T23:22:00Z">
              <w:r>
                <w:rPr>
                  <w:rFonts w:cs="Arial"/>
                  <w:lang w:val="en-US"/>
                </w:rPr>
                <w:t>on A3I8</w:t>
              </w:r>
            </w:ins>
            <w:del w:id="340" w:author="stephan tassart" w:date="2004-02-24T23:21:00Z">
              <w:r>
                <w:rPr>
                  <w:lang w:val="en-US"/>
                </w:rPr>
                <w:delText xml:space="preserve">; </w:delText>
              </w:r>
            </w:del>
            <w:del w:id="341" w:author="stephan tassart" w:date="2004-02-24T23:21:00Z">
              <w:r>
                <w:rPr>
                  <w:rFonts w:cs="Arial" w:ascii="Courier" w:hAnsi="Courier"/>
                  <w:lang w:val="en-US"/>
                </w:rPr>
                <w:delText>B16_linux</w:delText>
              </w:r>
            </w:del>
            <w:del w:id="342" w:author="stephan tassart" w:date="2004-02-24T23:21:00Z">
              <w:r>
                <w:rPr>
                  <w:rFonts w:cs="Arial"/>
                  <w:lang w:val="en-US"/>
                </w:rPr>
                <w:delText xml:space="preserve"> versus </w:delText>
              </w:r>
            </w:del>
            <w:del w:id="343" w:author="stephan tassart" w:date="2004-02-24T23:21:00Z">
              <w:r>
                <w:rPr>
                  <w:rFonts w:cs="Arial" w:ascii="Courier" w:hAnsi="Courier"/>
                  <w:lang w:val="en-US"/>
                </w:rPr>
                <w:delText>T16_linux</w:delText>
              </w:r>
            </w:del>
            <w:del w:id="344" w:author="stephan tassart" w:date="2004-02-24T23:23:00Z">
              <w:r>
                <w:rPr>
                  <w:lang w:val="en-US"/>
                </w:rPr>
                <w:delText>)</w:delText>
              </w:r>
            </w:del>
            <w:r>
              <w:rPr>
                <w:lang w:val="en-US"/>
              </w:rPr>
              <w: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w:t>
            </w:r>
            <w:r>
              <w:rPr>
                <w:b/>
                <w:bCs/>
                <w:vertAlign w:val="superscript"/>
                <w:lang w:val="en-US"/>
              </w:rPr>
              <w:t>st</w:t>
            </w:r>
            <w:r>
              <w:rPr>
                <w:b/>
                <w:bCs/>
                <w:lang w:val="en-US"/>
              </w:rPr>
              <w:t xml:space="preserve"> - 3</w:t>
            </w:r>
            <w:r>
              <w:rPr>
                <w:b/>
                <w:bCs/>
                <w:vertAlign w:val="superscript"/>
                <w:lang w:val="en-US"/>
              </w:rPr>
              <w:t>rd</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Verification of the source code instrumentation.</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b/>
                <w:b/>
                <w:bCs/>
                <w:lang w:val="en-US"/>
              </w:rPr>
            </w:pPr>
            <w:ins w:id="345" w:author="stephan tassart" w:date="2004-02-25T09:22:00Z">
              <w:r>
                <w:rPr>
                  <w:b/>
                  <w:bCs/>
                  <w:lang w:val="en-US"/>
                </w:rPr>
                <w:t>4</w:t>
              </w:r>
            </w:ins>
            <w:ins w:id="346" w:author="stephan tassart" w:date="2004-02-25T09:22:00Z">
              <w:r>
                <w:rPr>
                  <w:b/>
                  <w:bCs/>
                  <w:vertAlign w:val="superscript"/>
                  <w:lang w:val="en-US"/>
                </w:rPr>
                <w:t>th</w:t>
              </w:r>
            </w:ins>
            <w:ins w:id="347" w:author="stephan tassart" w:date="2004-02-25T09:22:00Z">
              <w:r>
                <w:rPr>
                  <w:b/>
                  <w:bCs/>
                  <w:lang w:val="en-US"/>
                </w:rPr>
                <w:t xml:space="preserve"> - 5</w:t>
              </w:r>
            </w:ins>
            <w:ins w:id="348" w:author="stephan tassart" w:date="2004-02-25T09:22:00Z">
              <w:r>
                <w:rPr>
                  <w:b/>
                  <w:bCs/>
                  <w:vertAlign w:val="superscript"/>
                  <w:lang w:val="en-US"/>
                </w:rPr>
                <w:t>th</w:t>
              </w:r>
            </w:ins>
            <w:ins w:id="349" w:author="stephan tassart" w:date="2004-02-25T09:22: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350" w:author="stephan tassart" w:date="2004-02-25T09:22:00Z">
              <w:r>
                <w:rPr>
                  <w:lang w:val="en-US"/>
                </w:rPr>
                <w:t xml:space="preserve">Complexity wMOPs verification: </w:t>
              </w:r>
            </w:ins>
            <w:ins w:id="351" w:author="stephan tassart" w:date="2004-02-25T09:22:00Z">
              <w:r>
                <w:rPr>
                  <w:rFonts w:cs="Arial" w:ascii="Courier" w:hAnsi="Courier"/>
                  <w:lang w:val="en-US"/>
                </w:rPr>
                <w:t>A8</w:t>
              </w:r>
            </w:ins>
            <w:ins w:id="352" w:author="stephan tassart" w:date="2004-02-25T09:22:00Z">
              <w:r>
                <w:rPr>
                  <w:rFonts w:cs="Arial"/>
                  <w:lang w:val="en-US"/>
                </w:rPr>
                <w:t xml:space="preserve"> on A3I8</w:t>
              </w:r>
            </w:ins>
            <w:ins w:id="353" w:author="stephan tassart" w:date="2004-02-25T09:22:00Z">
              <w:r>
                <w:rPr>
                  <w:lang w:val="en-US"/>
                </w:rPr>
                <w:t>.</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w:t>
            </w:r>
            <w:r>
              <w:rPr>
                <w:b/>
                <w:bCs/>
                <w:vertAlign w:val="superscript"/>
                <w:lang w:val="en-US"/>
              </w:rPr>
              <w:t>st</w:t>
            </w:r>
            <w:r>
              <w:rPr>
                <w:b/>
                <w:bCs/>
                <w:lang w:val="en-US"/>
              </w:rPr>
              <w:t xml:space="preserve"> - 10</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Verification of the RAM and ROM figures.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del w:id="354" w:author="stephan tassart" w:date="2004-02-24T23:25:00Z">
              <w:r>
                <w:rPr>
                  <w:b/>
                  <w:bCs/>
                  <w:lang w:val="en-US"/>
                </w:rPr>
                <w:delText>3</w:delText>
              </w:r>
            </w:del>
            <w:del w:id="355" w:author="stephan tassart" w:date="2004-02-24T23:25:00Z">
              <w:r>
                <w:rPr>
                  <w:b/>
                  <w:bCs/>
                  <w:vertAlign w:val="superscript"/>
                  <w:lang w:val="en-US"/>
                </w:rPr>
                <w:delText>rd</w:delText>
              </w:r>
            </w:del>
            <w:del w:id="356" w:author="stephan tassart" w:date="2004-02-24T23:25:00Z">
              <w:r>
                <w:rPr>
                  <w:b/>
                  <w:bCs/>
                  <w:lang w:val="en-US"/>
                </w:rPr>
                <w:delText xml:space="preserve"> </w:delText>
              </w:r>
            </w:del>
            <w:ins w:id="357" w:author="stephan tassart" w:date="2004-02-24T23:25:00Z">
              <w:r>
                <w:rPr>
                  <w:b/>
                  <w:bCs/>
                  <w:lang w:val="en-US"/>
                </w:rPr>
                <w:t>8</w:t>
              </w:r>
            </w:ins>
            <w:ins w:id="358" w:author="stephan tassart" w:date="2004-02-24T23:26:00Z">
              <w:r>
                <w:rPr>
                  <w:b/>
                  <w:bCs/>
                  <w:vertAlign w:val="superscript"/>
                  <w:lang w:val="en-US"/>
                </w:rPr>
                <w:t>th</w:t>
              </w:r>
            </w:ins>
            <w:ins w:id="359" w:author="stephan tassart" w:date="2004-02-24T23:25:00Z">
              <w:r>
                <w:rPr>
                  <w:b/>
                  <w:bCs/>
                  <w:lang w:val="en-US"/>
                </w:rPr>
                <w:t xml:space="preserve"> </w:t>
              </w:r>
            </w:ins>
            <w:r>
              <w:rPr>
                <w:b/>
                <w:bCs/>
                <w:lang w:val="en-US"/>
              </w:rPr>
              <w:t>Mar.-10</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 xml:space="preserve">Complexity </w:t>
            </w:r>
            <w:ins w:id="360" w:author="stephan tassart" w:date="2004-02-24T23:30:00Z">
              <w:r>
                <w:rPr>
                  <w:lang w:val="en-US"/>
                </w:rPr>
                <w:t xml:space="preserve">wMOPs </w:t>
              </w:r>
            </w:ins>
            <w:r>
              <w:rPr>
                <w:lang w:val="en-US"/>
              </w:rPr>
              <w:t>verification</w:t>
            </w:r>
            <w:ins w:id="361" w:author="stephan tassart" w:date="2004-02-24T23:26:00Z">
              <w:r>
                <w:rPr>
                  <w:lang w:val="en-US"/>
                </w:rPr>
                <w:t>:</w:t>
              </w:r>
            </w:ins>
            <w:r>
              <w:rPr>
                <w:lang w:val="en-US"/>
              </w:rPr>
              <w:t xml:space="preserve"> </w:t>
            </w:r>
            <w:del w:id="362" w:author="stephan tassart" w:date="2004-02-24T23:26:00Z">
              <w:r>
                <w:rPr>
                  <w:lang w:val="en-US"/>
                </w:rPr>
                <w:delText xml:space="preserve">(i.e. </w:delText>
              </w:r>
            </w:del>
            <w:r>
              <w:rPr>
                <w:rFonts w:cs="Arial" w:ascii="Courier" w:hAnsi="Courier"/>
                <w:lang w:val="en-US"/>
              </w:rPr>
              <w:t>A8</w:t>
            </w:r>
            <w:r>
              <w:rPr>
                <w:rFonts w:cs="Arial"/>
                <w:lang w:val="en-US"/>
              </w:rPr>
              <w:t xml:space="preserve"> </w:t>
            </w:r>
            <w:del w:id="363" w:author="stephan tassart" w:date="2004-02-24T23:26:00Z">
              <w:r>
                <w:rPr>
                  <w:rFonts w:cs="Arial"/>
                  <w:lang w:val="en-US"/>
                </w:rPr>
                <w:delText xml:space="preserve">and </w:delText>
              </w:r>
            </w:del>
            <w:del w:id="364" w:author="stephan tassart" w:date="2004-02-24T23:26:00Z">
              <w:r>
                <w:rPr>
                  <w:rFonts w:cs="Arial" w:ascii="Courier" w:hAnsi="Courier"/>
                  <w:lang w:val="en-US"/>
                </w:rPr>
                <w:delText>A16</w:delText>
              </w:r>
            </w:del>
            <w:del w:id="365" w:author="stephan tassart" w:date="2004-02-24T23:26:00Z">
              <w:r>
                <w:rPr>
                  <w:lang w:val="en-US"/>
                </w:rPr>
                <w:delText>)</w:delText>
              </w:r>
            </w:del>
            <w:ins w:id="366" w:author="stephan tassart" w:date="2004-02-24T23:26:00Z">
              <w:r>
                <w:rPr>
                  <w:rFonts w:cs="Arial"/>
                  <w:lang w:val="en-US"/>
                </w:rPr>
                <w:t>on A3I16</w:t>
              </w:r>
            </w:ins>
            <w:r>
              <w:rPr>
                <w:lang w:val="en-US"/>
              </w:rPr>
              <w: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10</w:t>
            </w:r>
            <w:r>
              <w:rPr>
                <w:b/>
                <w:bCs/>
                <w:vertAlign w:val="superscript"/>
                <w:lang w:val="en-US"/>
              </w:rPr>
              <w:t>th</w:t>
            </w:r>
            <w:r>
              <w:rPr>
                <w:b/>
                <w:bCs/>
                <w:lang w:val="en-US"/>
              </w:rPr>
              <w:t xml:space="preserve"> Mar.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lang w:val="en-US"/>
              </w:rPr>
              <w:t xml:space="preserve">Conference call: discussion of </w:t>
            </w:r>
            <w:ins w:id="367" w:author="stephan tassart" w:date="2004-02-24T23:15:00Z">
              <w:r>
                <w:rPr>
                  <w:lang w:val="en-US"/>
                </w:rPr>
                <w:t xml:space="preserve">partial </w:t>
              </w:r>
            </w:ins>
            <w:r>
              <w:rPr>
                <w:lang w:val="en-US"/>
              </w:rPr>
              <w:t>verification results.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368" w:author="stephan tassart" w:date="2004-02-24T23:44:00Z">
              <w:r>
                <w:rPr>
                  <w:b/>
                  <w:bCs/>
                  <w:lang w:val="en-US"/>
                </w:rPr>
                <w:t>10</w:t>
              </w:r>
            </w:ins>
            <w:ins w:id="369" w:author="stephan tassart" w:date="2004-02-24T23:44:00Z">
              <w:r>
                <w:rPr>
                  <w:b/>
                  <w:bCs/>
                  <w:vertAlign w:val="superscript"/>
                  <w:lang w:val="en-US"/>
                </w:rPr>
                <w:t>th</w:t>
              </w:r>
            </w:ins>
            <w:ins w:id="370" w:author="stephan tassart" w:date="2004-02-24T23:44:00Z">
              <w:r>
                <w:rPr>
                  <w:b/>
                  <w:bCs/>
                  <w:lang w:val="en-US"/>
                </w:rPr>
                <w:t xml:space="preserve"> Mar. 2004</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371" w:author="stephan tassart" w:date="2004-02-24T23:44:00Z">
              <w:r>
                <w:rPr>
                  <w:lang w:val="en-US"/>
                </w:rPr>
                <w:t>Verification laboratories to obtain MND8.</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372" w:author="stephan tassart" w:date="2004-02-25T09:28:00Z">
              <w:r>
                <w:rPr>
                  <w:b/>
                  <w:bCs/>
                  <w:lang w:val="en-US"/>
                </w:rPr>
                <w:t>11</w:t>
              </w:r>
            </w:ins>
            <w:ins w:id="373" w:author="stephan tassart" w:date="2004-02-25T09:28:00Z">
              <w:r>
                <w:rPr>
                  <w:b/>
                  <w:bCs/>
                  <w:vertAlign w:val="superscript"/>
                  <w:lang w:val="en-US"/>
                </w:rPr>
                <w:t>th</w:t>
              </w:r>
            </w:ins>
            <w:ins w:id="374" w:author="stephan tassart" w:date="2004-02-25T09:28:00Z">
              <w:r>
                <w:rPr>
                  <w:b/>
                  <w:bCs/>
                  <w:lang w:val="en-US"/>
                </w:rPr>
                <w:t xml:space="preserve"> - 12</w:t>
              </w:r>
            </w:ins>
            <w:ins w:id="375" w:author="stephan tassart" w:date="2004-02-25T09:28:00Z">
              <w:r>
                <w:rPr>
                  <w:b/>
                  <w:bCs/>
                  <w:vertAlign w:val="superscript"/>
                  <w:lang w:val="en-US"/>
                </w:rPr>
                <w:t>th</w:t>
              </w:r>
            </w:ins>
            <w:ins w:id="376" w:author="stephan tassart" w:date="2004-02-25T09:28: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377" w:author="stephan tassart" w:date="2004-02-25T09:28:00Z">
              <w:r>
                <w:rPr>
                  <w:lang w:val="en-US"/>
                </w:rPr>
                <w:t xml:space="preserve">Bit-exactness verification : </w:t>
              </w:r>
            </w:ins>
            <w:ins w:id="378" w:author="stephan tassart" w:date="2004-02-25T09:28:00Z">
              <w:r>
                <w:rPr>
                  <w:rFonts w:cs="Arial" w:ascii="Courier" w:hAnsi="Courier"/>
                  <w:lang w:val="en-US"/>
                </w:rPr>
                <w:t>B16_linux</w:t>
              </w:r>
            </w:ins>
            <w:ins w:id="379" w:author="stephan tassart" w:date="2004-02-25T09:28:00Z">
              <w:r>
                <w:rPr>
                  <w:rFonts w:cs="Arial"/>
                  <w:lang w:val="en-US"/>
                </w:rPr>
                <w:t xml:space="preserve"> versus </w:t>
              </w:r>
            </w:ins>
            <w:ins w:id="380" w:author="stephan tassart" w:date="2004-02-25T09:28:00Z">
              <w:r>
                <w:rPr>
                  <w:rFonts w:cs="Arial" w:ascii="Courier" w:hAnsi="Courier"/>
                  <w:lang w:val="en-US"/>
                </w:rPr>
                <w:t>T16_linux</w:t>
              </w:r>
            </w:ins>
            <w:ins w:id="381" w:author="stephan tassart" w:date="2004-02-25T09:28:00Z">
              <w:r>
                <w:rPr>
                  <w:lang w:val="en-US"/>
                </w:rPr>
                <w:t xml:space="preserve"> on A3I16.</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b/>
                <w:b/>
                <w:bCs/>
                <w:lang w:val="en-US"/>
              </w:rPr>
            </w:pPr>
            <w:ins w:id="382" w:author="stephan tassart" w:date="2004-02-25T09:34:00Z">
              <w:r>
                <w:rPr>
                  <w:b/>
                  <w:bCs/>
                  <w:lang w:val="en-US"/>
                </w:rPr>
                <w:t>11</w:t>
              </w:r>
            </w:ins>
            <w:ins w:id="383" w:author="stephan tassart" w:date="2004-02-25T09:34:00Z">
              <w:r>
                <w:rPr>
                  <w:b/>
                  <w:bCs/>
                  <w:vertAlign w:val="superscript"/>
                  <w:lang w:val="en-US"/>
                </w:rPr>
                <w:t>th</w:t>
              </w:r>
            </w:ins>
            <w:ins w:id="384" w:author="stephan tassart" w:date="2004-02-25T09:34:00Z">
              <w:r>
                <w:rPr>
                  <w:b/>
                  <w:bCs/>
                  <w:lang w:val="en-US"/>
                </w:rPr>
                <w:t xml:space="preserve"> - 12</w:t>
              </w:r>
            </w:ins>
            <w:ins w:id="385" w:author="stephan tassart" w:date="2004-02-25T09:34:00Z">
              <w:r>
                <w:rPr>
                  <w:b/>
                  <w:bCs/>
                  <w:vertAlign w:val="superscript"/>
                  <w:lang w:val="en-US"/>
                </w:rPr>
                <w:t>th</w:t>
              </w:r>
            </w:ins>
            <w:ins w:id="386" w:author="stephan tassart" w:date="2004-02-25T09:34: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387" w:author="stephan tassart" w:date="2004-02-25T09:34:00Z">
              <w:r>
                <w:rPr>
                  <w:lang w:val="en-US"/>
                </w:rPr>
                <w:t xml:space="preserve">Bit-exactness verification : </w:t>
              </w:r>
            </w:ins>
            <w:ins w:id="388" w:author="stephan tassart" w:date="2004-02-25T09:34:00Z">
              <w:r>
                <w:rPr>
                  <w:rFonts w:cs="Arial" w:ascii="Courier" w:hAnsi="Courier"/>
                  <w:lang w:val="en-US"/>
                </w:rPr>
                <w:t>T8_AIX</w:t>
              </w:r>
            </w:ins>
            <w:ins w:id="389" w:author="stephan tassart" w:date="2004-02-25T09:34:00Z">
              <w:r>
                <w:rPr>
                  <w:rFonts w:cs="Arial"/>
                  <w:lang w:val="en-US"/>
                </w:rPr>
                <w:t xml:space="preserve"> versus </w:t>
              </w:r>
            </w:ins>
            <w:ins w:id="390" w:author="stephan tassart" w:date="2004-02-25T09:34:00Z">
              <w:r>
                <w:rPr>
                  <w:rFonts w:cs="Arial" w:ascii="Courier" w:hAnsi="Courier"/>
                  <w:lang w:val="en-US"/>
                </w:rPr>
                <w:t>T8_linux</w:t>
              </w:r>
            </w:ins>
            <w:ins w:id="391" w:author="stephan tassart" w:date="2004-02-25T09:34:00Z">
              <w:r>
                <w:rPr>
                  <w:lang w:val="en-US"/>
                </w:rPr>
                <w:t xml:space="preserve"> on A3I8.</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15</w:t>
            </w:r>
            <w:r>
              <w:rPr>
                <w:b/>
                <w:bCs/>
                <w:vertAlign w:val="superscript"/>
                <w:lang w:val="en-US"/>
              </w:rPr>
              <w:t>th</w:t>
            </w:r>
            <w:r>
              <w:rPr>
                <w:b/>
                <w:bCs/>
                <w:lang w:val="en-US"/>
              </w:rPr>
              <w:t xml:space="preserve"> Mar. 2004</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392" w:author="stephan tassart" w:date="2004-02-24T23:16:00Z">
              <w:r>
                <w:rPr>
                  <w:lang w:val="en-US"/>
                </w:rPr>
                <w:t xml:space="preserve">Partial </w:t>
              </w:r>
            </w:ins>
            <w:del w:id="393" w:author="stephan tassart" w:date="2004-02-24T23:18:00Z">
              <w:r>
                <w:rPr>
                  <w:lang w:val="en-US"/>
                </w:rPr>
                <w:delText xml:space="preserve">Verification </w:delText>
              </w:r>
            </w:del>
            <w:ins w:id="394" w:author="stephan tassart" w:date="2004-02-24T23:18:00Z">
              <w:r>
                <w:rPr>
                  <w:lang w:val="en-US"/>
                </w:rPr>
                <w:t xml:space="preserve">verification </w:t>
              </w:r>
            </w:ins>
            <w:r>
              <w:rPr>
                <w:lang w:val="en-US"/>
              </w:rPr>
              <w:t>report completed</w:t>
            </w:r>
            <w:ins w:id="395" w:author="stephan tassart" w:date="2004-02-25T09:29:00Z">
              <w:r>
                <w:rPr>
                  <w:lang w:val="en-US"/>
                </w:rPr>
                <w:t xml:space="preserve">: </w:t>
              </w:r>
            </w:ins>
            <w:ins w:id="396" w:author="stephan tassart" w:date="2004-02-25T09:30:00Z">
              <w:r>
                <w:rPr>
                  <w:lang w:val="en-US"/>
                </w:rPr>
                <w:t>m</w:t>
              </w:r>
            </w:ins>
            <w:ins w:id="397" w:author="stephan tassart" w:date="2004-02-25T09:29:00Z">
              <w:r>
                <w:rPr>
                  <w:lang w:val="en-US"/>
                </w:rPr>
                <w:t xml:space="preserve">emory </w:t>
              </w:r>
            </w:ins>
            <w:ins w:id="398" w:author="stephan tassart" w:date="2004-02-25T09:30:00Z">
              <w:r>
                <w:rPr>
                  <w:lang w:val="en-US"/>
                </w:rPr>
                <w:t>a</w:t>
              </w:r>
            </w:ins>
            <w:ins w:id="399" w:author="stephan tassart" w:date="2004-02-25T09:29:00Z">
              <w:r>
                <w:rPr>
                  <w:lang w:val="en-US"/>
                </w:rPr>
                <w:t>ssessment completed, wMOPs assessment partially completed (A3I8, A3I16), bit-ex</w:t>
              </w:r>
            </w:ins>
            <w:ins w:id="400" w:author="stephan tassart" w:date="2004-02-25T09:31:00Z">
              <w:r>
                <w:rPr>
                  <w:lang w:val="en-US"/>
                </w:rPr>
                <w:t>ac</w:t>
              </w:r>
            </w:ins>
            <w:ins w:id="401" w:author="stephan tassart" w:date="2004-02-25T09:29:00Z">
              <w:r>
                <w:rPr>
                  <w:lang w:val="en-US"/>
                </w:rPr>
                <w:t>tness verification partially completed (A3I8, A3I16)</w:t>
              </w:r>
            </w:ins>
            <w:del w:id="402" w:author="stephan tassart" w:date="2004-02-25T09:29:00Z">
              <w:r>
                <w:rPr>
                  <w:lang w:val="en-US"/>
                </w:rPr>
                <w:delText>.</w:delText>
              </w:r>
            </w:del>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r>
              <w:rPr>
                <w:b/>
                <w:bCs/>
                <w:lang w:val="en-US"/>
              </w:rPr>
              <w:t>15</w:t>
            </w:r>
            <w:r>
              <w:rPr>
                <w:b/>
                <w:bCs/>
                <w:vertAlign w:val="superscript"/>
                <w:lang w:val="en-US"/>
              </w:rPr>
              <w:t>th</w:t>
            </w:r>
            <w:r>
              <w:rPr>
                <w:b/>
                <w:bCs/>
                <w:lang w:val="en-US"/>
              </w:rPr>
              <w:t xml:space="preserve"> - 17</w:t>
            </w:r>
            <w:r>
              <w:rPr>
                <w:b/>
                <w:bCs/>
                <w:vertAlign w:val="superscript"/>
                <w:lang w:val="en-US"/>
              </w:rPr>
              <w:t>th</w:t>
            </w:r>
            <w:r>
              <w:rPr>
                <w:b/>
                <w:bCs/>
                <w:lang w:val="en-US"/>
              </w:rPr>
              <w:t xml:space="preserve"> Mar.</w:t>
            </w:r>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r>
              <w:rPr>
                <w:lang w:val="en-US"/>
              </w:rPr>
              <w:t>Meeting TSG SA4#23</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403" w:author="stephan tassart" w:date="2004-02-25T09:32:00Z">
              <w:r>
                <w:rPr>
                  <w:b/>
                  <w:bCs/>
                  <w:lang w:val="en-US"/>
                </w:rPr>
                <w:t>15</w:t>
              </w:r>
            </w:ins>
            <w:ins w:id="404" w:author="stephan tassart" w:date="2004-02-25T09:32:00Z">
              <w:r>
                <w:rPr>
                  <w:b/>
                  <w:bCs/>
                  <w:vertAlign w:val="superscript"/>
                  <w:lang w:val="en-US"/>
                </w:rPr>
                <w:t>th</w:t>
              </w:r>
            </w:ins>
            <w:ins w:id="405" w:author="stephan tassart" w:date="2004-02-25T09:32:00Z">
              <w:r>
                <w:rPr>
                  <w:b/>
                  <w:bCs/>
                  <w:lang w:val="en-US"/>
                </w:rPr>
                <w:t xml:space="preserve"> - 17</w:t>
              </w:r>
            </w:ins>
            <w:ins w:id="406" w:author="stephan tassart" w:date="2004-02-25T09:32:00Z">
              <w:r>
                <w:rPr>
                  <w:b/>
                  <w:bCs/>
                  <w:vertAlign w:val="superscript"/>
                  <w:lang w:val="en-US"/>
                </w:rPr>
                <w:t>th</w:t>
              </w:r>
            </w:ins>
            <w:ins w:id="407" w:author="stephan tassart" w:date="2004-02-25T09:32: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408" w:author="stephan tassart" w:date="2004-02-25T09:32:00Z">
              <w:r>
                <w:rPr>
                  <w:lang w:val="en-US"/>
                </w:rPr>
                <w:t xml:space="preserve">Bit-exactness verification : </w:t>
              </w:r>
            </w:ins>
            <w:ins w:id="409" w:author="stephan tassart" w:date="2004-02-25T09:32:00Z">
              <w:r>
                <w:rPr>
                  <w:rFonts w:cs="Arial" w:ascii="Courier" w:hAnsi="Courier"/>
                  <w:lang w:val="en-US"/>
                </w:rPr>
                <w:t>B</w:t>
              </w:r>
            </w:ins>
            <w:ins w:id="410" w:author="stephan tassart" w:date="2004-02-25T09:33:00Z">
              <w:r>
                <w:rPr>
                  <w:rFonts w:cs="Arial" w:ascii="Courier" w:hAnsi="Courier"/>
                  <w:lang w:val="en-US"/>
                </w:rPr>
                <w:t>8</w:t>
              </w:r>
            </w:ins>
            <w:ins w:id="411" w:author="stephan tassart" w:date="2004-02-25T09:32:00Z">
              <w:r>
                <w:rPr>
                  <w:rFonts w:cs="Arial" w:ascii="Courier" w:hAnsi="Courier"/>
                  <w:lang w:val="en-US"/>
                </w:rPr>
                <w:t>_linux</w:t>
              </w:r>
            </w:ins>
            <w:ins w:id="412" w:author="stephan tassart" w:date="2004-02-25T09:32:00Z">
              <w:r>
                <w:rPr>
                  <w:rFonts w:cs="Arial"/>
                  <w:lang w:val="en-US"/>
                </w:rPr>
                <w:t xml:space="preserve"> versus </w:t>
              </w:r>
            </w:ins>
            <w:ins w:id="413" w:author="stephan tassart" w:date="2004-02-25T09:32:00Z">
              <w:r>
                <w:rPr>
                  <w:rFonts w:cs="Arial" w:ascii="Courier" w:hAnsi="Courier"/>
                  <w:lang w:val="en-US"/>
                </w:rPr>
                <w:t>T</w:t>
              </w:r>
            </w:ins>
            <w:ins w:id="414" w:author="stephan tassart" w:date="2004-02-25T09:33:00Z">
              <w:r>
                <w:rPr>
                  <w:rFonts w:cs="Arial" w:ascii="Courier" w:hAnsi="Courier"/>
                  <w:lang w:val="en-US"/>
                </w:rPr>
                <w:t>8</w:t>
              </w:r>
            </w:ins>
            <w:ins w:id="415" w:author="stephan tassart" w:date="2004-02-25T09:32:00Z">
              <w:r>
                <w:rPr>
                  <w:rFonts w:cs="Arial" w:ascii="Courier" w:hAnsi="Courier"/>
                  <w:lang w:val="en-US"/>
                </w:rPr>
                <w:t>_linux</w:t>
              </w:r>
            </w:ins>
            <w:ins w:id="416" w:author="stephan tassart" w:date="2004-02-25T09:32:00Z">
              <w:r>
                <w:rPr>
                  <w:lang w:val="en-US"/>
                </w:rPr>
                <w:t xml:space="preserve"> on </w:t>
              </w:r>
            </w:ins>
            <w:ins w:id="417" w:author="stephan tassart" w:date="2004-02-25T09:33:00Z">
              <w:r>
                <w:rPr>
                  <w:lang w:val="en-US"/>
                </w:rPr>
                <w:t>MND8</w:t>
              </w:r>
            </w:ins>
            <w:ins w:id="418" w:author="stephan tassart" w:date="2004-02-25T09:32:00Z">
              <w:r>
                <w:rPr>
                  <w:lang w:val="en-US"/>
                </w:rPr>
                <w:t>.</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419" w:author="stephan tassart" w:date="2004-02-24T23:30:00Z">
              <w:r>
                <w:rPr>
                  <w:b/>
                  <w:bCs/>
                  <w:lang w:val="en-US"/>
                </w:rPr>
                <w:t>18</w:t>
              </w:r>
            </w:ins>
            <w:ins w:id="420" w:author="stephan tassart" w:date="2004-02-24T23:30:00Z">
              <w:r>
                <w:rPr>
                  <w:b/>
                  <w:bCs/>
                  <w:vertAlign w:val="superscript"/>
                  <w:lang w:val="en-US"/>
                </w:rPr>
                <w:t>th</w:t>
              </w:r>
            </w:ins>
            <w:ins w:id="421" w:author="stephan tassart" w:date="2004-02-24T23:30:00Z">
              <w:r>
                <w:rPr>
                  <w:b/>
                  <w:bCs/>
                  <w:lang w:val="en-US"/>
                </w:rPr>
                <w:t xml:space="preserve"> - 19</w:t>
              </w:r>
            </w:ins>
            <w:ins w:id="422" w:author="stephan tassart" w:date="2004-02-24T23:30:00Z">
              <w:r>
                <w:rPr>
                  <w:b/>
                  <w:bCs/>
                  <w:vertAlign w:val="superscript"/>
                  <w:lang w:val="en-US"/>
                </w:rPr>
                <w:t>th</w:t>
              </w:r>
            </w:ins>
            <w:ins w:id="423" w:author="stephan tassart" w:date="2004-02-24T23:30: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424" w:author="stephan tassart" w:date="2004-02-24T23:33:00Z">
              <w:r>
                <w:rPr>
                  <w:lang w:val="en-US"/>
                </w:rPr>
                <w:t xml:space="preserve">Complexity wMOPs verification: </w:t>
              </w:r>
            </w:ins>
            <w:ins w:id="425" w:author="stephan tassart" w:date="2004-02-24T23:33:00Z">
              <w:r>
                <w:rPr>
                  <w:rFonts w:cs="Arial" w:ascii="Courier" w:hAnsi="Courier"/>
                  <w:lang w:val="en-US"/>
                </w:rPr>
                <w:t>A8</w:t>
              </w:r>
            </w:ins>
            <w:ins w:id="426" w:author="stephan tassart" w:date="2004-02-24T23:33:00Z">
              <w:r>
                <w:rPr>
                  <w:rFonts w:cs="Arial"/>
                  <w:lang w:val="en-US"/>
                </w:rPr>
                <w:t xml:space="preserve"> on MND8</w:t>
              </w:r>
            </w:ins>
            <w:ins w:id="427" w:author="stephan tassart" w:date="2004-02-24T23:33:00Z">
              <w:r>
                <w:rPr>
                  <w:lang w:val="en-US"/>
                </w:rPr>
                <w:t>.</w:t>
              </w:r>
            </w:ins>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pPr>
            <w:ins w:id="428" w:author="stephan tassart" w:date="2004-02-24T23:33:00Z">
              <w:r>
                <w:rPr>
                  <w:b/>
                  <w:bCs/>
                  <w:lang w:val="en-US"/>
                </w:rPr>
                <w:t>26</w:t>
              </w:r>
            </w:ins>
            <w:ins w:id="429" w:author="stephan tassart" w:date="2004-02-24T23:33:00Z">
              <w:r>
                <w:rPr>
                  <w:b/>
                  <w:bCs/>
                  <w:vertAlign w:val="superscript"/>
                  <w:lang w:val="en-US"/>
                </w:rPr>
                <w:t>th</w:t>
              </w:r>
            </w:ins>
            <w:ins w:id="430" w:author="stephan tassart" w:date="2004-02-24T23:33:00Z">
              <w:r>
                <w:rPr>
                  <w:b/>
                  <w:bCs/>
                  <w:lang w:val="en-US"/>
                </w:rPr>
                <w:t xml:space="preserve"> Mar.</w:t>
              </w:r>
            </w:ins>
          </w:p>
        </w:tc>
        <w:tc>
          <w:tcPr>
            <w:tcW w:w="6030" w:type="dxa"/>
            <w:tcBorders>
              <w:top w:val="single" w:sz="4" w:space="0" w:color="000000"/>
              <w:left w:val="single" w:sz="4" w:space="0" w:color="000000"/>
              <w:bottom w:val="single" w:sz="4" w:space="0" w:color="000000"/>
              <w:right w:val="single" w:sz="4" w:space="0" w:color="000000"/>
            </w:tcBorders>
          </w:tcPr>
          <w:p>
            <w:pPr>
              <w:pStyle w:val="11BodyText"/>
              <w:spacing w:before="120" w:after="120"/>
              <w:ind w:left="0" w:hanging="0"/>
              <w:rPr>
                <w:lang w:val="en-US"/>
              </w:rPr>
            </w:pPr>
            <w:ins w:id="431" w:author="stephan tassart" w:date="2004-02-24T23:34:00Z">
              <w:r>
                <w:rPr>
                  <w:lang w:val="en-US"/>
                </w:rPr>
                <w:t>Verification report completed.</w:t>
              </w:r>
            </w:ins>
          </w:p>
        </w:tc>
      </w:tr>
    </w:tbl>
    <w:p>
      <w:pPr>
        <w:pStyle w:val="11BodyText"/>
        <w:rPr>
          <w:lang w:val="en-US"/>
        </w:rPr>
      </w:pPr>
      <w:r>
        <w:rPr>
          <w:lang w:val="en-US"/>
        </w:rPr>
      </w:r>
    </w:p>
    <w:p>
      <w:pPr>
        <w:pStyle w:val="Heading1"/>
        <w:rPr>
          <w:lang w:val="en-US"/>
        </w:rPr>
      </w:pPr>
      <w:r>
        <w:rPr>
          <w:lang w:val="en-US"/>
        </w:rPr>
        <w:t>References</w:t>
      </w:r>
    </w:p>
    <w:p>
      <w:pPr>
        <w:pStyle w:val="Normal"/>
        <w:ind w:left="1276" w:hanging="1276"/>
        <w:rPr/>
      </w:pPr>
      <w:r>
        <w:rPr>
          <w:lang w:val="en-US"/>
        </w:rPr>
        <w:t>[1]</w:t>
        <w:tab/>
        <w:t>S4-030745 “</w:t>
      </w:r>
      <w:r>
        <w:rPr>
          <w:bCs/>
          <w:sz w:val="24"/>
          <w:lang w:val="en-US"/>
        </w:rPr>
        <w:t>SES codec verification</w:t>
      </w:r>
      <w:r>
        <w:rPr>
          <w:lang w:val="en-US"/>
        </w:rPr>
        <w:t>”</w:t>
      </w:r>
    </w:p>
    <w:p>
      <w:pPr>
        <w:pStyle w:val="TextBodyIndent"/>
        <w:rPr>
          <w:lang w:val="en-US"/>
        </w:rPr>
      </w:pPr>
      <w:r>
        <w:rPr>
          <w:lang w:val="en-US"/>
        </w:rPr>
        <w:t>[2]</w:t>
        <w:tab/>
        <w:t>S4-030852 “SES Workplan version 8.0”</w:t>
      </w:r>
    </w:p>
    <w:p>
      <w:pPr>
        <w:pStyle w:val="TextBodyIndent"/>
        <w:rPr>
          <w:lang w:val="en-US"/>
        </w:rPr>
      </w:pPr>
      <w:r>
        <w:rPr>
          <w:lang w:val="en-US"/>
        </w:rPr>
        <w:t>[3]</w:t>
        <w:tab/>
        <w:t xml:space="preserve">ETSI standard ES 202 050 “Distributed Speech Recognition; Advanced Front-end Feature Extraction Algorithm; Compression Algorithms”, Oct 2002, </w:t>
      </w:r>
      <w:hyperlink r:id="rId7">
        <w:r>
          <w:rPr>
            <w:rStyle w:val="InternetLink"/>
          </w:rPr>
          <w:t>http://pda.etsi.org/PDA/home.asp?wki_id=yeZ1Qi@QwpOPXVVTO7wZ2</w:t>
        </w:r>
      </w:hyperlink>
    </w:p>
    <w:p>
      <w:pPr>
        <w:pStyle w:val="TextBodyIndent"/>
        <w:rPr>
          <w:lang w:val="en-US"/>
        </w:rPr>
      </w:pPr>
      <w:r>
        <w:rPr>
          <w:lang w:val="en-US"/>
        </w:rPr>
        <w:t>[4]</w:t>
        <w:tab/>
        <w:t xml:space="preserve">ETSI standard ES 202 212 “Distributed Speech Recognition; Extended Advanced Front-end Feature Extraction Algorithm; Compression Algorithm”, Nov 2003, </w:t>
      </w:r>
      <w:hyperlink r:id="rId8">
        <w:r>
          <w:rPr>
            <w:rStyle w:val="InternetLink"/>
            <w:lang w:val="en-US"/>
          </w:rPr>
          <w:t>http://pda.etsi.org/PDA/copy_file.asp?Action_type=&amp;Action_Nb=&amp;Profile_id=IugJxMadBBxgVRiTVU7weOO&amp;Wki_id=yPyx-MSKzNpqwrsvVBZ_Z</w:t>
        </w:r>
      </w:hyperlink>
    </w:p>
    <w:p>
      <w:pPr>
        <w:pStyle w:val="TextBodyIndent"/>
        <w:rPr>
          <w:lang w:val="en-US"/>
        </w:rPr>
      </w:pPr>
      <w:r>
        <w:rPr>
          <w:lang w:val="en-US"/>
        </w:rPr>
        <w:t>[5]</w:t>
        <w:tab/>
        <w:t>S4-030853 “Draft Report SQ and AUC ad-hoc sessions during SA4#29 plenary meeting”</w:t>
      </w:r>
    </w:p>
    <w:p>
      <w:pPr>
        <w:pStyle w:val="TextBodyIndent"/>
        <w:rPr>
          <w:lang w:val="en-US"/>
        </w:rPr>
      </w:pPr>
      <w:r>
        <w:rPr>
          <w:lang w:val="en-US"/>
        </w:rPr>
        <w:t>[6]</w:t>
        <w:tab/>
        <w:t>S4-030866 “Consideration of DSR executable code update to ASR vendors”</w:t>
      </w:r>
    </w:p>
    <w:p>
      <w:pPr>
        <w:pStyle w:val="Normal"/>
        <w:rPr>
          <w:lang w:val="en-US"/>
        </w:rPr>
      </w:pPr>
      <w:r>
        <w:rPr>
          <w:lang w:val="en-US"/>
        </w:rPr>
        <w:t>[7]</w:t>
        <w:tab/>
        <w:t>IEEE 754-1985 Standard for Binary Floating-Point Arithmetic</w:t>
      </w:r>
    </w:p>
    <w:p>
      <w:pPr>
        <w:pStyle w:val="Normal"/>
        <w:rPr>
          <w:lang w:val="en-US"/>
        </w:rPr>
      </w:pPr>
      <w:r>
        <w:rPr>
          <w:lang w:val="en-US"/>
        </w:rPr>
        <w:t>[8]</w:t>
        <w:tab/>
        <w:t>IEEE 854-1987 Standard for Radix-Independent Floating-Point Arithmetic</w:t>
      </w:r>
    </w:p>
    <w:p>
      <w:pPr>
        <w:pStyle w:val="Normal"/>
        <w:rPr>
          <w:lang w:val="en-US"/>
        </w:rPr>
      </w:pPr>
      <w:r>
        <w:rPr>
          <w:lang w:val="en-US"/>
        </w:rPr>
        <w:t>[9]</w:t>
        <w:tab/>
        <w:t>S4-030248 “Design Constraints for default codec for speech enabled services (SES)”</w:t>
      </w:r>
    </w:p>
    <w:p>
      <w:pPr>
        <w:pStyle w:val="Normal"/>
        <w:rPr/>
      </w:pPr>
      <w:r>
        <w:rPr>
          <w:lang w:val="en-US"/>
        </w:rPr>
        <w:t>[10]</w:t>
        <w:tab/>
        <w:t>S4-030543 “</w:t>
      </w:r>
      <w:r>
        <w:rPr/>
        <w:t xml:space="preserve">Test and processing plan for default codec evaluation for speech </w:t>
      </w:r>
    </w:p>
    <w:p>
      <w:pPr>
        <w:pStyle w:val="Normal"/>
        <w:ind w:firstLine="1298"/>
        <w:rPr/>
      </w:pPr>
      <w:r>
        <w:rPr/>
        <w:t>enabled services (SES</w:t>
      </w:r>
      <w:r>
        <w:rPr>
          <w:lang w:val="en-US" w:eastAsia="de-DE"/>
        </w:rPr>
        <w:t>)”</w:t>
      </w:r>
    </w:p>
    <w:p>
      <w:pPr>
        <w:pStyle w:val="Normal"/>
        <w:rPr/>
      </w:pPr>
      <w:r>
        <w:rPr>
          <w:lang w:val="en-US"/>
        </w:rPr>
        <w:t>[11]</w:t>
        <w:tab/>
        <w:t xml:space="preserve">S4-030540 “Recommendation Criteria for default codec for speech </w:t>
      </w:r>
      <w:r>
        <w:rPr/>
        <w:t>enabled services (SES</w:t>
      </w:r>
      <w:r>
        <w:rPr>
          <w:lang w:val="en-US" w:eastAsia="de-DE"/>
        </w:rPr>
        <w:t>)”</w:t>
      </w:r>
    </w:p>
    <w:sectPr>
      <w:headerReference w:type="default" r:id="rId9"/>
      <w:headerReference w:type="first" r:id="rId10"/>
      <w:footnotePr>
        <w:numFmt w:val="decimal"/>
      </w:footnotePr>
      <w:type w:val="nextPage"/>
      <w:pgSz w:w="11906" w:h="16838"/>
      <w:pgMar w:left="1134" w:right="1134" w:gutter="0" w:header="720" w:top="776" w:footer="0" w:bottom="56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 w:name="Tahoma">
    <w:charset w:val="00"/>
    <w:family w:val="swiss"/>
    <w:pitch w:val="variable"/>
  </w:font>
  <w:font w:name="Courier">
    <w:altName w:val="Courier New"/>
    <w:charset w:val="00"/>
    <w:family w:val="modern"/>
    <w:pitch w:val="default"/>
  </w:font>
  <w:font w:name="Arial Black">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b/>
        </w:rPr>
        <w:t>Stéphan Tassart</w:t>
      </w:r>
    </w:p>
    <w:p>
      <w:pPr>
        <w:pStyle w:val="Footnote"/>
        <w:rPr>
          <w:lang w:val="fr-FR"/>
        </w:rPr>
      </w:pPr>
      <w:r>
        <w:rPr/>
        <w:t xml:space="preserve">STMicroelectronics, </w:t>
      </w:r>
    </w:p>
    <w:p>
      <w:pPr>
        <w:pStyle w:val="Footnote"/>
        <w:rPr>
          <w:lang w:val="fr-FR"/>
        </w:rPr>
      </w:pPr>
      <w:r>
        <w:rPr>
          <w:lang w:val="fr-FR"/>
        </w:rPr>
        <w:t>Email: stephan.tassart@st.com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1298"/>
        <w:tab w:val="right" w:pos="9540" w:leader="none"/>
      </w:tabs>
      <w:rPr>
        <w:b/>
        <w:b/>
        <w:i/>
        <w:i/>
        <w:sz w:val="32"/>
      </w:rPr>
    </w:pPr>
    <w:r>
      <w:rPr/>
      <w:t>3GPP TSG-SA4#30 meeting</w:t>
    </w:r>
    <w:r>
      <w:rPr>
        <w:b/>
        <w:i/>
        <w:sz w:val="30"/>
      </w:rPr>
      <w:tab/>
    </w:r>
    <w:r>
      <w:rPr>
        <w:b/>
        <w:i/>
        <w:sz w:val="32"/>
      </w:rPr>
      <w:t>Tdoc S4-</w:t>
    </w:r>
    <w:del w:id="432" w:author="stephan tassart" w:date="2004-02-24T23:08:00Z">
      <w:r>
        <w:rPr>
          <w:b/>
          <w:i/>
          <w:sz w:val="32"/>
        </w:rPr>
        <w:delText>030868</w:delText>
      </w:r>
    </w:del>
    <w:ins w:id="433" w:author="stephan tassart" w:date="2004-02-24T23:08:00Z">
      <w:r>
        <w:rPr>
          <w:b/>
          <w:i/>
          <w:sz w:val="32"/>
        </w:rPr>
        <w:t>0401</w:t>
      </w:r>
    </w:ins>
    <w:ins w:id="434" w:author="stephan tassart" w:date="2004-02-25T15:56:00Z">
      <w:r>
        <w:rPr>
          <w:b/>
          <w:i/>
          <w:sz w:val="32"/>
        </w:rPr>
        <w:t>53</w:t>
      </w:r>
    </w:ins>
  </w:p>
  <w:p>
    <w:pPr>
      <w:pStyle w:val="Normal"/>
      <w:tabs>
        <w:tab w:val="clear" w:pos="1298"/>
        <w:tab w:val="right" w:pos="9540" w:leader="none"/>
      </w:tabs>
      <w:rPr/>
    </w:pPr>
    <w:r>
      <w:rPr/>
      <w:t>February 23-27, 2004, Málaga, Spain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2018"/>
        </w:tabs>
        <w:ind w:left="2018" w:hanging="360"/>
      </w:pPr>
    </w:lvl>
  </w:abstractNum>
  <w:abstractNum w:abstractNumId="3">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129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0" w:after="120"/>
      <w:outlineLvl w:val="0"/>
    </w:pPr>
    <w:rPr>
      <w:b/>
      <w:sz w:val="24"/>
    </w:rPr>
  </w:style>
  <w:style w:type="paragraph" w:styleId="Heading2">
    <w:name w:val="Heading 2"/>
    <w:basedOn w:val="Normal"/>
    <w:next w:val="11BodyText"/>
    <w:qFormat/>
    <w:pPr>
      <w:keepNext w:val="true"/>
      <w:numPr>
        <w:ilvl w:val="1"/>
        <w:numId w:val="1"/>
      </w:numPr>
      <w:spacing w:before="0" w:after="220"/>
      <w:outlineLvl w:val="1"/>
    </w:pPr>
    <w:rPr>
      <w:b/>
    </w:rPr>
  </w:style>
  <w:style w:type="paragraph" w:styleId="Heading3">
    <w:name w:val="Heading 3"/>
    <w:basedOn w:val="Normal"/>
    <w:next w:val="11BodyText"/>
    <w:qFormat/>
    <w:pPr>
      <w:keepNext w:val="true"/>
      <w:numPr>
        <w:ilvl w:val="2"/>
        <w:numId w:val="1"/>
      </w:numPr>
      <w:spacing w:before="0" w:after="220"/>
      <w:outlineLvl w:val="2"/>
    </w:pPr>
    <w:rPr>
      <w:lang w:val="en-US"/>
    </w:rPr>
  </w:style>
  <w:style w:type="paragraph" w:styleId="Heading4">
    <w:name w:val="Heading 4"/>
    <w:basedOn w:val="Heading3"/>
    <w:next w:val="11BodyText"/>
    <w:qFormat/>
    <w:pPr>
      <w:numPr>
        <w:ilvl w:val="3"/>
        <w:numId w:val="1"/>
      </w:numPr>
      <w:outlineLvl w:val="3"/>
    </w:pPr>
    <w:rPr/>
  </w:style>
  <w:style w:type="paragraph" w:styleId="Heading5">
    <w:name w:val="Heading 5"/>
    <w:basedOn w:val="Heading3"/>
    <w:next w:val="Normal"/>
    <w:qFormat/>
    <w:pPr>
      <w:numPr>
        <w:ilvl w:val="4"/>
        <w:numId w:val="1"/>
      </w:numPr>
      <w:outlineLvl w:val="4"/>
    </w:pPr>
    <w:rPr/>
  </w:style>
  <w:style w:type="paragraph" w:styleId="Heading6">
    <w:name w:val="Heading 6"/>
    <w:basedOn w:val="Heading3"/>
    <w:next w:val="11BodyText"/>
    <w:qFormat/>
    <w:pPr>
      <w:numPr>
        <w:ilvl w:val="5"/>
        <w:numId w:val="1"/>
      </w:numPr>
      <w:outlineLvl w:val="5"/>
    </w:pPr>
    <w:rPr/>
  </w:style>
  <w:style w:type="paragraph" w:styleId="Heading7">
    <w:name w:val="Heading 7"/>
    <w:basedOn w:val="Heading3"/>
    <w:next w:val="11BodyText"/>
    <w:qFormat/>
    <w:pPr>
      <w:numPr>
        <w:ilvl w:val="6"/>
        <w:numId w:val="1"/>
      </w:numPr>
      <w:outlineLvl w:val="6"/>
    </w:pPr>
    <w:rPr/>
  </w:style>
  <w:style w:type="paragraph" w:styleId="Heading8">
    <w:name w:val="Heading 8"/>
    <w:basedOn w:val="Heading3"/>
    <w:next w:val="11BodyText"/>
    <w:qFormat/>
    <w:pPr>
      <w:numPr>
        <w:ilvl w:val="7"/>
        <w:numId w:val="1"/>
      </w:numPr>
      <w:outlineLvl w:val="7"/>
    </w:pPr>
    <w:rPr/>
  </w:style>
  <w:style w:type="paragraph" w:styleId="Heading9">
    <w:name w:val="Heading 9"/>
    <w:basedOn w:val="Heading3"/>
    <w:next w:val="11BodyText"/>
    <w:qFormat/>
    <w:pPr>
      <w:numPr>
        <w:ilvl w:val="8"/>
        <w:numId w:val="1"/>
      </w:numPr>
      <w:outlineLvl w:val="8"/>
    </w:pPr>
    <w:rPr/>
  </w:style>
  <w:style w:type="character" w:styleId="WW8Num5z0">
    <w:name w:val="WW8Num5z0"/>
    <w:qFormat/>
    <w:rPr>
      <w:rFonts w:ascii="Arial" w:hAnsi="Arial"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w:hAnsi="Arial"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5z0">
    <w:name w:val="WW8Num15z0"/>
    <w:qFormat/>
    <w:rPr/>
  </w:style>
  <w:style w:type="character" w:styleId="WW8Num18z0">
    <w:name w:val="WW8Num18z0"/>
    <w:qFormat/>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basedOn w:val="DefaultParagraphFont"/>
    <w:rPr>
      <w:color w:val="0000FF"/>
      <w:u w:val="single"/>
    </w:rPr>
  </w:style>
  <w:style w:type="character" w:styleId="EndnoteCharacters">
    <w:name w:val="Endnote Characters"/>
    <w:basedOn w:val="DefaultParagraphFont"/>
    <w:qFormat/>
    <w:rPr>
      <w:vertAlign w:val="superscript"/>
    </w:rPr>
  </w:style>
  <w:style w:type="character" w:styleId="FootnoteCharacters">
    <w:name w:val="Footnote Characters"/>
    <w:basedOn w:val="DefaultParagraphFont"/>
    <w:qFormat/>
    <w:rPr>
      <w:vertAlign w:val="superscript"/>
    </w:rPr>
  </w:style>
  <w:style w:type="character" w:styleId="VisitedInternetLink">
    <w:name w:val="FollowedHyperlink"/>
    <w:basedOn w:val="DefaultParagraphFont"/>
    <w:rPr>
      <w:color w:val="800080"/>
      <w:u w:val="single"/>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numPr>
        <w:ilvl w:val="0"/>
        <w:numId w:val="0"/>
      </w:numPr>
      <w:spacing w:lineRule="atLeast" w:line="240" w:before="0" w:after="120"/>
      <w:ind w:hanging="0"/>
    </w:pPr>
    <w:rPr>
      <w:b/>
      <w:sz w:val="16"/>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lang w:val="en-US"/>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1298"/>
        <w:tab w:val="center" w:pos="4819" w:leader="none"/>
        <w:tab w:val="right" w:pos="9638" w:leader="none"/>
      </w:tabs>
    </w:pPr>
    <w:rPr/>
  </w:style>
  <w:style w:type="paragraph" w:styleId="Header">
    <w:name w:val="Header"/>
    <w:basedOn w:val="Normal"/>
    <w:pPr>
      <w:tabs>
        <w:tab w:val="clear" w:pos="1298"/>
        <w:tab w:val="center" w:pos="4153" w:leader="none"/>
        <w:tab w:val="right" w:pos="8306" w:leader="none"/>
      </w:tabs>
    </w:pPr>
    <w:rPr/>
  </w:style>
  <w:style w:type="paragraph" w:styleId="Footer">
    <w:name w:val="Footer"/>
    <w:basedOn w:val="Normal"/>
    <w:pPr>
      <w:tabs>
        <w:tab w:val="clear" w:pos="1298"/>
        <w:tab w:val="center" w:pos="4153" w:leader="none"/>
        <w:tab w:val="right" w:pos="8306" w:leader="none"/>
      </w:tabs>
    </w:pPr>
    <w:rPr/>
  </w:style>
  <w:style w:type="paragraph" w:styleId="11BodyText">
    <w:name w:val="11 BodyText"/>
    <w:basedOn w:val="Normal"/>
    <w:qFormat/>
    <w:pPr>
      <w:spacing w:before="0" w:after="220"/>
      <w:ind w:left="1298" w:hanging="0"/>
    </w:pPr>
    <w:rPr/>
  </w:style>
  <w:style w:type="paragraph" w:styleId="Heading1h1">
    <w:name w:val="Heading 1.h1"/>
    <w:basedOn w:val="Normal"/>
    <w:next w:val="Normal"/>
    <w:qFormat/>
    <w:pPr>
      <w:keepNext w:val="true"/>
      <w:widowControl w:val="false"/>
      <w:numPr>
        <w:ilvl w:val="0"/>
        <w:numId w:val="3"/>
      </w:numPr>
      <w:spacing w:lineRule="atLeast" w:line="240" w:before="0" w:after="120"/>
    </w:pPr>
    <w:rPr>
      <w:sz w:val="24"/>
    </w:rPr>
  </w:style>
  <w:style w:type="paragraph" w:styleId="HTMLPreformatted">
    <w:name w:val="HTML Preformatted"/>
    <w:basedOn w:val="Normal"/>
    <w:qFormat/>
    <w:pPr>
      <w:tabs>
        <w:tab w:val="clear" w:pos="129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lang w:val="en-US"/>
    </w:rPr>
  </w:style>
  <w:style w:type="paragraph" w:styleId="00BodyText">
    <w:name w:val="00 BodyText"/>
    <w:basedOn w:val="Normal"/>
    <w:qFormat/>
    <w:pPr>
      <w:spacing w:before="0" w:after="220"/>
    </w:pPr>
    <w:rPr>
      <w:lang w:val="en-US"/>
    </w:rPr>
  </w:style>
  <w:style w:type="paragraph" w:styleId="Endnote">
    <w:name w:val="Endnote Text"/>
    <w:basedOn w:val="Normal"/>
    <w:pPr>
      <w:widowControl w:val="false"/>
      <w:spacing w:lineRule="atLeast" w:line="240" w:before="0" w:after="120"/>
    </w:pPr>
    <w:rPr>
      <w:sz w:val="20"/>
    </w:rPr>
  </w:style>
  <w:style w:type="paragraph" w:styleId="Contents1">
    <w:name w:val="TOC 1"/>
    <w:basedOn w:val="Normal"/>
    <w:next w:val="Normal"/>
    <w:pPr/>
    <w:rPr/>
  </w:style>
  <w:style w:type="paragraph" w:styleId="Contents8">
    <w:name w:val="TOC 8"/>
    <w:basedOn w:val="Contents1"/>
    <w:pPr>
      <w:keepLines/>
      <w:widowControl w:val="false"/>
      <w:tabs>
        <w:tab w:val="clear" w:pos="1298"/>
        <w:tab w:val="right" w:pos="9639" w:leader="dot"/>
      </w:tabs>
      <w:overflowPunct w:val="false"/>
      <w:autoSpaceDE w:val="false"/>
      <w:spacing w:before="180" w:after="0"/>
      <w:ind w:left="2693" w:right="425" w:hanging="2693"/>
      <w:textAlignment w:val="baseline"/>
    </w:pPr>
    <w:rPr>
      <w:rFonts w:ascii="Times New Roman" w:hAnsi="Times New Roman" w:cs="Times New Roman"/>
      <w:b/>
      <w:lang w:val="en-US" w:eastAsia="en-US"/>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TextBodyIndent">
    <w:name w:val="Body Text Indent"/>
    <w:basedOn w:val="Normal"/>
    <w:pPr>
      <w:ind w:left="1276" w:hanging="1276"/>
    </w:pPr>
    <w:rPr/>
  </w:style>
  <w:style w:type="paragraph" w:styleId="Footnote">
    <w:name w:val="Footnote Text"/>
    <w:basedOn w:val="Normal"/>
    <w:pPr/>
    <w:rPr>
      <w:sz w:val="20"/>
    </w:rPr>
  </w:style>
  <w:style w:type="paragraph" w:styleId="BodyTextIndent2">
    <w:name w:val="Body Text Indent 2"/>
    <w:basedOn w:val="Normal"/>
    <w:qFormat/>
    <w:pPr>
      <w:ind w:left="1350" w:hanging="1350"/>
    </w:pPr>
    <w:rPr/>
  </w:style>
  <w:style w:type="paragraph" w:styleId="BalloonText">
    <w:name w:val="Balloon Text"/>
    <w:basedOn w:val="Normal"/>
    <w:qFormat/>
    <w:pPr/>
    <w:rPr>
      <w:rFonts w:ascii="Tahoma" w:hAnsi="Tahoma" w:cs="Tahoma"/>
      <w:sz w:val="16"/>
      <w:szCs w:val="16"/>
    </w:rPr>
  </w:style>
  <w:style w:type="paragraph" w:styleId="Annex1">
    <w:name w:val="Annex 1"/>
    <w:basedOn w:val="Heading1"/>
    <w:qFormat/>
    <w:pPr>
      <w:numPr>
        <w:ilvl w:val="0"/>
        <w:numId w:val="0"/>
      </w:numPr>
      <w:ind w:hanging="0"/>
      <w:outlineLvl w:val="9"/>
    </w:pPr>
    <w:rPr>
      <w:lang w:val="fr-F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mailto:stephan.tassart@st.com" TargetMode="External"/><Relationship Id="rId7" Type="http://schemas.openxmlformats.org/officeDocument/2006/relationships/hyperlink" Target="http://pda.etsi.org/PDA/home.asp?wki_id=yeZ1Qi@QwpOPXVVTO7wZ2" TargetMode="External"/><Relationship Id="rId8" Type="http://schemas.openxmlformats.org/officeDocument/2006/relationships/hyperlink" Target="http://pda.etsi.org/PDA/copy_file.asp?Action_type=&amp;Action_Nb=&amp;Profile_id=IugJxMadBBxgVRiTVU7weOO&amp;Wki_id=yPyx-MSKzNpqwrsvVBZ_Z"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nblank.dot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2004-02-25T14:56:00Z</dcterms:created>
  <dc:creator>Stephan Tassart</dc:creator>
  <dc:description/>
  <dc:language>en-US</dc:language>
  <cp:lastModifiedBy>stephan tassart</cp:lastModifiedBy>
  <cp:lastPrinted>2003-12-16T18:58:00Z</cp:lastPrinted>
  <dcterms:modified xsi:type="dcterms:W3CDTF">2004-02-25T14:56:00Z</dcterms:modified>
  <cp:revision>2</cp:revision>
  <dc:subject/>
  <dc:title>Complexity Verification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y fmtid="{D5CDD505-2E9C-101B-9397-08002B2CF9AE}" pid="16" name="_AdHocReviewCycleID">
    <vt:r8>-618897452</vt:r8>
  </property>
  <property fmtid="{D5CDD505-2E9C-101B-9397-08002B2CF9AE}" pid="17" name="_AuthorEmail">
    <vt:lpwstr>bdp003@motorola.com</vt:lpwstr>
  </property>
  <property fmtid="{D5CDD505-2E9C-101B-9397-08002B2CF9AE}" pid="18" name="_AuthorEmailDisplayName">
    <vt:lpwstr>Pearce David-BDP003</vt:lpwstr>
  </property>
  <property fmtid="{D5CDD505-2E9C-101B-9397-08002B2CF9AE}" pid="19" name="_EmailSubject">
    <vt:lpwstr>Draft update - SES verification plan v0.5</vt:lpwstr>
  </property>
  <property fmtid="{D5CDD505-2E9C-101B-9397-08002B2CF9AE}" pid="20" name="_PreviousAdHocReviewCycleID">
    <vt:r8>-768920802</vt:r8>
  </property>
</Properties>
</file>