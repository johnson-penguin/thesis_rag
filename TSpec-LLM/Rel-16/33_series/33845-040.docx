
<file path=[Content_Types].xml><?xml version="1.0" encoding="utf-8"?>
<Types xmlns="http://schemas.openxmlformats.org/package/2006/content-types">
  <Default Extension="bin" ContentType="application/vnd.ms-word.attachedToolbar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Tr="005E4BB2">
        <w:tc>
          <w:tcPr>
            <w:tcW w:w="10423" w:type="dxa"/>
            <w:gridSpan w:val="2"/>
            <w:shd w:val="clear" w:color="auto" w:fill="auto"/>
          </w:tcPr>
          <w:p w:rsidR="004F0988" w:rsidRPr="00496839" w:rsidRDefault="004F0988" w:rsidP="00344A3C">
            <w:pPr>
              <w:pStyle w:val="ZA"/>
              <w:framePr w:w="0" w:hRule="auto" w:wrap="auto" w:vAnchor="margin" w:hAnchor="text" w:yAlign="inline"/>
            </w:pPr>
            <w:bookmarkStart w:id="0" w:name="page1"/>
            <w:r w:rsidRPr="00496839">
              <w:rPr>
                <w:sz w:val="64"/>
              </w:rPr>
              <w:t xml:space="preserve">3GPP </w:t>
            </w:r>
            <w:bookmarkStart w:id="1" w:name="specType1"/>
            <w:r w:rsidR="0063543D" w:rsidRPr="00496839">
              <w:rPr>
                <w:sz w:val="64"/>
              </w:rPr>
              <w:t>TR</w:t>
            </w:r>
            <w:bookmarkEnd w:id="1"/>
            <w:r w:rsidRPr="00496839">
              <w:rPr>
                <w:sz w:val="64"/>
              </w:rPr>
              <w:t xml:space="preserve"> </w:t>
            </w:r>
            <w:bookmarkStart w:id="2" w:name="specNumber"/>
            <w:r w:rsidR="00496839" w:rsidRPr="00496839">
              <w:rPr>
                <w:sz w:val="64"/>
              </w:rPr>
              <w:t>33</w:t>
            </w:r>
            <w:r w:rsidRPr="00496839">
              <w:rPr>
                <w:sz w:val="64"/>
              </w:rPr>
              <w:t>.</w:t>
            </w:r>
            <w:bookmarkEnd w:id="2"/>
            <w:r w:rsidR="00F7338E">
              <w:rPr>
                <w:sz w:val="64"/>
              </w:rPr>
              <w:t>845</w:t>
            </w:r>
            <w:r w:rsidRPr="00496839">
              <w:rPr>
                <w:sz w:val="64"/>
              </w:rPr>
              <w:t xml:space="preserve"> </w:t>
            </w:r>
            <w:r w:rsidRPr="00496839">
              <w:t>V</w:t>
            </w:r>
            <w:r w:rsidR="00B00154">
              <w:t>0.</w:t>
            </w:r>
            <w:r w:rsidR="00344A3C">
              <w:t>4</w:t>
            </w:r>
            <w:r w:rsidR="00B00154">
              <w:t>.</w:t>
            </w:r>
            <w:r w:rsidR="004E3D2E">
              <w:t>0</w:t>
            </w:r>
            <w:r w:rsidR="004E3D2E" w:rsidRPr="00496839">
              <w:t xml:space="preserve"> </w:t>
            </w:r>
            <w:r w:rsidRPr="00496839">
              <w:rPr>
                <w:sz w:val="32"/>
              </w:rPr>
              <w:t>(</w:t>
            </w:r>
            <w:bookmarkStart w:id="3" w:name="issueDate"/>
            <w:r w:rsidR="00824EB5" w:rsidRPr="00496839">
              <w:rPr>
                <w:sz w:val="32"/>
              </w:rPr>
              <w:t>20</w:t>
            </w:r>
            <w:r w:rsidR="00824EB5">
              <w:rPr>
                <w:sz w:val="32"/>
              </w:rPr>
              <w:t>20</w:t>
            </w:r>
            <w:r w:rsidRPr="00496839">
              <w:rPr>
                <w:sz w:val="32"/>
              </w:rPr>
              <w:t>-</w:t>
            </w:r>
            <w:bookmarkEnd w:id="3"/>
            <w:r w:rsidR="00824EB5">
              <w:rPr>
                <w:sz w:val="32"/>
              </w:rPr>
              <w:t>0</w:t>
            </w:r>
            <w:r w:rsidR="00344A3C">
              <w:rPr>
                <w:sz w:val="32"/>
              </w:rPr>
              <w:t>8</w:t>
            </w:r>
            <w:r w:rsidRPr="00496839">
              <w:rPr>
                <w:sz w:val="32"/>
              </w:rPr>
              <w:t>)</w:t>
            </w:r>
          </w:p>
        </w:tc>
      </w:tr>
      <w:tr w:rsidR="004F0988" w:rsidTr="005E4BB2">
        <w:trPr>
          <w:trHeight w:hRule="exact" w:val="1134"/>
        </w:trPr>
        <w:tc>
          <w:tcPr>
            <w:tcW w:w="10423" w:type="dxa"/>
            <w:gridSpan w:val="2"/>
            <w:shd w:val="clear" w:color="auto" w:fill="auto"/>
          </w:tcPr>
          <w:p w:rsidR="00BA4B8D" w:rsidRPr="00496839" w:rsidRDefault="004F0988" w:rsidP="00496839">
            <w:pPr>
              <w:pStyle w:val="ZB"/>
              <w:framePr w:w="0" w:hRule="auto" w:wrap="auto" w:vAnchor="margin" w:hAnchor="text" w:yAlign="inline"/>
            </w:pPr>
            <w:r w:rsidRPr="00496839">
              <w:t xml:space="preserve">Technical </w:t>
            </w:r>
            <w:bookmarkStart w:id="4" w:name="spectype2"/>
            <w:r w:rsidR="00D57972" w:rsidRPr="00496839">
              <w:t>Report</w:t>
            </w:r>
            <w:bookmarkEnd w:id="4"/>
            <w:r w:rsidR="00BA4B8D" w:rsidRPr="00496839">
              <w:br/>
            </w:r>
            <w:r w:rsidR="00BA4B8D" w:rsidRPr="00496839">
              <w:br/>
            </w:r>
          </w:p>
        </w:tc>
      </w:tr>
      <w:tr w:rsidR="004F0988" w:rsidTr="005E4BB2">
        <w:trPr>
          <w:trHeight w:hRule="exact" w:val="3686"/>
        </w:trPr>
        <w:tc>
          <w:tcPr>
            <w:tcW w:w="10423" w:type="dxa"/>
            <w:gridSpan w:val="2"/>
            <w:shd w:val="clear" w:color="auto" w:fill="auto"/>
          </w:tcPr>
          <w:p w:rsidR="004F0988" w:rsidRPr="00496839" w:rsidRDefault="004F0988" w:rsidP="00133525">
            <w:pPr>
              <w:pStyle w:val="ZT"/>
              <w:framePr w:wrap="auto" w:hAnchor="text" w:yAlign="inline"/>
            </w:pPr>
            <w:r w:rsidRPr="00496839">
              <w:t>3rd Generation Partnership Project;</w:t>
            </w:r>
          </w:p>
          <w:p w:rsidR="004F0988" w:rsidRPr="00496839" w:rsidRDefault="004F0988" w:rsidP="00133525">
            <w:pPr>
              <w:pStyle w:val="ZT"/>
              <w:framePr w:wrap="auto" w:hAnchor="text" w:yAlign="inline"/>
            </w:pPr>
            <w:r w:rsidRPr="00496839">
              <w:t xml:space="preserve">Technical Specification Group </w:t>
            </w:r>
            <w:bookmarkStart w:id="5" w:name="specTitle"/>
            <w:r w:rsidR="00496839">
              <w:t>Service Aspects</w:t>
            </w:r>
            <w:r w:rsidRPr="00496839">
              <w:t>;</w:t>
            </w:r>
          </w:p>
          <w:p w:rsidR="004F0988" w:rsidRPr="002D012B" w:rsidRDefault="003D1FB8" w:rsidP="002D012B">
            <w:pPr>
              <w:pStyle w:val="ZT"/>
              <w:framePr w:wrap="auto" w:hAnchor="text" w:yAlign="inline"/>
            </w:pPr>
            <w:bookmarkStart w:id="6" w:name="_Hlk25278649"/>
            <w:bookmarkEnd w:id="5"/>
            <w:r w:rsidRPr="00F40910">
              <w:t>Study on storage and transport of 5GC security parameters for ARPF authentication</w:t>
            </w:r>
            <w:r>
              <w:t xml:space="preserve"> </w:t>
            </w:r>
            <w:bookmarkEnd w:id="6"/>
            <w:r w:rsidRPr="00496839">
              <w:t>(</w:t>
            </w:r>
            <w:r w:rsidRPr="002D012B">
              <w:t>Release 16</w:t>
            </w:r>
            <w:r w:rsidRPr="00496839">
              <w:t>)</w:t>
            </w:r>
          </w:p>
        </w:tc>
      </w:tr>
      <w:tr w:rsidR="00BF128E" w:rsidTr="005E4BB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rsidTr="005E4BB2">
        <w:trPr>
          <w:trHeight w:hRule="exact" w:val="1531"/>
        </w:trPr>
        <w:tc>
          <w:tcPr>
            <w:tcW w:w="4883" w:type="dxa"/>
            <w:shd w:val="clear" w:color="auto" w:fill="auto"/>
          </w:tcPr>
          <w:p w:rsidR="00D57972" w:rsidRDefault="007268D9">
            <w:r>
              <w:rPr>
                <w:i/>
                <w:noProof/>
                <w:lang w:eastAsia="en-GB"/>
              </w:rPr>
              <w:drawing>
                <wp:inline distT="0" distB="0" distL="0" distR="0">
                  <wp:extent cx="1208405" cy="838835"/>
                  <wp:effectExtent l="0" t="0" r="0" b="0"/>
                  <wp:docPr id="4" name="Bild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8405" cy="838835"/>
                          </a:xfrm>
                          <a:prstGeom prst="rect">
                            <a:avLst/>
                          </a:prstGeom>
                          <a:noFill/>
                          <a:ln>
                            <a:noFill/>
                          </a:ln>
                        </pic:spPr>
                      </pic:pic>
                    </a:graphicData>
                  </a:graphic>
                </wp:inline>
              </w:drawing>
            </w:r>
          </w:p>
        </w:tc>
        <w:tc>
          <w:tcPr>
            <w:tcW w:w="5540" w:type="dxa"/>
            <w:shd w:val="clear" w:color="auto" w:fill="auto"/>
          </w:tcPr>
          <w:p w:rsidR="00D57972" w:rsidRDefault="007268D9" w:rsidP="00133525">
            <w:pPr>
              <w:jc w:val="right"/>
            </w:pPr>
            <w:bookmarkStart w:id="7" w:name="logos"/>
            <w:r>
              <w:rPr>
                <w:noProof/>
                <w:lang w:eastAsia="en-GB"/>
              </w:rPr>
              <w:drawing>
                <wp:inline distT="0" distB="0" distL="0" distR="0">
                  <wp:extent cx="1617980" cy="949960"/>
                  <wp:effectExtent l="0" t="0" r="0" b="0"/>
                  <wp:docPr id="3" name="Bild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7980" cy="949960"/>
                          </a:xfrm>
                          <a:prstGeom prst="rect">
                            <a:avLst/>
                          </a:prstGeom>
                          <a:noFill/>
                          <a:ln>
                            <a:noFill/>
                          </a:ln>
                        </pic:spPr>
                      </pic:pic>
                    </a:graphicData>
                  </a:graphic>
                </wp:inline>
              </w:drawing>
            </w:r>
            <w:bookmarkEnd w:id="7"/>
          </w:p>
        </w:tc>
      </w:tr>
      <w:tr w:rsidR="00C074DD" w:rsidTr="005E4BB2">
        <w:trPr>
          <w:trHeight w:hRule="exact" w:val="5783"/>
        </w:trPr>
        <w:tc>
          <w:tcPr>
            <w:tcW w:w="10423" w:type="dxa"/>
            <w:gridSpan w:val="2"/>
            <w:shd w:val="clear" w:color="auto" w:fill="auto"/>
          </w:tcPr>
          <w:p w:rsidR="00C074DD" w:rsidRPr="00C074DD" w:rsidRDefault="00C074DD" w:rsidP="00C074DD">
            <w:pPr>
              <w:pStyle w:val="Guidance"/>
              <w:rPr>
                <w:b/>
              </w:rPr>
            </w:pPr>
          </w:p>
        </w:tc>
      </w:tr>
      <w:tr w:rsidR="00C074DD" w:rsidTr="005E4BB2">
        <w:trPr>
          <w:cantSplit/>
          <w:trHeight w:hRule="exact" w:val="964"/>
        </w:trPr>
        <w:tc>
          <w:tcPr>
            <w:tcW w:w="10423" w:type="dxa"/>
            <w:gridSpan w:val="2"/>
            <w:shd w:val="clear" w:color="auto" w:fill="auto"/>
          </w:tcPr>
          <w:p w:rsidR="00C074DD" w:rsidRPr="00133525" w:rsidRDefault="00C074DD" w:rsidP="00C074DD">
            <w:pPr>
              <w:rPr>
                <w:sz w:val="16"/>
              </w:rPr>
            </w:pPr>
            <w:bookmarkStart w:id="8"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9"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404F" w:rsidRDefault="00E16509" w:rsidP="00133525">
            <w:pPr>
              <w:pStyle w:val="FP"/>
              <w:ind w:left="2835" w:right="2835"/>
              <w:jc w:val="center"/>
              <w:rPr>
                <w:rFonts w:ascii="Arial" w:hAnsi="Arial"/>
                <w:sz w:val="18"/>
                <w:lang w:val="fr-FR"/>
              </w:rPr>
            </w:pPr>
            <w:r w:rsidRPr="0013404F">
              <w:rPr>
                <w:rFonts w:ascii="Arial" w:hAnsi="Arial"/>
                <w:sz w:val="18"/>
                <w:lang w:val="fr-FR"/>
              </w:rPr>
              <w:t>650 Route des Lucioles - Sophia Antipolis</w:t>
            </w:r>
          </w:p>
          <w:p w:rsidR="00E16509" w:rsidRPr="0013404F" w:rsidRDefault="00E16509" w:rsidP="00133525">
            <w:pPr>
              <w:pStyle w:val="FP"/>
              <w:ind w:left="2835" w:right="2835"/>
              <w:jc w:val="center"/>
              <w:rPr>
                <w:rFonts w:ascii="Arial" w:hAnsi="Arial"/>
                <w:sz w:val="18"/>
                <w:lang w:val="fr-FR"/>
              </w:rPr>
            </w:pPr>
            <w:r w:rsidRPr="0013404F">
              <w:rPr>
                <w:rFonts w:ascii="Arial" w:hAnsi="Arial"/>
                <w:sz w:val="18"/>
                <w:lang w:val="fr-FR"/>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0"/>
          </w:p>
          <w:p w:rsidR="00E16509" w:rsidRDefault="00E16509" w:rsidP="00133525"/>
        </w:tc>
      </w:tr>
      <w:tr w:rsidR="00E16509" w:rsidTr="00C074DD">
        <w:tc>
          <w:tcPr>
            <w:tcW w:w="10423" w:type="dxa"/>
            <w:shd w:val="clear" w:color="auto" w:fill="auto"/>
            <w:vAlign w:val="bottom"/>
          </w:tcPr>
          <w:p w:rsidR="00E16509" w:rsidRPr="002D012B" w:rsidRDefault="00E16509" w:rsidP="00133525">
            <w:pPr>
              <w:pStyle w:val="FP"/>
              <w:pBdr>
                <w:bottom w:val="single" w:sz="6" w:space="1" w:color="auto"/>
              </w:pBdr>
              <w:spacing w:after="240"/>
              <w:jc w:val="center"/>
              <w:rPr>
                <w:rFonts w:ascii="Arial" w:hAnsi="Arial"/>
                <w:b/>
                <w:i/>
                <w:noProof/>
              </w:rPr>
            </w:pPr>
            <w:bookmarkStart w:id="11" w:name="copyrightNotification"/>
            <w:r w:rsidRPr="002D012B">
              <w:rPr>
                <w:rFonts w:ascii="Arial" w:hAnsi="Arial"/>
                <w:b/>
                <w:i/>
                <w:noProof/>
              </w:rPr>
              <w:t>Copyright Notification</w:t>
            </w:r>
          </w:p>
          <w:p w:rsidR="00E16509" w:rsidRPr="002D012B" w:rsidRDefault="00E16509" w:rsidP="00133525">
            <w:pPr>
              <w:pStyle w:val="FP"/>
              <w:jc w:val="center"/>
              <w:rPr>
                <w:noProof/>
              </w:rPr>
            </w:pPr>
            <w:r w:rsidRPr="002D012B">
              <w:rPr>
                <w:noProof/>
              </w:rPr>
              <w:t>No part may be reproduced except as authorized by written permission.</w:t>
            </w:r>
            <w:r w:rsidRPr="002D012B">
              <w:rPr>
                <w:noProof/>
              </w:rPr>
              <w:br/>
              <w:t>The copyright and the foregoing restriction extend to reproduction in all media.</w:t>
            </w:r>
          </w:p>
          <w:p w:rsidR="00E16509" w:rsidRPr="002D012B" w:rsidRDefault="00E16509" w:rsidP="00133525">
            <w:pPr>
              <w:pStyle w:val="FP"/>
              <w:jc w:val="center"/>
              <w:rPr>
                <w:noProof/>
              </w:rPr>
            </w:pPr>
          </w:p>
          <w:p w:rsidR="00E16509" w:rsidRPr="002D012B" w:rsidRDefault="00E16509" w:rsidP="00133525">
            <w:pPr>
              <w:pStyle w:val="FP"/>
              <w:jc w:val="center"/>
              <w:rPr>
                <w:noProof/>
                <w:sz w:val="18"/>
              </w:rPr>
            </w:pPr>
            <w:r w:rsidRPr="002D012B">
              <w:rPr>
                <w:noProof/>
                <w:sz w:val="18"/>
              </w:rPr>
              <w:t xml:space="preserve">© </w:t>
            </w:r>
            <w:bookmarkStart w:id="12" w:name="copyrightDate"/>
            <w:r w:rsidRPr="002D012B">
              <w:rPr>
                <w:noProof/>
                <w:sz w:val="18"/>
              </w:rPr>
              <w:t>20</w:t>
            </w:r>
            <w:bookmarkEnd w:id="12"/>
            <w:r w:rsidR="0013404F">
              <w:rPr>
                <w:noProof/>
                <w:sz w:val="18"/>
              </w:rPr>
              <w:t>20</w:t>
            </w:r>
            <w:r w:rsidRPr="002D012B">
              <w:rPr>
                <w:noProof/>
                <w:sz w:val="18"/>
              </w:rPr>
              <w:t>, 3GPP Organizational Partners (ARIB, ATIS, CCSA, ETSI, TSDSI, TTA, TTC).</w:t>
            </w:r>
            <w:bookmarkStart w:id="13" w:name="copyrightaddon"/>
            <w:bookmarkEnd w:id="13"/>
          </w:p>
          <w:p w:rsidR="00E16509" w:rsidRPr="002D012B" w:rsidRDefault="00E16509" w:rsidP="00133525">
            <w:pPr>
              <w:pStyle w:val="FP"/>
              <w:jc w:val="center"/>
              <w:rPr>
                <w:noProof/>
                <w:sz w:val="18"/>
              </w:rPr>
            </w:pPr>
            <w:r w:rsidRPr="002D012B">
              <w:rPr>
                <w:noProof/>
                <w:sz w:val="18"/>
              </w:rPr>
              <w:t>All rights reserved.</w:t>
            </w:r>
          </w:p>
          <w:p w:rsidR="00E16509" w:rsidRPr="002D012B" w:rsidRDefault="00E16509" w:rsidP="00E16509">
            <w:pPr>
              <w:pStyle w:val="FP"/>
              <w:rPr>
                <w:noProof/>
                <w:sz w:val="18"/>
              </w:rPr>
            </w:pPr>
          </w:p>
          <w:p w:rsidR="00E16509" w:rsidRPr="002D012B" w:rsidRDefault="00E16509" w:rsidP="00E16509">
            <w:pPr>
              <w:pStyle w:val="FP"/>
              <w:rPr>
                <w:noProof/>
                <w:sz w:val="18"/>
              </w:rPr>
            </w:pPr>
            <w:r w:rsidRPr="002D012B">
              <w:rPr>
                <w:noProof/>
                <w:sz w:val="18"/>
              </w:rPr>
              <w:t>UMTS™ is a Trade Mark of ETSI registered for the benefit of its members</w:t>
            </w:r>
          </w:p>
          <w:p w:rsidR="00E16509" w:rsidRPr="002D012B" w:rsidRDefault="00E16509" w:rsidP="00E16509">
            <w:pPr>
              <w:pStyle w:val="FP"/>
              <w:rPr>
                <w:noProof/>
                <w:sz w:val="18"/>
              </w:rPr>
            </w:pPr>
            <w:r w:rsidRPr="002D012B">
              <w:rPr>
                <w:noProof/>
                <w:sz w:val="18"/>
              </w:rPr>
              <w:t>3GPP™ is a Trade Mark of ETSI registered for the benefit of its Members and of the 3GPP Organizational Partners</w:t>
            </w:r>
            <w:r w:rsidRPr="002D012B">
              <w:rPr>
                <w:noProof/>
                <w:sz w:val="18"/>
              </w:rPr>
              <w:br/>
              <w:t>LTE™ is a Trade Mark of ETSI registered for the benefit of its Members and of the 3GPP Organizational Partners</w:t>
            </w:r>
          </w:p>
          <w:p w:rsidR="00E16509" w:rsidRPr="002D012B" w:rsidRDefault="00E16509" w:rsidP="00E16509">
            <w:pPr>
              <w:pStyle w:val="FP"/>
              <w:rPr>
                <w:noProof/>
                <w:sz w:val="18"/>
              </w:rPr>
            </w:pPr>
            <w:r w:rsidRPr="002D012B">
              <w:rPr>
                <w:noProof/>
                <w:sz w:val="18"/>
              </w:rPr>
              <w:t>GSM® and the GSM logo are registered and owned by the GSM Association</w:t>
            </w:r>
            <w:bookmarkEnd w:id="11"/>
          </w:p>
          <w:p w:rsidR="00E16509" w:rsidRPr="002D012B" w:rsidRDefault="00E16509" w:rsidP="00133525"/>
        </w:tc>
      </w:tr>
      <w:bookmarkEnd w:id="9"/>
    </w:tbl>
    <w:p w:rsidR="00080512" w:rsidRPr="004D3578" w:rsidRDefault="00080512">
      <w:pPr>
        <w:pStyle w:val="TT"/>
      </w:pPr>
      <w:r w:rsidRPr="004D3578">
        <w:br w:type="page"/>
      </w:r>
      <w:bookmarkStart w:id="14" w:name="tableOfContents"/>
      <w:bookmarkEnd w:id="14"/>
      <w:r w:rsidRPr="004D3578">
        <w:lastRenderedPageBreak/>
        <w:t>Contents</w:t>
      </w:r>
    </w:p>
    <w:p w:rsidR="00FC2A85" w:rsidRDefault="004D3578">
      <w:pPr>
        <w:pStyle w:val="TOC1"/>
        <w:rPr>
          <w:rFonts w:asciiTheme="minorHAnsi" w:eastAsiaTheme="minorEastAsia" w:hAnsiTheme="minorHAnsi" w:cstheme="minorBidi"/>
          <w:szCs w:val="22"/>
          <w:lang w:val="en-IN" w:eastAsia="ja-JP"/>
        </w:rPr>
      </w:pPr>
      <w:r w:rsidRPr="004D3578">
        <w:fldChar w:fldCharType="begin"/>
      </w:r>
      <w:r w:rsidRPr="004D3578">
        <w:instrText xml:space="preserve"> TOC \o "1-9" </w:instrText>
      </w:r>
      <w:r w:rsidRPr="004D3578">
        <w:fldChar w:fldCharType="separate"/>
      </w:r>
      <w:r w:rsidR="00FC2A85">
        <w:t>Foreword</w:t>
      </w:r>
      <w:r w:rsidR="00FC2A85">
        <w:tab/>
      </w:r>
      <w:r w:rsidR="00FC2A85">
        <w:fldChar w:fldCharType="begin"/>
      </w:r>
      <w:r w:rsidR="00FC2A85">
        <w:instrText xml:space="preserve"> PAGEREF _Toc22835029 \h </w:instrText>
      </w:r>
      <w:r w:rsidR="00FC2A85">
        <w:fldChar w:fldCharType="separate"/>
      </w:r>
      <w:r w:rsidR="00FC2A85">
        <w:t>4</w:t>
      </w:r>
      <w:r w:rsidR="00FC2A85">
        <w:fldChar w:fldCharType="end"/>
      </w:r>
    </w:p>
    <w:p w:rsidR="00FC2A85" w:rsidRDefault="00FC2A85">
      <w:pPr>
        <w:pStyle w:val="TOC1"/>
        <w:rPr>
          <w:rFonts w:asciiTheme="minorHAnsi" w:eastAsiaTheme="minorEastAsia" w:hAnsiTheme="minorHAnsi" w:cstheme="minorBidi"/>
          <w:szCs w:val="22"/>
          <w:lang w:val="en-IN" w:eastAsia="ja-JP"/>
        </w:rPr>
      </w:pPr>
      <w:r>
        <w:t>1</w:t>
      </w:r>
      <w:r>
        <w:rPr>
          <w:rFonts w:asciiTheme="minorHAnsi" w:eastAsiaTheme="minorEastAsia" w:hAnsiTheme="minorHAnsi" w:cstheme="minorBidi"/>
          <w:szCs w:val="22"/>
          <w:lang w:val="en-IN" w:eastAsia="ja-JP"/>
        </w:rPr>
        <w:tab/>
      </w:r>
      <w:r>
        <w:t>Scope</w:t>
      </w:r>
      <w:r>
        <w:tab/>
      </w:r>
      <w:r>
        <w:fldChar w:fldCharType="begin"/>
      </w:r>
      <w:r>
        <w:instrText xml:space="preserve"> PAGEREF _Toc22835030 \h </w:instrText>
      </w:r>
      <w:r>
        <w:fldChar w:fldCharType="separate"/>
      </w:r>
      <w:r>
        <w:t>6</w:t>
      </w:r>
      <w:r>
        <w:fldChar w:fldCharType="end"/>
      </w:r>
    </w:p>
    <w:p w:rsidR="00FC2A85" w:rsidRDefault="00FC2A85">
      <w:pPr>
        <w:pStyle w:val="TOC1"/>
        <w:rPr>
          <w:rFonts w:asciiTheme="minorHAnsi" w:eastAsiaTheme="minorEastAsia" w:hAnsiTheme="minorHAnsi" w:cstheme="minorBidi"/>
          <w:szCs w:val="22"/>
          <w:lang w:val="en-IN" w:eastAsia="ja-JP"/>
        </w:rPr>
      </w:pPr>
      <w:r>
        <w:t>2</w:t>
      </w:r>
      <w:r>
        <w:rPr>
          <w:rFonts w:asciiTheme="minorHAnsi" w:eastAsiaTheme="minorEastAsia" w:hAnsiTheme="minorHAnsi" w:cstheme="minorBidi"/>
          <w:szCs w:val="22"/>
          <w:lang w:val="en-IN" w:eastAsia="ja-JP"/>
        </w:rPr>
        <w:tab/>
      </w:r>
      <w:r>
        <w:t>References</w:t>
      </w:r>
      <w:r>
        <w:tab/>
      </w:r>
      <w:r>
        <w:fldChar w:fldCharType="begin"/>
      </w:r>
      <w:r>
        <w:instrText xml:space="preserve"> PAGEREF _Toc22835031 \h </w:instrText>
      </w:r>
      <w:r>
        <w:fldChar w:fldCharType="separate"/>
      </w:r>
      <w:r>
        <w:t>6</w:t>
      </w:r>
      <w:r>
        <w:fldChar w:fldCharType="end"/>
      </w:r>
    </w:p>
    <w:p w:rsidR="00FC2A85" w:rsidRDefault="00FC2A85">
      <w:pPr>
        <w:pStyle w:val="TOC1"/>
        <w:rPr>
          <w:rFonts w:asciiTheme="minorHAnsi" w:eastAsiaTheme="minorEastAsia" w:hAnsiTheme="minorHAnsi" w:cstheme="minorBidi"/>
          <w:szCs w:val="22"/>
          <w:lang w:val="en-IN" w:eastAsia="ja-JP"/>
        </w:rPr>
      </w:pPr>
      <w:r>
        <w:t>3</w:t>
      </w:r>
      <w:r>
        <w:rPr>
          <w:rFonts w:asciiTheme="minorHAnsi" w:eastAsiaTheme="minorEastAsia" w:hAnsiTheme="minorHAnsi" w:cstheme="minorBidi"/>
          <w:szCs w:val="22"/>
          <w:lang w:val="en-IN" w:eastAsia="ja-JP"/>
        </w:rPr>
        <w:tab/>
      </w:r>
      <w:r>
        <w:t>Definitions of terms, symbols and abbreviations</w:t>
      </w:r>
      <w:r>
        <w:tab/>
      </w:r>
      <w:r>
        <w:fldChar w:fldCharType="begin"/>
      </w:r>
      <w:r>
        <w:instrText xml:space="preserve"> PAGEREF _Toc22835032 \h </w:instrText>
      </w:r>
      <w:r>
        <w:fldChar w:fldCharType="separate"/>
      </w:r>
      <w:r>
        <w:t>6</w:t>
      </w:r>
      <w:r>
        <w:fldChar w:fldCharType="end"/>
      </w:r>
    </w:p>
    <w:p w:rsidR="00FC2A85" w:rsidRDefault="00FC2A85">
      <w:pPr>
        <w:pStyle w:val="TOC2"/>
        <w:rPr>
          <w:rFonts w:asciiTheme="minorHAnsi" w:eastAsiaTheme="minorEastAsia" w:hAnsiTheme="minorHAnsi" w:cstheme="minorBidi"/>
          <w:sz w:val="22"/>
          <w:szCs w:val="22"/>
          <w:lang w:val="en-IN" w:eastAsia="ja-JP"/>
        </w:rPr>
      </w:pPr>
      <w:r>
        <w:t>3.1</w:t>
      </w:r>
      <w:r>
        <w:rPr>
          <w:rFonts w:asciiTheme="minorHAnsi" w:eastAsiaTheme="minorEastAsia" w:hAnsiTheme="minorHAnsi" w:cstheme="minorBidi"/>
          <w:sz w:val="22"/>
          <w:szCs w:val="22"/>
          <w:lang w:val="en-IN" w:eastAsia="ja-JP"/>
        </w:rPr>
        <w:tab/>
      </w:r>
      <w:r>
        <w:t>Terms</w:t>
      </w:r>
      <w:r>
        <w:tab/>
      </w:r>
      <w:r>
        <w:fldChar w:fldCharType="begin"/>
      </w:r>
      <w:r>
        <w:instrText xml:space="preserve"> PAGEREF _Toc22835033 \h </w:instrText>
      </w:r>
      <w:r>
        <w:fldChar w:fldCharType="separate"/>
      </w:r>
      <w:r>
        <w:t>6</w:t>
      </w:r>
      <w:r>
        <w:fldChar w:fldCharType="end"/>
      </w:r>
    </w:p>
    <w:p w:rsidR="00FC2A85" w:rsidRDefault="00FC2A85">
      <w:pPr>
        <w:pStyle w:val="TOC2"/>
        <w:rPr>
          <w:rFonts w:asciiTheme="minorHAnsi" w:eastAsiaTheme="minorEastAsia" w:hAnsiTheme="minorHAnsi" w:cstheme="minorBidi"/>
          <w:sz w:val="22"/>
          <w:szCs w:val="22"/>
          <w:lang w:val="en-IN" w:eastAsia="ja-JP"/>
        </w:rPr>
      </w:pPr>
      <w:r>
        <w:t>3.2</w:t>
      </w:r>
      <w:r>
        <w:rPr>
          <w:rFonts w:asciiTheme="minorHAnsi" w:eastAsiaTheme="minorEastAsia" w:hAnsiTheme="minorHAnsi" w:cstheme="minorBidi"/>
          <w:sz w:val="22"/>
          <w:szCs w:val="22"/>
          <w:lang w:val="en-IN" w:eastAsia="ja-JP"/>
        </w:rPr>
        <w:tab/>
      </w:r>
      <w:r>
        <w:t>Abbreviations</w:t>
      </w:r>
      <w:r>
        <w:tab/>
      </w:r>
      <w:r>
        <w:fldChar w:fldCharType="begin"/>
      </w:r>
      <w:r>
        <w:instrText xml:space="preserve"> PAGEREF _Toc22835034 \h </w:instrText>
      </w:r>
      <w:r>
        <w:fldChar w:fldCharType="separate"/>
      </w:r>
      <w:r>
        <w:t>7</w:t>
      </w:r>
      <w:r>
        <w:fldChar w:fldCharType="end"/>
      </w:r>
    </w:p>
    <w:p w:rsidR="00FC2A85" w:rsidRDefault="00FC2A85">
      <w:pPr>
        <w:pStyle w:val="TOC1"/>
        <w:rPr>
          <w:rFonts w:asciiTheme="minorHAnsi" w:eastAsiaTheme="minorEastAsia" w:hAnsiTheme="minorHAnsi" w:cstheme="minorBidi"/>
          <w:szCs w:val="22"/>
          <w:lang w:val="en-IN" w:eastAsia="ja-JP"/>
        </w:rPr>
      </w:pPr>
      <w:r>
        <w:t>4</w:t>
      </w:r>
      <w:r>
        <w:rPr>
          <w:rFonts w:asciiTheme="minorHAnsi" w:eastAsiaTheme="minorEastAsia" w:hAnsiTheme="minorHAnsi" w:cstheme="minorBidi"/>
          <w:szCs w:val="22"/>
          <w:lang w:val="en-IN" w:eastAsia="ja-JP"/>
        </w:rPr>
        <w:tab/>
      </w:r>
      <w:r>
        <w:t>Security assumptions relating to communication security in 5G</w:t>
      </w:r>
      <w:r>
        <w:tab/>
      </w:r>
      <w:r>
        <w:fldChar w:fldCharType="begin"/>
      </w:r>
      <w:r>
        <w:instrText xml:space="preserve"> PAGEREF _Toc22835035 \h </w:instrText>
      </w:r>
      <w:r>
        <w:fldChar w:fldCharType="separate"/>
      </w:r>
      <w:r>
        <w:t>7</w:t>
      </w:r>
      <w:r>
        <w:fldChar w:fldCharType="end"/>
      </w:r>
    </w:p>
    <w:p w:rsidR="00FC2A85" w:rsidRDefault="00FC2A85">
      <w:pPr>
        <w:pStyle w:val="TOC2"/>
        <w:rPr>
          <w:rFonts w:asciiTheme="minorHAnsi" w:eastAsiaTheme="minorEastAsia" w:hAnsiTheme="minorHAnsi" w:cstheme="minorBidi"/>
          <w:sz w:val="22"/>
          <w:szCs w:val="22"/>
          <w:lang w:val="en-IN" w:eastAsia="ja-JP"/>
        </w:rPr>
      </w:pPr>
      <w:r>
        <w:t>4.1</w:t>
      </w:r>
      <w:r>
        <w:rPr>
          <w:rFonts w:asciiTheme="minorHAnsi" w:eastAsiaTheme="minorEastAsia" w:hAnsiTheme="minorHAnsi" w:cstheme="minorBidi"/>
          <w:sz w:val="22"/>
          <w:szCs w:val="22"/>
          <w:lang w:val="en-IN" w:eastAsia="ja-JP"/>
        </w:rPr>
        <w:tab/>
      </w:r>
      <w:r>
        <w:t>Overview</w:t>
      </w:r>
      <w:r>
        <w:tab/>
      </w:r>
      <w:r>
        <w:fldChar w:fldCharType="begin"/>
      </w:r>
      <w:r>
        <w:instrText xml:space="preserve"> PAGEREF _Toc22835036 \h </w:instrText>
      </w:r>
      <w:r>
        <w:fldChar w:fldCharType="separate"/>
      </w:r>
      <w:r>
        <w:t>7</w:t>
      </w:r>
      <w:r>
        <w:fldChar w:fldCharType="end"/>
      </w:r>
    </w:p>
    <w:p w:rsidR="00FC2A85" w:rsidRDefault="00FC2A85">
      <w:pPr>
        <w:pStyle w:val="TOC2"/>
        <w:rPr>
          <w:rFonts w:asciiTheme="minorHAnsi" w:eastAsiaTheme="minorEastAsia" w:hAnsiTheme="minorHAnsi" w:cstheme="minorBidi"/>
          <w:sz w:val="22"/>
          <w:szCs w:val="22"/>
          <w:lang w:val="en-IN" w:eastAsia="ja-JP"/>
        </w:rPr>
      </w:pPr>
      <w:r>
        <w:t>4.2</w:t>
      </w:r>
      <w:r>
        <w:rPr>
          <w:rFonts w:asciiTheme="minorHAnsi" w:eastAsiaTheme="minorEastAsia" w:hAnsiTheme="minorHAnsi" w:cstheme="minorBidi"/>
          <w:sz w:val="22"/>
          <w:szCs w:val="22"/>
          <w:lang w:val="en-IN" w:eastAsia="ja-JP"/>
        </w:rPr>
        <w:tab/>
      </w:r>
      <w:r>
        <w:t>Models for ARPF and UDR setup</w:t>
      </w:r>
      <w:r>
        <w:tab/>
      </w:r>
      <w:r>
        <w:fldChar w:fldCharType="begin"/>
      </w:r>
      <w:r>
        <w:instrText xml:space="preserve"> PAGEREF _Toc22835037 \h </w:instrText>
      </w:r>
      <w:r>
        <w:fldChar w:fldCharType="separate"/>
      </w:r>
      <w:r>
        <w:t>7</w:t>
      </w:r>
      <w:r>
        <w:fldChar w:fldCharType="end"/>
      </w:r>
    </w:p>
    <w:p w:rsidR="00FC2A85" w:rsidRDefault="00FC2A85">
      <w:pPr>
        <w:pStyle w:val="TOC3"/>
        <w:rPr>
          <w:rFonts w:asciiTheme="minorHAnsi" w:eastAsiaTheme="minorEastAsia" w:hAnsiTheme="minorHAnsi" w:cstheme="minorBidi"/>
          <w:sz w:val="22"/>
          <w:szCs w:val="22"/>
          <w:lang w:val="en-IN" w:eastAsia="ja-JP"/>
        </w:rPr>
      </w:pPr>
      <w:r>
        <w:t>4.2.1</w:t>
      </w:r>
      <w:r>
        <w:rPr>
          <w:rFonts w:asciiTheme="minorHAnsi" w:eastAsiaTheme="minorEastAsia" w:hAnsiTheme="minorHAnsi" w:cstheme="minorBidi"/>
          <w:sz w:val="22"/>
          <w:szCs w:val="22"/>
          <w:lang w:val="en-IN" w:eastAsia="ja-JP"/>
        </w:rPr>
        <w:tab/>
      </w:r>
      <w:r>
        <w:t>Model #A: Security parameters stored only in the ARPF</w:t>
      </w:r>
      <w:r>
        <w:tab/>
      </w:r>
      <w:r>
        <w:fldChar w:fldCharType="begin"/>
      </w:r>
      <w:r>
        <w:instrText xml:space="preserve"> PAGEREF _Toc22835038 \h </w:instrText>
      </w:r>
      <w:r>
        <w:fldChar w:fldCharType="separate"/>
      </w:r>
      <w:r>
        <w:t>7</w:t>
      </w:r>
      <w:r>
        <w:fldChar w:fldCharType="end"/>
      </w:r>
    </w:p>
    <w:p w:rsidR="00FC2A85" w:rsidRDefault="00FC2A85">
      <w:pPr>
        <w:pStyle w:val="TOC3"/>
        <w:rPr>
          <w:rFonts w:asciiTheme="minorHAnsi" w:eastAsiaTheme="minorEastAsia" w:hAnsiTheme="minorHAnsi" w:cstheme="minorBidi"/>
          <w:sz w:val="22"/>
          <w:szCs w:val="22"/>
          <w:lang w:val="en-IN" w:eastAsia="ja-JP"/>
        </w:rPr>
      </w:pPr>
      <w:r>
        <w:t>4.2.2</w:t>
      </w:r>
      <w:r>
        <w:rPr>
          <w:rFonts w:asciiTheme="minorHAnsi" w:eastAsiaTheme="minorEastAsia" w:hAnsiTheme="minorHAnsi" w:cstheme="minorBidi"/>
          <w:sz w:val="22"/>
          <w:szCs w:val="22"/>
          <w:lang w:val="en-IN" w:eastAsia="ja-JP"/>
        </w:rPr>
        <w:tab/>
      </w:r>
      <w:r>
        <w:t>Model #B: Security parameters stored only in the UDR</w:t>
      </w:r>
      <w:r>
        <w:tab/>
      </w:r>
      <w:r>
        <w:fldChar w:fldCharType="begin"/>
      </w:r>
      <w:r>
        <w:instrText xml:space="preserve"> PAGEREF _Toc22835039 \h </w:instrText>
      </w:r>
      <w:r>
        <w:fldChar w:fldCharType="separate"/>
      </w:r>
      <w:r>
        <w:t>7</w:t>
      </w:r>
      <w:r>
        <w:fldChar w:fldCharType="end"/>
      </w:r>
    </w:p>
    <w:p w:rsidR="00FC2A85" w:rsidRDefault="00FC2A85">
      <w:pPr>
        <w:pStyle w:val="TOC3"/>
        <w:rPr>
          <w:rFonts w:asciiTheme="minorHAnsi" w:eastAsiaTheme="minorEastAsia" w:hAnsiTheme="minorHAnsi" w:cstheme="minorBidi"/>
          <w:sz w:val="22"/>
          <w:szCs w:val="22"/>
          <w:lang w:val="en-IN" w:eastAsia="ja-JP"/>
        </w:rPr>
      </w:pPr>
      <w:r>
        <w:t>4.2.3</w:t>
      </w:r>
      <w:r>
        <w:rPr>
          <w:rFonts w:asciiTheme="minorHAnsi" w:eastAsiaTheme="minorEastAsia" w:hAnsiTheme="minorHAnsi" w:cstheme="minorBidi"/>
          <w:sz w:val="22"/>
          <w:szCs w:val="22"/>
          <w:lang w:val="en-IN" w:eastAsia="ja-JP"/>
        </w:rPr>
        <w:tab/>
      </w:r>
      <w:r>
        <w:t>Model #C: Security parameters stored both in the ARPF and the UDR</w:t>
      </w:r>
      <w:r>
        <w:tab/>
      </w:r>
      <w:r>
        <w:fldChar w:fldCharType="begin"/>
      </w:r>
      <w:r>
        <w:instrText xml:space="preserve"> PAGEREF _Toc22835040 \h </w:instrText>
      </w:r>
      <w:r>
        <w:fldChar w:fldCharType="separate"/>
      </w:r>
      <w:r>
        <w:t>7</w:t>
      </w:r>
      <w:r>
        <w:fldChar w:fldCharType="end"/>
      </w:r>
    </w:p>
    <w:p w:rsidR="00FC2A85" w:rsidRDefault="00FC2A85">
      <w:pPr>
        <w:pStyle w:val="TOC2"/>
        <w:rPr>
          <w:rFonts w:asciiTheme="minorHAnsi" w:eastAsiaTheme="minorEastAsia" w:hAnsiTheme="minorHAnsi" w:cstheme="minorBidi"/>
          <w:sz w:val="22"/>
          <w:szCs w:val="22"/>
          <w:lang w:val="en-IN" w:eastAsia="ja-JP"/>
        </w:rPr>
      </w:pPr>
      <w:r>
        <w:t>4.3</w:t>
      </w:r>
      <w:r>
        <w:rPr>
          <w:rFonts w:asciiTheme="minorHAnsi" w:eastAsiaTheme="minorEastAsia" w:hAnsiTheme="minorHAnsi" w:cstheme="minorBidi"/>
          <w:sz w:val="22"/>
          <w:szCs w:val="22"/>
          <w:lang w:val="en-IN" w:eastAsia="ja-JP"/>
        </w:rPr>
        <w:tab/>
      </w:r>
      <w:r>
        <w:t>Primary Authentication</w:t>
      </w:r>
      <w:r>
        <w:tab/>
      </w:r>
      <w:r>
        <w:fldChar w:fldCharType="begin"/>
      </w:r>
      <w:r>
        <w:instrText xml:space="preserve"> PAGEREF _Toc22835041 \h </w:instrText>
      </w:r>
      <w:r>
        <w:fldChar w:fldCharType="separate"/>
      </w:r>
      <w:r>
        <w:t>7</w:t>
      </w:r>
      <w:r>
        <w:fldChar w:fldCharType="end"/>
      </w:r>
    </w:p>
    <w:p w:rsidR="00FC2A85" w:rsidRDefault="00FC2A85">
      <w:pPr>
        <w:pStyle w:val="TOC2"/>
        <w:rPr>
          <w:rFonts w:asciiTheme="minorHAnsi" w:eastAsiaTheme="minorEastAsia" w:hAnsiTheme="minorHAnsi" w:cstheme="minorBidi"/>
          <w:sz w:val="22"/>
          <w:szCs w:val="22"/>
          <w:lang w:val="en-IN" w:eastAsia="ja-JP"/>
        </w:rPr>
      </w:pPr>
      <w:r>
        <w:t>4.4</w:t>
      </w:r>
      <w:r>
        <w:rPr>
          <w:rFonts w:asciiTheme="minorHAnsi" w:eastAsiaTheme="minorEastAsia" w:hAnsiTheme="minorHAnsi" w:cstheme="minorBidi"/>
          <w:sz w:val="22"/>
          <w:szCs w:val="22"/>
          <w:lang w:val="en-IN" w:eastAsia="ja-JP"/>
        </w:rPr>
        <w:tab/>
      </w:r>
      <w:r>
        <w:t>Secondary Authentication</w:t>
      </w:r>
      <w:r>
        <w:tab/>
      </w:r>
      <w:r>
        <w:fldChar w:fldCharType="begin"/>
      </w:r>
      <w:r>
        <w:instrText xml:space="preserve"> PAGEREF _Toc22835042 \h </w:instrText>
      </w:r>
      <w:r>
        <w:fldChar w:fldCharType="separate"/>
      </w:r>
      <w:r>
        <w:t>7</w:t>
      </w:r>
      <w:r>
        <w:fldChar w:fldCharType="end"/>
      </w:r>
    </w:p>
    <w:p w:rsidR="00FC2A85" w:rsidRDefault="00FC2A85">
      <w:pPr>
        <w:pStyle w:val="TOC2"/>
        <w:rPr>
          <w:rFonts w:asciiTheme="minorHAnsi" w:eastAsiaTheme="minorEastAsia" w:hAnsiTheme="minorHAnsi" w:cstheme="minorBidi"/>
          <w:sz w:val="22"/>
          <w:szCs w:val="22"/>
          <w:lang w:val="en-IN" w:eastAsia="ja-JP"/>
        </w:rPr>
      </w:pPr>
      <w:r>
        <w:t>4.5</w:t>
      </w:r>
      <w:r>
        <w:rPr>
          <w:rFonts w:asciiTheme="minorHAnsi" w:eastAsiaTheme="minorEastAsia" w:hAnsiTheme="minorHAnsi" w:cstheme="minorBidi"/>
          <w:sz w:val="22"/>
          <w:szCs w:val="22"/>
          <w:lang w:val="en-IN" w:eastAsia="ja-JP"/>
        </w:rPr>
        <w:tab/>
      </w:r>
      <w:r>
        <w:t>Privacy</w:t>
      </w:r>
      <w:r>
        <w:tab/>
      </w:r>
      <w:r>
        <w:fldChar w:fldCharType="begin"/>
      </w:r>
      <w:r>
        <w:instrText xml:space="preserve"> PAGEREF _Toc22835043 \h </w:instrText>
      </w:r>
      <w:r>
        <w:fldChar w:fldCharType="separate"/>
      </w:r>
      <w:r>
        <w:t>7</w:t>
      </w:r>
      <w:r>
        <w:fldChar w:fldCharType="end"/>
      </w:r>
    </w:p>
    <w:p w:rsidR="00FC2A85" w:rsidRDefault="00FC2A85">
      <w:pPr>
        <w:pStyle w:val="TOC1"/>
        <w:rPr>
          <w:rFonts w:asciiTheme="minorHAnsi" w:eastAsiaTheme="minorEastAsia" w:hAnsiTheme="minorHAnsi" w:cstheme="minorBidi"/>
          <w:szCs w:val="22"/>
          <w:lang w:val="en-IN" w:eastAsia="ja-JP"/>
        </w:rPr>
      </w:pPr>
      <w:r>
        <w:t>5</w:t>
      </w:r>
      <w:r>
        <w:rPr>
          <w:rFonts w:asciiTheme="minorHAnsi" w:eastAsiaTheme="minorEastAsia" w:hAnsiTheme="minorHAnsi" w:cstheme="minorBidi"/>
          <w:szCs w:val="22"/>
          <w:lang w:val="en-IN" w:eastAsia="ja-JP"/>
        </w:rPr>
        <w:tab/>
      </w:r>
      <w:r>
        <w:t>Parameters relevant to securing 5G communication</w:t>
      </w:r>
      <w:r>
        <w:tab/>
      </w:r>
      <w:r>
        <w:fldChar w:fldCharType="begin"/>
      </w:r>
      <w:r>
        <w:instrText xml:space="preserve"> PAGEREF _Toc22835044 \h </w:instrText>
      </w:r>
      <w:r>
        <w:fldChar w:fldCharType="separate"/>
      </w:r>
      <w:r>
        <w:t>8</w:t>
      </w:r>
      <w:r>
        <w:fldChar w:fldCharType="end"/>
      </w:r>
    </w:p>
    <w:p w:rsidR="00FC2A85" w:rsidRDefault="00FC2A85">
      <w:pPr>
        <w:pStyle w:val="TOC2"/>
        <w:rPr>
          <w:rFonts w:asciiTheme="minorHAnsi" w:eastAsiaTheme="minorEastAsia" w:hAnsiTheme="minorHAnsi" w:cstheme="minorBidi"/>
          <w:sz w:val="22"/>
          <w:szCs w:val="22"/>
          <w:lang w:val="en-IN" w:eastAsia="ja-JP"/>
        </w:rPr>
      </w:pPr>
      <w:r>
        <w:t>5.1</w:t>
      </w:r>
      <w:r>
        <w:rPr>
          <w:rFonts w:asciiTheme="minorHAnsi" w:eastAsiaTheme="minorEastAsia" w:hAnsiTheme="minorHAnsi" w:cstheme="minorBidi"/>
          <w:sz w:val="22"/>
          <w:szCs w:val="22"/>
          <w:lang w:val="en-IN" w:eastAsia="ja-JP"/>
        </w:rPr>
        <w:tab/>
      </w:r>
      <w:r>
        <w:t>Overview</w:t>
      </w:r>
      <w:r>
        <w:tab/>
      </w:r>
      <w:r>
        <w:fldChar w:fldCharType="begin"/>
      </w:r>
      <w:r>
        <w:instrText xml:space="preserve"> PAGEREF _Toc22835045 \h </w:instrText>
      </w:r>
      <w:r>
        <w:fldChar w:fldCharType="separate"/>
      </w:r>
      <w:r>
        <w:t>8</w:t>
      </w:r>
      <w:r>
        <w:fldChar w:fldCharType="end"/>
      </w:r>
    </w:p>
    <w:p w:rsidR="00FC2A85" w:rsidRDefault="00FC2A85">
      <w:pPr>
        <w:pStyle w:val="TOC2"/>
        <w:rPr>
          <w:rFonts w:asciiTheme="minorHAnsi" w:eastAsiaTheme="minorEastAsia" w:hAnsiTheme="minorHAnsi" w:cstheme="minorBidi"/>
          <w:sz w:val="22"/>
          <w:szCs w:val="22"/>
          <w:lang w:val="en-IN" w:eastAsia="ja-JP"/>
        </w:rPr>
      </w:pPr>
      <w:r>
        <w:t>5.2</w:t>
      </w:r>
      <w:r>
        <w:rPr>
          <w:rFonts w:asciiTheme="minorHAnsi" w:eastAsiaTheme="minorEastAsia" w:hAnsiTheme="minorHAnsi" w:cstheme="minorBidi"/>
          <w:sz w:val="22"/>
          <w:szCs w:val="22"/>
          <w:lang w:val="en-IN" w:eastAsia="ja-JP"/>
        </w:rPr>
        <w:tab/>
      </w:r>
      <w:r>
        <w:t>Milenage AKA authentication</w:t>
      </w:r>
      <w:r>
        <w:tab/>
      </w:r>
      <w:r>
        <w:fldChar w:fldCharType="begin"/>
      </w:r>
      <w:r>
        <w:instrText xml:space="preserve"> PAGEREF _Toc22835046 \h </w:instrText>
      </w:r>
      <w:r>
        <w:fldChar w:fldCharType="separate"/>
      </w:r>
      <w:r>
        <w:t>8</w:t>
      </w:r>
      <w:r>
        <w:fldChar w:fldCharType="end"/>
      </w:r>
    </w:p>
    <w:p w:rsidR="00FC2A85" w:rsidRDefault="00FC2A85">
      <w:pPr>
        <w:pStyle w:val="TOC2"/>
        <w:rPr>
          <w:rFonts w:asciiTheme="minorHAnsi" w:eastAsiaTheme="minorEastAsia" w:hAnsiTheme="minorHAnsi" w:cstheme="minorBidi"/>
          <w:sz w:val="22"/>
          <w:szCs w:val="22"/>
          <w:lang w:val="en-IN" w:eastAsia="ja-JP"/>
        </w:rPr>
      </w:pPr>
      <w:r>
        <w:t>5.3</w:t>
      </w:r>
      <w:r>
        <w:rPr>
          <w:rFonts w:asciiTheme="minorHAnsi" w:eastAsiaTheme="minorEastAsia" w:hAnsiTheme="minorHAnsi" w:cstheme="minorBidi"/>
          <w:sz w:val="22"/>
          <w:szCs w:val="22"/>
          <w:lang w:val="en-IN" w:eastAsia="ja-JP"/>
        </w:rPr>
        <w:tab/>
      </w:r>
      <w:r>
        <w:t>TUAK AKA authentication</w:t>
      </w:r>
      <w:r>
        <w:tab/>
      </w:r>
      <w:r>
        <w:fldChar w:fldCharType="begin"/>
      </w:r>
      <w:r>
        <w:instrText xml:space="preserve"> PAGEREF _Toc22835047 \h </w:instrText>
      </w:r>
      <w:r>
        <w:fldChar w:fldCharType="separate"/>
      </w:r>
      <w:r>
        <w:t>8</w:t>
      </w:r>
      <w:r>
        <w:fldChar w:fldCharType="end"/>
      </w:r>
    </w:p>
    <w:p w:rsidR="00FC2A85" w:rsidRDefault="00FC2A85">
      <w:pPr>
        <w:pStyle w:val="TOC2"/>
        <w:rPr>
          <w:rFonts w:asciiTheme="minorHAnsi" w:eastAsiaTheme="minorEastAsia" w:hAnsiTheme="minorHAnsi" w:cstheme="minorBidi"/>
          <w:sz w:val="22"/>
          <w:szCs w:val="22"/>
          <w:lang w:val="en-IN" w:eastAsia="ja-JP"/>
        </w:rPr>
      </w:pPr>
      <w:r>
        <w:t>5.4</w:t>
      </w:r>
      <w:r>
        <w:rPr>
          <w:rFonts w:asciiTheme="minorHAnsi" w:eastAsiaTheme="minorEastAsia" w:hAnsiTheme="minorHAnsi" w:cstheme="minorBidi"/>
          <w:sz w:val="22"/>
          <w:szCs w:val="22"/>
          <w:lang w:val="en-IN" w:eastAsia="ja-JP"/>
        </w:rPr>
        <w:tab/>
      </w:r>
      <w:r>
        <w:t>EAP methods for authentication</w:t>
      </w:r>
      <w:r>
        <w:tab/>
      </w:r>
      <w:r>
        <w:fldChar w:fldCharType="begin"/>
      </w:r>
      <w:r>
        <w:instrText xml:space="preserve"> PAGEREF _Toc22835048 \h </w:instrText>
      </w:r>
      <w:r>
        <w:fldChar w:fldCharType="separate"/>
      </w:r>
      <w:r>
        <w:t>8</w:t>
      </w:r>
      <w:r>
        <w:fldChar w:fldCharType="end"/>
      </w:r>
    </w:p>
    <w:p w:rsidR="00FC2A85" w:rsidRDefault="00FC2A85">
      <w:pPr>
        <w:pStyle w:val="TOC2"/>
        <w:rPr>
          <w:rFonts w:asciiTheme="minorHAnsi" w:eastAsiaTheme="minorEastAsia" w:hAnsiTheme="minorHAnsi" w:cstheme="minorBidi"/>
          <w:sz w:val="22"/>
          <w:szCs w:val="22"/>
          <w:lang w:val="en-IN" w:eastAsia="ja-JP"/>
        </w:rPr>
      </w:pPr>
      <w:r>
        <w:t>5.5</w:t>
      </w:r>
      <w:r>
        <w:rPr>
          <w:rFonts w:asciiTheme="minorHAnsi" w:eastAsiaTheme="minorEastAsia" w:hAnsiTheme="minorHAnsi" w:cstheme="minorBidi"/>
          <w:sz w:val="22"/>
          <w:szCs w:val="22"/>
          <w:lang w:val="en-IN" w:eastAsia="ja-JP"/>
        </w:rPr>
        <w:tab/>
      </w:r>
      <w:r>
        <w:t>Proprietary authentication algorithms</w:t>
      </w:r>
      <w:r>
        <w:tab/>
      </w:r>
      <w:r>
        <w:fldChar w:fldCharType="begin"/>
      </w:r>
      <w:r>
        <w:instrText xml:space="preserve"> PAGEREF _Toc22835049 \h </w:instrText>
      </w:r>
      <w:r>
        <w:fldChar w:fldCharType="separate"/>
      </w:r>
      <w:r>
        <w:t>8</w:t>
      </w:r>
      <w:r>
        <w:fldChar w:fldCharType="end"/>
      </w:r>
    </w:p>
    <w:p w:rsidR="00FC2A85" w:rsidRDefault="00FC2A85">
      <w:pPr>
        <w:pStyle w:val="TOC2"/>
        <w:rPr>
          <w:rFonts w:asciiTheme="minorHAnsi" w:eastAsiaTheme="minorEastAsia" w:hAnsiTheme="minorHAnsi" w:cstheme="minorBidi"/>
          <w:sz w:val="22"/>
          <w:szCs w:val="22"/>
          <w:lang w:val="en-IN" w:eastAsia="ja-JP"/>
        </w:rPr>
      </w:pPr>
      <w:r>
        <w:t>5.6</w:t>
      </w:r>
      <w:r>
        <w:rPr>
          <w:rFonts w:asciiTheme="minorHAnsi" w:eastAsiaTheme="minorEastAsia" w:hAnsiTheme="minorHAnsi" w:cstheme="minorBidi"/>
          <w:sz w:val="22"/>
          <w:szCs w:val="22"/>
          <w:lang w:val="en-IN" w:eastAsia="ja-JP"/>
        </w:rPr>
        <w:tab/>
      </w:r>
      <w:r>
        <w:t>AMF related parameters</w:t>
      </w:r>
      <w:r>
        <w:tab/>
      </w:r>
      <w:r>
        <w:fldChar w:fldCharType="begin"/>
      </w:r>
      <w:r>
        <w:instrText xml:space="preserve"> PAGEREF _Toc22835050 \h </w:instrText>
      </w:r>
      <w:r>
        <w:fldChar w:fldCharType="separate"/>
      </w:r>
      <w:r>
        <w:t>8</w:t>
      </w:r>
      <w:r>
        <w:fldChar w:fldCharType="end"/>
      </w:r>
    </w:p>
    <w:p w:rsidR="00FC2A85" w:rsidRDefault="00FC2A85">
      <w:pPr>
        <w:pStyle w:val="TOC2"/>
        <w:rPr>
          <w:rFonts w:asciiTheme="minorHAnsi" w:eastAsiaTheme="minorEastAsia" w:hAnsiTheme="minorHAnsi" w:cstheme="minorBidi"/>
          <w:sz w:val="22"/>
          <w:szCs w:val="22"/>
          <w:lang w:val="en-IN" w:eastAsia="ja-JP"/>
        </w:rPr>
      </w:pPr>
      <w:r>
        <w:t>5.7</w:t>
      </w:r>
      <w:r>
        <w:rPr>
          <w:rFonts w:asciiTheme="minorHAnsi" w:eastAsiaTheme="minorEastAsia" w:hAnsiTheme="minorHAnsi" w:cstheme="minorBidi"/>
          <w:sz w:val="22"/>
          <w:szCs w:val="22"/>
          <w:lang w:val="en-IN" w:eastAsia="ja-JP"/>
        </w:rPr>
        <w:tab/>
      </w:r>
      <w:r>
        <w:t>Counter related parameters</w:t>
      </w:r>
      <w:r>
        <w:tab/>
      </w:r>
      <w:r>
        <w:fldChar w:fldCharType="begin"/>
      </w:r>
      <w:r>
        <w:instrText xml:space="preserve"> PAGEREF _Toc22835051 \h </w:instrText>
      </w:r>
      <w:r>
        <w:fldChar w:fldCharType="separate"/>
      </w:r>
      <w:r>
        <w:t>8</w:t>
      </w:r>
      <w:r>
        <w:fldChar w:fldCharType="end"/>
      </w:r>
    </w:p>
    <w:p w:rsidR="00FC2A85" w:rsidRDefault="00FC2A85">
      <w:pPr>
        <w:pStyle w:val="TOC1"/>
        <w:rPr>
          <w:rFonts w:asciiTheme="minorHAnsi" w:eastAsiaTheme="minorEastAsia" w:hAnsiTheme="minorHAnsi" w:cstheme="minorBidi"/>
          <w:szCs w:val="22"/>
          <w:lang w:val="en-IN" w:eastAsia="ja-JP"/>
        </w:rPr>
      </w:pPr>
      <w:r>
        <w:t>6.</w:t>
      </w:r>
      <w:r>
        <w:rPr>
          <w:rFonts w:asciiTheme="minorHAnsi" w:eastAsiaTheme="minorEastAsia" w:hAnsiTheme="minorHAnsi" w:cstheme="minorBidi"/>
          <w:szCs w:val="22"/>
          <w:lang w:val="en-IN" w:eastAsia="ja-JP"/>
        </w:rPr>
        <w:tab/>
      </w:r>
      <w:r>
        <w:t>Key Issues</w:t>
      </w:r>
      <w:r>
        <w:tab/>
      </w:r>
      <w:r>
        <w:fldChar w:fldCharType="begin"/>
      </w:r>
      <w:r>
        <w:instrText xml:space="preserve"> PAGEREF _Toc22835052 \h </w:instrText>
      </w:r>
      <w:r>
        <w:fldChar w:fldCharType="separate"/>
      </w:r>
      <w:r>
        <w:t>9</w:t>
      </w:r>
      <w:r>
        <w:fldChar w:fldCharType="end"/>
      </w:r>
    </w:p>
    <w:p w:rsidR="00FC2A85" w:rsidRDefault="00FC2A85">
      <w:pPr>
        <w:pStyle w:val="TOC2"/>
        <w:rPr>
          <w:rFonts w:asciiTheme="minorHAnsi" w:eastAsiaTheme="minorEastAsia" w:hAnsiTheme="minorHAnsi" w:cstheme="minorBidi"/>
          <w:sz w:val="22"/>
          <w:szCs w:val="22"/>
          <w:lang w:val="en-IN" w:eastAsia="ja-JP"/>
        </w:rPr>
      </w:pPr>
      <w:r>
        <w:t>6.x</w:t>
      </w:r>
      <w:r>
        <w:rPr>
          <w:rFonts w:asciiTheme="minorHAnsi" w:eastAsiaTheme="minorEastAsia" w:hAnsiTheme="minorHAnsi" w:cstheme="minorBidi"/>
          <w:sz w:val="22"/>
          <w:szCs w:val="22"/>
          <w:lang w:val="en-IN" w:eastAsia="ja-JP"/>
        </w:rPr>
        <w:tab/>
      </w:r>
      <w:r>
        <w:t>Key Issue #&lt;X&gt;: &lt;Issue Title&gt;</w:t>
      </w:r>
      <w:r>
        <w:tab/>
      </w:r>
      <w:r>
        <w:fldChar w:fldCharType="begin"/>
      </w:r>
      <w:r>
        <w:instrText xml:space="preserve"> PAGEREF _Toc22835053 \h </w:instrText>
      </w:r>
      <w:r>
        <w:fldChar w:fldCharType="separate"/>
      </w:r>
      <w:r>
        <w:t>9</w:t>
      </w:r>
      <w:r>
        <w:fldChar w:fldCharType="end"/>
      </w:r>
    </w:p>
    <w:p w:rsidR="00FC2A85" w:rsidRDefault="00FC2A85">
      <w:pPr>
        <w:pStyle w:val="TOC3"/>
        <w:rPr>
          <w:rFonts w:asciiTheme="minorHAnsi" w:eastAsiaTheme="minorEastAsia" w:hAnsiTheme="minorHAnsi" w:cstheme="minorBidi"/>
          <w:sz w:val="22"/>
          <w:szCs w:val="22"/>
          <w:lang w:val="en-IN" w:eastAsia="ja-JP"/>
        </w:rPr>
      </w:pPr>
      <w:r>
        <w:t>6.x.1</w:t>
      </w:r>
      <w:r>
        <w:rPr>
          <w:rFonts w:asciiTheme="minorHAnsi" w:eastAsiaTheme="minorEastAsia" w:hAnsiTheme="minorHAnsi" w:cstheme="minorBidi"/>
          <w:sz w:val="22"/>
          <w:szCs w:val="22"/>
          <w:lang w:val="en-IN" w:eastAsia="ja-JP"/>
        </w:rPr>
        <w:tab/>
      </w:r>
      <w:r>
        <w:t>Key issue details</w:t>
      </w:r>
      <w:r>
        <w:tab/>
      </w:r>
      <w:r>
        <w:fldChar w:fldCharType="begin"/>
      </w:r>
      <w:r>
        <w:instrText xml:space="preserve"> PAGEREF _Toc22835054 \h </w:instrText>
      </w:r>
      <w:r>
        <w:fldChar w:fldCharType="separate"/>
      </w:r>
      <w:r>
        <w:t>9</w:t>
      </w:r>
      <w:r>
        <w:fldChar w:fldCharType="end"/>
      </w:r>
    </w:p>
    <w:p w:rsidR="00FC2A85" w:rsidRDefault="00FC2A85">
      <w:pPr>
        <w:pStyle w:val="TOC3"/>
        <w:rPr>
          <w:rFonts w:asciiTheme="minorHAnsi" w:eastAsiaTheme="minorEastAsia" w:hAnsiTheme="minorHAnsi" w:cstheme="minorBidi"/>
          <w:sz w:val="22"/>
          <w:szCs w:val="22"/>
          <w:lang w:val="en-IN" w:eastAsia="ja-JP"/>
        </w:rPr>
      </w:pPr>
      <w:r>
        <w:t>6.x.2</w:t>
      </w:r>
      <w:r>
        <w:rPr>
          <w:rFonts w:asciiTheme="minorHAnsi" w:eastAsiaTheme="minorEastAsia" w:hAnsiTheme="minorHAnsi" w:cstheme="minorBidi"/>
          <w:sz w:val="22"/>
          <w:szCs w:val="22"/>
          <w:lang w:val="en-IN" w:eastAsia="ja-JP"/>
        </w:rPr>
        <w:tab/>
      </w:r>
      <w:r>
        <w:t>Security threats</w:t>
      </w:r>
      <w:r>
        <w:tab/>
      </w:r>
      <w:r>
        <w:fldChar w:fldCharType="begin"/>
      </w:r>
      <w:r>
        <w:instrText xml:space="preserve"> PAGEREF _Toc22835055 \h </w:instrText>
      </w:r>
      <w:r>
        <w:fldChar w:fldCharType="separate"/>
      </w:r>
      <w:r>
        <w:t>9</w:t>
      </w:r>
      <w:r>
        <w:fldChar w:fldCharType="end"/>
      </w:r>
    </w:p>
    <w:p w:rsidR="00FC2A85" w:rsidRDefault="00FC2A85">
      <w:pPr>
        <w:pStyle w:val="TOC3"/>
        <w:rPr>
          <w:rFonts w:asciiTheme="minorHAnsi" w:eastAsiaTheme="minorEastAsia" w:hAnsiTheme="minorHAnsi" w:cstheme="minorBidi"/>
          <w:sz w:val="22"/>
          <w:szCs w:val="22"/>
          <w:lang w:val="en-IN" w:eastAsia="ja-JP"/>
        </w:rPr>
      </w:pPr>
      <w:r>
        <w:t>6.x.3</w:t>
      </w:r>
      <w:r>
        <w:rPr>
          <w:rFonts w:asciiTheme="minorHAnsi" w:eastAsiaTheme="minorEastAsia" w:hAnsiTheme="minorHAnsi" w:cstheme="minorBidi"/>
          <w:sz w:val="22"/>
          <w:szCs w:val="22"/>
          <w:lang w:val="en-IN" w:eastAsia="ja-JP"/>
        </w:rPr>
        <w:tab/>
      </w:r>
      <w:r>
        <w:t>Potential security requirements</w:t>
      </w:r>
      <w:r>
        <w:tab/>
      </w:r>
      <w:r>
        <w:fldChar w:fldCharType="begin"/>
      </w:r>
      <w:r>
        <w:instrText xml:space="preserve"> PAGEREF _Toc22835056 \h </w:instrText>
      </w:r>
      <w:r>
        <w:fldChar w:fldCharType="separate"/>
      </w:r>
      <w:r>
        <w:t>9</w:t>
      </w:r>
      <w:r>
        <w:fldChar w:fldCharType="end"/>
      </w:r>
    </w:p>
    <w:p w:rsidR="00FC2A85" w:rsidRDefault="00FC2A85">
      <w:pPr>
        <w:pStyle w:val="TOC1"/>
        <w:rPr>
          <w:rFonts w:asciiTheme="minorHAnsi" w:eastAsiaTheme="minorEastAsia" w:hAnsiTheme="minorHAnsi" w:cstheme="minorBidi"/>
          <w:szCs w:val="22"/>
          <w:lang w:val="en-IN" w:eastAsia="ja-JP"/>
        </w:rPr>
      </w:pPr>
      <w:r>
        <w:t>7</w:t>
      </w:r>
      <w:r>
        <w:rPr>
          <w:rFonts w:asciiTheme="minorHAnsi" w:eastAsiaTheme="minorEastAsia" w:hAnsiTheme="minorHAnsi" w:cstheme="minorBidi"/>
          <w:szCs w:val="22"/>
          <w:lang w:val="en-IN" w:eastAsia="ja-JP"/>
        </w:rPr>
        <w:tab/>
      </w:r>
      <w:r>
        <w:t>Solutions</w:t>
      </w:r>
      <w:r>
        <w:tab/>
      </w:r>
      <w:r>
        <w:fldChar w:fldCharType="begin"/>
      </w:r>
      <w:r>
        <w:instrText xml:space="preserve"> PAGEREF _Toc22835057 \h </w:instrText>
      </w:r>
      <w:r>
        <w:fldChar w:fldCharType="separate"/>
      </w:r>
      <w:r>
        <w:t>9</w:t>
      </w:r>
      <w:r>
        <w:fldChar w:fldCharType="end"/>
      </w:r>
    </w:p>
    <w:p w:rsidR="00FC2A85" w:rsidRDefault="00FC2A85">
      <w:pPr>
        <w:pStyle w:val="TOC2"/>
        <w:rPr>
          <w:rFonts w:asciiTheme="minorHAnsi" w:eastAsiaTheme="minorEastAsia" w:hAnsiTheme="minorHAnsi" w:cstheme="minorBidi"/>
          <w:sz w:val="22"/>
          <w:szCs w:val="22"/>
          <w:lang w:val="en-IN" w:eastAsia="ja-JP"/>
        </w:rPr>
      </w:pPr>
      <w:r>
        <w:t>7.x</w:t>
      </w:r>
      <w:r>
        <w:rPr>
          <w:rFonts w:asciiTheme="minorHAnsi" w:eastAsiaTheme="minorEastAsia" w:hAnsiTheme="minorHAnsi" w:cstheme="minorBidi"/>
          <w:sz w:val="22"/>
          <w:szCs w:val="22"/>
          <w:lang w:val="en-IN" w:eastAsia="ja-JP"/>
        </w:rPr>
        <w:tab/>
      </w:r>
      <w:r>
        <w:t>Solution #&lt;x&gt;: &lt;Solution Title&gt;</w:t>
      </w:r>
      <w:r>
        <w:tab/>
      </w:r>
      <w:r>
        <w:fldChar w:fldCharType="begin"/>
      </w:r>
      <w:r>
        <w:instrText xml:space="preserve"> PAGEREF _Toc22835058 \h </w:instrText>
      </w:r>
      <w:r>
        <w:fldChar w:fldCharType="separate"/>
      </w:r>
      <w:r>
        <w:t>9</w:t>
      </w:r>
      <w:r>
        <w:fldChar w:fldCharType="end"/>
      </w:r>
    </w:p>
    <w:p w:rsidR="00FC2A85" w:rsidRDefault="00FC2A85">
      <w:pPr>
        <w:pStyle w:val="TOC3"/>
        <w:rPr>
          <w:rFonts w:asciiTheme="minorHAnsi" w:eastAsiaTheme="minorEastAsia" w:hAnsiTheme="minorHAnsi" w:cstheme="minorBidi"/>
          <w:sz w:val="22"/>
          <w:szCs w:val="22"/>
          <w:lang w:val="en-IN" w:eastAsia="ja-JP"/>
        </w:rPr>
      </w:pPr>
      <w:r>
        <w:t>7.x.1</w:t>
      </w:r>
      <w:r>
        <w:rPr>
          <w:rFonts w:asciiTheme="minorHAnsi" w:eastAsiaTheme="minorEastAsia" w:hAnsiTheme="minorHAnsi" w:cstheme="minorBidi"/>
          <w:sz w:val="22"/>
          <w:szCs w:val="22"/>
          <w:lang w:val="en-IN" w:eastAsia="ja-JP"/>
        </w:rPr>
        <w:tab/>
      </w:r>
      <w:r>
        <w:t>Introduction</w:t>
      </w:r>
      <w:r>
        <w:tab/>
      </w:r>
      <w:r>
        <w:fldChar w:fldCharType="begin"/>
      </w:r>
      <w:r>
        <w:instrText xml:space="preserve"> PAGEREF _Toc22835059 \h </w:instrText>
      </w:r>
      <w:r>
        <w:fldChar w:fldCharType="separate"/>
      </w:r>
      <w:r>
        <w:t>10</w:t>
      </w:r>
      <w:r>
        <w:fldChar w:fldCharType="end"/>
      </w:r>
    </w:p>
    <w:p w:rsidR="00FC2A85" w:rsidRDefault="00FC2A85">
      <w:pPr>
        <w:pStyle w:val="TOC3"/>
        <w:rPr>
          <w:rFonts w:asciiTheme="minorHAnsi" w:eastAsiaTheme="minorEastAsia" w:hAnsiTheme="minorHAnsi" w:cstheme="minorBidi"/>
          <w:sz w:val="22"/>
          <w:szCs w:val="22"/>
          <w:lang w:val="en-IN" w:eastAsia="ja-JP"/>
        </w:rPr>
      </w:pPr>
      <w:r>
        <w:t>7.x.2</w:t>
      </w:r>
      <w:r>
        <w:rPr>
          <w:rFonts w:asciiTheme="minorHAnsi" w:eastAsiaTheme="minorEastAsia" w:hAnsiTheme="minorHAnsi" w:cstheme="minorBidi"/>
          <w:sz w:val="22"/>
          <w:szCs w:val="22"/>
          <w:lang w:val="en-IN" w:eastAsia="ja-JP"/>
        </w:rPr>
        <w:tab/>
      </w:r>
      <w:r>
        <w:t>Solution details</w:t>
      </w:r>
      <w:r>
        <w:tab/>
      </w:r>
      <w:r>
        <w:fldChar w:fldCharType="begin"/>
      </w:r>
      <w:r>
        <w:instrText xml:space="preserve"> PAGEREF _Toc22835060 \h </w:instrText>
      </w:r>
      <w:r>
        <w:fldChar w:fldCharType="separate"/>
      </w:r>
      <w:r>
        <w:t>10</w:t>
      </w:r>
      <w:r>
        <w:fldChar w:fldCharType="end"/>
      </w:r>
    </w:p>
    <w:p w:rsidR="00FC2A85" w:rsidRDefault="00FC2A85">
      <w:pPr>
        <w:pStyle w:val="TOC3"/>
        <w:rPr>
          <w:rFonts w:asciiTheme="minorHAnsi" w:eastAsiaTheme="minorEastAsia" w:hAnsiTheme="minorHAnsi" w:cstheme="minorBidi"/>
          <w:sz w:val="22"/>
          <w:szCs w:val="22"/>
          <w:lang w:val="en-IN" w:eastAsia="ja-JP"/>
        </w:rPr>
      </w:pPr>
      <w:r>
        <w:t>7.x.3</w:t>
      </w:r>
      <w:r>
        <w:rPr>
          <w:rFonts w:asciiTheme="minorHAnsi" w:eastAsiaTheme="minorEastAsia" w:hAnsiTheme="minorHAnsi" w:cstheme="minorBidi"/>
          <w:sz w:val="22"/>
          <w:szCs w:val="22"/>
          <w:lang w:val="en-IN" w:eastAsia="ja-JP"/>
        </w:rPr>
        <w:tab/>
      </w:r>
      <w:r>
        <w:t>Evaluation</w:t>
      </w:r>
      <w:r>
        <w:tab/>
      </w:r>
      <w:r>
        <w:fldChar w:fldCharType="begin"/>
      </w:r>
      <w:r>
        <w:instrText xml:space="preserve"> PAGEREF _Toc22835061 \h </w:instrText>
      </w:r>
      <w:r>
        <w:fldChar w:fldCharType="separate"/>
      </w:r>
      <w:r>
        <w:t>10</w:t>
      </w:r>
      <w:r>
        <w:fldChar w:fldCharType="end"/>
      </w:r>
    </w:p>
    <w:p w:rsidR="00FC2A85" w:rsidRDefault="00FC2A85">
      <w:pPr>
        <w:pStyle w:val="TOC1"/>
        <w:rPr>
          <w:rFonts w:asciiTheme="minorHAnsi" w:eastAsiaTheme="minorEastAsia" w:hAnsiTheme="minorHAnsi" w:cstheme="minorBidi"/>
          <w:szCs w:val="22"/>
          <w:lang w:val="en-IN" w:eastAsia="ja-JP"/>
        </w:rPr>
      </w:pPr>
      <w:r>
        <w:t>8 Conclusions</w:t>
      </w:r>
      <w:r>
        <w:tab/>
      </w:r>
      <w:r>
        <w:fldChar w:fldCharType="begin"/>
      </w:r>
      <w:r>
        <w:instrText xml:space="preserve"> PAGEREF _Toc22835062 \h </w:instrText>
      </w:r>
      <w:r>
        <w:fldChar w:fldCharType="separate"/>
      </w:r>
      <w:r>
        <w:t>10</w:t>
      </w:r>
      <w:r>
        <w:fldChar w:fldCharType="end"/>
      </w:r>
    </w:p>
    <w:p w:rsidR="00FC2A85" w:rsidRDefault="00FC2A85">
      <w:pPr>
        <w:pStyle w:val="TOC1"/>
        <w:rPr>
          <w:rFonts w:asciiTheme="minorHAnsi" w:eastAsiaTheme="minorEastAsia" w:hAnsiTheme="minorHAnsi" w:cstheme="minorBidi"/>
          <w:szCs w:val="22"/>
          <w:lang w:val="en-IN" w:eastAsia="ja-JP"/>
        </w:rPr>
      </w:pPr>
      <w:r>
        <w:t>Annex &lt;A&gt; (informative): Change history</w:t>
      </w:r>
      <w:r>
        <w:tab/>
      </w:r>
      <w:r>
        <w:fldChar w:fldCharType="begin"/>
      </w:r>
      <w:r>
        <w:instrText xml:space="preserve"> PAGEREF _Toc22835063 \h </w:instrText>
      </w:r>
      <w:r>
        <w:fldChar w:fldCharType="separate"/>
      </w:r>
      <w:r>
        <w:t>10</w:t>
      </w:r>
      <w:r>
        <w:fldChar w:fldCharType="end"/>
      </w:r>
    </w:p>
    <w:p w:rsidR="00080512" w:rsidRPr="004D3578" w:rsidRDefault="004D3578">
      <w:r w:rsidRPr="004D3578">
        <w:rPr>
          <w:noProof/>
          <w:sz w:val="22"/>
        </w:rPr>
        <w:fldChar w:fldCharType="end"/>
      </w:r>
    </w:p>
    <w:p w:rsidR="0074026F" w:rsidRDefault="00080512" w:rsidP="0074026F">
      <w:pPr>
        <w:pStyle w:val="Guidance"/>
      </w:pPr>
      <w:r w:rsidRPr="004D3578">
        <w:br w:type="page"/>
      </w:r>
      <w:r w:rsidR="0074026F">
        <w:lastRenderedPageBreak/>
        <w:t xml:space="preserve">For definitive guidance on drafting 3GPP TSs and TRs, see </w:t>
      </w:r>
      <w:hyperlink r:id="rId17" w:history="1">
        <w:r w:rsidR="0074026F" w:rsidRPr="0074026F">
          <w:rPr>
            <w:rStyle w:val="Hyperlink"/>
          </w:rPr>
          <w:t>3GPP TS 21.801</w:t>
        </w:r>
      </w:hyperlink>
      <w:r w:rsidR="0074026F">
        <w:t xml:space="preserve"> supplemented by the 3GPP web page </w:t>
      </w:r>
      <w:hyperlink r:id="rId18" w:history="1">
        <w:r w:rsidR="0074026F" w:rsidRPr="003A47E0">
          <w:rPr>
            <w:rStyle w:val="Hyperlink"/>
          </w:rPr>
          <w:t>http://www.3gpp.org/specifications-groups/delegates-corner/writing-a-new-spec</w:t>
        </w:r>
      </w:hyperlink>
      <w:r w:rsidR="0074026F">
        <w:t xml:space="preserve">. </w:t>
      </w:r>
    </w:p>
    <w:p w:rsidR="0074026F" w:rsidRPr="007B600E" w:rsidRDefault="0074026F" w:rsidP="0074026F">
      <w:pPr>
        <w:pStyle w:val="Guidance"/>
      </w:pPr>
      <w:r>
        <w:t>Ensure all blue guidance text is removed before submitting the TS/TR to the TSG for approval.</w:t>
      </w:r>
    </w:p>
    <w:p w:rsidR="00080512" w:rsidRDefault="00080512">
      <w:pPr>
        <w:pStyle w:val="Heading1"/>
      </w:pPr>
      <w:bookmarkStart w:id="15" w:name="foreword"/>
      <w:bookmarkStart w:id="16" w:name="_Toc22835029"/>
      <w:bookmarkEnd w:id="15"/>
      <w:r w:rsidRPr="004D3578">
        <w:t>Foreword</w:t>
      </w:r>
      <w:bookmarkEnd w:id="16"/>
    </w:p>
    <w:p w:rsidR="007B600E" w:rsidRDefault="0074026F" w:rsidP="007B600E">
      <w:pPr>
        <w:pStyle w:val="Guidance"/>
      </w:pPr>
      <w:r>
        <w:t>This clause is mandatory; do not alter the text in any way</w:t>
      </w:r>
      <w:r w:rsidR="00465515">
        <w:t xml:space="preserve"> other than to choose between "Specification" and "Report"</w:t>
      </w:r>
      <w:r>
        <w:t xml:space="preserve">. </w:t>
      </w:r>
    </w:p>
    <w:p w:rsidR="00080512" w:rsidRPr="004D3578" w:rsidRDefault="00080512">
      <w:r w:rsidRPr="004D3578">
        <w:t xml:space="preserve">This Technical </w:t>
      </w:r>
      <w:bookmarkStart w:id="17" w:name="spectype3"/>
      <w:r w:rsidR="00602AEA" w:rsidRPr="002D012B">
        <w:t>Report</w:t>
      </w:r>
      <w:bookmarkEnd w:id="17"/>
      <w:r w:rsidRPr="004D3578">
        <w:t xml:space="preserve"> has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 xml:space="preserve">Version </w:t>
      </w:r>
      <w:proofErr w:type="spellStart"/>
      <w:r w:rsidRPr="004D3578">
        <w:t>x.y.z</w:t>
      </w:r>
      <w:proofErr w:type="spellEnd"/>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465515" w:rsidRDefault="00465515" w:rsidP="00465515">
      <w:pPr>
        <w:pStyle w:val="Guidance"/>
      </w:pPr>
      <w:r>
        <w:t>In drafting the TS/TR</w:t>
      </w:r>
      <w:r w:rsidR="00D76048">
        <w:t>,</w:t>
      </w:r>
      <w:r>
        <w:t xml:space="preserve"> pay particular attention to the use of modal auxiliary verbs!</w:t>
      </w:r>
      <w:r w:rsidR="00D76048">
        <w:t xml:space="preserve"> TRs shall not contain any normative provisions.</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tab/>
      </w:r>
      <w:r>
        <w:tab/>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tab/>
      </w:r>
      <w:r>
        <w:tab/>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tab/>
      </w:r>
      <w:r>
        <w:tab/>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tab/>
      </w:r>
      <w:r>
        <w:tab/>
        <w:t>indicates</w:t>
      </w:r>
      <w:r w:rsidR="00774DA4">
        <w:t xml:space="preserve"> that something is possible</w:t>
      </w:r>
    </w:p>
    <w:p w:rsidR="00774DA4" w:rsidRDefault="00774DA4" w:rsidP="00774DA4">
      <w:pPr>
        <w:pStyle w:val="EX"/>
      </w:pPr>
      <w:r w:rsidRPr="00774DA4">
        <w:rPr>
          <w:b/>
        </w:rPr>
        <w:t>cannot</w:t>
      </w:r>
      <w:r>
        <w:tab/>
      </w:r>
      <w:r>
        <w:tab/>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lastRenderedPageBreak/>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3D1FB8" w:rsidRPr="004D3578" w:rsidRDefault="003D1FB8" w:rsidP="003D1FB8">
      <w:pPr>
        <w:pStyle w:val="Heading1"/>
      </w:pPr>
      <w:bookmarkStart w:id="18" w:name="introduction"/>
      <w:bookmarkEnd w:id="18"/>
      <w:r w:rsidRPr="004D3578">
        <w:t>Introduction</w:t>
      </w:r>
    </w:p>
    <w:p w:rsidR="003D1FB8" w:rsidRDefault="003D1FB8" w:rsidP="003D1FB8">
      <w:r>
        <w:t>In Release 15, the ability to store various security parameters are standardised for the ARPF and the UDR.  However, the security of this storage and the security related to transporting security parameters from the UDR to the UDM/ARPF are not defined.</w:t>
      </w:r>
    </w:p>
    <w:p w:rsidR="003D1FB8" w:rsidRPr="00B07BF4" w:rsidRDefault="003D1FB8" w:rsidP="003D1FB8">
      <w:r>
        <w:t>This document provides the background and lists potential solutions for identified key issues.</w:t>
      </w:r>
    </w:p>
    <w:p w:rsidR="002D012B" w:rsidRPr="004D3578" w:rsidRDefault="002D012B" w:rsidP="002D012B">
      <w:pPr>
        <w:pStyle w:val="Heading1"/>
      </w:pPr>
      <w:r w:rsidRPr="004D3578">
        <w:br w:type="page"/>
      </w:r>
      <w:bookmarkStart w:id="19" w:name="_Toc14183621"/>
      <w:bookmarkStart w:id="20" w:name="_Toc22835030"/>
      <w:r w:rsidRPr="004D3578">
        <w:lastRenderedPageBreak/>
        <w:t>1</w:t>
      </w:r>
      <w:r w:rsidRPr="004D3578">
        <w:tab/>
        <w:t>Scope</w:t>
      </w:r>
      <w:bookmarkEnd w:id="19"/>
      <w:bookmarkEnd w:id="20"/>
    </w:p>
    <w:p w:rsidR="002D012B" w:rsidRDefault="002D012B" w:rsidP="002D012B">
      <w:r w:rsidRPr="004D3578">
        <w:t xml:space="preserve">The present document </w:t>
      </w:r>
      <w:r>
        <w:t>details the following:</w:t>
      </w:r>
    </w:p>
    <w:p w:rsidR="002D012B" w:rsidRDefault="002D012B" w:rsidP="002D012B">
      <w:pPr>
        <w:pStyle w:val="B1"/>
      </w:pPr>
      <w:r>
        <w:t>-</w:t>
      </w:r>
      <w:r>
        <w:tab/>
        <w:t>The security assumptions relating to security communication in 5G.</w:t>
      </w:r>
    </w:p>
    <w:p w:rsidR="002D012B" w:rsidRDefault="002D012B" w:rsidP="002D012B">
      <w:pPr>
        <w:pStyle w:val="B1"/>
      </w:pPr>
      <w:r>
        <w:t>-</w:t>
      </w:r>
      <w:r>
        <w:tab/>
        <w:t>The security assumptions related to protecting subscriber privacy.</w:t>
      </w:r>
    </w:p>
    <w:p w:rsidR="002D012B" w:rsidRDefault="002D012B" w:rsidP="002D012B">
      <w:pPr>
        <w:pStyle w:val="B1"/>
      </w:pPr>
      <w:r>
        <w:t>-</w:t>
      </w:r>
      <w:r>
        <w:tab/>
        <w:t>The home network parameters that are relevant to securing the communication in 5G and protecting subscriber privacy.</w:t>
      </w:r>
    </w:p>
    <w:p w:rsidR="002D012B" w:rsidRDefault="002D012B" w:rsidP="002D012B">
      <w:pPr>
        <w:pStyle w:val="B1"/>
      </w:pPr>
      <w:r>
        <w:t>-</w:t>
      </w:r>
      <w:r>
        <w:tab/>
        <w:t>Key Issues, threats and requirements relevant to securing the communication in 5G and protecting subscriber privacy.</w:t>
      </w:r>
    </w:p>
    <w:p w:rsidR="002D012B" w:rsidRDefault="002D012B" w:rsidP="002D012B">
      <w:pPr>
        <w:pStyle w:val="B1"/>
      </w:pPr>
      <w:r>
        <w:t>-</w:t>
      </w:r>
      <w:r>
        <w:tab/>
        <w:t>Solutions that potentially resolve the key issues described.</w:t>
      </w:r>
    </w:p>
    <w:p w:rsidR="002D012B" w:rsidRPr="004D3578" w:rsidRDefault="002D012B" w:rsidP="002D012B">
      <w:pPr>
        <w:pStyle w:val="B1"/>
        <w:ind w:left="0" w:firstLine="0"/>
      </w:pPr>
      <w:r>
        <w:t>The present document does not describe the storage of security parameters in the UE or the serving network or the transportation of secure information between the home network and the serving network.</w:t>
      </w:r>
    </w:p>
    <w:p w:rsidR="002D012B" w:rsidRPr="004D3578" w:rsidRDefault="002D012B" w:rsidP="002D012B">
      <w:pPr>
        <w:pStyle w:val="Heading1"/>
      </w:pPr>
      <w:bookmarkStart w:id="21" w:name="_Toc14183622"/>
      <w:bookmarkStart w:id="22" w:name="_Toc22835031"/>
      <w:r w:rsidRPr="004D3578">
        <w:t>2</w:t>
      </w:r>
      <w:r w:rsidRPr="004D3578">
        <w:tab/>
        <w:t>References</w:t>
      </w:r>
      <w:bookmarkEnd w:id="21"/>
      <w:bookmarkEnd w:id="22"/>
    </w:p>
    <w:p w:rsidR="002D012B" w:rsidRPr="004D3578" w:rsidRDefault="002D012B" w:rsidP="002D012B">
      <w:r w:rsidRPr="004D3578">
        <w:t>The following documents contain provisions which, through reference in this text, constitute provisions of the present document.</w:t>
      </w:r>
    </w:p>
    <w:p w:rsidR="002D012B" w:rsidRPr="004D3578" w:rsidRDefault="002D012B" w:rsidP="002D012B">
      <w:pPr>
        <w:pStyle w:val="B1"/>
      </w:pPr>
      <w:r>
        <w:t>-</w:t>
      </w:r>
      <w:r>
        <w:tab/>
      </w:r>
      <w:r w:rsidRPr="004D3578">
        <w:t>References are either specific (identified by date of publication, edition number, version number, etc.) or non</w:t>
      </w:r>
      <w:r w:rsidRPr="004D3578">
        <w:noBreakHyphen/>
        <w:t>specific.</w:t>
      </w:r>
    </w:p>
    <w:p w:rsidR="002D012B" w:rsidRPr="004D3578" w:rsidRDefault="002D012B" w:rsidP="002D012B">
      <w:pPr>
        <w:pStyle w:val="B1"/>
      </w:pPr>
      <w:r>
        <w:t>-</w:t>
      </w:r>
      <w:r>
        <w:tab/>
      </w:r>
      <w:r w:rsidRPr="004D3578">
        <w:t>For a specific reference, subsequent revisions do not apply.</w:t>
      </w:r>
    </w:p>
    <w:p w:rsidR="002D012B" w:rsidRPr="004D3578" w:rsidRDefault="002D012B" w:rsidP="002D012B">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rsidR="002D012B" w:rsidRDefault="002D012B" w:rsidP="002D012B">
      <w:pPr>
        <w:pStyle w:val="EX"/>
      </w:pPr>
      <w:r w:rsidRPr="004D3578">
        <w:t>[1]</w:t>
      </w:r>
      <w:r w:rsidRPr="004D3578">
        <w:tab/>
        <w:t>3GPP TR 21.905: "Vocabulary for 3GPP Specifications".</w:t>
      </w:r>
    </w:p>
    <w:p w:rsidR="00FD6C30" w:rsidRDefault="00FD6C30" w:rsidP="00FD6C30">
      <w:pPr>
        <w:pStyle w:val="EX"/>
      </w:pPr>
      <w:r w:rsidRPr="000B71E3">
        <w:t>[</w:t>
      </w:r>
      <w:r w:rsidRPr="00FC2A85">
        <w:t>2</w:t>
      </w:r>
      <w:r w:rsidRPr="000B71E3">
        <w:t>]</w:t>
      </w:r>
      <w:r w:rsidRPr="000B71E3">
        <w:tab/>
        <w:t>3GPP TS 33.501: "Security Architecture and Procedures for 5G System".</w:t>
      </w:r>
    </w:p>
    <w:p w:rsidR="00566908" w:rsidRPr="008A2544" w:rsidRDefault="00566908" w:rsidP="00566908">
      <w:pPr>
        <w:pStyle w:val="EX"/>
        <w:rPr>
          <w:lang w:val="en-US"/>
        </w:rPr>
      </w:pPr>
      <w:r>
        <w:t>[3]</w:t>
      </w:r>
      <w:r>
        <w:tab/>
      </w:r>
      <w:r>
        <w:rPr>
          <w:lang w:val="en-US"/>
        </w:rPr>
        <w:t>3GPP TS 35.205: "</w:t>
      </w:r>
      <w:r w:rsidRPr="008A2544">
        <w:rPr>
          <w:lang w:val="en-US"/>
        </w:rPr>
        <w:t>Specification of the MILENAGE algorithm set: An example algorithm set for the 3GPP authentication and key generation functions f1, f1*, f2, f3, f4, f5 and f5*;</w:t>
      </w:r>
      <w:r>
        <w:rPr>
          <w:lang w:val="en-US"/>
        </w:rPr>
        <w:t xml:space="preserve"> </w:t>
      </w:r>
      <w:r w:rsidRPr="008A2544">
        <w:rPr>
          <w:lang w:val="en-US"/>
        </w:rPr>
        <w:t>Document 1: General".</w:t>
      </w:r>
    </w:p>
    <w:p w:rsidR="00566908" w:rsidRPr="00E800FC" w:rsidRDefault="00566908" w:rsidP="00566908">
      <w:pPr>
        <w:pStyle w:val="EX"/>
        <w:rPr>
          <w:lang w:val="en-US"/>
        </w:rPr>
      </w:pPr>
      <w:r w:rsidRPr="008A2544">
        <w:rPr>
          <w:lang w:val="en-US"/>
        </w:rPr>
        <w:t>[</w:t>
      </w:r>
      <w:r>
        <w:rPr>
          <w:lang w:val="en-US"/>
        </w:rPr>
        <w:t>4</w:t>
      </w:r>
      <w:r w:rsidRPr="008A2544">
        <w:rPr>
          <w:lang w:val="en-US"/>
        </w:rPr>
        <w:t>]</w:t>
      </w:r>
      <w:r w:rsidRPr="008A2544">
        <w:rPr>
          <w:lang w:val="en-US"/>
        </w:rPr>
        <w:tab/>
        <w:t xml:space="preserve">3GPP TS 35.231: "Specification of the </w:t>
      </w:r>
      <w:proofErr w:type="spellStart"/>
      <w:r w:rsidRPr="008A2544">
        <w:rPr>
          <w:lang w:val="en-US"/>
        </w:rPr>
        <w:t>Tuak</w:t>
      </w:r>
      <w:proofErr w:type="spellEnd"/>
      <w:r w:rsidRPr="008A2544">
        <w:rPr>
          <w:lang w:val="en-US"/>
        </w:rPr>
        <w:t xml:space="preserve"> algorithm set:</w:t>
      </w:r>
      <w:r>
        <w:rPr>
          <w:lang w:val="en-US"/>
        </w:rPr>
        <w:t xml:space="preserve"> </w:t>
      </w:r>
      <w:r w:rsidRPr="008A2544">
        <w:rPr>
          <w:lang w:val="en-US"/>
        </w:rPr>
        <w:t>A second example algorithm set for the 3GPP authentication and key generation functions f1, f1*, f2, f3, f4, f5 and f5*;</w:t>
      </w:r>
      <w:r>
        <w:rPr>
          <w:lang w:val="en-US"/>
        </w:rPr>
        <w:t xml:space="preserve"> </w:t>
      </w:r>
      <w:r w:rsidRPr="008A2544">
        <w:rPr>
          <w:lang w:val="en-US"/>
        </w:rPr>
        <w:t xml:space="preserve">Document 1: </w:t>
      </w:r>
      <w:r w:rsidRPr="00E800FC">
        <w:rPr>
          <w:lang w:val="en-US"/>
        </w:rPr>
        <w:t>Algorithm specification ".</w:t>
      </w:r>
    </w:p>
    <w:p w:rsidR="00AF4945" w:rsidRPr="00E800FC" w:rsidRDefault="00AF4945" w:rsidP="00AF4945">
      <w:pPr>
        <w:pStyle w:val="EX"/>
      </w:pPr>
      <w:r w:rsidRPr="00E800FC">
        <w:t>[</w:t>
      </w:r>
      <w:r w:rsidR="008919A2" w:rsidRPr="00E800FC">
        <w:t>5</w:t>
      </w:r>
      <w:r w:rsidRPr="00E800FC">
        <w:t>]</w:t>
      </w:r>
      <w:r w:rsidRPr="00E800FC">
        <w:tab/>
        <w:t>3GPP TS 23.632: "User Data Interworking, Coexistence and Migration".</w:t>
      </w:r>
    </w:p>
    <w:p w:rsidR="00AF4945" w:rsidRPr="00E800FC" w:rsidRDefault="00AF4945" w:rsidP="00AF4945">
      <w:pPr>
        <w:pStyle w:val="EX"/>
      </w:pPr>
      <w:r w:rsidRPr="00E800FC">
        <w:t>[</w:t>
      </w:r>
      <w:r w:rsidR="008919A2" w:rsidRPr="00E800FC">
        <w:t>6</w:t>
      </w:r>
      <w:r w:rsidRPr="00E800FC">
        <w:t>]</w:t>
      </w:r>
      <w:r w:rsidRPr="00E800FC">
        <w:tab/>
        <w:t>3GPP</w:t>
      </w:r>
      <w:r w:rsidRPr="00E800FC">
        <w:rPr>
          <w:lang w:val="en-US"/>
        </w:rPr>
        <w:t> </w:t>
      </w:r>
      <w:r w:rsidRPr="00E800FC">
        <w:t>TS</w:t>
      </w:r>
      <w:r w:rsidRPr="00E800FC">
        <w:rPr>
          <w:lang w:val="en-US"/>
        </w:rPr>
        <w:t> </w:t>
      </w:r>
      <w:r w:rsidRPr="00E800FC">
        <w:t>33.401: "3GPP System Architecture Evolution (SAE); Security architecture".</w:t>
      </w:r>
    </w:p>
    <w:p w:rsidR="00AF4945" w:rsidRPr="00E800FC" w:rsidRDefault="00AF4945" w:rsidP="00AF4945">
      <w:pPr>
        <w:pStyle w:val="EX"/>
      </w:pPr>
      <w:r w:rsidRPr="00E800FC">
        <w:t>[</w:t>
      </w:r>
      <w:r w:rsidR="008919A2" w:rsidRPr="00E800FC">
        <w:t>7</w:t>
      </w:r>
      <w:r w:rsidRPr="00E800FC">
        <w:t>]</w:t>
      </w:r>
      <w:r w:rsidRPr="00E800FC">
        <w:tab/>
        <w:t>3GPP</w:t>
      </w:r>
      <w:r w:rsidRPr="00E800FC">
        <w:rPr>
          <w:lang w:val="en-US"/>
        </w:rPr>
        <w:t> </w:t>
      </w:r>
      <w:r w:rsidRPr="00E800FC">
        <w:t>TS</w:t>
      </w:r>
      <w:r w:rsidRPr="00E800FC">
        <w:rPr>
          <w:lang w:val="en-US"/>
        </w:rPr>
        <w:t> </w:t>
      </w:r>
      <w:r w:rsidRPr="00E800FC">
        <w:t>33.402: "3GPP System Architecture Evolution (SAE); Security aspects of non-3GPP accesses".</w:t>
      </w:r>
    </w:p>
    <w:p w:rsidR="00AF4945" w:rsidRPr="00E800FC" w:rsidRDefault="00AF4945" w:rsidP="00AF4945">
      <w:pPr>
        <w:pStyle w:val="EX"/>
      </w:pPr>
      <w:r w:rsidRPr="00E800FC">
        <w:t>[</w:t>
      </w:r>
      <w:r w:rsidR="008919A2" w:rsidRPr="00E800FC">
        <w:t>8</w:t>
      </w:r>
      <w:r w:rsidRPr="00E800FC">
        <w:t>]</w:t>
      </w:r>
      <w:r w:rsidRPr="00E800FC">
        <w:tab/>
        <w:t>3GPP</w:t>
      </w:r>
      <w:r w:rsidRPr="00E800FC">
        <w:rPr>
          <w:lang w:val="en-US"/>
        </w:rPr>
        <w:t> </w:t>
      </w:r>
      <w:r w:rsidRPr="00E800FC">
        <w:t>TS</w:t>
      </w:r>
      <w:r w:rsidRPr="00E800FC">
        <w:rPr>
          <w:lang w:val="en-US"/>
        </w:rPr>
        <w:t> </w:t>
      </w:r>
      <w:r w:rsidRPr="00E800FC">
        <w:t xml:space="preserve">33.203: "3G security; Access security for IP-based services". </w:t>
      </w:r>
    </w:p>
    <w:p w:rsidR="00AF4945" w:rsidRPr="00E800FC" w:rsidRDefault="00AF4945" w:rsidP="00AF4945">
      <w:pPr>
        <w:pStyle w:val="EX"/>
      </w:pPr>
      <w:r w:rsidRPr="00E800FC">
        <w:t>[</w:t>
      </w:r>
      <w:r w:rsidR="008919A2" w:rsidRPr="00E800FC">
        <w:t>9</w:t>
      </w:r>
      <w:r w:rsidRPr="00E800FC">
        <w:t>]</w:t>
      </w:r>
      <w:r w:rsidRPr="00E800FC">
        <w:tab/>
        <w:t>3GPP</w:t>
      </w:r>
      <w:r w:rsidRPr="00E800FC">
        <w:rPr>
          <w:lang w:val="en-US"/>
        </w:rPr>
        <w:t> </w:t>
      </w:r>
      <w:r w:rsidRPr="00E800FC">
        <w:t>TS</w:t>
      </w:r>
      <w:r w:rsidRPr="00E800FC">
        <w:rPr>
          <w:lang w:val="en-US"/>
        </w:rPr>
        <w:t> </w:t>
      </w:r>
      <w:r w:rsidRPr="00E800FC">
        <w:t xml:space="preserve">33.220: "3G security; Generic Authentication Architecture (GAA); Generic Bootstrapping Architecture (GBA)". </w:t>
      </w:r>
    </w:p>
    <w:p w:rsidR="00AF4945" w:rsidRPr="00E800FC" w:rsidRDefault="00AF4945" w:rsidP="00AF4945">
      <w:pPr>
        <w:pStyle w:val="EX"/>
      </w:pPr>
      <w:r w:rsidRPr="00E800FC">
        <w:t>[</w:t>
      </w:r>
      <w:r w:rsidR="008919A2" w:rsidRPr="00E800FC">
        <w:t>10</w:t>
      </w:r>
      <w:r w:rsidRPr="00E800FC">
        <w:t>]</w:t>
      </w:r>
      <w:r w:rsidRPr="00E800FC">
        <w:tab/>
        <w:t>3GPP TS 23.501: "System Architecture for the 5G System; Stage 2"</w:t>
      </w:r>
    </w:p>
    <w:p w:rsidR="00A73ECC" w:rsidRPr="00E800FC" w:rsidRDefault="00A73ECC" w:rsidP="00A73ECC">
      <w:pPr>
        <w:pStyle w:val="EX"/>
      </w:pPr>
      <w:r w:rsidRPr="00E800FC">
        <w:t>[11]</w:t>
      </w:r>
      <w:r w:rsidRPr="00E800FC">
        <w:tab/>
        <w:t>3GPP TS 29.505: "5G System; Usage of the Unified Data Repository services for Subscription Data".</w:t>
      </w:r>
    </w:p>
    <w:p w:rsidR="00A73ECC" w:rsidRDefault="00A73ECC" w:rsidP="00A73ECC">
      <w:pPr>
        <w:pStyle w:val="EX"/>
      </w:pPr>
      <w:r w:rsidRPr="00E800FC">
        <w:t>[12]</w:t>
      </w:r>
      <w:r>
        <w:tab/>
        <w:t>3GPP TS 29.500: "5</w:t>
      </w:r>
      <w:r w:rsidRPr="006941C1">
        <w:t>G System; Technical Realization of Service Based Architecture</w:t>
      </w:r>
      <w:r>
        <w:t>".</w:t>
      </w:r>
    </w:p>
    <w:p w:rsidR="00D855EB" w:rsidRDefault="00D855EB" w:rsidP="00A73ECC">
      <w:pPr>
        <w:pStyle w:val="EX"/>
      </w:pPr>
      <w:r w:rsidRPr="00E800FC">
        <w:lastRenderedPageBreak/>
        <w:t>[</w:t>
      </w:r>
      <w:r>
        <w:t>13</w:t>
      </w:r>
      <w:r w:rsidRPr="00E800FC">
        <w:t>]</w:t>
      </w:r>
      <w:r w:rsidRPr="00E800FC">
        <w:tab/>
        <w:t>3GPP TS 23.50</w:t>
      </w:r>
      <w:r>
        <w:t>2</w:t>
      </w:r>
      <w:r w:rsidRPr="00E800FC">
        <w:t>: "</w:t>
      </w:r>
      <w:r>
        <w:t>Procedures</w:t>
      </w:r>
      <w:r w:rsidRPr="00E800FC">
        <w:t xml:space="preserve"> for the 5G System; Stage 2</w:t>
      </w:r>
    </w:p>
    <w:p w:rsidR="00A73ECC" w:rsidRDefault="00A73ECC" w:rsidP="00A73ECC">
      <w:pPr>
        <w:pStyle w:val="EX"/>
      </w:pPr>
    </w:p>
    <w:p w:rsidR="00FD6C30" w:rsidRPr="00E800FC" w:rsidRDefault="00FD6C30" w:rsidP="002D012B">
      <w:pPr>
        <w:pStyle w:val="EX"/>
      </w:pPr>
    </w:p>
    <w:p w:rsidR="002D012B" w:rsidRPr="004D3578" w:rsidRDefault="002D012B" w:rsidP="002D012B">
      <w:pPr>
        <w:pStyle w:val="Heading1"/>
      </w:pPr>
      <w:bookmarkStart w:id="23" w:name="_Toc14183623"/>
      <w:bookmarkStart w:id="24" w:name="_Toc22835032"/>
      <w:r w:rsidRPr="004D3578">
        <w:t>3</w:t>
      </w:r>
      <w:r w:rsidRPr="004D3578">
        <w:tab/>
        <w:t>Definitions</w:t>
      </w:r>
      <w:r>
        <w:t xml:space="preserve"> of terms, symbols and abbreviations</w:t>
      </w:r>
      <w:bookmarkEnd w:id="23"/>
      <w:bookmarkEnd w:id="24"/>
    </w:p>
    <w:p w:rsidR="002D012B" w:rsidRDefault="002D012B" w:rsidP="002D012B">
      <w:pPr>
        <w:pStyle w:val="Heading2"/>
      </w:pPr>
      <w:bookmarkStart w:id="25" w:name="_Toc14183624"/>
      <w:bookmarkStart w:id="26" w:name="_Toc22835033"/>
      <w:r w:rsidRPr="004D3578">
        <w:t>3.1</w:t>
      </w:r>
      <w:r w:rsidRPr="004D3578">
        <w:tab/>
      </w:r>
      <w:r>
        <w:t>Terms</w:t>
      </w:r>
      <w:bookmarkEnd w:id="25"/>
      <w:bookmarkEnd w:id="26"/>
    </w:p>
    <w:p w:rsidR="00913C15" w:rsidRPr="00C6508F" w:rsidRDefault="00913C15" w:rsidP="00C6508F">
      <w:pPr>
        <w:pStyle w:val="EditorsNote"/>
      </w:pPr>
      <w:r w:rsidRPr="00C6508F">
        <w:t>Editor's Note: 'authentication subscription data' and 'subscription data' need to be defined.</w:t>
      </w:r>
    </w:p>
    <w:p w:rsidR="002D012B" w:rsidRPr="004D3578" w:rsidRDefault="002D012B" w:rsidP="002D012B">
      <w:r w:rsidRPr="004D3578">
        <w:t xml:space="preserve">For the purposes of the present document, the terms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rsidR="002D012B" w:rsidRPr="004D3578" w:rsidRDefault="002D012B" w:rsidP="002D012B">
      <w:pPr>
        <w:pStyle w:val="Guidance"/>
      </w:pPr>
      <w:r w:rsidRPr="004D3578">
        <w:t>Definition format (</w:t>
      </w:r>
      <w:smartTag w:uri="urn:schemas-microsoft-com:office:smarttags" w:element="City">
        <w:smartTag w:uri="urn:schemas-microsoft-com:office:smarttags" w:element="place">
          <w:r w:rsidRPr="004D3578">
            <w:t>Normal</w:t>
          </w:r>
        </w:smartTag>
      </w:smartTag>
      <w:r w:rsidRPr="004D3578">
        <w:t>)</w:t>
      </w:r>
    </w:p>
    <w:p w:rsidR="002D012B" w:rsidRPr="004D3578" w:rsidRDefault="002D012B" w:rsidP="002D012B">
      <w:pPr>
        <w:pStyle w:val="Guidance"/>
      </w:pPr>
      <w:r w:rsidRPr="004D3578">
        <w:rPr>
          <w:b/>
        </w:rPr>
        <w:t>&lt;defined term&gt;:</w:t>
      </w:r>
      <w:r w:rsidRPr="004D3578">
        <w:t xml:space="preserve"> &lt;definition&gt;.</w:t>
      </w:r>
    </w:p>
    <w:p w:rsidR="002D012B" w:rsidRPr="004D3578" w:rsidRDefault="002D012B" w:rsidP="002D012B">
      <w:r w:rsidRPr="004D3578">
        <w:rPr>
          <w:b/>
        </w:rPr>
        <w:t>example:</w:t>
      </w:r>
      <w:r w:rsidRPr="004D3578">
        <w:t xml:space="preserve"> text used to clarify abstract rules by applying them literally.</w:t>
      </w:r>
    </w:p>
    <w:p w:rsidR="002D012B" w:rsidRPr="004D3578" w:rsidRDefault="002D012B" w:rsidP="002D012B">
      <w:pPr>
        <w:pStyle w:val="EW"/>
      </w:pPr>
    </w:p>
    <w:p w:rsidR="002D012B" w:rsidRPr="004D3578" w:rsidRDefault="002D012B" w:rsidP="002D012B">
      <w:pPr>
        <w:pStyle w:val="Heading2"/>
      </w:pPr>
      <w:bookmarkStart w:id="27" w:name="_Toc14183625"/>
      <w:bookmarkStart w:id="28" w:name="_Toc22835034"/>
      <w:r>
        <w:t>3.2</w:t>
      </w:r>
      <w:r w:rsidRPr="004D3578">
        <w:tab/>
        <w:t>Abbreviations</w:t>
      </w:r>
      <w:bookmarkEnd w:id="27"/>
      <w:bookmarkEnd w:id="28"/>
    </w:p>
    <w:p w:rsidR="002D012B" w:rsidRPr="004D3578" w:rsidRDefault="002D012B" w:rsidP="002D012B">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rsidR="002D012B" w:rsidRPr="004D3578" w:rsidRDefault="002D012B" w:rsidP="002D012B">
      <w:pPr>
        <w:pStyle w:val="Guidance"/>
        <w:keepNext/>
      </w:pPr>
      <w:r w:rsidRPr="004D3578">
        <w:t>Abbreviation format (EW)</w:t>
      </w:r>
    </w:p>
    <w:p w:rsidR="002D012B" w:rsidRPr="004D3578" w:rsidRDefault="002D012B" w:rsidP="002D012B">
      <w:pPr>
        <w:pStyle w:val="EW"/>
      </w:pPr>
      <w:r w:rsidRPr="004D3578">
        <w:t>&lt;ACRONYM&gt;</w:t>
      </w:r>
      <w:r w:rsidRPr="004D3578">
        <w:tab/>
        <w:t>&lt;Explanation&gt;</w:t>
      </w:r>
    </w:p>
    <w:p w:rsidR="002D012B" w:rsidRPr="004D3578" w:rsidRDefault="002D012B" w:rsidP="002D012B">
      <w:pPr>
        <w:pStyle w:val="EW"/>
      </w:pPr>
    </w:p>
    <w:p w:rsidR="002D012B" w:rsidRDefault="002D012B" w:rsidP="002D012B">
      <w:pPr>
        <w:pStyle w:val="Heading1"/>
      </w:pPr>
      <w:bookmarkStart w:id="29" w:name="_Toc14183626"/>
      <w:bookmarkStart w:id="30" w:name="_Toc22835035"/>
      <w:r w:rsidRPr="004D3578">
        <w:t>4</w:t>
      </w:r>
      <w:r w:rsidRPr="004D3578">
        <w:tab/>
      </w:r>
      <w:r>
        <w:t>Security assumptions relating to communication security in 5G</w:t>
      </w:r>
      <w:bookmarkEnd w:id="29"/>
      <w:bookmarkEnd w:id="30"/>
    </w:p>
    <w:p w:rsidR="002D012B" w:rsidRDefault="002D012B" w:rsidP="002D012B">
      <w:pPr>
        <w:pStyle w:val="Heading2"/>
      </w:pPr>
      <w:bookmarkStart w:id="31" w:name="_Toc14183627"/>
      <w:bookmarkStart w:id="32" w:name="_Toc22835036"/>
      <w:r>
        <w:t>4.1</w:t>
      </w:r>
      <w:r>
        <w:tab/>
        <w:t>Overview</w:t>
      </w:r>
      <w:bookmarkEnd w:id="31"/>
      <w:bookmarkEnd w:id="32"/>
    </w:p>
    <w:p w:rsidR="00A73ECC" w:rsidRDefault="00A73ECC" w:rsidP="00E800FC">
      <w:pPr>
        <w:keepNext/>
      </w:pPr>
      <w:r>
        <w:t xml:space="preserve">As defined in TS 33.501 [2], the UDM plays a key role in primary authentication and the privacy feature by supporting the ARPF and SIDF functionality. </w:t>
      </w:r>
    </w:p>
    <w:p w:rsidR="00A73ECC" w:rsidRDefault="00A73ECC" w:rsidP="00E800FC">
      <w:pPr>
        <w:keepNext/>
      </w:pPr>
      <w:r>
        <w:t>The ARPF and SIDF functionality requires the use of certain security parameters. The security parameters used for the ARPF functionality (authentication subscription data) are specified in clause 5.1. When UDM makes use of the UDR to manage subscription data, part of the security parameters required by the ARPF and SIDF may be stored in UDR as described in clause 4.2.</w:t>
      </w:r>
    </w:p>
    <w:p w:rsidR="002D012B" w:rsidRDefault="002D012B" w:rsidP="002D012B">
      <w:pPr>
        <w:pStyle w:val="Heading2"/>
      </w:pPr>
      <w:bookmarkStart w:id="33" w:name="_Toc14183628"/>
      <w:bookmarkStart w:id="34" w:name="_Toc22835037"/>
      <w:r>
        <w:t>4.2</w:t>
      </w:r>
      <w:r>
        <w:tab/>
        <w:t>Models for ARPF and UDR setup</w:t>
      </w:r>
      <w:bookmarkEnd w:id="33"/>
      <w:bookmarkEnd w:id="34"/>
    </w:p>
    <w:p w:rsidR="002D012B" w:rsidRDefault="002D012B" w:rsidP="002D012B">
      <w:pPr>
        <w:pStyle w:val="Heading3"/>
      </w:pPr>
      <w:bookmarkStart w:id="35" w:name="_Toc14183629"/>
      <w:bookmarkStart w:id="36" w:name="_Toc22835038"/>
      <w:r>
        <w:t>4.2.1</w:t>
      </w:r>
      <w:r>
        <w:tab/>
        <w:t>Model #A: Security parameters stored only in the ARPF</w:t>
      </w:r>
      <w:bookmarkEnd w:id="35"/>
      <w:bookmarkEnd w:id="36"/>
    </w:p>
    <w:p w:rsidR="00A73ECC" w:rsidRDefault="00A73ECC" w:rsidP="00A73ECC">
      <w:r w:rsidRPr="003C4B10">
        <w:t>The model where security parameters</w:t>
      </w:r>
      <w:r>
        <w:t xml:space="preserve"> for the execution of primary authentication</w:t>
      </w:r>
      <w:r w:rsidRPr="003C4B10">
        <w:t xml:space="preserve"> are stored only at the ARPF corresponds to a </w:t>
      </w:r>
      <w:proofErr w:type="spellStart"/>
      <w:r w:rsidRPr="003C4B10">
        <w:t>stateful</w:t>
      </w:r>
      <w:proofErr w:type="spellEnd"/>
      <w:r w:rsidRPr="003C4B10">
        <w:t xml:space="preserve"> UDM/ARPF deployment model where UDR is not used</w:t>
      </w:r>
      <w:r>
        <w:t xml:space="preserve">. </w:t>
      </w:r>
    </w:p>
    <w:p w:rsidR="002D012B" w:rsidRDefault="002D012B" w:rsidP="002D012B"/>
    <w:p w:rsidR="002D012B" w:rsidRDefault="002D012B" w:rsidP="002D012B">
      <w:pPr>
        <w:pStyle w:val="Heading3"/>
      </w:pPr>
      <w:bookmarkStart w:id="37" w:name="_Toc14183630"/>
      <w:bookmarkStart w:id="38" w:name="_Toc22835039"/>
      <w:r>
        <w:lastRenderedPageBreak/>
        <w:t>4.2.2</w:t>
      </w:r>
      <w:r>
        <w:tab/>
        <w:t>Model #B: Security parameters stored only in the UDR</w:t>
      </w:r>
      <w:bookmarkEnd w:id="37"/>
      <w:bookmarkEnd w:id="38"/>
    </w:p>
    <w:p w:rsidR="00A73ECC" w:rsidRDefault="00A73ECC" w:rsidP="00A73ECC">
      <w:r w:rsidRPr="00583ADB">
        <w:t xml:space="preserve">The model where </w:t>
      </w:r>
      <w:r>
        <w:t xml:space="preserve">all </w:t>
      </w:r>
      <w:r w:rsidRPr="00583ADB">
        <w:t xml:space="preserve">security parameters </w:t>
      </w:r>
      <w:r>
        <w:t xml:space="preserve">for the execution of primary authentication </w:t>
      </w:r>
      <w:r w:rsidRPr="00583ADB">
        <w:t>are only stored at the UDR</w:t>
      </w:r>
      <w:r>
        <w:t>.</w:t>
      </w:r>
      <w:r w:rsidRPr="00583ADB">
        <w:t xml:space="preserve"> </w:t>
      </w:r>
    </w:p>
    <w:p w:rsidR="00A73ECC" w:rsidRDefault="00A73ECC" w:rsidP="00A73ECC">
      <w:pPr>
        <w:pStyle w:val="EditorsNote"/>
      </w:pPr>
      <w:r>
        <w:t xml:space="preserve">Editor's Note: It </w:t>
      </w:r>
      <w:r w:rsidRPr="00583ADB">
        <w:t xml:space="preserve">is </w:t>
      </w:r>
      <w:r>
        <w:t>FFS on how to formulate this clause.</w:t>
      </w:r>
    </w:p>
    <w:p w:rsidR="002D012B" w:rsidRDefault="002D012B" w:rsidP="002D012B"/>
    <w:p w:rsidR="002D012B" w:rsidRDefault="002D012B" w:rsidP="002D012B">
      <w:pPr>
        <w:pStyle w:val="Heading3"/>
      </w:pPr>
      <w:bookmarkStart w:id="39" w:name="_Toc14183631"/>
      <w:bookmarkStart w:id="40" w:name="_Toc22835040"/>
      <w:r>
        <w:t>4.2.3</w:t>
      </w:r>
      <w:r>
        <w:tab/>
        <w:t>Model #C: Security parameters stored both in the ARPF and the UDR</w:t>
      </w:r>
      <w:bookmarkEnd w:id="39"/>
      <w:bookmarkEnd w:id="40"/>
    </w:p>
    <w:p w:rsidR="00A73ECC" w:rsidRPr="004B0808" w:rsidRDefault="00A73ECC" w:rsidP="00A73ECC">
      <w:r w:rsidRPr="004B0808">
        <w:t xml:space="preserve">This is a </w:t>
      </w:r>
      <w:r w:rsidRPr="003C4B10">
        <w:t>state</w:t>
      </w:r>
      <w:r>
        <w:t>less</w:t>
      </w:r>
      <w:r w:rsidRPr="003C4B10">
        <w:t xml:space="preserve"> UDM/ARPF deployment model</w:t>
      </w:r>
      <w:r>
        <w:t>.</w:t>
      </w:r>
    </w:p>
    <w:p w:rsidR="00A73ECC" w:rsidRDefault="00A73ECC" w:rsidP="00A73ECC">
      <w:r w:rsidRPr="001439AE">
        <w:t xml:space="preserve">The model where </w:t>
      </w:r>
      <w:r>
        <w:t xml:space="preserve">the </w:t>
      </w:r>
      <w:r w:rsidRPr="001439AE">
        <w:t xml:space="preserve">security parameters </w:t>
      </w:r>
      <w:r>
        <w:t xml:space="preserve">for the execution of primary authentication common across subscribers within PLMN </w:t>
      </w:r>
      <w:r w:rsidRPr="001439AE">
        <w:t xml:space="preserve">are stored </w:t>
      </w:r>
      <w:r>
        <w:t xml:space="preserve">in the ARPF and the security requirements specific to individual subscribers are stored in </w:t>
      </w:r>
      <w:r w:rsidRPr="001439AE">
        <w:t xml:space="preserve">the UDR </w:t>
      </w:r>
      <w:r w:rsidRPr="003C4B10">
        <w:t>corresponds to a state</w:t>
      </w:r>
      <w:r>
        <w:t>less</w:t>
      </w:r>
      <w:r w:rsidRPr="003C4B10">
        <w:t xml:space="preserve"> UDM/ARPF deployment model</w:t>
      </w:r>
      <w:r>
        <w:t xml:space="preserve">. </w:t>
      </w:r>
    </w:p>
    <w:p w:rsidR="00A73ECC" w:rsidRDefault="00A73ECC" w:rsidP="00A73ECC">
      <w:r w:rsidRPr="00A22539">
        <w:t>TS 29.505 [</w:t>
      </w:r>
      <w:r>
        <w:t>11</w:t>
      </w:r>
      <w:r w:rsidRPr="00A22539">
        <w:t xml:space="preserve">] specifies the usage of the Unified Data Repository, </w:t>
      </w:r>
      <w:proofErr w:type="spellStart"/>
      <w:r w:rsidRPr="00A22539">
        <w:t>Nudr</w:t>
      </w:r>
      <w:proofErr w:type="spellEnd"/>
      <w:r w:rsidRPr="00A22539">
        <w:t xml:space="preserve">, services for subscription data. This specification provides the resource definition and data model for subscription data used over the </w:t>
      </w:r>
      <w:proofErr w:type="spellStart"/>
      <w:r w:rsidRPr="00A22539">
        <w:t>Nudr</w:t>
      </w:r>
      <w:proofErr w:type="spellEnd"/>
      <w:r w:rsidRPr="00A22539">
        <w:t xml:space="preserve"> Service Based Interface. </w:t>
      </w:r>
    </w:p>
    <w:p w:rsidR="00A73ECC" w:rsidRPr="00A22539" w:rsidRDefault="00A73ECC" w:rsidP="00A73ECC">
      <w:pPr>
        <w:pStyle w:val="EditorsNote"/>
      </w:pPr>
      <w:r>
        <w:t>Editor's Note: The text below needs to be put into a suitable section</w:t>
      </w:r>
    </w:p>
    <w:p w:rsidR="00A73ECC" w:rsidRPr="00A22539" w:rsidRDefault="00A73ECC" w:rsidP="00A73ECC">
      <w:r w:rsidRPr="00A22539">
        <w:t xml:space="preserve">When it comes to the definition of resources related to subscription authentication material, </w:t>
      </w:r>
      <w:r>
        <w:t>TS 29.505 [11</w:t>
      </w:r>
      <w:r w:rsidRPr="00A22539">
        <w:t xml:space="preserve">] defines the </w:t>
      </w:r>
      <w:proofErr w:type="spellStart"/>
      <w:r w:rsidRPr="00080E23">
        <w:rPr>
          <w:i/>
        </w:rPr>
        <w:t>AuthenticationSubscription</w:t>
      </w:r>
      <w:proofErr w:type="spellEnd"/>
      <w:r w:rsidRPr="00A22539">
        <w:t xml:space="preserve"> data type</w:t>
      </w:r>
      <w:r>
        <w:t xml:space="preserve"> supporting primary authentication</w:t>
      </w:r>
      <w:r w:rsidRPr="00A22539">
        <w:t xml:space="preserve"> as follows: </w:t>
      </w:r>
    </w:p>
    <w:p w:rsidR="00A73ECC" w:rsidRPr="00474AB4" w:rsidRDefault="00A73ECC" w:rsidP="00A73ECC">
      <w:pPr>
        <w:pStyle w:val="TH"/>
      </w:pPr>
      <w:r w:rsidRPr="00474AB4">
        <w:lastRenderedPageBreak/>
        <w:t>Table </w:t>
      </w:r>
      <w:r>
        <w:t xml:space="preserve">4.2.3-1: TS 29.505 [11], Table </w:t>
      </w:r>
      <w:r w:rsidRPr="00474AB4">
        <w:t xml:space="preserve">5.4.2.2-1: Definition of type </w:t>
      </w:r>
      <w:proofErr w:type="spellStart"/>
      <w:r w:rsidRPr="00474AB4">
        <w:t>AuthenticationSubscription</w:t>
      </w:r>
      <w:proofErr w:type="spellEnd"/>
    </w:p>
    <w:tbl>
      <w:tblPr>
        <w:tblW w:w="9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73ECC" w:rsidRPr="00A45660" w:rsidTr="00824EB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A73ECC" w:rsidRPr="00A45660" w:rsidRDefault="00A73ECC" w:rsidP="00824EB5">
            <w:pPr>
              <w:pStyle w:val="TAH"/>
              <w:rPr>
                <w:i/>
                <w:lang w:val="en-US"/>
              </w:rPr>
            </w:pPr>
            <w:r w:rsidRPr="00A45660">
              <w:rPr>
                <w:i/>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A73ECC" w:rsidRPr="00A45660" w:rsidRDefault="00A73ECC" w:rsidP="00824EB5">
            <w:pPr>
              <w:pStyle w:val="TAH"/>
              <w:rPr>
                <w:i/>
                <w:lang w:val="en-US"/>
              </w:rPr>
            </w:pPr>
            <w:r w:rsidRPr="00A45660">
              <w:rPr>
                <w:i/>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A73ECC" w:rsidRPr="00A45660" w:rsidRDefault="00A73ECC" w:rsidP="00824EB5">
            <w:pPr>
              <w:pStyle w:val="TAH"/>
              <w:rPr>
                <w:i/>
                <w:lang w:val="en-US"/>
              </w:rPr>
            </w:pPr>
            <w:r w:rsidRPr="00A45660">
              <w:rPr>
                <w:i/>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A73ECC" w:rsidRPr="00A45660" w:rsidRDefault="00A73ECC" w:rsidP="00824EB5">
            <w:pPr>
              <w:pStyle w:val="TAH"/>
              <w:jc w:val="left"/>
              <w:rPr>
                <w:i/>
                <w:lang w:val="en-US"/>
              </w:rPr>
            </w:pPr>
            <w:r w:rsidRPr="00A45660">
              <w:rPr>
                <w:i/>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A73ECC" w:rsidRPr="00A45660" w:rsidRDefault="00A73ECC" w:rsidP="00824EB5">
            <w:pPr>
              <w:pStyle w:val="TAH"/>
              <w:rPr>
                <w:rFonts w:cs="Arial"/>
                <w:i/>
                <w:szCs w:val="18"/>
                <w:lang w:val="en-US"/>
              </w:rPr>
            </w:pPr>
            <w:r w:rsidRPr="00A45660">
              <w:rPr>
                <w:rFonts w:cs="Arial"/>
                <w:i/>
                <w:szCs w:val="18"/>
                <w:lang w:val="en-US"/>
              </w:rPr>
              <w:t>Description</w:t>
            </w:r>
          </w:p>
        </w:tc>
      </w:tr>
      <w:tr w:rsidR="00A73ECC" w:rsidRPr="00A45660" w:rsidTr="00824EB5">
        <w:trPr>
          <w:jc w:val="center"/>
        </w:trPr>
        <w:tc>
          <w:tcPr>
            <w:tcW w:w="2090"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rPr>
            </w:pPr>
            <w:proofErr w:type="spellStart"/>
            <w:r w:rsidRPr="00A45660">
              <w:rPr>
                <w:i/>
                <w:lang w:val="en-US"/>
              </w:rPr>
              <w:t>authenticationMethod</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rPr>
            </w:pPr>
            <w:proofErr w:type="spellStart"/>
            <w:r w:rsidRPr="00A45660">
              <w:rPr>
                <w:i/>
                <w:lang w:val="en-US"/>
              </w:rPr>
              <w:t>AuthMethod</w:t>
            </w:r>
            <w:proofErr w:type="spellEnd"/>
          </w:p>
        </w:tc>
        <w:tc>
          <w:tcPr>
            <w:tcW w:w="425"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C"/>
              <w:rPr>
                <w:i/>
                <w:lang w:val="en-US"/>
              </w:rPr>
            </w:pPr>
            <w:r w:rsidRPr="00A45660">
              <w:rPr>
                <w:i/>
                <w:lang w:val="en-US"/>
              </w:rPr>
              <w:t>M</w:t>
            </w:r>
          </w:p>
        </w:tc>
        <w:tc>
          <w:tcPr>
            <w:tcW w:w="1134"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rPr>
            </w:pPr>
            <w:r w:rsidRPr="00A45660">
              <w:rPr>
                <w:i/>
                <w:lang w:val="en-US"/>
              </w:rPr>
              <w:t>1</w:t>
            </w:r>
          </w:p>
        </w:tc>
        <w:tc>
          <w:tcPr>
            <w:tcW w:w="4359"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rFonts w:cs="Arial"/>
                <w:i/>
                <w:szCs w:val="18"/>
                <w:lang w:val="en-US"/>
              </w:rPr>
            </w:pPr>
            <w:r w:rsidRPr="00A45660">
              <w:rPr>
                <w:rFonts w:cs="Arial"/>
                <w:i/>
                <w:szCs w:val="18"/>
                <w:lang w:val="en-US" w:eastAsia="zh-CN"/>
              </w:rPr>
              <w:t>S</w:t>
            </w:r>
            <w:r w:rsidRPr="00A45660">
              <w:rPr>
                <w:rFonts w:cs="Arial"/>
                <w:i/>
                <w:szCs w:val="18"/>
                <w:lang w:val="en-US"/>
              </w:rPr>
              <w:t>tring</w:t>
            </w:r>
            <w:r w:rsidRPr="00A45660">
              <w:rPr>
                <w:rFonts w:cs="Arial"/>
                <w:i/>
                <w:szCs w:val="18"/>
                <w:lang w:val="en-US" w:eastAsia="zh-CN"/>
              </w:rPr>
              <w:t xml:space="preserve"> </w:t>
            </w:r>
            <w:r w:rsidRPr="00A45660">
              <w:rPr>
                <w:rFonts w:cs="Arial"/>
                <w:i/>
                <w:szCs w:val="18"/>
                <w:lang w:val="en-US"/>
              </w:rPr>
              <w:t>containing the Authentication Method (</w:t>
            </w:r>
            <w:r w:rsidRPr="00A45660">
              <w:rPr>
                <w:rFonts w:cs="Arial"/>
                <w:i/>
                <w:szCs w:val="18"/>
                <w:lang w:val="en-US"/>
              </w:rPr>
              <w:br/>
              <w:t xml:space="preserve">"5G_AKA" </w:t>
            </w:r>
            <w:r w:rsidRPr="00A45660">
              <w:rPr>
                <w:rFonts w:cs="Arial"/>
                <w:i/>
                <w:szCs w:val="18"/>
                <w:lang w:val="en-US" w:eastAsia="zh-CN"/>
              </w:rPr>
              <w:t>,</w:t>
            </w:r>
            <w:r w:rsidRPr="00A45660">
              <w:rPr>
                <w:rFonts w:cs="Arial"/>
                <w:i/>
                <w:szCs w:val="18"/>
                <w:lang w:val="en-US"/>
              </w:rPr>
              <w:t xml:space="preserve"> "EAP_AKA_PRIME</w:t>
            </w:r>
            <w:r w:rsidRPr="00A45660">
              <w:rPr>
                <w:rFonts w:cs="Arial"/>
                <w:i/>
                <w:szCs w:val="18"/>
                <w:lang w:val="en-US" w:eastAsia="zh-CN"/>
              </w:rPr>
              <w:t xml:space="preserve">, </w:t>
            </w:r>
            <w:r w:rsidRPr="00A45660">
              <w:rPr>
                <w:rFonts w:cs="Arial"/>
                <w:i/>
                <w:szCs w:val="18"/>
                <w:lang w:val="en-US"/>
              </w:rPr>
              <w:t>"EAP_TLS"...)."</w:t>
            </w:r>
          </w:p>
        </w:tc>
      </w:tr>
      <w:tr w:rsidR="00A73ECC" w:rsidRPr="00A45660" w:rsidTr="00824EB5">
        <w:trPr>
          <w:jc w:val="center"/>
        </w:trPr>
        <w:tc>
          <w:tcPr>
            <w:tcW w:w="2090"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rPr>
            </w:pPr>
            <w:proofErr w:type="spellStart"/>
            <w:r w:rsidRPr="00A45660">
              <w:rPr>
                <w:i/>
                <w:lang w:val="en-US" w:eastAsia="zh-CN"/>
              </w:rPr>
              <w:t>encP</w:t>
            </w:r>
            <w:r w:rsidRPr="00A45660">
              <w:rPr>
                <w:i/>
                <w:lang w:val="en-US"/>
              </w:rPr>
              <w:t>ermanentKey</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eastAsia="zh-CN"/>
              </w:rPr>
            </w:pPr>
            <w:r w:rsidRPr="00A45660">
              <w:rPr>
                <w:i/>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C"/>
              <w:rPr>
                <w:i/>
                <w:lang w:val="en-US" w:eastAsia="zh-CN"/>
              </w:rPr>
            </w:pPr>
            <w:r w:rsidRPr="00A45660">
              <w:rPr>
                <w:i/>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rPr>
            </w:pPr>
            <w:r w:rsidRPr="00A45660">
              <w:rPr>
                <w:i/>
                <w:lang w:val="en-US" w:eastAsia="zh-CN"/>
              </w:rPr>
              <w:t>0..</w:t>
            </w:r>
            <w:r w:rsidRPr="00A45660">
              <w:rPr>
                <w:i/>
                <w:lang w:val="en-US"/>
              </w:rPr>
              <w:t>1</w:t>
            </w:r>
          </w:p>
        </w:tc>
        <w:tc>
          <w:tcPr>
            <w:tcW w:w="4359"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rFonts w:cs="Arial"/>
                <w:i/>
                <w:szCs w:val="18"/>
                <w:lang w:val="en-US"/>
              </w:rPr>
            </w:pPr>
            <w:r w:rsidRPr="00A45660">
              <w:rPr>
                <w:rFonts w:cs="Arial"/>
                <w:i/>
                <w:szCs w:val="18"/>
                <w:lang w:val="en-US"/>
              </w:rPr>
              <w:t>The encrypted value (</w:t>
            </w:r>
            <w:proofErr w:type="spellStart"/>
            <w:r w:rsidRPr="00A45660">
              <w:rPr>
                <w:rFonts w:cs="Arial"/>
                <w:i/>
                <w:szCs w:val="18"/>
                <w:lang w:val="en-US"/>
              </w:rPr>
              <w:t>hexstring</w:t>
            </w:r>
            <w:proofErr w:type="spellEnd"/>
            <w:r w:rsidRPr="00A45660">
              <w:rPr>
                <w:rFonts w:cs="Arial"/>
                <w:i/>
                <w:szCs w:val="18"/>
                <w:lang w:val="en-US"/>
              </w:rPr>
              <w:t>) of the permanent authentication key (K) (see 3GPP TS 33.501 [9]).</w:t>
            </w:r>
          </w:p>
          <w:p w:rsidR="00A73ECC" w:rsidRPr="00A45660" w:rsidRDefault="00A73ECC" w:rsidP="00824EB5">
            <w:pPr>
              <w:pStyle w:val="TAL"/>
              <w:rPr>
                <w:rFonts w:cs="Arial"/>
                <w:i/>
                <w:szCs w:val="18"/>
                <w:lang w:val="en-US"/>
              </w:rPr>
            </w:pPr>
            <w:r w:rsidRPr="00A45660">
              <w:rPr>
                <w:rFonts w:cs="Arial"/>
                <w:i/>
                <w:szCs w:val="18"/>
                <w:lang w:val="en-US"/>
              </w:rPr>
              <w:t>It shall be present if the authentication method is "5G_AKA" or "EAP_AKA_PRIME".</w:t>
            </w:r>
          </w:p>
        </w:tc>
      </w:tr>
      <w:tr w:rsidR="00A73ECC" w:rsidRPr="00A45660" w:rsidTr="00824EB5">
        <w:trPr>
          <w:jc w:val="center"/>
        </w:trPr>
        <w:tc>
          <w:tcPr>
            <w:tcW w:w="2090"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rPr>
            </w:pPr>
            <w:proofErr w:type="spellStart"/>
            <w:r w:rsidRPr="00A45660">
              <w:rPr>
                <w:i/>
                <w:lang w:val="en-US"/>
              </w:rPr>
              <w:t>protectionParam</w:t>
            </w:r>
            <w:r w:rsidRPr="00A45660">
              <w:rPr>
                <w:i/>
                <w:lang w:val="en-US" w:eastAsia="zh-CN"/>
              </w:rPr>
              <w:t>eter</w:t>
            </w:r>
            <w:r w:rsidRPr="00A45660">
              <w:rPr>
                <w:i/>
                <w:lang w:val="en-US"/>
              </w:rPr>
              <w:t>Id</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rPr>
            </w:pPr>
            <w:r w:rsidRPr="00A45660">
              <w:rPr>
                <w:i/>
                <w:lang w:val="en-US"/>
              </w:rPr>
              <w:t>string</w:t>
            </w:r>
          </w:p>
        </w:tc>
        <w:tc>
          <w:tcPr>
            <w:tcW w:w="425"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C"/>
              <w:rPr>
                <w:i/>
                <w:lang w:val="en-US" w:eastAsia="zh-CN"/>
              </w:rPr>
            </w:pPr>
            <w:r w:rsidRPr="00A45660">
              <w:rPr>
                <w:i/>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rPr>
            </w:pPr>
            <w:r w:rsidRPr="00A45660">
              <w:rPr>
                <w:i/>
                <w:lang w:val="en-US" w:eastAsia="zh-CN"/>
              </w:rPr>
              <w:t>0..</w:t>
            </w:r>
            <w:r w:rsidRPr="00A45660">
              <w:rPr>
                <w:i/>
                <w:lang w:val="en-US"/>
              </w:rPr>
              <w:t>1</w:t>
            </w:r>
          </w:p>
        </w:tc>
        <w:tc>
          <w:tcPr>
            <w:tcW w:w="4359"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rFonts w:cs="Arial"/>
                <w:i/>
                <w:szCs w:val="18"/>
                <w:lang w:val="en-US" w:eastAsia="zh-CN"/>
              </w:rPr>
            </w:pPr>
            <w:r w:rsidRPr="00A45660">
              <w:rPr>
                <w:rFonts w:cs="Arial"/>
                <w:i/>
                <w:szCs w:val="18"/>
                <w:lang w:val="en-US"/>
              </w:rPr>
              <w:t xml:space="preserve">Identifies a parameter set securely stored in the UDM(ARPF) that can be used to decrypt the </w:t>
            </w:r>
            <w:proofErr w:type="spellStart"/>
            <w:r w:rsidRPr="00A45660">
              <w:rPr>
                <w:rFonts w:cs="Arial"/>
                <w:i/>
                <w:szCs w:val="18"/>
                <w:lang w:val="en-US"/>
              </w:rPr>
              <w:t>encPermanentKey</w:t>
            </w:r>
            <w:proofErr w:type="spellEnd"/>
            <w:r w:rsidRPr="00A45660">
              <w:rPr>
                <w:rFonts w:cs="Arial"/>
                <w:i/>
                <w:szCs w:val="18"/>
                <w:lang w:val="en-US"/>
              </w:rPr>
              <w:t xml:space="preserve"> (and </w:t>
            </w:r>
            <w:proofErr w:type="spellStart"/>
            <w:r w:rsidRPr="00A45660">
              <w:rPr>
                <w:rFonts w:cs="Arial"/>
                <w:i/>
                <w:szCs w:val="18"/>
                <w:lang w:val="en-US"/>
              </w:rPr>
              <w:t>encOpcKey</w:t>
            </w:r>
            <w:proofErr w:type="spellEnd"/>
            <w:r w:rsidRPr="00A45660">
              <w:rPr>
                <w:rFonts w:cs="Arial"/>
                <w:i/>
                <w:szCs w:val="18"/>
                <w:lang w:val="en-US"/>
              </w:rPr>
              <w:t xml:space="preserve"> or </w:t>
            </w:r>
            <w:proofErr w:type="spellStart"/>
            <w:r w:rsidRPr="00A45660">
              <w:rPr>
                <w:rFonts w:cs="Arial"/>
                <w:i/>
                <w:szCs w:val="18"/>
                <w:lang w:val="en-US"/>
              </w:rPr>
              <w:t>encTopcKey</w:t>
            </w:r>
            <w:proofErr w:type="spellEnd"/>
            <w:r w:rsidRPr="00A45660">
              <w:rPr>
                <w:rFonts w:cs="Arial"/>
                <w:i/>
                <w:szCs w:val="18"/>
                <w:lang w:val="en-US"/>
              </w:rPr>
              <w:t xml:space="preserve"> if present). Values and their meaning are HPLMN-operator specific.</w:t>
            </w:r>
          </w:p>
          <w:p w:rsidR="00A73ECC" w:rsidRPr="00A45660" w:rsidRDefault="00A73ECC" w:rsidP="00824EB5">
            <w:pPr>
              <w:pStyle w:val="TAL"/>
              <w:rPr>
                <w:rFonts w:cs="Arial"/>
                <w:i/>
                <w:szCs w:val="18"/>
                <w:lang w:val="en-US" w:eastAsia="zh-CN"/>
              </w:rPr>
            </w:pPr>
            <w:r w:rsidRPr="00A45660">
              <w:rPr>
                <w:rFonts w:cs="Arial"/>
                <w:i/>
                <w:szCs w:val="18"/>
                <w:lang w:val="en-US"/>
              </w:rPr>
              <w:t>It shall be present if the authentication method is "5G_AKA" or "EAP_AKA_PRIME".</w:t>
            </w:r>
          </w:p>
        </w:tc>
      </w:tr>
      <w:tr w:rsidR="00A73ECC" w:rsidRPr="00A45660" w:rsidTr="00824EB5">
        <w:trPr>
          <w:jc w:val="center"/>
        </w:trPr>
        <w:tc>
          <w:tcPr>
            <w:tcW w:w="2090"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rPr>
            </w:pPr>
            <w:proofErr w:type="spellStart"/>
            <w:r w:rsidRPr="00A45660">
              <w:rPr>
                <w:i/>
                <w:lang w:val="en-US"/>
              </w:rPr>
              <w:t>sequenceNumber</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rPr>
            </w:pPr>
            <w:proofErr w:type="spellStart"/>
            <w:r w:rsidRPr="00A45660">
              <w:rPr>
                <w:i/>
                <w:lang w:val="en-US"/>
              </w:rPr>
              <w:t>SequenceNumber</w:t>
            </w:r>
            <w:proofErr w:type="spellEnd"/>
          </w:p>
        </w:tc>
        <w:tc>
          <w:tcPr>
            <w:tcW w:w="425"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C"/>
              <w:rPr>
                <w:i/>
                <w:lang w:val="en-US" w:eastAsia="zh-CN"/>
              </w:rPr>
            </w:pPr>
            <w:r w:rsidRPr="00A45660">
              <w:rPr>
                <w:i/>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rPr>
            </w:pPr>
            <w:r w:rsidRPr="00A45660">
              <w:rPr>
                <w:i/>
                <w:lang w:val="en-US" w:eastAsia="zh-CN"/>
              </w:rPr>
              <w:t>0..</w:t>
            </w:r>
            <w:r w:rsidRPr="00A45660">
              <w:rPr>
                <w:i/>
                <w:lang w:val="en-US"/>
              </w:rPr>
              <w:t>1</w:t>
            </w:r>
          </w:p>
        </w:tc>
        <w:tc>
          <w:tcPr>
            <w:tcW w:w="4359"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rFonts w:cs="Arial"/>
                <w:i/>
                <w:szCs w:val="18"/>
                <w:lang w:val="en-US" w:eastAsia="zh-CN"/>
              </w:rPr>
            </w:pPr>
            <w:r w:rsidRPr="00A45660">
              <w:rPr>
                <w:rFonts w:cs="Arial"/>
                <w:i/>
                <w:szCs w:val="18"/>
                <w:lang w:val="en-US"/>
              </w:rPr>
              <w:t>String containing the SQN as defined in 3GPP TS 33.102 [10].</w:t>
            </w:r>
          </w:p>
          <w:p w:rsidR="00A73ECC" w:rsidRPr="00A45660" w:rsidRDefault="00A73ECC" w:rsidP="00824EB5">
            <w:pPr>
              <w:pStyle w:val="TAL"/>
              <w:rPr>
                <w:rFonts w:cs="Arial"/>
                <w:i/>
                <w:szCs w:val="18"/>
                <w:lang w:val="en-US" w:eastAsia="zh-CN"/>
              </w:rPr>
            </w:pPr>
            <w:r w:rsidRPr="00A45660">
              <w:rPr>
                <w:rFonts w:cs="Arial"/>
                <w:i/>
                <w:szCs w:val="18"/>
                <w:lang w:val="en-US"/>
              </w:rPr>
              <w:t>It shall be present if the authentication method is "5G_AKA" or "EAP_AKA_PRIME".</w:t>
            </w:r>
          </w:p>
        </w:tc>
      </w:tr>
      <w:tr w:rsidR="00A73ECC" w:rsidRPr="00A45660" w:rsidTr="00824EB5">
        <w:trPr>
          <w:jc w:val="center"/>
        </w:trPr>
        <w:tc>
          <w:tcPr>
            <w:tcW w:w="2090"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rPr>
            </w:pPr>
            <w:proofErr w:type="spellStart"/>
            <w:r w:rsidRPr="00A45660">
              <w:rPr>
                <w:i/>
                <w:lang w:val="en-US"/>
              </w:rPr>
              <w:t>authenticationManagementField</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eastAsia="zh-CN"/>
              </w:rPr>
            </w:pPr>
            <w:r w:rsidRPr="00A45660">
              <w:rPr>
                <w:i/>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C"/>
              <w:rPr>
                <w:i/>
                <w:lang w:val="en-US" w:eastAsia="zh-CN"/>
              </w:rPr>
            </w:pPr>
            <w:r w:rsidRPr="00A45660">
              <w:rPr>
                <w:i/>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rPr>
            </w:pPr>
            <w:r w:rsidRPr="00A45660">
              <w:rPr>
                <w:i/>
                <w:lang w:val="en-US" w:eastAsia="zh-CN"/>
              </w:rPr>
              <w:t>0..</w:t>
            </w:r>
            <w:r w:rsidRPr="00A45660">
              <w:rPr>
                <w:i/>
                <w:lang w:val="en-US"/>
              </w:rPr>
              <w:t>1</w:t>
            </w:r>
          </w:p>
        </w:tc>
        <w:tc>
          <w:tcPr>
            <w:tcW w:w="4359"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rFonts w:cs="Arial"/>
                <w:i/>
                <w:szCs w:val="18"/>
                <w:lang w:val="en-US" w:eastAsia="zh-CN"/>
              </w:rPr>
            </w:pPr>
            <w:proofErr w:type="spellStart"/>
            <w:r w:rsidRPr="00A45660">
              <w:rPr>
                <w:rFonts w:cs="Arial"/>
                <w:i/>
                <w:szCs w:val="18"/>
                <w:lang w:val="en-US" w:eastAsia="zh-CN"/>
              </w:rPr>
              <w:t>Hexs</w:t>
            </w:r>
            <w:r w:rsidRPr="00A45660">
              <w:rPr>
                <w:rFonts w:cs="Arial"/>
                <w:i/>
                <w:szCs w:val="18"/>
                <w:lang w:val="en-US"/>
              </w:rPr>
              <w:t>tring</w:t>
            </w:r>
            <w:proofErr w:type="spellEnd"/>
            <w:r w:rsidRPr="00A45660">
              <w:rPr>
                <w:rFonts w:cs="Arial"/>
                <w:i/>
                <w:szCs w:val="18"/>
                <w:lang w:val="en-US"/>
              </w:rPr>
              <w:t xml:space="preserve"> containing the </w:t>
            </w:r>
            <w:r w:rsidRPr="00A45660">
              <w:rPr>
                <w:i/>
                <w:lang w:val="en-US"/>
              </w:rPr>
              <w:t>Authentication management field</w:t>
            </w:r>
            <w:r w:rsidRPr="00A45660">
              <w:rPr>
                <w:rFonts w:cs="Arial"/>
                <w:i/>
                <w:szCs w:val="18"/>
                <w:lang w:val="en-US"/>
              </w:rPr>
              <w:t xml:space="preserve"> as defined in 3GPP TS 33.501 [</w:t>
            </w:r>
            <w:r w:rsidRPr="00A45660">
              <w:rPr>
                <w:rFonts w:cs="Arial"/>
                <w:i/>
                <w:szCs w:val="18"/>
                <w:lang w:val="en-US" w:eastAsia="zh-CN"/>
              </w:rPr>
              <w:t>9</w:t>
            </w:r>
            <w:r w:rsidRPr="00A45660">
              <w:rPr>
                <w:rFonts w:cs="Arial"/>
                <w:i/>
                <w:szCs w:val="18"/>
                <w:lang w:val="en-US"/>
              </w:rPr>
              <w:t>].</w:t>
            </w:r>
          </w:p>
          <w:p w:rsidR="00A73ECC" w:rsidRPr="00A45660" w:rsidRDefault="00A73ECC" w:rsidP="00824EB5">
            <w:pPr>
              <w:pStyle w:val="TAL"/>
              <w:rPr>
                <w:rFonts w:cs="Arial"/>
                <w:i/>
                <w:szCs w:val="18"/>
                <w:lang w:val="en-US" w:eastAsia="zh-CN"/>
              </w:rPr>
            </w:pPr>
            <w:r w:rsidRPr="00A45660">
              <w:rPr>
                <w:rFonts w:cs="Arial"/>
                <w:i/>
                <w:szCs w:val="18"/>
                <w:lang w:val="en-US"/>
              </w:rPr>
              <w:t>It shall be present if the authentication method is "5G_AKA" or "EAP_AKA_PRIME".</w:t>
            </w:r>
          </w:p>
          <w:p w:rsidR="00A73ECC" w:rsidRPr="00A45660" w:rsidRDefault="00A73ECC" w:rsidP="00824EB5">
            <w:pPr>
              <w:pStyle w:val="TAL"/>
              <w:rPr>
                <w:rFonts w:cs="Arial"/>
                <w:i/>
                <w:szCs w:val="18"/>
                <w:lang w:val="en-US"/>
              </w:rPr>
            </w:pPr>
            <w:r w:rsidRPr="00A45660">
              <w:rPr>
                <w:i/>
                <w:lang w:val="en-US"/>
              </w:rPr>
              <w:t>Pattern: '^[A-Fa-f0-9]{4}$'</w:t>
            </w:r>
          </w:p>
        </w:tc>
      </w:tr>
      <w:tr w:rsidR="00A73ECC" w:rsidRPr="00A45660" w:rsidTr="00824EB5">
        <w:trPr>
          <w:jc w:val="center"/>
        </w:trPr>
        <w:tc>
          <w:tcPr>
            <w:tcW w:w="2090"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rPr>
            </w:pPr>
            <w:proofErr w:type="spellStart"/>
            <w:r w:rsidRPr="00A45660">
              <w:rPr>
                <w:i/>
                <w:lang w:val="en-US"/>
              </w:rPr>
              <w:t>algorithmId</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rPr>
            </w:pPr>
            <w:r w:rsidRPr="00A45660">
              <w:rPr>
                <w:i/>
                <w:lang w:val="en-US"/>
              </w:rPr>
              <w:t>string</w:t>
            </w:r>
          </w:p>
        </w:tc>
        <w:tc>
          <w:tcPr>
            <w:tcW w:w="425"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C"/>
              <w:rPr>
                <w:i/>
                <w:lang w:val="en-US" w:eastAsia="zh-CN"/>
              </w:rPr>
            </w:pPr>
            <w:r w:rsidRPr="00A45660">
              <w:rPr>
                <w:i/>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rPr>
            </w:pPr>
            <w:r w:rsidRPr="00A45660">
              <w:rPr>
                <w:i/>
                <w:lang w:val="en-US" w:eastAsia="zh-CN"/>
              </w:rPr>
              <w:t>0..</w:t>
            </w:r>
            <w:r w:rsidRPr="00A45660">
              <w:rPr>
                <w:i/>
                <w:lang w:val="en-US"/>
              </w:rPr>
              <w:t>1</w:t>
            </w:r>
          </w:p>
        </w:tc>
        <w:tc>
          <w:tcPr>
            <w:tcW w:w="4359"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rFonts w:cs="Arial"/>
                <w:i/>
                <w:szCs w:val="18"/>
                <w:lang w:val="en-US" w:eastAsia="zh-CN"/>
              </w:rPr>
            </w:pPr>
            <w:r w:rsidRPr="00A45660">
              <w:rPr>
                <w:rFonts w:cs="Arial"/>
                <w:i/>
                <w:szCs w:val="18"/>
                <w:lang w:val="en-US"/>
              </w:rPr>
              <w:t>Identifies a parameter set securely stored in the UDM(ARPF) that provides details on the algorithm and parameters used to generate authentication vectors. Values and their meaning are HPLMN-operator specific.</w:t>
            </w:r>
          </w:p>
          <w:p w:rsidR="00A73ECC" w:rsidRPr="00A45660" w:rsidRDefault="00A73ECC" w:rsidP="00824EB5">
            <w:pPr>
              <w:pStyle w:val="TAL"/>
              <w:rPr>
                <w:rFonts w:cs="Arial"/>
                <w:i/>
                <w:szCs w:val="18"/>
                <w:lang w:val="en-US" w:eastAsia="zh-CN"/>
              </w:rPr>
            </w:pPr>
            <w:r w:rsidRPr="00A45660">
              <w:rPr>
                <w:rFonts w:cs="Arial"/>
                <w:i/>
                <w:szCs w:val="18"/>
                <w:lang w:val="en-US"/>
              </w:rPr>
              <w:t>It shall be present if the authentication method is "5G_AKA" or "EAP_AKA_PRIME".</w:t>
            </w:r>
          </w:p>
        </w:tc>
      </w:tr>
      <w:tr w:rsidR="00A73ECC" w:rsidRPr="00A45660" w:rsidTr="00824EB5">
        <w:trPr>
          <w:jc w:val="center"/>
        </w:trPr>
        <w:tc>
          <w:tcPr>
            <w:tcW w:w="2090"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eastAsia="zh-CN"/>
              </w:rPr>
            </w:pPr>
            <w:proofErr w:type="spellStart"/>
            <w:r w:rsidRPr="00A45660">
              <w:rPr>
                <w:i/>
                <w:lang w:val="en-US" w:eastAsia="zh-CN"/>
              </w:rPr>
              <w:t>encOpcKey</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eastAsia="zh-CN"/>
              </w:rPr>
            </w:pPr>
            <w:r w:rsidRPr="00A45660">
              <w:rPr>
                <w:i/>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C"/>
              <w:rPr>
                <w:i/>
                <w:lang w:val="en-US"/>
              </w:rPr>
            </w:pPr>
            <w:r w:rsidRPr="00A45660">
              <w:rPr>
                <w:i/>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rPr>
            </w:pPr>
            <w:r w:rsidRPr="00A45660">
              <w:rPr>
                <w:i/>
                <w:lang w:val="en-US"/>
              </w:rPr>
              <w:t>0..1</w:t>
            </w:r>
          </w:p>
        </w:tc>
        <w:tc>
          <w:tcPr>
            <w:tcW w:w="4359"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eastAsia="en-GB"/>
              </w:rPr>
            </w:pPr>
            <w:proofErr w:type="spellStart"/>
            <w:r w:rsidRPr="00A45660">
              <w:rPr>
                <w:i/>
                <w:lang w:val="en-US" w:eastAsia="en-GB"/>
              </w:rPr>
              <w:t>Hexstring</w:t>
            </w:r>
            <w:proofErr w:type="spellEnd"/>
            <w:r w:rsidRPr="00A45660">
              <w:rPr>
                <w:i/>
                <w:lang w:val="en-US" w:eastAsia="en-GB"/>
              </w:rPr>
              <w:t xml:space="preserve"> of the encrypted OPC Key.</w:t>
            </w:r>
          </w:p>
          <w:p w:rsidR="00A73ECC" w:rsidRPr="00A45660" w:rsidRDefault="00A73ECC" w:rsidP="00824EB5">
            <w:pPr>
              <w:pStyle w:val="TAL"/>
              <w:rPr>
                <w:rFonts w:cs="Arial"/>
                <w:i/>
                <w:szCs w:val="18"/>
                <w:lang w:val="en-US"/>
              </w:rPr>
            </w:pPr>
            <w:r w:rsidRPr="00A45660">
              <w:rPr>
                <w:i/>
                <w:lang w:val="en-US" w:eastAsia="en-GB"/>
              </w:rPr>
              <w:t>Presence indicates that the provided value (decrypted) shall be used instead of the value derived from OP and K.</w:t>
            </w:r>
          </w:p>
        </w:tc>
      </w:tr>
      <w:tr w:rsidR="00A73ECC" w:rsidRPr="00A45660" w:rsidTr="00824EB5">
        <w:trPr>
          <w:jc w:val="center"/>
        </w:trPr>
        <w:tc>
          <w:tcPr>
            <w:tcW w:w="2090"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eastAsia="zh-CN"/>
              </w:rPr>
            </w:pPr>
            <w:proofErr w:type="spellStart"/>
            <w:r w:rsidRPr="00A45660">
              <w:rPr>
                <w:i/>
                <w:lang w:val="en-US" w:eastAsia="zh-CN"/>
              </w:rPr>
              <w:t>encTopcKey</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eastAsia="zh-CN"/>
              </w:rPr>
            </w:pPr>
            <w:r w:rsidRPr="00A45660">
              <w:rPr>
                <w:i/>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C"/>
              <w:rPr>
                <w:i/>
                <w:lang w:val="en-US"/>
              </w:rPr>
            </w:pPr>
            <w:r w:rsidRPr="00A45660">
              <w:rPr>
                <w:i/>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rPr>
            </w:pPr>
            <w:r w:rsidRPr="00A45660">
              <w:rPr>
                <w:i/>
                <w:lang w:val="en-US"/>
              </w:rPr>
              <w:t>0..1</w:t>
            </w:r>
          </w:p>
        </w:tc>
        <w:tc>
          <w:tcPr>
            <w:tcW w:w="4359" w:type="dxa"/>
            <w:tcBorders>
              <w:top w:val="single" w:sz="4" w:space="0" w:color="auto"/>
              <w:left w:val="single" w:sz="4" w:space="0" w:color="auto"/>
              <w:bottom w:val="single" w:sz="4" w:space="0" w:color="auto"/>
              <w:right w:val="single" w:sz="4" w:space="0" w:color="auto"/>
            </w:tcBorders>
            <w:hideMark/>
          </w:tcPr>
          <w:p w:rsidR="00A73ECC" w:rsidRPr="00A45660" w:rsidRDefault="00A73ECC" w:rsidP="00824EB5">
            <w:pPr>
              <w:pStyle w:val="TAL"/>
              <w:rPr>
                <w:i/>
                <w:lang w:val="en-US" w:eastAsia="en-GB"/>
              </w:rPr>
            </w:pPr>
            <w:proofErr w:type="spellStart"/>
            <w:r w:rsidRPr="00A45660">
              <w:rPr>
                <w:i/>
                <w:lang w:val="en-US" w:eastAsia="en-GB"/>
              </w:rPr>
              <w:t>Hexstring</w:t>
            </w:r>
            <w:proofErr w:type="spellEnd"/>
            <w:r w:rsidRPr="00A45660">
              <w:rPr>
                <w:i/>
                <w:lang w:val="en-US" w:eastAsia="en-GB"/>
              </w:rPr>
              <w:t xml:space="preserve"> of the encrypted TOPC Key.</w:t>
            </w:r>
          </w:p>
          <w:p w:rsidR="00A73ECC" w:rsidRPr="00A45660" w:rsidRDefault="00A73ECC" w:rsidP="00824EB5">
            <w:pPr>
              <w:pStyle w:val="TAL"/>
              <w:rPr>
                <w:rFonts w:cs="Arial"/>
                <w:i/>
                <w:szCs w:val="18"/>
                <w:lang w:val="en-US"/>
              </w:rPr>
            </w:pPr>
            <w:r w:rsidRPr="00A45660">
              <w:rPr>
                <w:i/>
                <w:lang w:val="en-US" w:eastAsia="en-GB"/>
              </w:rPr>
              <w:t>Presence indicates that the provided value (decrypted) shall be used instead of the value derived from TOP and K.</w:t>
            </w:r>
          </w:p>
        </w:tc>
      </w:tr>
    </w:tbl>
    <w:p w:rsidR="00A73ECC" w:rsidRPr="00466DA2" w:rsidRDefault="00A73ECC" w:rsidP="00A73ECC">
      <w:pPr>
        <w:rPr>
          <w:rFonts w:ascii="Arial" w:eastAsia="DengXian" w:hAnsi="Arial" w:cs="Arial"/>
          <w:lang w:eastAsia="zh-CN"/>
        </w:rPr>
      </w:pPr>
    </w:p>
    <w:p w:rsidR="00A73ECC" w:rsidRPr="00A22539" w:rsidRDefault="00A73ECC" w:rsidP="00A73ECC">
      <w:r>
        <w:t>As shown, t</w:t>
      </w:r>
      <w:r w:rsidRPr="00A22539">
        <w:t xml:space="preserve">he </w:t>
      </w:r>
      <w:proofErr w:type="spellStart"/>
      <w:r w:rsidRPr="00080E23">
        <w:rPr>
          <w:i/>
        </w:rPr>
        <w:t>AuthenticationSubscription</w:t>
      </w:r>
      <w:proofErr w:type="spellEnd"/>
      <w:r w:rsidRPr="00080E23">
        <w:t xml:space="preserve"> </w:t>
      </w:r>
      <w:r w:rsidRPr="00A22539">
        <w:t xml:space="preserve">data type includes </w:t>
      </w:r>
      <w:r>
        <w:t xml:space="preserve">only the security parameters defined at </w:t>
      </w:r>
      <w:r w:rsidRPr="00A22539">
        <w:t xml:space="preserve">individual subscriber’s </w:t>
      </w:r>
      <w:r>
        <w:t xml:space="preserve">basis required for </w:t>
      </w:r>
      <w:r w:rsidRPr="00A22539">
        <w:t xml:space="preserve">the execution of AKA such as: </w:t>
      </w:r>
    </w:p>
    <w:p w:rsidR="00A73ECC" w:rsidRPr="00A22539" w:rsidRDefault="00A73ECC" w:rsidP="00A73ECC">
      <w:pPr>
        <w:pStyle w:val="List"/>
      </w:pPr>
      <w:r>
        <w:t>-</w:t>
      </w:r>
      <w:r>
        <w:tab/>
      </w:r>
      <w:r w:rsidRPr="00A22539">
        <w:t xml:space="preserve">Long term Key(s), including </w:t>
      </w:r>
      <w:proofErr w:type="spellStart"/>
      <w:r w:rsidRPr="00A22539">
        <w:rPr>
          <w:i/>
        </w:rPr>
        <w:t>encPermanentKey</w:t>
      </w:r>
      <w:proofErr w:type="spellEnd"/>
      <w:r w:rsidRPr="00A22539">
        <w:t xml:space="preserve"> and optionally </w:t>
      </w:r>
      <w:proofErr w:type="spellStart"/>
      <w:r w:rsidRPr="00A22539">
        <w:rPr>
          <w:i/>
        </w:rPr>
        <w:t>encOpcKey</w:t>
      </w:r>
      <w:proofErr w:type="spellEnd"/>
      <w:r w:rsidRPr="00A22539">
        <w:rPr>
          <w:i/>
        </w:rPr>
        <w:t>/</w:t>
      </w:r>
      <w:proofErr w:type="spellStart"/>
      <w:r w:rsidRPr="00A22539">
        <w:rPr>
          <w:i/>
        </w:rPr>
        <w:t>encTopcKey</w:t>
      </w:r>
      <w:proofErr w:type="spellEnd"/>
      <w:r w:rsidRPr="00A22539">
        <w:t>.</w:t>
      </w:r>
    </w:p>
    <w:p w:rsidR="00A73ECC" w:rsidRPr="00A22539" w:rsidRDefault="00A73ECC" w:rsidP="00A73ECC">
      <w:pPr>
        <w:pStyle w:val="List"/>
      </w:pPr>
      <w:r>
        <w:t>-</w:t>
      </w:r>
      <w:r>
        <w:tab/>
      </w:r>
      <w:r w:rsidRPr="00A22539">
        <w:t>Sequence Number, SQN (</w:t>
      </w:r>
      <w:proofErr w:type="spellStart"/>
      <w:r w:rsidRPr="00A22539">
        <w:rPr>
          <w:i/>
        </w:rPr>
        <w:t>sequenceNumber</w:t>
      </w:r>
      <w:proofErr w:type="spellEnd"/>
      <w:r w:rsidRPr="00A22539">
        <w:t>).</w:t>
      </w:r>
    </w:p>
    <w:p w:rsidR="00A73ECC" w:rsidRPr="00A22539" w:rsidRDefault="00A73ECC" w:rsidP="00A73ECC">
      <w:pPr>
        <w:pStyle w:val="List"/>
      </w:pPr>
      <w:r>
        <w:t>-</w:t>
      </w:r>
      <w:r>
        <w:tab/>
      </w:r>
      <w:r w:rsidRPr="00A22539">
        <w:t>Authentication Management Field, AMF (</w:t>
      </w:r>
      <w:proofErr w:type="spellStart"/>
      <w:r w:rsidRPr="00A22539">
        <w:rPr>
          <w:i/>
        </w:rPr>
        <w:t>authenticationManagementField</w:t>
      </w:r>
      <w:proofErr w:type="spellEnd"/>
      <w:r w:rsidRPr="00A22539">
        <w:t>).</w:t>
      </w:r>
    </w:p>
    <w:p w:rsidR="00A73ECC" w:rsidRDefault="00A73ECC" w:rsidP="00A73ECC">
      <w:pPr>
        <w:pStyle w:val="List"/>
      </w:pPr>
      <w:r>
        <w:t>-</w:t>
      </w:r>
      <w:r>
        <w:tab/>
      </w:r>
      <w:r w:rsidRPr="00A22539">
        <w:t>The identifier of the authentication algorithm (</w:t>
      </w:r>
      <w:proofErr w:type="spellStart"/>
      <w:r w:rsidRPr="00A22539">
        <w:rPr>
          <w:i/>
        </w:rPr>
        <w:t>algorithmId</w:t>
      </w:r>
      <w:proofErr w:type="spellEnd"/>
      <w:r w:rsidRPr="00A22539">
        <w:t>).</w:t>
      </w:r>
    </w:p>
    <w:p w:rsidR="00A73ECC" w:rsidRPr="00A22539" w:rsidRDefault="00A73ECC" w:rsidP="00A73ECC">
      <w:r>
        <w:t>T</w:t>
      </w:r>
      <w:r w:rsidRPr="00C8154F">
        <w:t xml:space="preserve">he </w:t>
      </w:r>
      <w:proofErr w:type="spellStart"/>
      <w:r w:rsidRPr="00C23CAC">
        <w:rPr>
          <w:i/>
        </w:rPr>
        <w:t>algorithm</w:t>
      </w:r>
      <w:r w:rsidRPr="00260AC7">
        <w:rPr>
          <w:i/>
        </w:rPr>
        <w:t>Id</w:t>
      </w:r>
      <w:proofErr w:type="spellEnd"/>
      <w:r w:rsidRPr="00C8154F">
        <w:t xml:space="preserve"> attribute does not contain all the related information but it rather contains a string which refers to a parameter set securely stored in the UDM/ARPF</w:t>
      </w:r>
      <w:r>
        <w:t>.</w:t>
      </w:r>
      <w:r w:rsidRPr="00C23CAC">
        <w:t xml:space="preserve"> </w:t>
      </w:r>
      <w:r w:rsidRPr="00A22539">
        <w:t xml:space="preserve">The </w:t>
      </w:r>
      <w:proofErr w:type="spellStart"/>
      <w:r w:rsidRPr="00A22539">
        <w:rPr>
          <w:i/>
        </w:rPr>
        <w:t>algorithmId</w:t>
      </w:r>
      <w:proofErr w:type="spellEnd"/>
      <w:r w:rsidRPr="00A22539">
        <w:t xml:space="preserve"> attribute identifies the authentication algorithm as well as other related parameters associated to the authentication algorithm which do not need to be specific for individual subscriber’s (e.g. settings for the constants </w:t>
      </w:r>
      <w:r w:rsidRPr="00A22539">
        <w:rPr>
          <w:i/>
        </w:rPr>
        <w:t>c</w:t>
      </w:r>
      <w:r w:rsidRPr="00A22539">
        <w:t xml:space="preserve"> and/or </w:t>
      </w:r>
      <w:r w:rsidRPr="00A22539">
        <w:rPr>
          <w:i/>
        </w:rPr>
        <w:t xml:space="preserve">r </w:t>
      </w:r>
      <w:r w:rsidRPr="00A22539">
        <w:t xml:space="preserve">for MILENAGE) are referred to in the </w:t>
      </w:r>
      <w:proofErr w:type="spellStart"/>
      <w:r w:rsidRPr="00A22539">
        <w:rPr>
          <w:i/>
        </w:rPr>
        <w:t>AuthenticationSubscription</w:t>
      </w:r>
      <w:proofErr w:type="spellEnd"/>
      <w:r w:rsidRPr="00A22539">
        <w:t xml:space="preserve"> data resource by the </w:t>
      </w:r>
      <w:proofErr w:type="spellStart"/>
      <w:r w:rsidRPr="00A22539">
        <w:rPr>
          <w:i/>
        </w:rPr>
        <w:t>algorithmId</w:t>
      </w:r>
      <w:proofErr w:type="spellEnd"/>
      <w:r w:rsidRPr="00A22539">
        <w:t xml:space="preserve"> attribute.  </w:t>
      </w:r>
    </w:p>
    <w:p w:rsidR="00A73ECC" w:rsidRDefault="00A73ECC" w:rsidP="00A73ECC">
      <w:r>
        <w:t xml:space="preserve">The definition of the </w:t>
      </w:r>
      <w:proofErr w:type="spellStart"/>
      <w:r w:rsidRPr="00A22539">
        <w:rPr>
          <w:i/>
        </w:rPr>
        <w:t>AuthenticationSubscription</w:t>
      </w:r>
      <w:proofErr w:type="spellEnd"/>
      <w:r w:rsidRPr="00EA2EBC">
        <w:t xml:space="preserve"> data</w:t>
      </w:r>
      <w:r>
        <w:t xml:space="preserve"> type allows for the use of proprietary authentication algorithms and SQN schemes by the choice of ENUMERATED and/or string values for relevant information elements within the </w:t>
      </w:r>
      <w:proofErr w:type="spellStart"/>
      <w:r w:rsidRPr="00A22539">
        <w:rPr>
          <w:i/>
        </w:rPr>
        <w:t>AuthenticationSubscription</w:t>
      </w:r>
      <w:proofErr w:type="spellEnd"/>
      <w:r>
        <w:t xml:space="preserve"> data type and making use if required of the API extensibility mechanisms defined in </w:t>
      </w:r>
      <w:r w:rsidRPr="000E2E6A">
        <w:t>TS 29.500 [</w:t>
      </w:r>
      <w:r>
        <w:t>12</w:t>
      </w:r>
      <w:r w:rsidRPr="000E2E6A">
        <w:t>]</w:t>
      </w:r>
      <w:r>
        <w:t xml:space="preserve"> for any </w:t>
      </w:r>
      <w:r w:rsidRPr="000E2E6A">
        <w:t xml:space="preserve">JSON object </w:t>
      </w:r>
      <w:r>
        <w:t>of any API</w:t>
      </w:r>
      <w:r w:rsidRPr="000E2E6A">
        <w:t>.</w:t>
      </w:r>
    </w:p>
    <w:p w:rsidR="00A73ECC" w:rsidRDefault="00A73ECC" w:rsidP="00A73ECC">
      <w:r>
        <w:t xml:space="preserve">Finally, based on implementation-specific means, it is possible that the storage of the </w:t>
      </w:r>
      <w:proofErr w:type="spellStart"/>
      <w:r w:rsidRPr="00A22539">
        <w:rPr>
          <w:i/>
        </w:rPr>
        <w:t>AuthenticationSubscription</w:t>
      </w:r>
      <w:proofErr w:type="spellEnd"/>
      <w:r>
        <w:t xml:space="preserve"> resources within a UDR NF instance is managed in specific storage resources within the UDR NF instance. This can allow that the security parameters defined within the </w:t>
      </w:r>
      <w:proofErr w:type="spellStart"/>
      <w:r w:rsidRPr="00A22539">
        <w:rPr>
          <w:i/>
        </w:rPr>
        <w:t>AuthenticationSubscription</w:t>
      </w:r>
      <w:proofErr w:type="spellEnd"/>
      <w:r>
        <w:t xml:space="preserve"> data type could be isolated from the </w:t>
      </w:r>
      <w:r>
        <w:lastRenderedPageBreak/>
        <w:t xml:space="preserve">rest of storage resources used for storing other subscription profile information within the UDR NF instance as described in TS 29.500 [12] and TS 29.505 [11]. </w:t>
      </w:r>
    </w:p>
    <w:p w:rsidR="002D012B" w:rsidRPr="00F27B08" w:rsidRDefault="002D012B" w:rsidP="002D012B"/>
    <w:p w:rsidR="002D012B" w:rsidRDefault="002D012B" w:rsidP="002D012B">
      <w:pPr>
        <w:pStyle w:val="Heading2"/>
      </w:pPr>
      <w:bookmarkStart w:id="41" w:name="_Toc14183632"/>
      <w:bookmarkStart w:id="42" w:name="_Toc22835041"/>
      <w:r>
        <w:t>4.3</w:t>
      </w:r>
      <w:r>
        <w:tab/>
        <w:t>Primary Authentication</w:t>
      </w:r>
      <w:bookmarkEnd w:id="41"/>
      <w:bookmarkEnd w:id="42"/>
    </w:p>
    <w:p w:rsidR="00F85D0F" w:rsidRDefault="00F85D0F" w:rsidP="00F85D0F">
      <w:pPr>
        <w:pStyle w:val="NO"/>
        <w:keepLines w:val="0"/>
        <w:widowControl w:val="0"/>
        <w:ind w:left="0" w:firstLine="0"/>
      </w:pPr>
      <w:r w:rsidRPr="00F40FC8">
        <w:t>3GPP TS 33.501 [</w:t>
      </w:r>
      <w:r>
        <w:t>2</w:t>
      </w:r>
      <w:r w:rsidRPr="00F40FC8">
        <w:t xml:space="preserve">] </w:t>
      </w:r>
      <w:r>
        <w:t>defines primary authentication to enable mutual authentication between the UE and the network. It uses the pre-shared long-term Key which is bind to a unique SUPI to authenticate each other. The long-term Key is stored in the USIM and the ARPF of home network separately. The ARPF shall process the K only in its secure environment,</w:t>
      </w:r>
      <w:r w:rsidRPr="00F6374E">
        <w:t xml:space="preserve"> </w:t>
      </w:r>
      <w:r>
        <w:t>the ARPF</w:t>
      </w:r>
      <w:r w:rsidRPr="007B0C8B">
        <w:t xml:space="preserve"> </w:t>
      </w:r>
      <w:r>
        <w:t>is</w:t>
      </w:r>
      <w:r w:rsidRPr="007B0C8B">
        <w:t xml:space="preserve"> a service offered by UDM</w:t>
      </w:r>
      <w:r>
        <w:t xml:space="preserve">. </w:t>
      </w:r>
    </w:p>
    <w:p w:rsidR="00F85D0F" w:rsidRPr="0013404F" w:rsidRDefault="00F85D0F" w:rsidP="00F85D0F">
      <w:pPr>
        <w:pStyle w:val="NO"/>
        <w:keepLines w:val="0"/>
        <w:widowControl w:val="0"/>
        <w:ind w:left="0" w:firstLine="0"/>
      </w:pPr>
      <w:r>
        <w:t>Two methods including EAP-AKA</w:t>
      </w:r>
      <w:r w:rsidRPr="007B0C8B">
        <w:t>'</w:t>
      </w:r>
      <w:r>
        <w:t xml:space="preserve"> and 5G-AKA are defined for primary authentication, which method is used for mutual authentication is determined by the ARPF/UDM.</w:t>
      </w:r>
      <w:r w:rsidRPr="0013404F">
        <w:t xml:space="preserve"> The authentication methods are stored in the ARPF. The other security parameters (e.g. SQN, AMF) in addition to the K required for the primary authentication are also held by the ARPF.</w:t>
      </w:r>
    </w:p>
    <w:p w:rsidR="002D012B" w:rsidRPr="008E2E66" w:rsidRDefault="00F85D0F" w:rsidP="0013404F">
      <w:pPr>
        <w:pStyle w:val="NO"/>
        <w:keepLines w:val="0"/>
        <w:widowControl w:val="0"/>
        <w:ind w:left="0" w:firstLine="0"/>
        <w:rPr>
          <w:rFonts w:eastAsia="SimSun"/>
        </w:rPr>
      </w:pPr>
      <w:r>
        <w:t xml:space="preserve">During the registration procedure, the AMF determines to trigger the primary authentication on–demand for the UE. If the primary </w:t>
      </w:r>
      <w:r w:rsidRPr="00140E21">
        <w:t>authentication is required,</w:t>
      </w:r>
      <w:r w:rsidRPr="0013404F">
        <w:t xml:space="preserve"> the AMF requests it from the AUSF.</w:t>
      </w:r>
      <w:r>
        <w:t xml:space="preserve"> </w:t>
      </w:r>
      <w:r w:rsidRPr="00140E21">
        <w:t>Upon request from the AMF, the AUSF shall e</w:t>
      </w:r>
      <w:r>
        <w:t xml:space="preserve">xecute authentication of the UE. </w:t>
      </w:r>
      <w:r w:rsidRPr="0013404F">
        <w:t xml:space="preserve">In the primary authentication procedure, the </w:t>
      </w:r>
      <w:r>
        <w:rPr>
          <w:rFonts w:eastAsia="SimSun"/>
          <w:lang w:eastAsia="zh-CN"/>
        </w:rPr>
        <w:t xml:space="preserve">ARPF is required for key storage, </w:t>
      </w:r>
      <w:r w:rsidRPr="00983D03">
        <w:rPr>
          <w:rFonts w:eastAsia="SimSun"/>
          <w:lang w:eastAsia="zh-CN"/>
        </w:rPr>
        <w:t>authentication methods</w:t>
      </w:r>
      <w:r>
        <w:rPr>
          <w:rFonts w:eastAsia="SimSun"/>
          <w:lang w:eastAsia="zh-CN"/>
        </w:rPr>
        <w:t xml:space="preserve"> storage, and key derivation.</w:t>
      </w:r>
    </w:p>
    <w:p w:rsidR="002D012B" w:rsidRDefault="002D012B" w:rsidP="002D012B">
      <w:pPr>
        <w:pStyle w:val="Heading2"/>
      </w:pPr>
      <w:bookmarkStart w:id="43" w:name="_Toc14183633"/>
      <w:bookmarkStart w:id="44" w:name="_Toc22835042"/>
      <w:r>
        <w:t>4.4</w:t>
      </w:r>
      <w:r>
        <w:tab/>
        <w:t>Secondary Authentication</w:t>
      </w:r>
      <w:bookmarkEnd w:id="43"/>
      <w:bookmarkEnd w:id="44"/>
    </w:p>
    <w:p w:rsidR="00F85D0F" w:rsidRPr="0004059A" w:rsidRDefault="00F85D0F" w:rsidP="00F85D0F">
      <w:pPr>
        <w:pStyle w:val="NO"/>
        <w:keepLines w:val="0"/>
        <w:widowControl w:val="0"/>
        <w:ind w:left="0" w:firstLine="0"/>
        <w:rPr>
          <w:rFonts w:eastAsia="SimSun"/>
          <w:lang w:eastAsia="zh-CN"/>
        </w:rPr>
      </w:pPr>
      <w:r w:rsidRPr="00F40FC8">
        <w:t>3GPP TS 33.501 [</w:t>
      </w:r>
      <w:r>
        <w:t>2</w:t>
      </w:r>
      <w:r w:rsidRPr="00F40FC8">
        <w:t xml:space="preserve">] </w:t>
      </w:r>
      <w:r>
        <w:t xml:space="preserve">defines secondary authentication for a DN to authenticate and/or authorize </w:t>
      </w:r>
      <w:r w:rsidRPr="0004059A">
        <w:rPr>
          <w:rFonts w:eastAsia="SimSun" w:hint="eastAsia"/>
          <w:lang w:eastAsia="zh-CN"/>
        </w:rPr>
        <w:t>a</w:t>
      </w:r>
      <w:r w:rsidRPr="0004059A">
        <w:rPr>
          <w:rFonts w:eastAsia="SimSun"/>
          <w:lang w:eastAsia="zh-CN"/>
        </w:rPr>
        <w:t xml:space="preserve"> UE to access the DN. The EAP framework based authentication is introduced for secondary authentication between the UE and the DN-AAA server in the DN.</w:t>
      </w:r>
    </w:p>
    <w:p w:rsidR="00F85D0F" w:rsidRDefault="00F85D0F" w:rsidP="00F85D0F">
      <w:pPr>
        <w:pStyle w:val="NO"/>
        <w:keepLines w:val="0"/>
        <w:widowControl w:val="0"/>
        <w:ind w:left="0" w:firstLine="0"/>
      </w:pPr>
      <w:r w:rsidRPr="0004059A">
        <w:rPr>
          <w:rFonts w:eastAsia="SimSun"/>
          <w:lang w:eastAsia="zh-CN"/>
        </w:rPr>
        <w:t>During the PDU session establishment procedure, the SMF (</w:t>
      </w:r>
      <w:r>
        <w:t>i</w:t>
      </w:r>
      <w:r w:rsidRPr="00140E21">
        <w:t>n non-roaming and Home Routed roaming</w:t>
      </w:r>
      <w:r>
        <w:t xml:space="preserve"> cases, the H-SMF; in LBO case, the V-SMF</w:t>
      </w:r>
      <w:r w:rsidRPr="0004059A">
        <w:rPr>
          <w:rFonts w:eastAsia="SimSun"/>
          <w:lang w:eastAsia="zh-CN"/>
        </w:rPr>
        <w:t xml:space="preserve">) determines whether the </w:t>
      </w:r>
      <w:r>
        <w:t xml:space="preserve">secondary authentication is required via exchanging with UDM. If secondary authentication is required, the SMF shall trigger EAP authentication procedure. The UE and the DN AAA server exchange EAP message for secondary authentication. On the network side, </w:t>
      </w:r>
      <w:r>
        <w:rPr>
          <w:rFonts w:eastAsia="SimSun"/>
          <w:lang w:eastAsia="zh-CN"/>
        </w:rPr>
        <w:t>the credential of the UE for secondary authentication is stored in DN-AAA.</w:t>
      </w:r>
    </w:p>
    <w:p w:rsidR="002D012B" w:rsidRDefault="00F85D0F" w:rsidP="002D012B">
      <w:pPr>
        <w:pStyle w:val="Heading2"/>
      </w:pPr>
      <w:r>
        <w:rPr>
          <w:rFonts w:eastAsia="SimSun"/>
          <w:lang w:eastAsia="zh-CN"/>
        </w:rPr>
        <w:t>In the secondary authentication procedure, the ARPF is not involved.</w:t>
      </w:r>
      <w:bookmarkStart w:id="45" w:name="_Toc14183634"/>
      <w:bookmarkStart w:id="46" w:name="_Toc22835043"/>
      <w:r w:rsidR="002D012B">
        <w:t>4.5</w:t>
      </w:r>
      <w:r w:rsidR="002D012B">
        <w:tab/>
        <w:t>Privacy</w:t>
      </w:r>
      <w:bookmarkEnd w:id="45"/>
      <w:bookmarkEnd w:id="46"/>
    </w:p>
    <w:p w:rsidR="00C6508F" w:rsidRDefault="00C6508F" w:rsidP="00C6508F">
      <w:r w:rsidRPr="00F40FC8">
        <w:t>3GPP TS 33.501 [</w:t>
      </w:r>
      <w:r w:rsidR="00FD6C30">
        <w:t>2</w:t>
      </w:r>
      <w:r w:rsidRPr="00F40FC8">
        <w:t xml:space="preserve">] </w:t>
      </w:r>
      <w:r>
        <w:t xml:space="preserve">defines a mechanism for subscription identifier privacy </w:t>
      </w:r>
      <w:r w:rsidRPr="00972396">
        <w:t>over-the-air</w:t>
      </w:r>
      <w:r>
        <w:t>. It uses the</w:t>
      </w:r>
      <w:r w:rsidRPr="00972396">
        <w:t xml:space="preserve"> SUCI which is </w:t>
      </w:r>
      <w:r>
        <w:t xml:space="preserve">a </w:t>
      </w:r>
      <w:r w:rsidRPr="007B0C8B">
        <w:t xml:space="preserve">privacy preserving identifier </w:t>
      </w:r>
      <w:r>
        <w:t xml:space="preserve">generated at the UE and </w:t>
      </w:r>
      <w:r w:rsidRPr="007B0C8B">
        <w:t>containing the concealed SUPI</w:t>
      </w:r>
      <w:r>
        <w:t xml:space="preserve">, using a Home Network Public Key </w:t>
      </w:r>
      <w:r w:rsidRPr="007B0C8B">
        <w:t xml:space="preserve">securely provisioned </w:t>
      </w:r>
      <w:r>
        <w:t xml:space="preserve">in the USIM and </w:t>
      </w:r>
      <w:r w:rsidRPr="007B0C8B">
        <w:t xml:space="preserve">in control of the home network. </w:t>
      </w:r>
    </w:p>
    <w:p w:rsidR="00C6508F" w:rsidRDefault="00C6508F" w:rsidP="00C6508F">
      <w:r>
        <w:t>The Home Network Private Key used for subscriber privacy is protected from physical attacks in the UDM: TS 33.501 section 6.2.2.1, specifies that "</w:t>
      </w:r>
      <w:r w:rsidRPr="00EB7B84">
        <w:rPr>
          <w:i/>
        </w:rPr>
        <w:t xml:space="preserve">the ARPF holds the home network private key that is used by the SIDF to </w:t>
      </w:r>
      <w:proofErr w:type="spellStart"/>
      <w:r w:rsidRPr="00EB7B84">
        <w:rPr>
          <w:i/>
        </w:rPr>
        <w:t>deconceal</w:t>
      </w:r>
      <w:proofErr w:type="spellEnd"/>
      <w:r w:rsidRPr="00EB7B84">
        <w:rPr>
          <w:i/>
        </w:rPr>
        <w:t xml:space="preserve"> the SUCI and reconstruct the SUPI</w:t>
      </w:r>
      <w:r>
        <w:t>".</w:t>
      </w:r>
    </w:p>
    <w:p w:rsidR="00C6508F" w:rsidRDefault="00C6508F" w:rsidP="00C6508F">
      <w:r>
        <w:t xml:space="preserve">In the network side, the SIDF (Subscription Identifier De-concealing Function) is responsible for de-concealment of the SUCI using a Home Network Private Key. The </w:t>
      </w:r>
      <w:r w:rsidRPr="007B0C8B">
        <w:t xml:space="preserve">SIDF </w:t>
      </w:r>
      <w:r>
        <w:t>is</w:t>
      </w:r>
      <w:r w:rsidRPr="007B0C8B">
        <w:t xml:space="preserve"> a service offered by UDM</w:t>
      </w:r>
      <w:r>
        <w:t xml:space="preserve"> and holds the Home Network Public Key Identifier(s) for the private/public key pair(s) used for subscriber privacy. </w:t>
      </w:r>
    </w:p>
    <w:p w:rsidR="002D012B" w:rsidRDefault="002D012B" w:rsidP="002D012B"/>
    <w:p w:rsidR="002D012B" w:rsidRDefault="002D012B" w:rsidP="002D012B">
      <w:pPr>
        <w:pStyle w:val="Heading1"/>
      </w:pPr>
      <w:bookmarkStart w:id="47" w:name="_Toc14183635"/>
      <w:bookmarkStart w:id="48" w:name="_Toc22835044"/>
      <w:r>
        <w:t>5</w:t>
      </w:r>
      <w:r>
        <w:tab/>
        <w:t>Parameters relevant to securing 5G communication</w:t>
      </w:r>
      <w:bookmarkEnd w:id="47"/>
      <w:bookmarkEnd w:id="48"/>
    </w:p>
    <w:p w:rsidR="002D012B" w:rsidRDefault="002D012B" w:rsidP="002D012B">
      <w:pPr>
        <w:pStyle w:val="Heading2"/>
      </w:pPr>
      <w:bookmarkStart w:id="49" w:name="_Toc14183636"/>
      <w:bookmarkStart w:id="50" w:name="_Toc22835045"/>
      <w:r>
        <w:t>5.1</w:t>
      </w:r>
      <w:r>
        <w:tab/>
        <w:t>Overview</w:t>
      </w:r>
      <w:bookmarkEnd w:id="49"/>
      <w:bookmarkEnd w:id="50"/>
    </w:p>
    <w:p w:rsidR="00566908" w:rsidRDefault="00566908" w:rsidP="00566908">
      <w:r>
        <w:t>Authentication subscription data is data that:</w:t>
      </w:r>
    </w:p>
    <w:p w:rsidR="00566908" w:rsidRDefault="00566908" w:rsidP="00566908">
      <w:pPr>
        <w:pStyle w:val="B1"/>
      </w:pPr>
      <w:r>
        <w:lastRenderedPageBreak/>
        <w:t>-</w:t>
      </w:r>
      <w:r>
        <w:tab/>
        <w:t>is needed for the generation of authentication vectors in the UDM/ARPF (as described in 3GPP TS 33.501 [2]); and</w:t>
      </w:r>
    </w:p>
    <w:p w:rsidR="00566908" w:rsidRDefault="00566908" w:rsidP="00566908">
      <w:pPr>
        <w:pStyle w:val="B1"/>
      </w:pPr>
      <w:r>
        <w:t>-</w:t>
      </w:r>
      <w:r>
        <w:tab/>
        <w:t>is stored in the 5G core network.</w:t>
      </w:r>
    </w:p>
    <w:p w:rsidR="00566908" w:rsidRDefault="00566908" w:rsidP="00566908">
      <w:pPr>
        <w:pStyle w:val="NO"/>
      </w:pPr>
      <w:r>
        <w:t>NOTE 1:</w:t>
      </w:r>
      <w:r>
        <w:tab/>
        <w:t xml:space="preserve">Other data related to authentication, but that does not need to be stored in the 5G core network is not authentication subscription data. </w:t>
      </w:r>
    </w:p>
    <w:p w:rsidR="00566908" w:rsidRDefault="00566908" w:rsidP="00566908">
      <w:r w:rsidRPr="00583ADB">
        <w:t>For AKA</w:t>
      </w:r>
      <w:r>
        <w:t>-</w:t>
      </w:r>
      <w:r w:rsidRPr="00583ADB">
        <w:t>based authentication</w:t>
      </w:r>
      <w:r>
        <w:t>,</w:t>
      </w:r>
      <w:r w:rsidRPr="00583ADB">
        <w:t xml:space="preserve"> the </w:t>
      </w:r>
      <w:r>
        <w:t>authentication subscription data consists of:</w:t>
      </w:r>
    </w:p>
    <w:p w:rsidR="00566908" w:rsidRDefault="00566908" w:rsidP="00566908">
      <w:pPr>
        <w:pStyle w:val="B1"/>
      </w:pPr>
      <w:r>
        <w:t>-</w:t>
      </w:r>
      <w:r>
        <w:tab/>
        <w:t>the long term key K;</w:t>
      </w:r>
    </w:p>
    <w:p w:rsidR="00566908" w:rsidRDefault="00566908" w:rsidP="00566908">
      <w:pPr>
        <w:pStyle w:val="B1"/>
      </w:pPr>
      <w:r>
        <w:t>-</w:t>
      </w:r>
      <w:r>
        <w:tab/>
        <w:t>the sequence number SQN;</w:t>
      </w:r>
    </w:p>
    <w:p w:rsidR="00566908" w:rsidRDefault="00566908" w:rsidP="00566908">
      <w:pPr>
        <w:pStyle w:val="B1"/>
      </w:pPr>
      <w:r>
        <w:t>-</w:t>
      </w:r>
      <w:r>
        <w:tab/>
        <w:t>(optionally) the authentication management field AMF;</w:t>
      </w:r>
    </w:p>
    <w:p w:rsidR="00566908" w:rsidRDefault="00566908" w:rsidP="00566908">
      <w:pPr>
        <w:pStyle w:val="NO"/>
      </w:pPr>
      <w:r>
        <w:t>NOTE 2:</w:t>
      </w:r>
      <w:r>
        <w:tab/>
        <w:t>it is an operator policy whether the authentication management field AMF is stored or generated; therefore it is optionally included in the set of authentication subscription data.</w:t>
      </w:r>
    </w:p>
    <w:p w:rsidR="00566908" w:rsidRDefault="00566908" w:rsidP="00566908">
      <w:pPr>
        <w:pStyle w:val="B1"/>
        <w:rPr>
          <w:lang w:val="en-US"/>
        </w:rPr>
      </w:pPr>
      <w:r>
        <w:rPr>
          <w:lang w:val="en-US"/>
        </w:rPr>
        <w:t>-</w:t>
      </w:r>
      <w:r>
        <w:rPr>
          <w:lang w:val="en-US"/>
        </w:rPr>
        <w:tab/>
        <w:t>a</w:t>
      </w:r>
      <w:r w:rsidRPr="00E90980">
        <w:rPr>
          <w:lang w:val="en-US"/>
        </w:rPr>
        <w:t xml:space="preserve">dditional parameters depending on the </w:t>
      </w:r>
      <w:r>
        <w:rPr>
          <w:lang w:val="en-US"/>
        </w:rPr>
        <w:t xml:space="preserve">authentication </w:t>
      </w:r>
      <w:r w:rsidRPr="00E90980">
        <w:rPr>
          <w:lang w:val="en-US"/>
        </w:rPr>
        <w:t xml:space="preserve">algorithm used (e.g. OP or </w:t>
      </w:r>
      <w:proofErr w:type="spellStart"/>
      <w:r w:rsidRPr="00E90980">
        <w:rPr>
          <w:lang w:val="en-US"/>
        </w:rPr>
        <w:t>OPc</w:t>
      </w:r>
      <w:proofErr w:type="spellEnd"/>
      <w:r w:rsidRPr="00E90980">
        <w:rPr>
          <w:lang w:val="en-US"/>
        </w:rPr>
        <w:t xml:space="preserve"> if </w:t>
      </w:r>
      <w:r w:rsidRPr="00080E23">
        <w:t>MILENAGE</w:t>
      </w:r>
      <w:r w:rsidRPr="00E90980" w:rsidDel="00B8638B">
        <w:rPr>
          <w:lang w:val="en-US"/>
        </w:rPr>
        <w:t xml:space="preserve"> </w:t>
      </w:r>
      <w:r>
        <w:rPr>
          <w:lang w:val="en-US"/>
        </w:rPr>
        <w:t xml:space="preserve">(cf. 3GPP TS 35.205 [3]) </w:t>
      </w:r>
      <w:r w:rsidRPr="00E90980">
        <w:rPr>
          <w:lang w:val="en-US"/>
        </w:rPr>
        <w:t xml:space="preserve">is used, TOP or </w:t>
      </w:r>
      <w:proofErr w:type="spellStart"/>
      <w:r w:rsidRPr="00E90980">
        <w:rPr>
          <w:lang w:val="en-US"/>
        </w:rPr>
        <w:t>TOPc</w:t>
      </w:r>
      <w:proofErr w:type="spellEnd"/>
      <w:r w:rsidRPr="00E90980">
        <w:rPr>
          <w:lang w:val="en-US"/>
        </w:rPr>
        <w:t xml:space="preserve"> if TUAK </w:t>
      </w:r>
      <w:r>
        <w:rPr>
          <w:lang w:val="en-US"/>
        </w:rPr>
        <w:t xml:space="preserve">(cf. 3GPP TS 35.231 [4]) </w:t>
      </w:r>
      <w:r w:rsidRPr="00E90980">
        <w:rPr>
          <w:lang w:val="en-US"/>
        </w:rPr>
        <w:t>is used, other parameters for proprietary algorithms)</w:t>
      </w:r>
      <w:r>
        <w:rPr>
          <w:lang w:val="en-US"/>
        </w:rPr>
        <w:t>;</w:t>
      </w:r>
    </w:p>
    <w:p w:rsidR="00566908" w:rsidRDefault="00566908" w:rsidP="00566908">
      <w:pPr>
        <w:pStyle w:val="B1"/>
        <w:rPr>
          <w:lang w:val="en-US"/>
        </w:rPr>
      </w:pPr>
      <w:r>
        <w:rPr>
          <w:lang w:val="en-US"/>
        </w:rPr>
        <w:t>-</w:t>
      </w:r>
      <w:r>
        <w:rPr>
          <w:lang w:val="en-US"/>
        </w:rPr>
        <w:tab/>
        <w:t>the authentication method used;</w:t>
      </w:r>
    </w:p>
    <w:p w:rsidR="00566908" w:rsidRDefault="00566908" w:rsidP="00566908">
      <w:pPr>
        <w:pStyle w:val="B1"/>
        <w:rPr>
          <w:lang w:val="en-US"/>
        </w:rPr>
      </w:pPr>
      <w:r>
        <w:rPr>
          <w:lang w:val="en-US"/>
        </w:rPr>
        <w:t>-</w:t>
      </w:r>
      <w:r>
        <w:rPr>
          <w:lang w:val="en-US"/>
        </w:rPr>
        <w:tab/>
        <w:t xml:space="preserve">the authentication algorithm used </w:t>
      </w:r>
      <w:r w:rsidRPr="00080E23">
        <w:t>(e.g. MILENAGE, TUAK</w:t>
      </w:r>
      <w:r>
        <w:t>, proprietary algorithm</w:t>
      </w:r>
      <w:r w:rsidRPr="00080E23">
        <w:t>)</w:t>
      </w:r>
      <w:r>
        <w:rPr>
          <w:lang w:val="en-US"/>
        </w:rPr>
        <w:t>.</w:t>
      </w:r>
    </w:p>
    <w:p w:rsidR="00566908" w:rsidRDefault="00566908" w:rsidP="00566908">
      <w:pPr>
        <w:rPr>
          <w:lang w:val="en-US"/>
        </w:rPr>
      </w:pPr>
      <w:r>
        <w:rPr>
          <w:lang w:val="en-US"/>
        </w:rPr>
        <w:t xml:space="preserve">Authentication subscription data may be specific per SUPI (e.g. long term key K, sequence number SQN, </w:t>
      </w:r>
      <w:r w:rsidRPr="00080E23">
        <w:t>MILENAGE</w:t>
      </w:r>
      <w:r w:rsidDel="00B8638B">
        <w:rPr>
          <w:lang w:val="en-US"/>
        </w:rPr>
        <w:t xml:space="preserve"> </w:t>
      </w:r>
      <w:r>
        <w:rPr>
          <w:lang w:val="en-US"/>
        </w:rPr>
        <w:t xml:space="preserve">parameter </w:t>
      </w:r>
      <w:proofErr w:type="spellStart"/>
      <w:r>
        <w:rPr>
          <w:lang w:val="en-US"/>
        </w:rPr>
        <w:t>OPc</w:t>
      </w:r>
      <w:proofErr w:type="spellEnd"/>
      <w:r>
        <w:rPr>
          <w:lang w:val="en-US"/>
        </w:rPr>
        <w:t xml:space="preserve">, TUAK parameter </w:t>
      </w:r>
      <w:proofErr w:type="spellStart"/>
      <w:r>
        <w:rPr>
          <w:lang w:val="en-US"/>
        </w:rPr>
        <w:t>TOPc</w:t>
      </w:r>
      <w:proofErr w:type="spellEnd"/>
      <w:r>
        <w:rPr>
          <w:lang w:val="en-US"/>
        </w:rPr>
        <w:t xml:space="preserve">), or it may be generic (e.g. </w:t>
      </w:r>
      <w:r w:rsidRPr="00080E23">
        <w:t>MILENAGE</w:t>
      </w:r>
      <w:r w:rsidDel="00B8638B">
        <w:rPr>
          <w:lang w:val="en-US"/>
        </w:rPr>
        <w:t xml:space="preserve"> </w:t>
      </w:r>
      <w:r>
        <w:rPr>
          <w:lang w:val="en-US"/>
        </w:rPr>
        <w:t xml:space="preserve">parameter OP, TUAK parameter TOP). </w:t>
      </w:r>
    </w:p>
    <w:p w:rsidR="00566908" w:rsidRDefault="00566908" w:rsidP="00566908">
      <w:pPr>
        <w:pStyle w:val="EditorsNote"/>
        <w:rPr>
          <w:lang w:val="en-US"/>
        </w:rPr>
      </w:pPr>
      <w:r>
        <w:rPr>
          <w:lang w:val="en-US"/>
        </w:rPr>
        <w:t>Editor’s note: it is FFS which part of the authentication subscription data needs to be secured during storage and transfer (if transferred).</w:t>
      </w:r>
    </w:p>
    <w:p w:rsidR="002D012B" w:rsidRDefault="00566908" w:rsidP="00E800FC">
      <w:pPr>
        <w:pStyle w:val="EditorsNote"/>
      </w:pPr>
      <w:r>
        <w:rPr>
          <w:lang w:val="en-US"/>
        </w:rPr>
        <w:t>Editor’s note: it is FFS whether or not to distinguish multiple levels of security (extremely high, high, medium) for the securing of stored and/or transferred data.</w:t>
      </w:r>
    </w:p>
    <w:p w:rsidR="002D012B" w:rsidRDefault="002D012B" w:rsidP="002D012B">
      <w:pPr>
        <w:pStyle w:val="Heading2"/>
      </w:pPr>
      <w:bookmarkStart w:id="51" w:name="_Toc14183637"/>
      <w:bookmarkStart w:id="52" w:name="_Toc22835046"/>
      <w:r>
        <w:t>5.2</w:t>
      </w:r>
      <w:r>
        <w:tab/>
        <w:t>Milenage AKA authentication</w:t>
      </w:r>
      <w:bookmarkEnd w:id="51"/>
      <w:bookmarkEnd w:id="52"/>
    </w:p>
    <w:p w:rsidR="00D6157A" w:rsidRDefault="00D6157A" w:rsidP="00D6157A">
      <w:pPr>
        <w:rPr>
          <w:ins w:id="53" w:author="Evans, Tim, Vodafone Group" w:date="2020-09-01T18:49:00Z"/>
        </w:rPr>
      </w:pPr>
      <w:ins w:id="54" w:author="Evans, Tim, Vodafone Group" w:date="2020-09-01T18:49:00Z">
        <w:r>
          <w:t xml:space="preserve">To enable Milenage authentication algorithm, the following parameters </w:t>
        </w:r>
        <w:proofErr w:type="gramStart"/>
        <w:r>
          <w:t>are needed</w:t>
        </w:r>
        <w:proofErr w:type="gramEnd"/>
        <w:r>
          <w:t xml:space="preserve">: </w:t>
        </w:r>
      </w:ins>
    </w:p>
    <w:p w:rsidR="00D6157A" w:rsidRDefault="00D6157A" w:rsidP="00D6157A">
      <w:pPr>
        <w:ind w:leftChars="200" w:left="684" w:hanging="284"/>
        <w:rPr>
          <w:ins w:id="55" w:author="Evans, Tim, Vodafone Group" w:date="2020-09-01T18:49:00Z"/>
        </w:rPr>
      </w:pPr>
      <w:ins w:id="56" w:author="Evans, Tim, Vodafone Group" w:date="2020-09-01T18:49:00Z">
        <w:r>
          <w:t>-</w:t>
        </w:r>
        <w:r>
          <w:tab/>
          <w:t xml:space="preserve">OP (the operator variant algorithm configuration field);  </w:t>
        </w:r>
      </w:ins>
    </w:p>
    <w:p w:rsidR="00D6157A" w:rsidRDefault="00D6157A" w:rsidP="00D6157A">
      <w:pPr>
        <w:ind w:leftChars="200" w:left="684" w:hanging="284"/>
        <w:rPr>
          <w:ins w:id="57" w:author="Evans, Tim, Vodafone Group" w:date="2020-09-01T18:49:00Z"/>
        </w:rPr>
      </w:pPr>
      <w:ins w:id="58" w:author="Evans, Tim, Vodafone Group" w:date="2020-09-01T18:49:00Z">
        <w:r>
          <w:t>-</w:t>
        </w:r>
        <w:r>
          <w:tab/>
        </w:r>
        <w:proofErr w:type="spellStart"/>
        <w:r>
          <w:rPr>
            <w:rFonts w:hint="eastAsia"/>
            <w:lang w:eastAsia="zh-CN"/>
          </w:rPr>
          <w:t>OPc</w:t>
        </w:r>
        <w:proofErr w:type="spellEnd"/>
        <w:r>
          <w:rPr>
            <w:lang w:eastAsia="zh-CN"/>
          </w:rPr>
          <w:t xml:space="preserve"> (</w:t>
        </w:r>
        <w:r w:rsidRPr="00D029D8">
          <w:rPr>
            <w:lang w:eastAsia="zh-CN"/>
          </w:rPr>
          <w:t>value derived from OP and K</w:t>
        </w:r>
        <w:r>
          <w:rPr>
            <w:lang w:eastAsia="zh-CN"/>
          </w:rPr>
          <w:t>)</w:t>
        </w:r>
        <w:r>
          <w:rPr>
            <w:rFonts w:hint="eastAsia"/>
            <w:lang w:eastAsia="zh-CN"/>
          </w:rPr>
          <w:t>;</w:t>
        </w:r>
      </w:ins>
    </w:p>
    <w:p w:rsidR="00D6157A" w:rsidRDefault="00D6157A" w:rsidP="00D6157A">
      <w:pPr>
        <w:ind w:leftChars="200" w:left="684" w:hanging="284"/>
        <w:rPr>
          <w:ins w:id="59" w:author="Evans, Tim, Vodafone Group" w:date="2020-09-01T18:49:00Z"/>
        </w:rPr>
      </w:pPr>
      <w:ins w:id="60" w:author="Evans, Tim, Vodafone Group" w:date="2020-09-01T18:49:00Z">
        <w:r>
          <w:t>-</w:t>
        </w:r>
        <w:r>
          <w:tab/>
          <w:t>c1</w:t>
        </w:r>
        <w:proofErr w:type="gramStart"/>
        <w:r>
          <w:t>,c2,c3,c4,c5</w:t>
        </w:r>
        <w:proofErr w:type="gramEnd"/>
        <w:r>
          <w:t xml:space="preserve"> (value </w:t>
        </w:r>
        <w:proofErr w:type="spellStart"/>
        <w:r>
          <w:t>XORed</w:t>
        </w:r>
        <w:proofErr w:type="spellEnd"/>
        <w:r>
          <w:t xml:space="preserve"> onto intermediate variables);</w:t>
        </w:r>
      </w:ins>
    </w:p>
    <w:p w:rsidR="00D6157A" w:rsidRPr="006C6DB5" w:rsidRDefault="00D6157A" w:rsidP="00D6157A">
      <w:pPr>
        <w:ind w:leftChars="200" w:left="684" w:hanging="284"/>
        <w:rPr>
          <w:ins w:id="61" w:author="Evans, Tim, Vodafone Group" w:date="2020-09-01T18:49:00Z"/>
        </w:rPr>
      </w:pPr>
      <w:ins w:id="62" w:author="Evans, Tim, Vodafone Group" w:date="2020-09-01T18:49:00Z">
        <w:r>
          <w:t>-</w:t>
        </w:r>
        <w:r>
          <w:tab/>
          <w:t>r1</w:t>
        </w:r>
        <w:proofErr w:type="gramStart"/>
        <w:r>
          <w:t>,r2,r3,r4,r5</w:t>
        </w:r>
        <w:proofErr w:type="gramEnd"/>
        <w:r>
          <w:t xml:space="preserve"> (value used to define amounts by which intermediate variables are cyclically rotated);</w:t>
        </w:r>
      </w:ins>
    </w:p>
    <w:p w:rsidR="002D012B" w:rsidRPr="008E2E66" w:rsidDel="00D6157A" w:rsidRDefault="002D012B" w:rsidP="00FC2A85">
      <w:pPr>
        <w:pStyle w:val="EditorsNote"/>
        <w:rPr>
          <w:del w:id="63" w:author="Evans, Tim, Vodafone Group" w:date="2020-09-01T18:49:00Z"/>
          <w:rFonts w:eastAsia="SimSun"/>
        </w:rPr>
      </w:pPr>
      <w:del w:id="64" w:author="Evans, Tim, Vodafone Group" w:date="2020-09-01T18:49:00Z">
        <w:r w:rsidRPr="008E2E66" w:rsidDel="00D6157A">
          <w:rPr>
            <w:rFonts w:eastAsia="SimSun"/>
          </w:rPr>
          <w:delText xml:space="preserve">Editor's Note: </w:delText>
        </w:r>
        <w:r w:rsidDel="00D6157A">
          <w:rPr>
            <w:rFonts w:eastAsia="SimSun"/>
          </w:rPr>
          <w:delText>Content to be added to this section</w:delText>
        </w:r>
      </w:del>
    </w:p>
    <w:p w:rsidR="002D012B" w:rsidRDefault="002D012B" w:rsidP="002D012B"/>
    <w:p w:rsidR="002D012B" w:rsidRDefault="002D012B" w:rsidP="002D012B">
      <w:pPr>
        <w:pStyle w:val="Heading2"/>
      </w:pPr>
      <w:bookmarkStart w:id="65" w:name="_Toc14183638"/>
      <w:bookmarkStart w:id="66" w:name="_Toc22835047"/>
      <w:r>
        <w:t>5.3</w:t>
      </w:r>
      <w:r>
        <w:tab/>
        <w:t>TUAK AKA authentication</w:t>
      </w:r>
      <w:bookmarkEnd w:id="65"/>
      <w:bookmarkEnd w:id="66"/>
    </w:p>
    <w:p w:rsidR="00D6157A" w:rsidRDefault="00D6157A" w:rsidP="00D6157A">
      <w:pPr>
        <w:rPr>
          <w:ins w:id="67" w:author="Evans, Tim, Vodafone Group" w:date="2020-09-01T18:52:00Z"/>
        </w:rPr>
      </w:pPr>
      <w:ins w:id="68" w:author="Evans, Tim, Vodafone Group" w:date="2020-09-01T18:52:00Z">
        <w:r>
          <w:t xml:space="preserve">To enable TUKA authentication algorithm, the following parameters </w:t>
        </w:r>
        <w:proofErr w:type="gramStart"/>
        <w:r>
          <w:t>are needed</w:t>
        </w:r>
        <w:proofErr w:type="gramEnd"/>
        <w:r>
          <w:t xml:space="preserve">: </w:t>
        </w:r>
      </w:ins>
    </w:p>
    <w:p w:rsidR="00D6157A" w:rsidRDefault="00D6157A" w:rsidP="00D6157A">
      <w:pPr>
        <w:ind w:leftChars="200" w:left="684" w:hanging="284"/>
        <w:rPr>
          <w:ins w:id="69" w:author="Evans, Tim, Vodafone Group" w:date="2020-09-01T18:52:00Z"/>
        </w:rPr>
      </w:pPr>
      <w:ins w:id="70" w:author="Evans, Tim, Vodafone Group" w:date="2020-09-01T18:52:00Z">
        <w:r>
          <w:t>-</w:t>
        </w:r>
        <w:r>
          <w:tab/>
          <w:t xml:space="preserve">TOP </w:t>
        </w:r>
        <w:r>
          <w:rPr>
            <w:rFonts w:hint="eastAsia"/>
            <w:lang w:eastAsia="zh-CN"/>
          </w:rPr>
          <w:t>(</w:t>
        </w:r>
        <w:r>
          <w:t>the operator variant algorithm configuration field)</w:t>
        </w:r>
        <w:proofErr w:type="gramStart"/>
        <w:r>
          <w:t>;</w:t>
        </w:r>
        <w:proofErr w:type="gramEnd"/>
        <w:r>
          <w:t xml:space="preserve">  </w:t>
        </w:r>
      </w:ins>
    </w:p>
    <w:p w:rsidR="00D6157A" w:rsidRDefault="00D6157A" w:rsidP="00D6157A">
      <w:pPr>
        <w:ind w:leftChars="200" w:left="684" w:hanging="284"/>
        <w:rPr>
          <w:ins w:id="71" w:author="Evans, Tim, Vodafone Group" w:date="2020-09-01T18:52:00Z"/>
        </w:rPr>
      </w:pPr>
      <w:ins w:id="72" w:author="Evans, Tim, Vodafone Group" w:date="2020-09-01T18:52:00Z">
        <w:r>
          <w:t>-</w:t>
        </w:r>
        <w:r>
          <w:tab/>
        </w:r>
        <w:proofErr w:type="spellStart"/>
        <w:r>
          <w:t>TOPc</w:t>
        </w:r>
        <w:proofErr w:type="spellEnd"/>
        <w:r>
          <w:t xml:space="preserve"> (</w:t>
        </w:r>
        <w:r w:rsidRPr="009A2275">
          <w:rPr>
            <w:lang w:eastAsia="en-GB"/>
          </w:rPr>
          <w:t>value derived from TOP and K</w:t>
        </w:r>
        <w:r>
          <w:t>);</w:t>
        </w:r>
      </w:ins>
    </w:p>
    <w:p w:rsidR="00D6157A" w:rsidRDefault="00D6157A" w:rsidP="00D6157A">
      <w:pPr>
        <w:ind w:leftChars="200" w:left="684" w:hanging="284"/>
        <w:rPr>
          <w:ins w:id="73" w:author="Evans, Tim, Vodafone Group" w:date="2020-09-01T18:52:00Z"/>
        </w:rPr>
      </w:pPr>
      <w:ins w:id="74" w:author="Evans, Tim, Vodafone Group" w:date="2020-09-01T18:52:00Z">
        <w:r>
          <w:t>-</w:t>
        </w:r>
        <w:r>
          <w:tab/>
          <w:t xml:space="preserve">ALGONAME (value </w:t>
        </w:r>
        <w:r>
          <w:rPr>
            <w:lang w:eastAsia="en-GB"/>
          </w:rPr>
          <w:t>specified</w:t>
        </w:r>
        <w:r w:rsidRPr="00EE5276">
          <w:rPr>
            <w:lang w:eastAsia="en-GB"/>
          </w:rPr>
          <w:t xml:space="preserve"> as the ASCII representation of the string </w:t>
        </w:r>
        <w:r>
          <w:rPr>
            <w:lang w:eastAsia="en-GB"/>
          </w:rPr>
          <w:t>"</w:t>
        </w:r>
        <w:r w:rsidRPr="00BA4D9D">
          <w:rPr>
            <w:lang w:eastAsia="en-GB"/>
          </w:rPr>
          <w:t>TUAK1.0</w:t>
        </w:r>
        <w:r>
          <w:rPr>
            <w:lang w:eastAsia="en-GB"/>
          </w:rPr>
          <w:t>"</w:t>
        </w:r>
        <w:r>
          <w:t>);</w:t>
        </w:r>
      </w:ins>
    </w:p>
    <w:p w:rsidR="00D6157A" w:rsidRDefault="00D6157A" w:rsidP="00D6157A">
      <w:pPr>
        <w:ind w:leftChars="200" w:left="684" w:hanging="284"/>
        <w:rPr>
          <w:ins w:id="75" w:author="Evans, Tim, Vodafone Group" w:date="2020-09-01T18:52:00Z"/>
        </w:rPr>
      </w:pPr>
      <w:ins w:id="76" w:author="Evans, Tim, Vodafone Group" w:date="2020-09-01T18:52:00Z">
        <w:r>
          <w:t>-</w:t>
        </w:r>
        <w:r>
          <w:tab/>
        </w:r>
        <w:del w:id="77" w:author="沈军" w:date="2020-08-20T09:58:00Z">
          <w:r w:rsidDel="0010143B">
            <w:delText xml:space="preserve">INSTANCE (value used to </w:delText>
          </w:r>
          <w:r w:rsidRPr="009A2275" w:rsidDel="0010143B">
            <w:rPr>
              <w:lang w:eastAsia="en-GB"/>
            </w:rPr>
            <w:delText>specify different modes of operation and different parameter lengths within the algorithm set</w:delText>
          </w:r>
          <w:r w:rsidDel="0010143B">
            <w:delText>);</w:delText>
          </w:r>
        </w:del>
      </w:ins>
    </w:p>
    <w:p w:rsidR="00D6157A" w:rsidRDefault="00D6157A" w:rsidP="00D6157A">
      <w:pPr>
        <w:ind w:leftChars="200" w:left="684" w:hanging="284"/>
        <w:rPr>
          <w:ins w:id="78" w:author="Evans, Tim, Vodafone Group" w:date="2020-09-01T18:52:00Z"/>
        </w:rPr>
      </w:pPr>
      <w:ins w:id="79" w:author="Evans, Tim, Vodafone Group" w:date="2020-09-01T18:52:00Z">
        <w:r>
          <w:t>-</w:t>
        </w:r>
        <w:r>
          <w:tab/>
        </w:r>
        <w:proofErr w:type="gramStart"/>
        <w:r>
          <w:t>the</w:t>
        </w:r>
        <w:proofErr w:type="gramEnd"/>
        <w:r>
          <w:t xml:space="preserve"> length of K (K is </w:t>
        </w:r>
        <w:r w:rsidRPr="009A2275">
          <w:rPr>
            <w:lang w:eastAsia="en-GB"/>
          </w:rPr>
          <w:t xml:space="preserve">a 128-bit or 256-bit subscriber key that is an input to the functions </w:t>
        </w:r>
        <w:r w:rsidRPr="009A2275">
          <w:rPr>
            <w:i/>
            <w:lang w:eastAsia="en-GB"/>
          </w:rPr>
          <w:t>f1</w:t>
        </w:r>
        <w:r w:rsidRPr="009A2275">
          <w:rPr>
            <w:lang w:eastAsia="en-GB"/>
          </w:rPr>
          <w:t xml:space="preserve">, </w:t>
        </w:r>
        <w:r w:rsidRPr="009A2275">
          <w:rPr>
            <w:i/>
            <w:lang w:eastAsia="en-GB"/>
          </w:rPr>
          <w:t>f1*</w:t>
        </w:r>
        <w:r w:rsidRPr="009A2275">
          <w:rPr>
            <w:lang w:eastAsia="en-GB"/>
          </w:rPr>
          <w:t xml:space="preserve">, </w:t>
        </w:r>
        <w:r w:rsidRPr="009A2275">
          <w:rPr>
            <w:i/>
            <w:lang w:eastAsia="en-GB"/>
          </w:rPr>
          <w:t>f2</w:t>
        </w:r>
        <w:r w:rsidRPr="009A2275">
          <w:rPr>
            <w:lang w:eastAsia="en-GB"/>
          </w:rPr>
          <w:t xml:space="preserve">, </w:t>
        </w:r>
        <w:r w:rsidRPr="009A2275">
          <w:rPr>
            <w:i/>
            <w:lang w:eastAsia="en-GB"/>
          </w:rPr>
          <w:t>f3</w:t>
        </w:r>
        <w:r w:rsidRPr="009A2275">
          <w:rPr>
            <w:lang w:eastAsia="en-GB"/>
          </w:rPr>
          <w:t xml:space="preserve">, </w:t>
        </w:r>
        <w:r w:rsidRPr="009A2275">
          <w:rPr>
            <w:i/>
            <w:lang w:eastAsia="en-GB"/>
          </w:rPr>
          <w:t>f4</w:t>
        </w:r>
        <w:r w:rsidRPr="009A2275">
          <w:rPr>
            <w:lang w:eastAsia="en-GB"/>
          </w:rPr>
          <w:t xml:space="preserve">, </w:t>
        </w:r>
        <w:r w:rsidRPr="009A2275">
          <w:rPr>
            <w:i/>
            <w:lang w:eastAsia="en-GB"/>
          </w:rPr>
          <w:t>f5</w:t>
        </w:r>
        <w:r w:rsidRPr="009A2275">
          <w:rPr>
            <w:lang w:eastAsia="en-GB"/>
          </w:rPr>
          <w:t xml:space="preserve"> and </w:t>
        </w:r>
        <w:r w:rsidRPr="009A2275">
          <w:rPr>
            <w:i/>
            <w:lang w:eastAsia="en-GB"/>
          </w:rPr>
          <w:t>f5*</w:t>
        </w:r>
        <w:r>
          <w:t>);</w:t>
        </w:r>
      </w:ins>
    </w:p>
    <w:p w:rsidR="00D6157A" w:rsidRDefault="00D6157A" w:rsidP="00D6157A">
      <w:pPr>
        <w:ind w:leftChars="200" w:left="684" w:hanging="284"/>
        <w:rPr>
          <w:ins w:id="80" w:author="Evans, Tim, Vodafone Group" w:date="2020-09-01T18:52:00Z"/>
        </w:rPr>
      </w:pPr>
      <w:ins w:id="81" w:author="Evans, Tim, Vodafone Group" w:date="2020-09-01T18:52:00Z">
        <w:r>
          <w:lastRenderedPageBreak/>
          <w:t>-</w:t>
        </w:r>
        <w:r>
          <w:tab/>
          <w:t xml:space="preserve">the length of MAC-A (MAC-A is </w:t>
        </w:r>
        <w:r w:rsidRPr="009A2275">
          <w:rPr>
            <w:lang w:eastAsia="en-GB"/>
          </w:rPr>
          <w:t xml:space="preserve">a 64-bit, 128-bit or 256-bit network authentication code that is the output of the function </w:t>
        </w:r>
        <w:r w:rsidRPr="009A2275">
          <w:rPr>
            <w:i/>
            <w:lang w:eastAsia="en-GB"/>
          </w:rPr>
          <w:t>f1</w:t>
        </w:r>
        <w:r>
          <w:t>);</w:t>
        </w:r>
      </w:ins>
    </w:p>
    <w:p w:rsidR="00D6157A" w:rsidRDefault="00D6157A" w:rsidP="00D6157A">
      <w:pPr>
        <w:ind w:leftChars="200" w:left="684" w:hanging="284"/>
        <w:rPr>
          <w:ins w:id="82" w:author="Evans, Tim, Vodafone Group" w:date="2020-09-01T18:52:00Z"/>
        </w:rPr>
      </w:pPr>
      <w:ins w:id="83" w:author="Evans, Tim, Vodafone Group" w:date="2020-09-01T18:52:00Z">
        <w:r>
          <w:t>-</w:t>
        </w:r>
        <w:r>
          <w:tab/>
        </w:r>
        <w:proofErr w:type="gramStart"/>
        <w:r>
          <w:t>the</w:t>
        </w:r>
        <w:proofErr w:type="gramEnd"/>
        <w:r>
          <w:t xml:space="preserve"> length of MAC-S (MAC-S is </w:t>
        </w:r>
        <w:r w:rsidRPr="009A2275">
          <w:rPr>
            <w:lang w:eastAsia="en-GB"/>
          </w:rPr>
          <w:t xml:space="preserve">a 64-bit, 128-bit or 256-bit resynchronization authentication code that is the output of the function </w:t>
        </w:r>
        <w:r w:rsidRPr="009A2275">
          <w:rPr>
            <w:i/>
            <w:lang w:eastAsia="en-GB"/>
          </w:rPr>
          <w:t>f1*</w:t>
        </w:r>
        <w:r>
          <w:t>);</w:t>
        </w:r>
      </w:ins>
    </w:p>
    <w:p w:rsidR="00D6157A" w:rsidRDefault="00D6157A" w:rsidP="00D6157A">
      <w:pPr>
        <w:ind w:leftChars="200" w:left="684" w:hanging="284"/>
        <w:rPr>
          <w:ins w:id="84" w:author="Evans, Tim, Vodafone Group" w:date="2020-09-01T18:52:00Z"/>
        </w:rPr>
      </w:pPr>
      <w:ins w:id="85" w:author="Evans, Tim, Vodafone Group" w:date="2020-09-01T18:52:00Z">
        <w:r>
          <w:t>-</w:t>
        </w:r>
        <w:r>
          <w:tab/>
          <w:t xml:space="preserve">the length of RES (RES is </w:t>
        </w:r>
        <w:r w:rsidRPr="009A2275">
          <w:rPr>
            <w:lang w:eastAsia="en-GB"/>
          </w:rPr>
          <w:t xml:space="preserve">a 32-bit, 64-bit, 128-bit or 256-bit signed response that is the output of the function </w:t>
        </w:r>
        <w:r w:rsidRPr="009A2275">
          <w:rPr>
            <w:i/>
            <w:lang w:eastAsia="en-GB"/>
          </w:rPr>
          <w:t>f2</w:t>
        </w:r>
        <w:r>
          <w:t>);</w:t>
        </w:r>
      </w:ins>
    </w:p>
    <w:p w:rsidR="00D6157A" w:rsidRDefault="00D6157A" w:rsidP="00D6157A">
      <w:pPr>
        <w:ind w:leftChars="200" w:left="684" w:hanging="284"/>
        <w:rPr>
          <w:ins w:id="86" w:author="Evans, Tim, Vodafone Group" w:date="2020-09-01T18:52:00Z"/>
        </w:rPr>
      </w:pPr>
      <w:ins w:id="87" w:author="Evans, Tim, Vodafone Group" w:date="2020-09-01T18:52:00Z">
        <w:r>
          <w:t>-</w:t>
        </w:r>
        <w:r>
          <w:tab/>
        </w:r>
        <w:proofErr w:type="gramStart"/>
        <w:r>
          <w:t>the</w:t>
        </w:r>
        <w:proofErr w:type="gramEnd"/>
        <w:r>
          <w:t xml:space="preserve"> length of CK (CK is </w:t>
        </w:r>
        <w:r w:rsidRPr="009A2275">
          <w:rPr>
            <w:lang w:eastAsia="en-GB"/>
          </w:rPr>
          <w:t xml:space="preserve">a 128-bit or 256-bit confidentiality key that is the output of the function </w:t>
        </w:r>
        <w:r w:rsidRPr="009A2275">
          <w:rPr>
            <w:i/>
            <w:lang w:eastAsia="en-GB"/>
          </w:rPr>
          <w:t>f3</w:t>
        </w:r>
        <w:r>
          <w:t>);</w:t>
        </w:r>
      </w:ins>
    </w:p>
    <w:p w:rsidR="00D6157A" w:rsidRPr="008F2C2F" w:rsidRDefault="00D6157A" w:rsidP="00D6157A">
      <w:pPr>
        <w:ind w:leftChars="200" w:left="684" w:hanging="284"/>
        <w:rPr>
          <w:ins w:id="88" w:author="Evans, Tim, Vodafone Group" w:date="2020-09-01T18:52:00Z"/>
        </w:rPr>
      </w:pPr>
      <w:ins w:id="89" w:author="Evans, Tim, Vodafone Group" w:date="2020-09-01T18:52:00Z">
        <w:r>
          <w:t>-</w:t>
        </w:r>
        <w:r>
          <w:tab/>
        </w:r>
        <w:proofErr w:type="gramStart"/>
        <w:r>
          <w:t>the</w:t>
        </w:r>
        <w:proofErr w:type="gramEnd"/>
        <w:r>
          <w:t xml:space="preserve"> length of IK (IK is </w:t>
        </w:r>
        <w:r w:rsidRPr="009A2275">
          <w:rPr>
            <w:lang w:eastAsia="en-GB"/>
          </w:rPr>
          <w:t xml:space="preserve">a 128-bit or 256-bit integrity key that is the output of the function </w:t>
        </w:r>
        <w:r w:rsidRPr="009A2275">
          <w:rPr>
            <w:i/>
            <w:lang w:eastAsia="en-GB"/>
          </w:rPr>
          <w:t>f4</w:t>
        </w:r>
        <w:r>
          <w:t>);</w:t>
        </w:r>
      </w:ins>
    </w:p>
    <w:p w:rsidR="002D012B" w:rsidRPr="008E2E66" w:rsidDel="00D6157A" w:rsidRDefault="002D012B" w:rsidP="00FC2A85">
      <w:pPr>
        <w:pStyle w:val="EditorsNote"/>
        <w:rPr>
          <w:del w:id="90" w:author="Evans, Tim, Vodafone Group" w:date="2020-09-01T18:52:00Z"/>
          <w:rFonts w:eastAsia="SimSun"/>
        </w:rPr>
      </w:pPr>
      <w:del w:id="91" w:author="Evans, Tim, Vodafone Group" w:date="2020-09-01T18:52:00Z">
        <w:r w:rsidRPr="008E2E66" w:rsidDel="00D6157A">
          <w:rPr>
            <w:rFonts w:eastAsia="SimSun"/>
          </w:rPr>
          <w:delText xml:space="preserve">Editor's Note: </w:delText>
        </w:r>
        <w:r w:rsidDel="00D6157A">
          <w:rPr>
            <w:rFonts w:eastAsia="SimSun"/>
          </w:rPr>
          <w:delText>Content to be added to this section</w:delText>
        </w:r>
      </w:del>
    </w:p>
    <w:p w:rsidR="002D012B" w:rsidRDefault="002D012B" w:rsidP="002D012B"/>
    <w:p w:rsidR="002D012B" w:rsidRDefault="002D012B" w:rsidP="002D012B">
      <w:pPr>
        <w:pStyle w:val="Heading2"/>
      </w:pPr>
      <w:bookmarkStart w:id="92" w:name="_Toc14183639"/>
      <w:bookmarkStart w:id="93" w:name="_Toc22835048"/>
      <w:r>
        <w:t>5.4</w:t>
      </w:r>
      <w:r>
        <w:tab/>
        <w:t>EAP methods for authentication</w:t>
      </w:r>
      <w:bookmarkEnd w:id="92"/>
      <w:bookmarkEnd w:id="93"/>
    </w:p>
    <w:p w:rsidR="002D012B" w:rsidRPr="008E2E66" w:rsidRDefault="002D012B" w:rsidP="00FC2A85">
      <w:pPr>
        <w:pStyle w:val="EditorsNote"/>
        <w:rPr>
          <w:rFonts w:eastAsia="SimSun"/>
        </w:rPr>
      </w:pPr>
      <w:r w:rsidRPr="008E2E66">
        <w:rPr>
          <w:rFonts w:eastAsia="SimSun"/>
        </w:rPr>
        <w:t xml:space="preserve">Editor's Note: </w:t>
      </w:r>
      <w:r>
        <w:rPr>
          <w:rFonts w:eastAsia="SimSun"/>
        </w:rPr>
        <w:t>Content to be added to this section</w:t>
      </w:r>
    </w:p>
    <w:p w:rsidR="002D012B" w:rsidRDefault="002D012B" w:rsidP="002D012B"/>
    <w:p w:rsidR="002D012B" w:rsidRDefault="002D012B" w:rsidP="002D012B">
      <w:pPr>
        <w:pStyle w:val="Heading2"/>
      </w:pPr>
      <w:bookmarkStart w:id="94" w:name="_Toc14183640"/>
      <w:bookmarkStart w:id="95" w:name="_Toc22835049"/>
      <w:r>
        <w:t>5.5</w:t>
      </w:r>
      <w:r>
        <w:tab/>
        <w:t>Proprietary authentication algorithms</w:t>
      </w:r>
      <w:bookmarkEnd w:id="94"/>
      <w:bookmarkEnd w:id="95"/>
    </w:p>
    <w:p w:rsidR="002D012B" w:rsidRPr="008E2E66" w:rsidRDefault="002D012B" w:rsidP="00FC2A85">
      <w:pPr>
        <w:pStyle w:val="EditorsNote"/>
        <w:rPr>
          <w:rFonts w:eastAsia="SimSun"/>
        </w:rPr>
      </w:pPr>
      <w:r w:rsidRPr="008E2E66">
        <w:rPr>
          <w:rFonts w:eastAsia="SimSun"/>
        </w:rPr>
        <w:t xml:space="preserve">Editor's Note: </w:t>
      </w:r>
      <w:r>
        <w:rPr>
          <w:rFonts w:eastAsia="SimSun"/>
        </w:rPr>
        <w:t>Content to be added to this section</w:t>
      </w:r>
    </w:p>
    <w:p w:rsidR="002D012B" w:rsidRDefault="002D012B" w:rsidP="002D012B"/>
    <w:p w:rsidR="002D012B" w:rsidRDefault="002D012B" w:rsidP="002D012B">
      <w:pPr>
        <w:pStyle w:val="Heading2"/>
      </w:pPr>
      <w:bookmarkStart w:id="96" w:name="_Toc14183641"/>
      <w:bookmarkStart w:id="97" w:name="_Toc22835050"/>
      <w:r>
        <w:t>5.6</w:t>
      </w:r>
      <w:r>
        <w:tab/>
        <w:t>AMF related parameters</w:t>
      </w:r>
      <w:bookmarkEnd w:id="96"/>
      <w:bookmarkEnd w:id="97"/>
    </w:p>
    <w:p w:rsidR="000B77A2" w:rsidRDefault="000B77A2" w:rsidP="0013404F">
      <w:pPr>
        <w:rPr>
          <w:rFonts w:eastAsia="SimSun"/>
        </w:rPr>
      </w:pPr>
      <w:r w:rsidRPr="0013404F">
        <w:rPr>
          <w:rFonts w:eastAsia="SimSun"/>
        </w:rPr>
        <w:t xml:space="preserve">To enable AKA-based authentication, the following AMF related parameters are needed: </w:t>
      </w:r>
      <w:r>
        <w:rPr>
          <w:rFonts w:eastAsia="SimSun"/>
        </w:rPr>
        <w:t xml:space="preserve">SUCI or SUPI;  </w:t>
      </w:r>
    </w:p>
    <w:p w:rsidR="002D012B" w:rsidRPr="008E2E66" w:rsidRDefault="000B77A2" w:rsidP="0013404F">
      <w:pPr>
        <w:rPr>
          <w:rFonts w:eastAsia="SimSun"/>
        </w:rPr>
      </w:pPr>
      <w:r>
        <w:rPr>
          <w:rFonts w:eastAsia="SimSun"/>
        </w:rPr>
        <w:t xml:space="preserve">The serving network name; </w:t>
      </w:r>
    </w:p>
    <w:p w:rsidR="002D012B" w:rsidRDefault="002D012B" w:rsidP="002D012B"/>
    <w:p w:rsidR="002D012B" w:rsidRDefault="002D012B" w:rsidP="002D012B">
      <w:pPr>
        <w:pStyle w:val="Heading2"/>
      </w:pPr>
      <w:bookmarkStart w:id="98" w:name="_Toc14183642"/>
      <w:bookmarkStart w:id="99" w:name="_Toc22835051"/>
      <w:r>
        <w:t>5.7</w:t>
      </w:r>
      <w:r>
        <w:tab/>
        <w:t>Counter related parameters</w:t>
      </w:r>
      <w:bookmarkEnd w:id="98"/>
      <w:bookmarkEnd w:id="99"/>
    </w:p>
    <w:p w:rsidR="00A76D08" w:rsidRDefault="00A76D08" w:rsidP="00A76D08">
      <w:pPr>
        <w:rPr>
          <w:ins w:id="100" w:author="Evans, Tim, Vodafone Group" w:date="2020-09-01T18:56:00Z"/>
        </w:rPr>
      </w:pPr>
      <w:ins w:id="101" w:author="Evans, Tim, Vodafone Group" w:date="2020-09-01T18:56:00Z">
        <w:r>
          <w:t xml:space="preserve">To enable </w:t>
        </w:r>
        <w:r>
          <w:rPr>
            <w:rFonts w:hint="eastAsia"/>
            <w:lang w:eastAsia="zh-CN"/>
          </w:rPr>
          <w:t>AKA</w:t>
        </w:r>
        <w:r>
          <w:t xml:space="preserve">-based authentication, the following counter related parameters </w:t>
        </w:r>
        <w:proofErr w:type="gramStart"/>
        <w:r>
          <w:t>are needed</w:t>
        </w:r>
        <w:proofErr w:type="gramEnd"/>
        <w:r>
          <w:t xml:space="preserve">: </w:t>
        </w:r>
      </w:ins>
    </w:p>
    <w:p w:rsidR="00A76D08" w:rsidRDefault="00A76D08" w:rsidP="00A76D08">
      <w:pPr>
        <w:ind w:leftChars="200" w:left="684" w:hanging="284"/>
        <w:rPr>
          <w:ins w:id="102" w:author="Evans, Tim, Vodafone Group" w:date="2020-09-01T18:56:00Z"/>
        </w:rPr>
      </w:pPr>
      <w:ins w:id="103" w:author="Evans, Tim, Vodafone Group" w:date="2020-09-01T18:56:00Z">
        <w:r>
          <w:t>-</w:t>
        </w:r>
        <w:r>
          <w:tab/>
        </w:r>
        <w:proofErr w:type="spellStart"/>
        <w:proofErr w:type="gramStart"/>
        <w:r>
          <w:rPr>
            <w:rFonts w:eastAsia="DengXian"/>
            <w:lang w:eastAsia="zh-CN"/>
          </w:rPr>
          <w:t>s</w:t>
        </w:r>
        <w:r w:rsidRPr="00533C32">
          <w:rPr>
            <w:rFonts w:eastAsia="DengXian"/>
            <w:lang w:eastAsia="zh-CN"/>
          </w:rPr>
          <w:t>qnScheme</w:t>
        </w:r>
        <w:proofErr w:type="spellEnd"/>
        <w:proofErr w:type="gramEnd"/>
        <w:r>
          <w:rPr>
            <w:rFonts w:eastAsia="DengXian"/>
            <w:lang w:eastAsia="zh-CN"/>
          </w:rPr>
          <w:t xml:space="preserve"> (</w:t>
        </w:r>
        <w:r>
          <w:rPr>
            <w:lang w:val="en-US"/>
          </w:rPr>
          <w:t>s</w:t>
        </w:r>
        <w:r w:rsidRPr="00533C32">
          <w:rPr>
            <w:lang w:val="en-US"/>
          </w:rPr>
          <w:t>cheme for generation of Sequence Numbers</w:t>
        </w:r>
        <w:r>
          <w:rPr>
            <w:rFonts w:eastAsia="DengXian"/>
            <w:lang w:eastAsia="zh-CN"/>
          </w:rPr>
          <w:t>)</w:t>
        </w:r>
        <w:r>
          <w:t xml:space="preserve">;  </w:t>
        </w:r>
      </w:ins>
    </w:p>
    <w:p w:rsidR="00A76D08" w:rsidRDefault="00A76D08" w:rsidP="00A76D08">
      <w:pPr>
        <w:ind w:leftChars="200" w:left="684" w:hanging="284"/>
        <w:rPr>
          <w:ins w:id="104" w:author="Evans, Tim, Vodafone Group" w:date="2020-09-01T18:56:00Z"/>
          <w:lang w:eastAsia="zh-CN"/>
        </w:rPr>
      </w:pPr>
      <w:ins w:id="105" w:author="Evans, Tim, Vodafone Group" w:date="2020-09-01T18:56:00Z">
        <w:r>
          <w:t>-</w:t>
        </w:r>
        <w:r>
          <w:tab/>
        </w:r>
        <w:proofErr w:type="spellStart"/>
        <w:proofErr w:type="gramStart"/>
        <w:r>
          <w:rPr>
            <w:rFonts w:hint="eastAsia"/>
            <w:lang w:eastAsia="zh-CN"/>
          </w:rPr>
          <w:t>sqn</w:t>
        </w:r>
        <w:proofErr w:type="spellEnd"/>
        <w:proofErr w:type="gramEnd"/>
        <w:r>
          <w:t xml:space="preserve"> </w:t>
        </w:r>
        <w:r>
          <w:rPr>
            <w:rFonts w:hint="eastAsia"/>
            <w:lang w:eastAsia="zh-CN"/>
          </w:rPr>
          <w:t>(</w:t>
        </w:r>
        <w:r>
          <w:rPr>
            <w:lang w:eastAsia="zh-CN"/>
          </w:rPr>
          <w:t xml:space="preserve">value </w:t>
        </w:r>
        <w:r w:rsidRPr="00533C32">
          <w:rPr>
            <w:lang w:val="en-US"/>
          </w:rPr>
          <w:t xml:space="preserve">containing the SEQ part of SQN, </w:t>
        </w:r>
        <w:r w:rsidRPr="00533C32">
          <w:rPr>
            <w:rFonts w:cs="Arial"/>
            <w:szCs w:val="18"/>
            <w:lang w:val="en-US"/>
          </w:rPr>
          <w:t>and the IND part</w:t>
        </w:r>
        <w:r>
          <w:rPr>
            <w:rFonts w:cs="Arial"/>
            <w:szCs w:val="18"/>
            <w:lang w:val="en-US"/>
          </w:rPr>
          <w:t xml:space="preserve"> which</w:t>
        </w:r>
        <w:r w:rsidRPr="00533C32">
          <w:rPr>
            <w:rFonts w:cs="Arial"/>
            <w:szCs w:val="18"/>
            <w:lang w:val="en-US"/>
          </w:rPr>
          <w:t xml:space="preserve"> is filled with 0's</w:t>
        </w:r>
        <w:r>
          <w:rPr>
            <w:rFonts w:cs="Arial"/>
            <w:szCs w:val="18"/>
            <w:lang w:val="en-US"/>
          </w:rPr>
          <w:t xml:space="preserve">. </w:t>
        </w:r>
        <w:r w:rsidRPr="00533C32">
          <w:rPr>
            <w:rFonts w:cs="Arial"/>
            <w:szCs w:val="18"/>
            <w:lang w:val="en-US"/>
          </w:rPr>
          <w:t xml:space="preserve">When the </w:t>
        </w:r>
        <w:proofErr w:type="spellStart"/>
        <w:r w:rsidRPr="00533C32">
          <w:rPr>
            <w:rFonts w:cs="Arial"/>
            <w:szCs w:val="18"/>
            <w:lang w:val="en-US"/>
          </w:rPr>
          <w:t>sqnScheme</w:t>
        </w:r>
        <w:proofErr w:type="spellEnd"/>
        <w:r w:rsidRPr="00533C32">
          <w:rPr>
            <w:rFonts w:cs="Arial"/>
            <w:szCs w:val="18"/>
            <w:lang w:val="en-US"/>
          </w:rPr>
          <w:t xml:space="preserve"> is "TIME_BASED", the SEQ part </w:t>
        </w:r>
        <w:r>
          <w:rPr>
            <w:rFonts w:cs="Arial"/>
            <w:szCs w:val="18"/>
            <w:lang w:val="en-US"/>
          </w:rPr>
          <w:t>is</w:t>
        </w:r>
        <w:r w:rsidRPr="00533C32">
          <w:rPr>
            <w:rFonts w:cs="Arial"/>
            <w:szCs w:val="18"/>
            <w:lang w:val="en-US"/>
          </w:rPr>
          <w:t xml:space="preserve"> the DIF value.</w:t>
        </w:r>
        <w:r>
          <w:rPr>
            <w:lang w:eastAsia="zh-CN"/>
          </w:rPr>
          <w:t>)</w:t>
        </w:r>
        <w:proofErr w:type="gramStart"/>
        <w:r>
          <w:rPr>
            <w:lang w:eastAsia="zh-CN"/>
          </w:rPr>
          <w:t>;</w:t>
        </w:r>
        <w:proofErr w:type="gramEnd"/>
      </w:ins>
    </w:p>
    <w:p w:rsidR="00A76D08" w:rsidRDefault="00A76D08" w:rsidP="00A76D08">
      <w:pPr>
        <w:ind w:leftChars="200" w:left="684" w:hanging="284"/>
        <w:rPr>
          <w:ins w:id="106" w:author="Evans, Tim, Vodafone Group" w:date="2020-09-01T18:56:00Z"/>
          <w:lang w:eastAsia="zh-CN"/>
        </w:rPr>
      </w:pPr>
      <w:ins w:id="107" w:author="Evans, Tim, Vodafone Group" w:date="2020-09-01T18:56:00Z">
        <w:r>
          <w:t>-</w:t>
        </w:r>
        <w:r>
          <w:tab/>
        </w:r>
        <w:proofErr w:type="spellStart"/>
        <w:proofErr w:type="gramStart"/>
        <w:r w:rsidRPr="00533C32">
          <w:rPr>
            <w:lang w:val="en-US"/>
          </w:rPr>
          <w:t>lastIndexes</w:t>
        </w:r>
        <w:proofErr w:type="spellEnd"/>
        <w:proofErr w:type="gramEnd"/>
        <w:r>
          <w:rPr>
            <w:lang w:val="en-US"/>
          </w:rPr>
          <w:t xml:space="preserve"> </w:t>
        </w:r>
        <w:r>
          <w:rPr>
            <w:rFonts w:hint="eastAsia"/>
            <w:lang w:val="en-US" w:eastAsia="zh-CN"/>
          </w:rPr>
          <w:t>(</w:t>
        </w:r>
        <w:r>
          <w:rPr>
            <w:lang w:val="en-US"/>
          </w:rPr>
          <w:t>a</w:t>
        </w:r>
        <w:r w:rsidRPr="00533C32">
          <w:rPr>
            <w:lang w:val="en-US"/>
          </w:rPr>
          <w:t xml:space="preserve"> map of integer values</w:t>
        </w:r>
        <w:r>
          <w:rPr>
            <w:lang w:val="en-US"/>
          </w:rPr>
          <w:t xml:space="preserve"> </w:t>
        </w:r>
        <w:r w:rsidRPr="00533C32">
          <w:rPr>
            <w:lang w:val="en-US" w:eastAsia="zh-CN"/>
          </w:rPr>
          <w:t>map(integer)</w:t>
        </w:r>
        <w:r w:rsidRPr="00533C32">
          <w:rPr>
            <w:lang w:val="en-US"/>
          </w:rPr>
          <w:t>, where the integer is the last used value of IND</w:t>
        </w:r>
        <w:r>
          <w:rPr>
            <w:lang w:val="en-US" w:eastAsia="zh-CN"/>
          </w:rPr>
          <w:t>);</w:t>
        </w:r>
      </w:ins>
    </w:p>
    <w:p w:rsidR="002D012B" w:rsidRPr="008E2E66" w:rsidDel="00A76D08" w:rsidRDefault="00A76D08" w:rsidP="00A76D08">
      <w:pPr>
        <w:pStyle w:val="EditorsNote"/>
        <w:rPr>
          <w:del w:id="108" w:author="Evans, Tim, Vodafone Group" w:date="2020-09-01T18:56:00Z"/>
          <w:rFonts w:eastAsia="SimSun"/>
        </w:rPr>
      </w:pPr>
      <w:ins w:id="109" w:author="Evans, Tim, Vodafone Group" w:date="2020-09-01T18:56:00Z">
        <w:r>
          <w:t>-</w:t>
        </w:r>
        <w:r>
          <w:tab/>
        </w:r>
        <w:proofErr w:type="spellStart"/>
        <w:proofErr w:type="gramStart"/>
        <w:r w:rsidRPr="00533C32">
          <w:rPr>
            <w:lang w:val="en-US"/>
          </w:rPr>
          <w:t>indLength</w:t>
        </w:r>
        <w:proofErr w:type="spellEnd"/>
        <w:proofErr w:type="gramEnd"/>
        <w:r>
          <w:rPr>
            <w:lang w:val="en-US"/>
          </w:rPr>
          <w:t xml:space="preserve"> (n</w:t>
        </w:r>
        <w:r w:rsidRPr="00533C32">
          <w:rPr>
            <w:lang w:val="en-US"/>
          </w:rPr>
          <w:t>umber of bits of the IND part of SQN</w:t>
        </w:r>
        <w:r>
          <w:rPr>
            <w:lang w:val="en-US"/>
          </w:rPr>
          <w:t>);</w:t>
        </w:r>
      </w:ins>
      <w:del w:id="110" w:author="Evans, Tim, Vodafone Group" w:date="2020-09-01T18:56:00Z">
        <w:r w:rsidR="002D012B" w:rsidRPr="008E2E66" w:rsidDel="00A76D08">
          <w:rPr>
            <w:rFonts w:eastAsia="SimSun"/>
          </w:rPr>
          <w:delText xml:space="preserve">Editor's Note: </w:delText>
        </w:r>
        <w:r w:rsidR="002D012B" w:rsidDel="00A76D08">
          <w:rPr>
            <w:rFonts w:eastAsia="SimSun"/>
          </w:rPr>
          <w:delText>Content to be added to this section</w:delText>
        </w:r>
      </w:del>
    </w:p>
    <w:p w:rsidR="002D012B" w:rsidRDefault="002D012B" w:rsidP="002D012B"/>
    <w:p w:rsidR="002D012B" w:rsidRDefault="002D012B" w:rsidP="002D012B">
      <w:pPr>
        <w:pStyle w:val="Heading1"/>
      </w:pPr>
      <w:bookmarkStart w:id="111" w:name="_Toc14183643"/>
      <w:bookmarkStart w:id="112" w:name="_Toc22835052"/>
      <w:r>
        <w:t>6.</w:t>
      </w:r>
      <w:r>
        <w:tab/>
        <w:t>Key Issues</w:t>
      </w:r>
      <w:bookmarkEnd w:id="111"/>
      <w:bookmarkEnd w:id="112"/>
    </w:p>
    <w:p w:rsidR="000A1C63" w:rsidRDefault="000A1C63" w:rsidP="00FC2A85"/>
    <w:p w:rsidR="000A1C63" w:rsidRPr="000A1C63" w:rsidRDefault="000A1C63" w:rsidP="000A1C63">
      <w:pPr>
        <w:keepNext/>
        <w:keepLines/>
        <w:spacing w:before="180"/>
        <w:ind w:left="1134" w:hanging="1134"/>
        <w:outlineLvl w:val="1"/>
        <w:rPr>
          <w:rFonts w:ascii="Arial" w:eastAsia="SimSun" w:hAnsi="Arial"/>
          <w:sz w:val="32"/>
        </w:rPr>
      </w:pPr>
      <w:r w:rsidRPr="000A1C63">
        <w:rPr>
          <w:rFonts w:ascii="Arial" w:eastAsia="SimSun" w:hAnsi="Arial"/>
          <w:sz w:val="32"/>
        </w:rPr>
        <w:lastRenderedPageBreak/>
        <w:t>6.</w:t>
      </w:r>
      <w:r>
        <w:rPr>
          <w:rFonts w:ascii="Arial" w:eastAsia="SimSun" w:hAnsi="Arial"/>
          <w:sz w:val="32"/>
        </w:rPr>
        <w:t>1</w:t>
      </w:r>
      <w:r w:rsidRPr="000A1C63">
        <w:rPr>
          <w:rFonts w:ascii="Arial" w:eastAsia="SimSun" w:hAnsi="Arial"/>
          <w:sz w:val="32"/>
        </w:rPr>
        <w:tab/>
        <w:t>Key Issue #</w:t>
      </w:r>
      <w:r w:rsidR="00BF0A53">
        <w:rPr>
          <w:rFonts w:ascii="Arial" w:eastAsia="SimSun" w:hAnsi="Arial"/>
          <w:sz w:val="32"/>
        </w:rPr>
        <w:t>1</w:t>
      </w:r>
      <w:r w:rsidRPr="000A1C63">
        <w:rPr>
          <w:rFonts w:ascii="Arial" w:eastAsia="SimSun" w:hAnsi="Arial"/>
          <w:sz w:val="32"/>
        </w:rPr>
        <w:t>: Separation of authentication subscription data from subscription data</w:t>
      </w:r>
    </w:p>
    <w:p w:rsidR="000A1C63" w:rsidRPr="000A1C63" w:rsidRDefault="000A1C63" w:rsidP="000A1C63">
      <w:pPr>
        <w:keepNext/>
        <w:keepLines/>
        <w:spacing w:before="120"/>
        <w:ind w:left="1134" w:hanging="1134"/>
        <w:outlineLvl w:val="2"/>
        <w:rPr>
          <w:rFonts w:ascii="Arial" w:eastAsia="SimSun" w:hAnsi="Arial"/>
          <w:sz w:val="28"/>
        </w:rPr>
      </w:pPr>
      <w:r w:rsidRPr="000A1C63">
        <w:rPr>
          <w:rFonts w:ascii="Arial" w:eastAsia="SimSun" w:hAnsi="Arial"/>
          <w:sz w:val="28"/>
        </w:rPr>
        <w:t>6.</w:t>
      </w:r>
      <w:r>
        <w:rPr>
          <w:rFonts w:ascii="Arial" w:eastAsia="SimSun" w:hAnsi="Arial"/>
          <w:sz w:val="28"/>
        </w:rPr>
        <w:t>1</w:t>
      </w:r>
      <w:r w:rsidRPr="000A1C63">
        <w:rPr>
          <w:rFonts w:ascii="Arial" w:eastAsia="SimSun" w:hAnsi="Arial"/>
          <w:sz w:val="28"/>
        </w:rPr>
        <w:t>.1</w:t>
      </w:r>
      <w:r w:rsidRPr="000A1C63">
        <w:rPr>
          <w:rFonts w:ascii="Arial" w:eastAsia="SimSun" w:hAnsi="Arial"/>
          <w:sz w:val="28"/>
        </w:rPr>
        <w:tab/>
        <w:t>Key issue details</w:t>
      </w:r>
    </w:p>
    <w:p w:rsidR="000A1C63" w:rsidRPr="000A1C63" w:rsidRDefault="000A1C63" w:rsidP="000A1C63">
      <w:pPr>
        <w:rPr>
          <w:rFonts w:eastAsia="SimSun"/>
        </w:rPr>
      </w:pPr>
      <w:r w:rsidRPr="000A1C63">
        <w:rPr>
          <w:rFonts w:eastAsia="SimSun"/>
        </w:rPr>
        <w:t xml:space="preserve">The Unified Data Repository (UDR) is located in the same PLMN as the NF service consumers are storing or retrieving data from UDR using </w:t>
      </w:r>
      <w:proofErr w:type="spellStart"/>
      <w:r w:rsidRPr="000A1C63">
        <w:rPr>
          <w:rFonts w:eastAsia="SimSun"/>
        </w:rPr>
        <w:t>Nudr</w:t>
      </w:r>
      <w:proofErr w:type="spellEnd"/>
      <w:r w:rsidRPr="000A1C63">
        <w:rPr>
          <w:rFonts w:eastAsia="SimSun"/>
        </w:rPr>
        <w:t xml:space="preserve"> services. Data stored in the UDR are subscription data, authentication subscription data, policy data, structured data for exposure, and application data (see 3GPP TS 29.505).</w:t>
      </w:r>
    </w:p>
    <w:p w:rsidR="000A1C63" w:rsidRPr="000A1C63" w:rsidRDefault="000A1C63" w:rsidP="000A1C63">
      <w:pPr>
        <w:rPr>
          <w:rFonts w:eastAsia="SimSun"/>
        </w:rPr>
      </w:pPr>
      <w:proofErr w:type="spellStart"/>
      <w:r w:rsidRPr="000A1C63">
        <w:rPr>
          <w:rFonts w:eastAsia="SimSun"/>
        </w:rPr>
        <w:t>Nudr</w:t>
      </w:r>
      <w:proofErr w:type="spellEnd"/>
      <w:r w:rsidRPr="000A1C63">
        <w:rPr>
          <w:rFonts w:eastAsia="SimSun"/>
        </w:rPr>
        <w:t xml:space="preserve"> is an intra-PLMN interface and allows NF consumers to use its service to retrieve, create, update, subscribe for change notifications, unsubscribe for change notifications and delete data stored in the UDR, based on the set of data applicable to the consumer.</w:t>
      </w:r>
    </w:p>
    <w:p w:rsidR="000A1C63" w:rsidRPr="000A1C63" w:rsidRDefault="000A1C63" w:rsidP="000A1C63">
      <w:pPr>
        <w:keepNext/>
        <w:keepLines/>
        <w:spacing w:before="120"/>
        <w:ind w:left="1134" w:hanging="1134"/>
        <w:outlineLvl w:val="2"/>
        <w:rPr>
          <w:rFonts w:ascii="Arial" w:eastAsia="SimSun" w:hAnsi="Arial"/>
          <w:sz w:val="28"/>
        </w:rPr>
      </w:pPr>
      <w:r w:rsidRPr="000A1C63">
        <w:rPr>
          <w:rFonts w:ascii="Arial" w:eastAsia="SimSun" w:hAnsi="Arial"/>
          <w:sz w:val="28"/>
        </w:rPr>
        <w:t>6.</w:t>
      </w:r>
      <w:r>
        <w:rPr>
          <w:rFonts w:ascii="Arial" w:eastAsia="SimSun" w:hAnsi="Arial"/>
          <w:sz w:val="28"/>
        </w:rPr>
        <w:t>1</w:t>
      </w:r>
      <w:r w:rsidRPr="000A1C63">
        <w:rPr>
          <w:rFonts w:ascii="Arial" w:eastAsia="SimSun" w:hAnsi="Arial"/>
          <w:sz w:val="28"/>
        </w:rPr>
        <w:t>.2</w:t>
      </w:r>
      <w:r w:rsidRPr="000A1C63">
        <w:rPr>
          <w:rFonts w:ascii="Arial" w:eastAsia="SimSun" w:hAnsi="Arial"/>
          <w:sz w:val="28"/>
        </w:rPr>
        <w:tab/>
        <w:t>Security threats</w:t>
      </w:r>
    </w:p>
    <w:p w:rsidR="000A1C63" w:rsidRPr="000A1C63" w:rsidRDefault="000A1C63" w:rsidP="000A1C63">
      <w:pPr>
        <w:rPr>
          <w:rFonts w:eastAsia="SimSun"/>
        </w:rPr>
      </w:pPr>
      <w:r w:rsidRPr="000A1C63">
        <w:rPr>
          <w:rFonts w:eastAsia="SimSun"/>
        </w:rPr>
        <w:t xml:space="preserve">UDR can be accessed by several NFs. If authentication subscription data is accessible in the same </w:t>
      </w:r>
      <w:proofErr w:type="spellStart"/>
      <w:r w:rsidRPr="000A1C63">
        <w:rPr>
          <w:rFonts w:eastAsia="SimSun"/>
        </w:rPr>
        <w:t>branche</w:t>
      </w:r>
      <w:proofErr w:type="spellEnd"/>
      <w:r w:rsidRPr="000A1C63">
        <w:rPr>
          <w:rFonts w:eastAsia="SimSun"/>
        </w:rPr>
        <w:t xml:space="preserve"> of the data model as subscription data, also other NFs than UDM may be able to access those data.</w:t>
      </w:r>
    </w:p>
    <w:p w:rsidR="000A1C63" w:rsidRPr="000A1C63" w:rsidRDefault="000A1C63" w:rsidP="000A1C63">
      <w:pPr>
        <w:keepNext/>
        <w:keepLines/>
        <w:spacing w:before="120"/>
        <w:ind w:left="1134" w:hanging="1134"/>
        <w:outlineLvl w:val="2"/>
        <w:rPr>
          <w:rFonts w:ascii="Arial" w:eastAsia="SimSun" w:hAnsi="Arial"/>
          <w:sz w:val="28"/>
        </w:rPr>
      </w:pPr>
      <w:r w:rsidRPr="000A1C63">
        <w:rPr>
          <w:rFonts w:ascii="Arial" w:eastAsia="SimSun" w:hAnsi="Arial"/>
          <w:sz w:val="28"/>
        </w:rPr>
        <w:t>6.</w:t>
      </w:r>
      <w:r>
        <w:rPr>
          <w:rFonts w:ascii="Arial" w:eastAsia="SimSun" w:hAnsi="Arial"/>
          <w:sz w:val="28"/>
        </w:rPr>
        <w:t>1</w:t>
      </w:r>
      <w:r w:rsidRPr="000A1C63">
        <w:rPr>
          <w:rFonts w:ascii="Arial" w:eastAsia="SimSun" w:hAnsi="Arial"/>
          <w:sz w:val="28"/>
        </w:rPr>
        <w:t>.3</w:t>
      </w:r>
      <w:r w:rsidRPr="000A1C63">
        <w:rPr>
          <w:rFonts w:ascii="Arial" w:eastAsia="SimSun" w:hAnsi="Arial"/>
          <w:sz w:val="28"/>
        </w:rPr>
        <w:tab/>
        <w:t>Potential security requirements</w:t>
      </w:r>
    </w:p>
    <w:p w:rsidR="000A1C63" w:rsidRPr="000A1C63" w:rsidRDefault="000A1C63" w:rsidP="000A1C63">
      <w:pPr>
        <w:rPr>
          <w:rFonts w:eastAsia="SimSun"/>
        </w:rPr>
      </w:pPr>
      <w:r w:rsidRPr="000A1C63">
        <w:rPr>
          <w:rFonts w:eastAsia="SimSun"/>
        </w:rPr>
        <w:t>Sensitive data such as authentication subscription data should be compartmentalized from subscription data.</w:t>
      </w:r>
    </w:p>
    <w:p w:rsidR="000A1C63" w:rsidRDefault="000A1C63" w:rsidP="000A1C63">
      <w:pPr>
        <w:rPr>
          <w:rFonts w:eastAsia="SimSun"/>
          <w:noProof/>
        </w:rPr>
      </w:pPr>
      <w:r w:rsidRPr="000A1C63">
        <w:rPr>
          <w:rFonts w:eastAsia="SimSun"/>
          <w:noProof/>
        </w:rPr>
        <w:t>For authentication subscription data, which are sensitive data, the access shall be limited to UDM only.</w:t>
      </w:r>
    </w:p>
    <w:p w:rsidR="00BF0A53" w:rsidRPr="000A1C63" w:rsidRDefault="00BF0A53" w:rsidP="000A1C63">
      <w:pPr>
        <w:rPr>
          <w:rFonts w:eastAsia="SimSun"/>
        </w:rPr>
      </w:pPr>
    </w:p>
    <w:p w:rsidR="00BF0A53" w:rsidRDefault="00BF0A53" w:rsidP="00BF0A53">
      <w:pPr>
        <w:pStyle w:val="Heading2"/>
      </w:pPr>
      <w:r>
        <w:t>6.2</w:t>
      </w:r>
      <w:r>
        <w:tab/>
        <w:t xml:space="preserve">Key Issue #2: </w:t>
      </w:r>
      <w:bookmarkStart w:id="113" w:name="_Hlk21337741"/>
      <w:r w:rsidRPr="005E2B6E">
        <w:t xml:space="preserve">protection of </w:t>
      </w:r>
      <w:bookmarkEnd w:id="113"/>
      <w:r>
        <w:t>long-term key during storage in UDR</w:t>
      </w:r>
    </w:p>
    <w:p w:rsidR="00BF0A53" w:rsidRDefault="00BF0A53" w:rsidP="00BF0A53">
      <w:pPr>
        <w:pStyle w:val="Heading3"/>
      </w:pPr>
      <w:r>
        <w:t>6.2.1</w:t>
      </w:r>
      <w:r>
        <w:tab/>
        <w:t>Key issue details</w:t>
      </w:r>
    </w:p>
    <w:p w:rsidR="00BF0A53" w:rsidRDefault="00BF0A53" w:rsidP="00BF0A53">
      <w:r>
        <w:t>In case the long-term key, which is part of the authentication subscription data needed to generate authentication vectors in the UDM/ARPF, is stored in the UDR separate from the UDM/ARPF, then this key needs to be protected. This key issue addresses this need.</w:t>
      </w:r>
    </w:p>
    <w:p w:rsidR="00BF0A53" w:rsidRDefault="00BF0A53" w:rsidP="00BF0A53">
      <w:pPr>
        <w:pStyle w:val="Heading3"/>
      </w:pPr>
      <w:r>
        <w:t>6.2.2</w:t>
      </w:r>
      <w:r>
        <w:tab/>
        <w:t>Security threats</w:t>
      </w:r>
    </w:p>
    <w:p w:rsidR="00BF0A53" w:rsidRDefault="00BF0A53" w:rsidP="00BF0A53">
      <w:r>
        <w:t>If the stored long-term key can be modified in the UDR, this can cause a DOS attack by invalidating regular authentication subscription data.</w:t>
      </w:r>
    </w:p>
    <w:p w:rsidR="00BF0A53" w:rsidRDefault="00BF0A53" w:rsidP="00BF0A53">
      <w:r>
        <w:t>If the stored long-term key is obtained, then it can be used to access previously recorded communications.</w:t>
      </w:r>
    </w:p>
    <w:p w:rsidR="00BF0A53" w:rsidRDefault="00BF0A53" w:rsidP="00BF0A53">
      <w:r>
        <w:t>If the stored long-term key retrieved from a subscriber's authentication subscription data can be copied to another subscriber's authentication subscription data, then this can result in stealing network access from the first subscriber.</w:t>
      </w:r>
    </w:p>
    <w:p w:rsidR="00BF0A53" w:rsidRDefault="00BF0A53" w:rsidP="00BF0A53">
      <w:pPr>
        <w:pStyle w:val="Heading3"/>
      </w:pPr>
      <w:r>
        <w:t>6.2.3</w:t>
      </w:r>
      <w:r>
        <w:tab/>
        <w:t>Potential security requirements</w:t>
      </w:r>
    </w:p>
    <w:p w:rsidR="00BF0A53" w:rsidRDefault="00BF0A53" w:rsidP="00BF0A53">
      <w:r>
        <w:t>The long-term key in the UDR shall be protected against retrieval by unauthorized network elements and by unauthorized persons.</w:t>
      </w:r>
    </w:p>
    <w:p w:rsidR="00BF0A53" w:rsidRDefault="00BF0A53" w:rsidP="00BF0A53">
      <w:r>
        <w:t>The long-term key shall be protected against unauthorized modification after storage in the UDR.</w:t>
      </w:r>
    </w:p>
    <w:p w:rsidR="000A1C63" w:rsidRDefault="00BF0A53" w:rsidP="00BF0A53">
      <w:r>
        <w:t>It shall be prevented that the long-term key is copied from one subscriber's authentication subscription data to another subscriber's authentication subscription data.</w:t>
      </w:r>
    </w:p>
    <w:p w:rsidR="00BF0A53" w:rsidRDefault="00BF0A53" w:rsidP="00BF0A53"/>
    <w:p w:rsidR="004A4568" w:rsidRDefault="004A4568" w:rsidP="004A4568">
      <w:pPr>
        <w:pStyle w:val="Heading2"/>
      </w:pPr>
      <w:r>
        <w:lastRenderedPageBreak/>
        <w:t>6.3</w:t>
      </w:r>
      <w:r>
        <w:tab/>
        <w:t xml:space="preserve">Key Issue #3: </w:t>
      </w:r>
      <w:r w:rsidRPr="005E2B6E">
        <w:t xml:space="preserve">protection of </w:t>
      </w:r>
      <w:r>
        <w:t>long-term key during transfer out of UDR</w:t>
      </w:r>
    </w:p>
    <w:p w:rsidR="004A4568" w:rsidRDefault="004A4568" w:rsidP="004A4568">
      <w:pPr>
        <w:pStyle w:val="Heading3"/>
      </w:pPr>
      <w:r>
        <w:t>6.3.1</w:t>
      </w:r>
      <w:r>
        <w:tab/>
        <w:t>Key issue details</w:t>
      </w:r>
    </w:p>
    <w:p w:rsidR="004A4568" w:rsidRDefault="004A4568" w:rsidP="004A4568">
      <w:r>
        <w:t>In case the long-term key, which is part of the authentication subscription data needed to generate authentication vectors in the UDM/ARPF, is transferred out of the UDR to the UDM/ARPF, then this key needs to be protected during its transfer. This key issue addresses this need.</w:t>
      </w:r>
    </w:p>
    <w:p w:rsidR="004A4568" w:rsidRDefault="004A4568" w:rsidP="004A4568">
      <w:pPr>
        <w:pStyle w:val="Heading3"/>
      </w:pPr>
      <w:r>
        <w:t>6.3.2</w:t>
      </w:r>
      <w:r>
        <w:tab/>
        <w:t>Security threats</w:t>
      </w:r>
    </w:p>
    <w:p w:rsidR="004A4568" w:rsidRDefault="004A4568" w:rsidP="004A4568">
      <w:r>
        <w:t>If the long-term key can be modified during transfer out of the UDR to the UDM/ARPF, this can cause a DOS attack by generating invalid authentication vectors in the UDM/ARPF.</w:t>
      </w:r>
    </w:p>
    <w:p w:rsidR="004A4568" w:rsidRDefault="004A4568" w:rsidP="004A4568">
      <w:r>
        <w:t>If the long-term key is obtained during transfer out of the UDR, then it can be used to access previously recorded communications.</w:t>
      </w:r>
    </w:p>
    <w:p w:rsidR="004A4568" w:rsidRDefault="004A4568" w:rsidP="004A4568">
      <w:pPr>
        <w:pStyle w:val="Heading3"/>
      </w:pPr>
      <w:r>
        <w:t>6.3.3</w:t>
      </w:r>
      <w:r>
        <w:tab/>
        <w:t>Potential security requirements</w:t>
      </w:r>
    </w:p>
    <w:p w:rsidR="004A4568" w:rsidRDefault="004A4568" w:rsidP="004A4568">
      <w:r>
        <w:t>The long-term key shall be protected during transfer out of the UDR against eavesdropping by unauthorized network elements and by unauthorized persons.</w:t>
      </w:r>
    </w:p>
    <w:p w:rsidR="004A4568" w:rsidRDefault="004A4568" w:rsidP="004A4568">
      <w:r>
        <w:t>The long-term key shall be protected against modification during transfer out of the UDR.</w:t>
      </w:r>
    </w:p>
    <w:p w:rsidR="004A4568" w:rsidRDefault="004A4568" w:rsidP="00BF0A53"/>
    <w:p w:rsidR="00AA697A" w:rsidRDefault="00AA697A" w:rsidP="00AA697A">
      <w:pPr>
        <w:pStyle w:val="Heading2"/>
      </w:pPr>
      <w:r>
        <w:t>6.4</w:t>
      </w:r>
      <w:r>
        <w:tab/>
        <w:t xml:space="preserve">Key Issue #4: </w:t>
      </w:r>
      <w:r w:rsidRPr="005E2B6E">
        <w:t xml:space="preserve">protection of </w:t>
      </w:r>
      <w:r>
        <w:t xml:space="preserve">Milenage </w:t>
      </w:r>
      <w:proofErr w:type="spellStart"/>
      <w:r>
        <w:t>OPc</w:t>
      </w:r>
      <w:proofErr w:type="spellEnd"/>
      <w:r>
        <w:t xml:space="preserve"> value during storage in UDR</w:t>
      </w:r>
    </w:p>
    <w:p w:rsidR="00AA697A" w:rsidRDefault="00AA697A" w:rsidP="00AA697A">
      <w:pPr>
        <w:pStyle w:val="Heading3"/>
      </w:pPr>
      <w:r>
        <w:t>6.4.1</w:t>
      </w:r>
      <w:r>
        <w:tab/>
        <w:t>Key issue details</w:t>
      </w:r>
    </w:p>
    <w:p w:rsidR="00AA697A" w:rsidRDefault="00AA697A" w:rsidP="00AA697A">
      <w:r>
        <w:t xml:space="preserve">In case the Milenage </w:t>
      </w:r>
      <w:proofErr w:type="spellStart"/>
      <w:r>
        <w:t>OPc</w:t>
      </w:r>
      <w:proofErr w:type="spellEnd"/>
      <w:r>
        <w:t xml:space="preserve"> value, which is part of the authentication subscription data needed to generate authentication vectors in the UDM/ARPF – in case Milenage [3] is used – is stored in the UDR separate from the UDM/ARPF, then this value needs to be protected. This key issue addresses this need.</w:t>
      </w:r>
    </w:p>
    <w:p w:rsidR="00AA697A" w:rsidRDefault="00AA697A" w:rsidP="00AA697A">
      <w:pPr>
        <w:pStyle w:val="Heading3"/>
      </w:pPr>
      <w:r>
        <w:t>6.4.2</w:t>
      </w:r>
      <w:r>
        <w:tab/>
        <w:t>Security threats</w:t>
      </w:r>
    </w:p>
    <w:p w:rsidR="00AA697A" w:rsidRDefault="00AA697A" w:rsidP="00AA697A">
      <w:proofErr w:type="spellStart"/>
      <w:r>
        <w:t>OPc</w:t>
      </w:r>
      <w:proofErr w:type="spellEnd"/>
      <w:r>
        <w:t xml:space="preserve"> values are one of the sensitive data items needed to populate USIMs. If </w:t>
      </w:r>
      <w:proofErr w:type="spellStart"/>
      <w:r>
        <w:t>OPc</w:t>
      </w:r>
      <w:proofErr w:type="spellEnd"/>
      <w:r>
        <w:t xml:space="preserve"> values are obtained by unauthorized network elements or by unauthorized persons, this increases the risk of unauthorized USIM creation.</w:t>
      </w:r>
    </w:p>
    <w:p w:rsidR="00AA697A" w:rsidRDefault="00AA697A" w:rsidP="00AA697A">
      <w:r>
        <w:t xml:space="preserve">If the stored </w:t>
      </w:r>
      <w:proofErr w:type="spellStart"/>
      <w:r>
        <w:t>OPc</w:t>
      </w:r>
      <w:proofErr w:type="spellEnd"/>
      <w:r>
        <w:t xml:space="preserve"> value can be modified in the UDR, this can cause a DOS attack by invalidating regular authentication subscription data.</w:t>
      </w:r>
    </w:p>
    <w:p w:rsidR="00AA697A" w:rsidRDefault="00AA697A" w:rsidP="00AA697A">
      <w:pPr>
        <w:pStyle w:val="Heading3"/>
      </w:pPr>
      <w:r>
        <w:t>6.4.3</w:t>
      </w:r>
      <w:r>
        <w:tab/>
        <w:t>Potential security requirements</w:t>
      </w:r>
    </w:p>
    <w:p w:rsidR="00AA697A" w:rsidRDefault="00AA697A" w:rsidP="00AA697A">
      <w:r>
        <w:t xml:space="preserve">The </w:t>
      </w:r>
      <w:proofErr w:type="spellStart"/>
      <w:r>
        <w:t>OPc</w:t>
      </w:r>
      <w:proofErr w:type="spellEnd"/>
      <w:r>
        <w:t xml:space="preserve"> value shall be protected against retrieval by unauthorized network elements and by unauthorized persons.</w:t>
      </w:r>
    </w:p>
    <w:p w:rsidR="00AA697A" w:rsidRDefault="00AA697A" w:rsidP="00AA697A">
      <w:r>
        <w:t xml:space="preserve">The </w:t>
      </w:r>
      <w:proofErr w:type="spellStart"/>
      <w:r>
        <w:t>OPc</w:t>
      </w:r>
      <w:proofErr w:type="spellEnd"/>
      <w:r>
        <w:t xml:space="preserve"> value shall be protected against unauthorized modification during storage in the UDR.</w:t>
      </w:r>
    </w:p>
    <w:p w:rsidR="00AA697A" w:rsidRDefault="00AA697A" w:rsidP="00BF0A53"/>
    <w:p w:rsidR="00AA697A" w:rsidRDefault="00AA697A" w:rsidP="00AA697A">
      <w:pPr>
        <w:pStyle w:val="Heading2"/>
      </w:pPr>
      <w:r>
        <w:lastRenderedPageBreak/>
        <w:t>6.5</w:t>
      </w:r>
      <w:r>
        <w:tab/>
        <w:t xml:space="preserve">Key Issue #5: </w:t>
      </w:r>
      <w:r w:rsidRPr="005E2B6E">
        <w:t xml:space="preserve">protection of </w:t>
      </w:r>
      <w:r>
        <w:t xml:space="preserve">Milenage </w:t>
      </w:r>
      <w:proofErr w:type="spellStart"/>
      <w:r>
        <w:t>OPc</w:t>
      </w:r>
      <w:proofErr w:type="spellEnd"/>
      <w:r>
        <w:t xml:space="preserve"> value during transfer out of UDR</w:t>
      </w:r>
    </w:p>
    <w:p w:rsidR="00AA697A" w:rsidRDefault="00AA697A" w:rsidP="00AA697A">
      <w:pPr>
        <w:pStyle w:val="Heading3"/>
      </w:pPr>
      <w:r>
        <w:t>6.5.1</w:t>
      </w:r>
      <w:r>
        <w:tab/>
        <w:t>Key issue details</w:t>
      </w:r>
    </w:p>
    <w:p w:rsidR="00AA697A" w:rsidRDefault="00AA697A" w:rsidP="00AA697A">
      <w:r>
        <w:t xml:space="preserve">In case the Milenage </w:t>
      </w:r>
      <w:proofErr w:type="spellStart"/>
      <w:r>
        <w:t>OPc</w:t>
      </w:r>
      <w:proofErr w:type="spellEnd"/>
      <w:r>
        <w:t xml:space="preserve"> value, which is part of the authentication subscription data needed to generate authentication vectors in the UDM/ARPF – in case Milenage [3] is used – is transferred out of the UDR to the UDM/ARPF, then this value needs to be protected. This key issue addresses this need.</w:t>
      </w:r>
    </w:p>
    <w:p w:rsidR="00AA697A" w:rsidRDefault="00AA697A" w:rsidP="00AA697A">
      <w:pPr>
        <w:pStyle w:val="Heading3"/>
      </w:pPr>
      <w:r>
        <w:t>6.5.2</w:t>
      </w:r>
      <w:r>
        <w:tab/>
        <w:t>Security threats</w:t>
      </w:r>
    </w:p>
    <w:p w:rsidR="00AA697A" w:rsidRDefault="00AA697A" w:rsidP="00AA697A">
      <w:proofErr w:type="spellStart"/>
      <w:r>
        <w:t>OPc</w:t>
      </w:r>
      <w:proofErr w:type="spellEnd"/>
      <w:r>
        <w:t xml:space="preserve"> values are one of the sensitive data items needed to populate USIMs. If </w:t>
      </w:r>
      <w:proofErr w:type="spellStart"/>
      <w:r>
        <w:t>OPc</w:t>
      </w:r>
      <w:proofErr w:type="spellEnd"/>
      <w:r>
        <w:t xml:space="preserve"> values are obtained by unauthorized network elements or by unauthorized persons, this increases the risk of unauthorized USIM creation.</w:t>
      </w:r>
    </w:p>
    <w:p w:rsidR="00AA697A" w:rsidRDefault="00AA697A" w:rsidP="00AA697A">
      <w:r>
        <w:t xml:space="preserve">If the stored </w:t>
      </w:r>
      <w:proofErr w:type="spellStart"/>
      <w:r>
        <w:t>OPc</w:t>
      </w:r>
      <w:proofErr w:type="spellEnd"/>
      <w:r>
        <w:t xml:space="preserve"> value can be modified during transfer out of the UDR, this can cause a DOS attack by invalidating regular authentication subscription data.</w:t>
      </w:r>
    </w:p>
    <w:p w:rsidR="00AA697A" w:rsidRDefault="00AA697A" w:rsidP="00AA697A">
      <w:pPr>
        <w:pStyle w:val="Heading3"/>
      </w:pPr>
      <w:r>
        <w:t>6.5.3</w:t>
      </w:r>
      <w:r>
        <w:tab/>
        <w:t>Potential security requirements</w:t>
      </w:r>
    </w:p>
    <w:p w:rsidR="00AA697A" w:rsidRDefault="00AA697A" w:rsidP="00AA697A">
      <w:r>
        <w:t xml:space="preserve">The </w:t>
      </w:r>
      <w:proofErr w:type="spellStart"/>
      <w:r>
        <w:t>OPc</w:t>
      </w:r>
      <w:proofErr w:type="spellEnd"/>
      <w:r>
        <w:t xml:space="preserve"> value shall be protected during transfer out of the UDR against eavesdropping by unauthorized network elements and by unauthorized persons.</w:t>
      </w:r>
    </w:p>
    <w:p w:rsidR="00AA697A" w:rsidRDefault="00AA697A" w:rsidP="00AA697A">
      <w:r>
        <w:t xml:space="preserve">The </w:t>
      </w:r>
      <w:proofErr w:type="spellStart"/>
      <w:r>
        <w:t>OPc</w:t>
      </w:r>
      <w:proofErr w:type="spellEnd"/>
      <w:r>
        <w:t xml:space="preserve"> value shall be protected against modification during transfer out of the UDR.</w:t>
      </w:r>
    </w:p>
    <w:p w:rsidR="00AA697A" w:rsidRDefault="00AA697A" w:rsidP="00BF0A53"/>
    <w:p w:rsidR="00AA697A" w:rsidRDefault="00AA697A" w:rsidP="00AA697A">
      <w:pPr>
        <w:pStyle w:val="Heading2"/>
      </w:pPr>
      <w:r>
        <w:t>6.6</w:t>
      </w:r>
      <w:r>
        <w:tab/>
        <w:t xml:space="preserve">Key Issue #6: </w:t>
      </w:r>
      <w:r w:rsidRPr="005E2B6E">
        <w:t xml:space="preserve">protection of </w:t>
      </w:r>
      <w:r>
        <w:t>Milenage OP value during storage in UDR</w:t>
      </w:r>
    </w:p>
    <w:p w:rsidR="00AA697A" w:rsidRDefault="00AA697A" w:rsidP="00AA697A">
      <w:pPr>
        <w:pStyle w:val="Heading3"/>
      </w:pPr>
      <w:r>
        <w:t>6.6.1</w:t>
      </w:r>
      <w:r>
        <w:tab/>
        <w:t>Key issue details</w:t>
      </w:r>
    </w:p>
    <w:p w:rsidR="00AA697A" w:rsidRDefault="00AA697A" w:rsidP="00AA697A">
      <w:r>
        <w:t xml:space="preserve">In case the Milenage OP value, which can be used to generate the </w:t>
      </w:r>
      <w:proofErr w:type="spellStart"/>
      <w:r>
        <w:t>OPc</w:t>
      </w:r>
      <w:proofErr w:type="spellEnd"/>
      <w:r>
        <w:t xml:space="preserve"> value that is part of the authentication subscription data needed to generate authentication vectors in the UDM/ARPF – in case Milenage [3] is used – is stored in the UDR separate from the UDM/ARPF, then this value needs to be protected. This key issue addresses this need.</w:t>
      </w:r>
    </w:p>
    <w:p w:rsidR="00AA697A" w:rsidRDefault="00AA697A" w:rsidP="00AA697A">
      <w:pPr>
        <w:pStyle w:val="Heading3"/>
      </w:pPr>
      <w:r>
        <w:t>6.6.2</w:t>
      </w:r>
      <w:r>
        <w:tab/>
        <w:t>Security threats</w:t>
      </w:r>
    </w:p>
    <w:p w:rsidR="00AA697A" w:rsidRDefault="00AA697A" w:rsidP="00AA697A">
      <w:r>
        <w:t xml:space="preserve">If the OP value can be obtained by an unauthorized network element or an unauthorized person, it can be used – in combination with long-term keys – to create subscriber specific Milenage </w:t>
      </w:r>
      <w:proofErr w:type="spellStart"/>
      <w:r>
        <w:t>OPc</w:t>
      </w:r>
      <w:proofErr w:type="spellEnd"/>
      <w:r>
        <w:t xml:space="preserve"> values. These </w:t>
      </w:r>
      <w:proofErr w:type="spellStart"/>
      <w:r>
        <w:t>OPc</w:t>
      </w:r>
      <w:proofErr w:type="spellEnd"/>
      <w:r>
        <w:t xml:space="preserve"> values are one of the data items needed to populate USIMs.</w:t>
      </w:r>
    </w:p>
    <w:p w:rsidR="00AA697A" w:rsidRDefault="00AA697A" w:rsidP="00AA697A">
      <w:r>
        <w:t>If the stored OP value can be modified in the UDR, this can cause a DOS attack by invalidating regular authentication subscription data.</w:t>
      </w:r>
    </w:p>
    <w:p w:rsidR="00AA697A" w:rsidRDefault="00AA697A" w:rsidP="00AA697A">
      <w:pPr>
        <w:pStyle w:val="Heading3"/>
      </w:pPr>
      <w:r>
        <w:t>6.6.3</w:t>
      </w:r>
      <w:r>
        <w:tab/>
        <w:t>Potential security requirements</w:t>
      </w:r>
    </w:p>
    <w:p w:rsidR="00AA697A" w:rsidRDefault="00AA697A" w:rsidP="00AA697A">
      <w:r>
        <w:t>If the OP value is stored in the UDR, then the OP value shall be protected against retrieval by unauthorized network elements and by unauthorized persons.</w:t>
      </w:r>
    </w:p>
    <w:p w:rsidR="00AA697A" w:rsidRDefault="00AA697A" w:rsidP="00AA697A">
      <w:r>
        <w:t>If the OP value is stored in the UDR, then the OP value shall be protected against unauthorized modification after storage in the UDR.</w:t>
      </w:r>
    </w:p>
    <w:p w:rsidR="00AA697A" w:rsidRDefault="00AA697A" w:rsidP="00BF0A53"/>
    <w:p w:rsidR="00F85D0F" w:rsidRDefault="00F85D0F" w:rsidP="00F85D0F">
      <w:pPr>
        <w:pStyle w:val="Heading2"/>
      </w:pPr>
      <w:r>
        <w:lastRenderedPageBreak/>
        <w:t>6.7</w:t>
      </w:r>
      <w:r>
        <w:tab/>
        <w:t xml:space="preserve">Key Issue #7: </w:t>
      </w:r>
      <w:r w:rsidRPr="005E2B6E">
        <w:t xml:space="preserve">protection of </w:t>
      </w:r>
      <w:r>
        <w:t>Milenage OP value during transfer out of UDR</w:t>
      </w:r>
    </w:p>
    <w:p w:rsidR="00F85D0F" w:rsidRDefault="00F85D0F" w:rsidP="00F85D0F">
      <w:pPr>
        <w:pStyle w:val="Heading3"/>
      </w:pPr>
      <w:r>
        <w:t>6.7.1</w:t>
      </w:r>
      <w:r>
        <w:tab/>
        <w:t>Key issue details</w:t>
      </w:r>
    </w:p>
    <w:p w:rsidR="00F85D0F" w:rsidRDefault="00F85D0F" w:rsidP="00F85D0F">
      <w:r>
        <w:t xml:space="preserve">In case the Milenage OP value, which can be used to generate the </w:t>
      </w:r>
      <w:proofErr w:type="spellStart"/>
      <w:r>
        <w:t>OPc</w:t>
      </w:r>
      <w:proofErr w:type="spellEnd"/>
      <w:r>
        <w:t xml:space="preserve"> value that is part of the authentication subscription data needed to generate authentication vectors in the UDM/ARPF – in case Milenage [3] is used – is transferred out of the UDR to the UDM/ARPF, then this value needs to be protected. This key issue addresses this need.</w:t>
      </w:r>
    </w:p>
    <w:p w:rsidR="00F85D0F" w:rsidRDefault="00F85D0F" w:rsidP="00F85D0F">
      <w:pPr>
        <w:pStyle w:val="Heading3"/>
      </w:pPr>
      <w:r>
        <w:t>6.7.2</w:t>
      </w:r>
      <w:r>
        <w:tab/>
        <w:t>Security threats</w:t>
      </w:r>
    </w:p>
    <w:p w:rsidR="00F85D0F" w:rsidRDefault="00F85D0F" w:rsidP="00F85D0F">
      <w:r>
        <w:t xml:space="preserve">If the OP value can be obtained by an unauthorized network element or an unauthorized person, it can be used – in combination with long-term keys – to create subscriber specific Milenage </w:t>
      </w:r>
      <w:proofErr w:type="spellStart"/>
      <w:r>
        <w:t>OPc</w:t>
      </w:r>
      <w:proofErr w:type="spellEnd"/>
      <w:r>
        <w:t xml:space="preserve"> values. These </w:t>
      </w:r>
      <w:proofErr w:type="spellStart"/>
      <w:r>
        <w:t>OPc</w:t>
      </w:r>
      <w:proofErr w:type="spellEnd"/>
      <w:r>
        <w:t xml:space="preserve"> values are one of the data items needed to populate USIMs.</w:t>
      </w:r>
    </w:p>
    <w:p w:rsidR="00F85D0F" w:rsidRDefault="00F85D0F" w:rsidP="00F85D0F">
      <w:r>
        <w:t>If the stored OP value can be modified in the UDR, this can cause a DOS attack by invalidating regular authentication subscription data.</w:t>
      </w:r>
    </w:p>
    <w:p w:rsidR="00F85D0F" w:rsidRDefault="00F85D0F" w:rsidP="00F85D0F">
      <w:pPr>
        <w:pStyle w:val="Heading3"/>
      </w:pPr>
      <w:r>
        <w:t>6.7.3</w:t>
      </w:r>
      <w:r>
        <w:tab/>
        <w:t>Potential security requirements</w:t>
      </w:r>
    </w:p>
    <w:p w:rsidR="00F85D0F" w:rsidRDefault="00F85D0F" w:rsidP="00F85D0F">
      <w:r>
        <w:t>If the OP value is stored in the UDR, then the OP value shall be protected during transfer out of the UDR against eavesdropping by unauthorized network elements and by unauthorized persons.</w:t>
      </w:r>
    </w:p>
    <w:p w:rsidR="00F85D0F" w:rsidRDefault="00F85D0F" w:rsidP="00F85D0F">
      <w:r>
        <w:t>If the OP value is stored in the UDR, then the OP value shall be protected against modification during transfer out of the UDR.</w:t>
      </w:r>
    </w:p>
    <w:p w:rsidR="00F85D0F" w:rsidRDefault="00F85D0F" w:rsidP="00F85D0F">
      <w:pPr>
        <w:pStyle w:val="Heading2"/>
      </w:pPr>
      <w:r>
        <w:t>6.8</w:t>
      </w:r>
      <w:r>
        <w:tab/>
        <w:t xml:space="preserve">Key Issue #8: </w:t>
      </w:r>
      <w:r w:rsidRPr="005E2B6E">
        <w:t xml:space="preserve">protection of </w:t>
      </w:r>
      <w:r>
        <w:t>sequence number SQN</w:t>
      </w:r>
      <w:r>
        <w:rPr>
          <w:vertAlign w:val="subscript"/>
        </w:rPr>
        <w:t>HE</w:t>
      </w:r>
      <w:r>
        <w:t xml:space="preserve"> during storage in UDR</w:t>
      </w:r>
    </w:p>
    <w:p w:rsidR="00F85D0F" w:rsidRDefault="00F85D0F" w:rsidP="00F85D0F">
      <w:pPr>
        <w:pStyle w:val="Heading3"/>
      </w:pPr>
      <w:r>
        <w:t>6.8.1</w:t>
      </w:r>
      <w:r>
        <w:tab/>
        <w:t>Key issue details</w:t>
      </w:r>
    </w:p>
    <w:p w:rsidR="00F85D0F" w:rsidRDefault="00F85D0F" w:rsidP="00F85D0F">
      <w:r>
        <w:t>In case the sequence number SQN</w:t>
      </w:r>
      <w:r>
        <w:rPr>
          <w:vertAlign w:val="subscript"/>
        </w:rPr>
        <w:t>HE</w:t>
      </w:r>
      <w:r>
        <w:t>, which is part of the authentication subscription data needed to generate authentication vectors in the UDM/ARPF is stored in the UDR separate from the UDM/ARPF, then this sequence number needs to be protected. This key issue addresses this need.</w:t>
      </w:r>
    </w:p>
    <w:p w:rsidR="00F85D0F" w:rsidRDefault="00F85D0F" w:rsidP="00F85D0F">
      <w:pPr>
        <w:pStyle w:val="Heading3"/>
      </w:pPr>
      <w:r>
        <w:t>6.8.2</w:t>
      </w:r>
      <w:r>
        <w:tab/>
        <w:t>Security threats</w:t>
      </w:r>
    </w:p>
    <w:p w:rsidR="00F85D0F" w:rsidRDefault="00F85D0F" w:rsidP="00F85D0F">
      <w:r>
        <w:t>If the SQN</w:t>
      </w:r>
      <w:r>
        <w:rPr>
          <w:vertAlign w:val="subscript"/>
        </w:rPr>
        <w:t>HE</w:t>
      </w:r>
      <w:r>
        <w:t xml:space="preserve"> can be obtained by an unauthorized network element or an unauthorized person, it can be used to identify and track a subscriber.</w:t>
      </w:r>
    </w:p>
    <w:p w:rsidR="00F85D0F" w:rsidRDefault="00F85D0F" w:rsidP="00F85D0F">
      <w:pPr>
        <w:pStyle w:val="Heading3"/>
      </w:pPr>
      <w:r>
        <w:t>6.8.3</w:t>
      </w:r>
      <w:r>
        <w:tab/>
        <w:t>Potential security requirements</w:t>
      </w:r>
    </w:p>
    <w:p w:rsidR="00F85D0F" w:rsidRDefault="00F85D0F" w:rsidP="00F85D0F">
      <w:r>
        <w:t>The SQN</w:t>
      </w:r>
      <w:r>
        <w:rPr>
          <w:vertAlign w:val="subscript"/>
        </w:rPr>
        <w:t>HE</w:t>
      </w:r>
      <w:r>
        <w:t xml:space="preserve"> shall be protected against retrieval by unauthorized network elements and by unauthorized persons.</w:t>
      </w:r>
    </w:p>
    <w:p w:rsidR="00F85D0F" w:rsidRDefault="00F85D0F" w:rsidP="00F85D0F">
      <w:pPr>
        <w:pStyle w:val="Heading2"/>
      </w:pPr>
      <w:r>
        <w:t>6.9</w:t>
      </w:r>
      <w:r>
        <w:tab/>
        <w:t xml:space="preserve">Key Issue #9: </w:t>
      </w:r>
      <w:r w:rsidRPr="005E2B6E">
        <w:t xml:space="preserve">protection of </w:t>
      </w:r>
      <w:r>
        <w:t>sequence number SQN</w:t>
      </w:r>
      <w:r>
        <w:rPr>
          <w:vertAlign w:val="subscript"/>
        </w:rPr>
        <w:t>HE</w:t>
      </w:r>
      <w:r>
        <w:t xml:space="preserve"> during transfer out of UDR</w:t>
      </w:r>
    </w:p>
    <w:p w:rsidR="00F85D0F" w:rsidRDefault="00F85D0F" w:rsidP="00F85D0F">
      <w:pPr>
        <w:pStyle w:val="Heading3"/>
      </w:pPr>
      <w:r>
        <w:t>6.9.1</w:t>
      </w:r>
      <w:r>
        <w:tab/>
        <w:t>Key issue details</w:t>
      </w:r>
    </w:p>
    <w:p w:rsidR="00F85D0F" w:rsidRDefault="00F85D0F" w:rsidP="00F85D0F">
      <w:r>
        <w:t>In case the sequence number SQN</w:t>
      </w:r>
      <w:r>
        <w:rPr>
          <w:vertAlign w:val="subscript"/>
        </w:rPr>
        <w:t>HE</w:t>
      </w:r>
      <w:r>
        <w:t>, which is part of the authentication subscription data needed to generate authentication vectors in the UDM/ARPF is transferred out the UDR to the UDM/ARPF, then this sequence number needs to be protected. This key issue addresses this need.</w:t>
      </w:r>
    </w:p>
    <w:p w:rsidR="00F85D0F" w:rsidRDefault="00F85D0F" w:rsidP="00F85D0F">
      <w:pPr>
        <w:pStyle w:val="Heading3"/>
      </w:pPr>
      <w:r>
        <w:lastRenderedPageBreak/>
        <w:t>6.9.2</w:t>
      </w:r>
      <w:r>
        <w:tab/>
        <w:t>Security threats</w:t>
      </w:r>
    </w:p>
    <w:p w:rsidR="00F85D0F" w:rsidRDefault="00F85D0F" w:rsidP="00F85D0F">
      <w:r>
        <w:t>If the SQN</w:t>
      </w:r>
      <w:r>
        <w:rPr>
          <w:vertAlign w:val="subscript"/>
        </w:rPr>
        <w:t>HE</w:t>
      </w:r>
      <w:r>
        <w:t xml:space="preserve"> can be obtained by an unauthorized network element or an unauthorized person, it can be used to identify and track a subscriber.</w:t>
      </w:r>
    </w:p>
    <w:p w:rsidR="00F85D0F" w:rsidRDefault="00F85D0F" w:rsidP="00F85D0F">
      <w:pPr>
        <w:pStyle w:val="Heading3"/>
      </w:pPr>
      <w:r>
        <w:t>6.9.3</w:t>
      </w:r>
      <w:r>
        <w:tab/>
        <w:t>Potential security requirements</w:t>
      </w:r>
    </w:p>
    <w:p w:rsidR="00F85D0F" w:rsidRDefault="00F85D0F" w:rsidP="00F85D0F">
      <w:r>
        <w:t>The SQN</w:t>
      </w:r>
      <w:r>
        <w:rPr>
          <w:vertAlign w:val="subscript"/>
        </w:rPr>
        <w:t>HE</w:t>
      </w:r>
      <w:r>
        <w:t xml:space="preserve"> shall be protected during transfer out of the UDR against eavesdropping by unauthorized network elements and by unauthorized persons.</w:t>
      </w:r>
    </w:p>
    <w:p w:rsidR="00F85D0F" w:rsidRPr="000A1C63" w:rsidRDefault="00F85D0F" w:rsidP="00BF0A53"/>
    <w:p w:rsidR="002D012B" w:rsidRDefault="002D012B" w:rsidP="002D012B">
      <w:pPr>
        <w:pStyle w:val="Heading2"/>
      </w:pPr>
      <w:bookmarkStart w:id="114" w:name="_Toc14183644"/>
      <w:bookmarkStart w:id="115" w:name="_Toc22835053"/>
      <w:r>
        <w:t>6.x</w:t>
      </w:r>
      <w:r>
        <w:tab/>
        <w:t>Key Issue #&lt;X&gt;: &lt;Issue Title&gt;</w:t>
      </w:r>
      <w:bookmarkEnd w:id="114"/>
      <w:bookmarkEnd w:id="115"/>
    </w:p>
    <w:p w:rsidR="002D012B" w:rsidRDefault="002D012B" w:rsidP="002D012B">
      <w:pPr>
        <w:pStyle w:val="Heading3"/>
      </w:pPr>
      <w:bookmarkStart w:id="116" w:name="_Toc14183645"/>
      <w:bookmarkStart w:id="117" w:name="_Toc22835054"/>
      <w:r>
        <w:t>6.x.1</w:t>
      </w:r>
      <w:r>
        <w:tab/>
        <w:t>Key issue details</w:t>
      </w:r>
      <w:bookmarkEnd w:id="116"/>
      <w:bookmarkEnd w:id="117"/>
    </w:p>
    <w:p w:rsidR="002D012B" w:rsidRDefault="002D012B" w:rsidP="002D012B"/>
    <w:p w:rsidR="002D012B" w:rsidRDefault="002D012B" w:rsidP="002D012B">
      <w:pPr>
        <w:pStyle w:val="Heading3"/>
      </w:pPr>
      <w:bookmarkStart w:id="118" w:name="_Toc14183646"/>
      <w:bookmarkStart w:id="119" w:name="_Toc22835055"/>
      <w:r>
        <w:t>6.x.2</w:t>
      </w:r>
      <w:r>
        <w:tab/>
        <w:t>Security threats</w:t>
      </w:r>
      <w:bookmarkEnd w:id="118"/>
      <w:bookmarkEnd w:id="119"/>
    </w:p>
    <w:p w:rsidR="002D012B" w:rsidRDefault="002D012B" w:rsidP="002D012B"/>
    <w:p w:rsidR="002D012B" w:rsidRPr="00A935EF" w:rsidRDefault="002D012B" w:rsidP="002D012B">
      <w:pPr>
        <w:pStyle w:val="Heading3"/>
      </w:pPr>
      <w:bookmarkStart w:id="120" w:name="_Toc14183647"/>
      <w:bookmarkStart w:id="121" w:name="_Toc22835056"/>
      <w:r>
        <w:t>6.x.3</w:t>
      </w:r>
      <w:r>
        <w:tab/>
        <w:t>Potential security requirements</w:t>
      </w:r>
      <w:bookmarkEnd w:id="120"/>
      <w:bookmarkEnd w:id="121"/>
    </w:p>
    <w:p w:rsidR="002D012B" w:rsidRDefault="002D012B" w:rsidP="002D012B"/>
    <w:p w:rsidR="002D012B" w:rsidRDefault="002D012B" w:rsidP="002D012B">
      <w:pPr>
        <w:pStyle w:val="Heading1"/>
      </w:pPr>
      <w:bookmarkStart w:id="122" w:name="_Toc14183648"/>
      <w:bookmarkStart w:id="123" w:name="_Toc22835057"/>
      <w:r>
        <w:t>7</w:t>
      </w:r>
      <w:r>
        <w:tab/>
        <w:t>Solutions</w:t>
      </w:r>
      <w:bookmarkEnd w:id="122"/>
      <w:bookmarkEnd w:id="123"/>
    </w:p>
    <w:p w:rsidR="00D855EB" w:rsidRDefault="00D855EB" w:rsidP="00D855EB">
      <w:pPr>
        <w:pStyle w:val="Heading2"/>
      </w:pPr>
      <w:bookmarkStart w:id="124" w:name="_Toc14183649"/>
      <w:bookmarkStart w:id="125" w:name="_Toc22835058"/>
      <w:r>
        <w:t>7.1</w:t>
      </w:r>
      <w:r>
        <w:tab/>
        <w:t xml:space="preserve">Solution </w:t>
      </w:r>
      <w:r w:rsidRPr="0013404F">
        <w:t>1</w:t>
      </w:r>
      <w:r>
        <w:t>: Authorization and Isolation of Authentication Data using existing techniques.</w:t>
      </w:r>
    </w:p>
    <w:p w:rsidR="00D855EB" w:rsidRDefault="00D855EB" w:rsidP="00D855EB">
      <w:pPr>
        <w:pStyle w:val="Heading3"/>
      </w:pPr>
      <w:r>
        <w:t>7.1.1</w:t>
      </w:r>
      <w:r>
        <w:tab/>
        <w:t>Introduction</w:t>
      </w:r>
    </w:p>
    <w:p w:rsidR="00D855EB" w:rsidRDefault="00D855EB" w:rsidP="00D855EB">
      <w:pPr>
        <w:rPr>
          <w:lang w:eastAsia="ko-KR"/>
        </w:rPr>
      </w:pPr>
      <w:r w:rsidRPr="00114C86">
        <w:t xml:space="preserve">This solution addresses key issue </w:t>
      </w:r>
      <w:r>
        <w:t>1 on</w:t>
      </w:r>
      <w:r w:rsidRPr="00114C86">
        <w:t xml:space="preserve"> "</w:t>
      </w:r>
      <w:r w:rsidRPr="00A83F26">
        <w:t>Separation of authentication subscription data from subscription data</w:t>
      </w:r>
      <w:r w:rsidRPr="00114C86">
        <w:t>".</w:t>
      </w:r>
      <w:r w:rsidRPr="00114C86">
        <w:rPr>
          <w:lang w:eastAsia="ko-KR"/>
        </w:rPr>
        <w:t xml:space="preserve"> </w:t>
      </w:r>
    </w:p>
    <w:p w:rsidR="00D855EB" w:rsidRDefault="00D855EB" w:rsidP="00D855EB">
      <w:pPr>
        <w:rPr>
          <w:lang w:eastAsia="ko-KR"/>
        </w:rPr>
      </w:pPr>
      <w:r>
        <w:rPr>
          <w:lang w:eastAsia="ko-KR"/>
        </w:rPr>
        <w:t xml:space="preserve">The solution proposes the use of a UDR dedicated for subscription data and further isolation of the authentication data within this UDR based on internal implementation techniques. </w:t>
      </w:r>
    </w:p>
    <w:p w:rsidR="00D855EB" w:rsidRDefault="00D855EB" w:rsidP="00D855EB">
      <w:pPr>
        <w:rPr>
          <w:lang w:eastAsia="ko-KR"/>
        </w:rPr>
      </w:pPr>
      <w:r>
        <w:rPr>
          <w:lang w:eastAsia="ko-KR"/>
        </w:rPr>
        <w:t>This solution is based on capabilities defined or planned to already to be defined in 3GPP TSs and does not require any additional specification work.</w:t>
      </w:r>
    </w:p>
    <w:p w:rsidR="00D855EB" w:rsidRDefault="00D855EB" w:rsidP="00D855EB">
      <w:pPr>
        <w:pStyle w:val="Heading3"/>
      </w:pPr>
      <w:r>
        <w:t>7.1.2</w:t>
      </w:r>
      <w:r>
        <w:tab/>
        <w:t>Solution details</w:t>
      </w:r>
    </w:p>
    <w:p w:rsidR="00D855EB" w:rsidRDefault="00D855EB" w:rsidP="00D855EB">
      <w:pPr>
        <w:rPr>
          <w:lang w:eastAsia="zh-CN"/>
        </w:rPr>
      </w:pPr>
      <w:r>
        <w:t xml:space="preserve">As defined in 3GPP TS 23.501 [10] the UDR is </w:t>
      </w:r>
      <w:r w:rsidRPr="009E0DE1">
        <w:rPr>
          <w:lang w:eastAsia="zh-CN"/>
        </w:rPr>
        <w:t xml:space="preserve">located in the same PLMN as the NF service consumers storing in and retrieving data from it using </w:t>
      </w:r>
      <w:proofErr w:type="spellStart"/>
      <w:r w:rsidRPr="009E0DE1">
        <w:rPr>
          <w:lang w:eastAsia="zh-CN"/>
        </w:rPr>
        <w:t>Nudr</w:t>
      </w:r>
      <w:proofErr w:type="spellEnd"/>
      <w:r w:rsidRPr="009E0DE1">
        <w:rPr>
          <w:lang w:eastAsia="zh-CN"/>
        </w:rPr>
        <w:t xml:space="preserve">. </w:t>
      </w:r>
      <w:r>
        <w:rPr>
          <w:lang w:eastAsia="zh-CN"/>
        </w:rPr>
        <w:t xml:space="preserve">This is, </w:t>
      </w:r>
      <w:proofErr w:type="spellStart"/>
      <w:r w:rsidRPr="009E0DE1">
        <w:rPr>
          <w:lang w:eastAsia="zh-CN"/>
        </w:rPr>
        <w:t>Nudr</w:t>
      </w:r>
      <w:proofErr w:type="spellEnd"/>
      <w:r w:rsidRPr="009E0DE1">
        <w:rPr>
          <w:lang w:eastAsia="zh-CN"/>
        </w:rPr>
        <w:t xml:space="preserve"> is an intra-PLMN interface.</w:t>
      </w:r>
      <w:r>
        <w:rPr>
          <w:lang w:eastAsia="zh-CN"/>
        </w:rPr>
        <w:t xml:space="preserve"> </w:t>
      </w:r>
    </w:p>
    <w:p w:rsidR="00D855EB" w:rsidRDefault="00D855EB" w:rsidP="00D855EB">
      <w:r>
        <w:rPr>
          <w:lang w:eastAsia="zh-CN"/>
        </w:rPr>
        <w:t xml:space="preserve">The only NF service consumers </w:t>
      </w:r>
      <w:r>
        <w:t xml:space="preserve">that are defined to use UDR as per 3GPP TS 23.502 [13] are UDM (for subscription data), PCF (for policy subscription data), NEF (for exposure and application data) and NRF/SCP (for NF Group ID mapping data). It is possible however that </w:t>
      </w:r>
      <w:r w:rsidRPr="009E0DE1">
        <w:t xml:space="preserve">multiple UDRs </w:t>
      </w:r>
      <w:r>
        <w:t xml:space="preserve">are </w:t>
      </w:r>
      <w:r w:rsidRPr="009E0DE1">
        <w:t xml:space="preserve">deployed in the network, each of which can accommodate different data sets or subsets, (e.g. subscription data, subscription policy data, data for exposure, application data) and/or serve different sets of NFs. </w:t>
      </w:r>
      <w:r>
        <w:t xml:space="preserve">This is, it is possible to deploy a UDR dedicated to store subscription data used and accessed only by UDM. In this case, the UDR profile stored in the NRF can indicate that ONLY UDM NFs are authorized to discover UDR instances storing </w:t>
      </w:r>
      <w:r w:rsidRPr="00D92979">
        <w:t>subscription</w:t>
      </w:r>
      <w:r>
        <w:t xml:space="preserve"> data (i.e. NF consumers other than UDM will not be able to discover UDR instances handling subscription data nor authentication subscription data).</w:t>
      </w:r>
    </w:p>
    <w:p w:rsidR="00D855EB" w:rsidRDefault="00D855EB" w:rsidP="00D855EB">
      <w:r>
        <w:lastRenderedPageBreak/>
        <w:t xml:space="preserve">Even in the case where the same UDR is deployed to support storage of data for multiple NF consumers (e.g. UDM, PCF and NEF), UDR can authorize the access of specific data resources for specific operations (e.g. read, modify) on a per NF type basis using the OAuth 2.0 based Authorization Framework defined in 3GPP 33.501 [2] for Release 16. </w:t>
      </w:r>
    </w:p>
    <w:p w:rsidR="00D855EB" w:rsidRDefault="00D855EB" w:rsidP="00D855EB">
      <w:r>
        <w:t xml:space="preserve">The OAuth 2.0 based authorization framework defined in 3GPP 33.501 [2] is being enhanced in Release 16 to support the generation and validation of authorization tokens including authorization not only at service level but also to service operation and resource level. This allows the possibility to generate OAuth 2.0 tokens to retrieve </w:t>
      </w:r>
      <w:proofErr w:type="spellStart"/>
      <w:r w:rsidRPr="00A22539">
        <w:rPr>
          <w:i/>
        </w:rPr>
        <w:t>AuthenticationSubscription</w:t>
      </w:r>
      <w:proofErr w:type="spellEnd"/>
      <w:r>
        <w:t xml:space="preserve"> data ONLY to UDM NF type of service consumers.    </w:t>
      </w:r>
    </w:p>
    <w:p w:rsidR="00D855EB" w:rsidRDefault="00D855EB" w:rsidP="00D855EB">
      <w:r>
        <w:t xml:space="preserve">Finally, based on implementation-specific means, it is possible that the storage of the </w:t>
      </w:r>
      <w:proofErr w:type="spellStart"/>
      <w:r w:rsidRPr="00A22539">
        <w:rPr>
          <w:i/>
        </w:rPr>
        <w:t>AuthenticationSubscription</w:t>
      </w:r>
      <w:proofErr w:type="spellEnd"/>
      <w:r>
        <w:t xml:space="preserve"> data resources within a UDR NF instance are managed in specific storage resources within the UDR NF instance</w:t>
      </w:r>
      <w:r w:rsidRPr="00DD1D39">
        <w:t xml:space="preserve"> </w:t>
      </w:r>
      <w:r>
        <w:t xml:space="preserve">as described in 3GPP TS 29.500 [12] and 3GPP TS 29.505 [11]. This can allow that the security parameters defined within the </w:t>
      </w:r>
      <w:proofErr w:type="spellStart"/>
      <w:r w:rsidRPr="00A22539">
        <w:rPr>
          <w:i/>
        </w:rPr>
        <w:t>AuthenticationSubscription</w:t>
      </w:r>
      <w:proofErr w:type="spellEnd"/>
      <w:r>
        <w:t xml:space="preserve"> data type could be isolated from the rest of storage resources used for storing other subscription profile information within the UDR NF instance not only from a traffic reference point (i.e. via </w:t>
      </w:r>
      <w:proofErr w:type="spellStart"/>
      <w:r>
        <w:t>Nudr</w:t>
      </w:r>
      <w:proofErr w:type="spellEnd"/>
      <w:r>
        <w:t xml:space="preserve">) but also from Provisioning and OAM interfaces. </w:t>
      </w:r>
    </w:p>
    <w:p w:rsidR="00D855EB" w:rsidRDefault="00D855EB" w:rsidP="00D855EB">
      <w:pPr>
        <w:pStyle w:val="Heading3"/>
      </w:pPr>
      <w:r>
        <w:t>7.1.3</w:t>
      </w:r>
      <w:r>
        <w:tab/>
        <w:t>Evaluation</w:t>
      </w:r>
    </w:p>
    <w:p w:rsidR="00D855EB" w:rsidRDefault="00D855EB" w:rsidP="0013404F"/>
    <w:p w:rsidR="00D855EB" w:rsidRDefault="00D855EB" w:rsidP="00D855EB">
      <w:pPr>
        <w:pStyle w:val="Heading2"/>
      </w:pPr>
      <w:r>
        <w:t>7.2</w:t>
      </w:r>
      <w:r>
        <w:tab/>
        <w:t xml:space="preserve">Solution 2: Protection of LTK access over </w:t>
      </w:r>
      <w:proofErr w:type="spellStart"/>
      <w:r>
        <w:t>Nudr</w:t>
      </w:r>
      <w:proofErr w:type="spellEnd"/>
      <w:r>
        <w:t xml:space="preserve">.  </w:t>
      </w:r>
    </w:p>
    <w:p w:rsidR="00D855EB" w:rsidRDefault="00D855EB" w:rsidP="00D855EB">
      <w:pPr>
        <w:pStyle w:val="Heading3"/>
      </w:pPr>
      <w:r>
        <w:t>7.2.1</w:t>
      </w:r>
      <w:r>
        <w:tab/>
        <w:t>Introduction</w:t>
      </w:r>
    </w:p>
    <w:p w:rsidR="00D855EB" w:rsidRDefault="00D855EB" w:rsidP="00D855EB">
      <w:pPr>
        <w:rPr>
          <w:lang w:eastAsia="ko-KR"/>
        </w:rPr>
      </w:pPr>
      <w:r w:rsidRPr="00114C86">
        <w:t>This solution addresses key issue</w:t>
      </w:r>
      <w:r>
        <w:t xml:space="preserve"> 2 on</w:t>
      </w:r>
      <w:r w:rsidRPr="00114C86">
        <w:t xml:space="preserve"> "</w:t>
      </w:r>
      <w:r w:rsidRPr="00880481">
        <w:t>protection of long-term key during storage in UDR</w:t>
      </w:r>
      <w:r w:rsidRPr="00A83F26">
        <w:t xml:space="preserve"> </w:t>
      </w:r>
      <w:r w:rsidRPr="00114C86">
        <w:t>".</w:t>
      </w:r>
      <w:r w:rsidRPr="00114C86">
        <w:rPr>
          <w:lang w:eastAsia="ko-KR"/>
        </w:rPr>
        <w:t xml:space="preserve"> </w:t>
      </w:r>
    </w:p>
    <w:p w:rsidR="00D855EB" w:rsidRDefault="00D855EB" w:rsidP="00D855EB">
      <w:r>
        <w:rPr>
          <w:lang w:eastAsia="ko-KR"/>
        </w:rPr>
        <w:t>The solution describes how t</w:t>
      </w:r>
      <w:r>
        <w:t xml:space="preserve">he long-term key in the UDR can be protected against modification by any network function and retrieval by unauthorized network elements over </w:t>
      </w:r>
      <w:proofErr w:type="spellStart"/>
      <w:r>
        <w:t>Nudr</w:t>
      </w:r>
      <w:proofErr w:type="spellEnd"/>
      <w:r>
        <w:t xml:space="preserve"> using the OAuth 2.0 based authorization framework defined in 3GPP TS 33.501 [2] in Release 16.  </w:t>
      </w:r>
    </w:p>
    <w:p w:rsidR="00D855EB" w:rsidRDefault="00D855EB" w:rsidP="00D855EB">
      <w:pPr>
        <w:rPr>
          <w:lang w:eastAsia="ko-KR"/>
        </w:rPr>
      </w:pPr>
      <w:bookmarkStart w:id="126" w:name="_Hlk30165278"/>
      <w:r>
        <w:rPr>
          <w:lang w:eastAsia="ko-KR"/>
        </w:rPr>
        <w:t>This solution is based on capabilities defined or planned to already to be defined in 3GPP TSs and does not require any additional specification work.</w:t>
      </w:r>
    </w:p>
    <w:bookmarkEnd w:id="126"/>
    <w:p w:rsidR="00D855EB" w:rsidRDefault="00D855EB" w:rsidP="00D855EB">
      <w:pPr>
        <w:pStyle w:val="Heading3"/>
      </w:pPr>
      <w:r>
        <w:t>7.2.2</w:t>
      </w:r>
      <w:r>
        <w:tab/>
        <w:t>Solution details</w:t>
      </w:r>
    </w:p>
    <w:p w:rsidR="00D855EB" w:rsidRDefault="00D855EB" w:rsidP="00D855EB">
      <w:bookmarkStart w:id="127" w:name="_Hlk30163679"/>
      <w:r>
        <w:t xml:space="preserve">The OAuth 2.0 based authorization framework defined in 3GPP 33.501 [2] is being enhanced in Release 16 to support the generation and validation of authorization tokens including authorization not only at service level but also to service operation and resource level. This allows the possibility to generate OAuth 2.0 tokens to retrieve </w:t>
      </w:r>
      <w:proofErr w:type="spellStart"/>
      <w:r w:rsidRPr="00A22539">
        <w:rPr>
          <w:i/>
        </w:rPr>
        <w:t>AuthenticationSubscription</w:t>
      </w:r>
      <w:proofErr w:type="spellEnd"/>
      <w:r>
        <w:t xml:space="preserve"> data ONLY to UDM/ARPF NF type of service consumers.    </w:t>
      </w:r>
    </w:p>
    <w:bookmarkEnd w:id="127"/>
    <w:p w:rsidR="00D855EB" w:rsidRDefault="00D855EB" w:rsidP="00D855EB">
      <w:r>
        <w:t xml:space="preserve">UDR will in any case prevent the modification of LTK within the </w:t>
      </w:r>
      <w:proofErr w:type="spellStart"/>
      <w:r w:rsidRPr="00A22539">
        <w:rPr>
          <w:i/>
        </w:rPr>
        <w:t>AuthenticationSubscription</w:t>
      </w:r>
      <w:proofErr w:type="spellEnd"/>
      <w:r>
        <w:t xml:space="preserve"> data resource by the UDM/ARPF over </w:t>
      </w:r>
      <w:proofErr w:type="spellStart"/>
      <w:r>
        <w:t>Nudr</w:t>
      </w:r>
      <w:proofErr w:type="spellEnd"/>
      <w:r>
        <w:t xml:space="preserve"> as defined in 3GPP TS 29.505 [11]: </w:t>
      </w:r>
    </w:p>
    <w:p w:rsidR="00D855EB" w:rsidRPr="00E255DC" w:rsidRDefault="00D855EB" w:rsidP="00D855EB">
      <w:pPr>
        <w:ind w:left="568"/>
        <w:rPr>
          <w:i/>
          <w:lang w:eastAsia="zh-CN"/>
        </w:rPr>
      </w:pPr>
      <w:r w:rsidRPr="00E255DC">
        <w:rPr>
          <w:i/>
        </w:rPr>
        <w:t>Table 5.2.1-1 provides an overview of the resources and applicable HTTP methods.</w:t>
      </w:r>
    </w:p>
    <w:p w:rsidR="00D855EB" w:rsidRPr="00E255DC" w:rsidRDefault="00D855EB" w:rsidP="00D855EB">
      <w:pPr>
        <w:pStyle w:val="TH"/>
        <w:ind w:left="568"/>
        <w:outlineLvl w:val="0"/>
        <w:rPr>
          <w:i/>
        </w:rPr>
      </w:pPr>
      <w:r w:rsidRPr="00E255DC">
        <w:rPr>
          <w:i/>
        </w:rPr>
        <w:t>Table 5.2.1-1: Resources and methods overview</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268"/>
        <w:gridCol w:w="2756"/>
        <w:gridCol w:w="1384"/>
        <w:gridCol w:w="3030"/>
      </w:tblGrid>
      <w:tr w:rsidR="00D855EB" w:rsidRPr="00E255DC" w:rsidTr="00575A2D">
        <w:trPr>
          <w:jc w:val="center"/>
        </w:trPr>
        <w:tc>
          <w:tcPr>
            <w:tcW w:w="1184"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D855EB" w:rsidRPr="00E255DC" w:rsidRDefault="00D855EB" w:rsidP="00575A2D">
            <w:pPr>
              <w:pStyle w:val="TAH"/>
              <w:rPr>
                <w:i/>
                <w:kern w:val="2"/>
                <w:lang w:val="en-US"/>
              </w:rPr>
            </w:pPr>
            <w:r w:rsidRPr="00E255DC">
              <w:rPr>
                <w:i/>
                <w:kern w:val="2"/>
                <w:lang w:val="en-US"/>
              </w:rPr>
              <w:t>Resource name</w:t>
            </w:r>
          </w:p>
        </w:tc>
        <w:tc>
          <w:tcPr>
            <w:tcW w:w="146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D855EB" w:rsidRPr="00E255DC" w:rsidRDefault="00D855EB" w:rsidP="00575A2D">
            <w:pPr>
              <w:pStyle w:val="TAH"/>
              <w:rPr>
                <w:i/>
                <w:kern w:val="2"/>
                <w:lang w:val="en-US"/>
              </w:rPr>
            </w:pPr>
            <w:r w:rsidRPr="00E255DC">
              <w:rPr>
                <w:i/>
                <w:kern w:val="2"/>
                <w:lang w:val="en-US"/>
              </w:rPr>
              <w:t>Resource URI</w:t>
            </w:r>
          </w:p>
        </w:tc>
        <w:tc>
          <w:tcPr>
            <w:tcW w:w="739"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D855EB" w:rsidRPr="00E255DC" w:rsidRDefault="00D855EB" w:rsidP="00575A2D">
            <w:pPr>
              <w:pStyle w:val="TAH"/>
              <w:rPr>
                <w:i/>
                <w:kern w:val="2"/>
                <w:lang w:val="en-US"/>
              </w:rPr>
            </w:pPr>
            <w:r w:rsidRPr="00E255DC">
              <w:rPr>
                <w:i/>
                <w:kern w:val="2"/>
                <w:lang w:val="en-US"/>
              </w:rPr>
              <w:t xml:space="preserve">HTTP method </w:t>
            </w:r>
          </w:p>
        </w:tc>
        <w:tc>
          <w:tcPr>
            <w:tcW w:w="1612"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D855EB" w:rsidRPr="00E255DC" w:rsidRDefault="00D855EB" w:rsidP="00575A2D">
            <w:pPr>
              <w:pStyle w:val="TAH"/>
              <w:rPr>
                <w:i/>
                <w:kern w:val="2"/>
                <w:lang w:val="en-US"/>
              </w:rPr>
            </w:pPr>
            <w:r w:rsidRPr="00E255DC">
              <w:rPr>
                <w:i/>
                <w:kern w:val="2"/>
                <w:lang w:val="en-US"/>
              </w:rPr>
              <w:t>Description</w:t>
            </w:r>
          </w:p>
        </w:tc>
      </w:tr>
      <w:tr w:rsidR="00D855EB" w:rsidRPr="00E255DC" w:rsidTr="00575A2D">
        <w:trPr>
          <w:jc w:val="center"/>
        </w:trPr>
        <w:tc>
          <w:tcPr>
            <w:tcW w:w="1184" w:type="pct"/>
            <w:vMerge w:val="restart"/>
            <w:tcBorders>
              <w:top w:val="single" w:sz="4" w:space="0" w:color="auto"/>
              <w:left w:val="single" w:sz="4" w:space="0" w:color="auto"/>
              <w:bottom w:val="single" w:sz="4" w:space="0" w:color="auto"/>
              <w:right w:val="single" w:sz="4" w:space="0" w:color="auto"/>
            </w:tcBorders>
            <w:hideMark/>
          </w:tcPr>
          <w:p w:rsidR="00D855EB" w:rsidRPr="00E255DC" w:rsidRDefault="00D855EB" w:rsidP="00575A2D">
            <w:pPr>
              <w:pStyle w:val="TAL"/>
              <w:rPr>
                <w:i/>
                <w:kern w:val="2"/>
                <w:lang w:val="en-US" w:eastAsia="zh-CN"/>
              </w:rPr>
            </w:pPr>
            <w:proofErr w:type="spellStart"/>
            <w:r w:rsidRPr="00E255DC">
              <w:rPr>
                <w:i/>
                <w:kern w:val="2"/>
                <w:lang w:val="en-US" w:eastAsia="zh-CN"/>
              </w:rPr>
              <w:t>AuthenticationSubscription</w:t>
            </w:r>
            <w:proofErr w:type="spellEnd"/>
          </w:p>
        </w:tc>
        <w:tc>
          <w:tcPr>
            <w:tcW w:w="1466" w:type="pct"/>
            <w:vMerge w:val="restart"/>
            <w:tcBorders>
              <w:top w:val="single" w:sz="4" w:space="0" w:color="auto"/>
              <w:left w:val="single" w:sz="4" w:space="0" w:color="auto"/>
              <w:bottom w:val="single" w:sz="4" w:space="0" w:color="auto"/>
              <w:right w:val="single" w:sz="4" w:space="0" w:color="auto"/>
            </w:tcBorders>
            <w:hideMark/>
          </w:tcPr>
          <w:p w:rsidR="00D855EB" w:rsidRPr="00E255DC" w:rsidRDefault="00D855EB" w:rsidP="00575A2D">
            <w:pPr>
              <w:pStyle w:val="TAL"/>
              <w:rPr>
                <w:i/>
                <w:kern w:val="2"/>
                <w:lang w:val="en-US" w:eastAsia="zh-CN"/>
              </w:rPr>
            </w:pPr>
            <w:r w:rsidRPr="00E255DC">
              <w:rPr>
                <w:i/>
                <w:kern w:val="2"/>
                <w:lang w:val="en-US"/>
              </w:rPr>
              <w:t>/subscription-data/{ue</w:t>
            </w:r>
            <w:r w:rsidRPr="00E255DC">
              <w:rPr>
                <w:i/>
                <w:kern w:val="2"/>
                <w:lang w:val="en-US" w:eastAsia="zh-CN"/>
              </w:rPr>
              <w:t>I</w:t>
            </w:r>
            <w:r w:rsidRPr="00E255DC">
              <w:rPr>
                <w:i/>
                <w:kern w:val="2"/>
                <w:lang w:val="en-US"/>
              </w:rPr>
              <w:t>d}/authentication-data</w:t>
            </w:r>
            <w:r w:rsidRPr="00E255DC">
              <w:rPr>
                <w:i/>
                <w:kern w:val="2"/>
                <w:lang w:val="en-US" w:eastAsia="zh-CN"/>
              </w:rPr>
              <w:t>/authentication-subscription</w:t>
            </w:r>
          </w:p>
        </w:tc>
        <w:tc>
          <w:tcPr>
            <w:tcW w:w="739" w:type="pct"/>
            <w:tcBorders>
              <w:top w:val="single" w:sz="4" w:space="0" w:color="auto"/>
              <w:left w:val="single" w:sz="4" w:space="0" w:color="auto"/>
              <w:bottom w:val="single" w:sz="4" w:space="0" w:color="auto"/>
              <w:right w:val="single" w:sz="4" w:space="0" w:color="auto"/>
            </w:tcBorders>
            <w:hideMark/>
          </w:tcPr>
          <w:p w:rsidR="00D855EB" w:rsidRPr="00E255DC" w:rsidRDefault="00D855EB" w:rsidP="00575A2D">
            <w:pPr>
              <w:pStyle w:val="TAL"/>
              <w:rPr>
                <w:i/>
                <w:kern w:val="2"/>
                <w:lang w:val="en-US" w:eastAsia="zh-CN"/>
              </w:rPr>
            </w:pPr>
            <w:r w:rsidRPr="00E255DC">
              <w:rPr>
                <w:i/>
                <w:kern w:val="2"/>
                <w:lang w:val="en-US" w:eastAsia="zh-CN"/>
              </w:rPr>
              <w:t>GET</w:t>
            </w:r>
          </w:p>
        </w:tc>
        <w:tc>
          <w:tcPr>
            <w:tcW w:w="1612" w:type="pct"/>
            <w:tcBorders>
              <w:top w:val="single" w:sz="4" w:space="0" w:color="auto"/>
              <w:left w:val="single" w:sz="4" w:space="0" w:color="auto"/>
              <w:bottom w:val="single" w:sz="4" w:space="0" w:color="auto"/>
              <w:right w:val="single" w:sz="4" w:space="0" w:color="auto"/>
            </w:tcBorders>
            <w:hideMark/>
          </w:tcPr>
          <w:p w:rsidR="00D855EB" w:rsidRPr="00E255DC" w:rsidRDefault="00D855EB" w:rsidP="00575A2D">
            <w:pPr>
              <w:pStyle w:val="TAL"/>
              <w:rPr>
                <w:i/>
                <w:kern w:val="2"/>
                <w:lang w:val="en-US" w:eastAsia="zh-CN"/>
              </w:rPr>
            </w:pPr>
            <w:r w:rsidRPr="00E255DC">
              <w:rPr>
                <w:i/>
                <w:kern w:val="2"/>
                <w:lang w:val="en-US" w:eastAsia="zh-CN"/>
              </w:rPr>
              <w:t>Retrieve a UE's authentication subscription data</w:t>
            </w:r>
          </w:p>
        </w:tc>
      </w:tr>
      <w:tr w:rsidR="00D855EB" w:rsidRPr="00E255DC" w:rsidTr="00575A2D">
        <w:trPr>
          <w:jc w:val="center"/>
        </w:trPr>
        <w:tc>
          <w:tcPr>
            <w:tcW w:w="1184" w:type="pct"/>
            <w:vMerge/>
            <w:tcBorders>
              <w:top w:val="single" w:sz="4" w:space="0" w:color="auto"/>
              <w:left w:val="single" w:sz="4" w:space="0" w:color="auto"/>
              <w:bottom w:val="single" w:sz="4" w:space="0" w:color="auto"/>
              <w:right w:val="single" w:sz="4" w:space="0" w:color="auto"/>
            </w:tcBorders>
            <w:vAlign w:val="center"/>
            <w:hideMark/>
          </w:tcPr>
          <w:p w:rsidR="00D855EB" w:rsidRPr="00E255DC" w:rsidRDefault="00D855EB" w:rsidP="00575A2D">
            <w:pPr>
              <w:spacing w:after="0"/>
              <w:rPr>
                <w:rFonts w:ascii="Arial" w:hAnsi="Arial"/>
                <w:i/>
                <w:kern w:val="2"/>
                <w:sz w:val="18"/>
                <w:lang w:val="en-US" w:eastAsia="zh-CN"/>
              </w:rPr>
            </w:pPr>
          </w:p>
        </w:tc>
        <w:tc>
          <w:tcPr>
            <w:tcW w:w="1466" w:type="pct"/>
            <w:vMerge/>
            <w:tcBorders>
              <w:top w:val="single" w:sz="4" w:space="0" w:color="auto"/>
              <w:left w:val="single" w:sz="4" w:space="0" w:color="auto"/>
              <w:bottom w:val="single" w:sz="4" w:space="0" w:color="auto"/>
              <w:right w:val="single" w:sz="4" w:space="0" w:color="auto"/>
            </w:tcBorders>
            <w:vAlign w:val="center"/>
            <w:hideMark/>
          </w:tcPr>
          <w:p w:rsidR="00D855EB" w:rsidRPr="00E255DC" w:rsidRDefault="00D855EB" w:rsidP="00575A2D">
            <w:pPr>
              <w:spacing w:after="0"/>
              <w:rPr>
                <w:rFonts w:ascii="Arial" w:hAnsi="Arial"/>
                <w:i/>
                <w:kern w:val="2"/>
                <w:sz w:val="18"/>
                <w:lang w:val="en-US" w:eastAsia="zh-CN"/>
              </w:rPr>
            </w:pPr>
          </w:p>
        </w:tc>
        <w:tc>
          <w:tcPr>
            <w:tcW w:w="739" w:type="pct"/>
            <w:tcBorders>
              <w:top w:val="single" w:sz="4" w:space="0" w:color="auto"/>
              <w:left w:val="single" w:sz="4" w:space="0" w:color="auto"/>
              <w:bottom w:val="single" w:sz="4" w:space="0" w:color="auto"/>
              <w:right w:val="single" w:sz="4" w:space="0" w:color="auto"/>
            </w:tcBorders>
            <w:hideMark/>
          </w:tcPr>
          <w:p w:rsidR="00D855EB" w:rsidRPr="00E255DC" w:rsidRDefault="00D855EB" w:rsidP="00575A2D">
            <w:pPr>
              <w:pStyle w:val="TAL"/>
              <w:rPr>
                <w:i/>
                <w:kern w:val="2"/>
                <w:lang w:val="en-US" w:eastAsia="zh-CN"/>
              </w:rPr>
            </w:pPr>
            <w:r w:rsidRPr="00E255DC">
              <w:rPr>
                <w:i/>
                <w:kern w:val="2"/>
                <w:lang w:val="en-US" w:eastAsia="zh-CN"/>
              </w:rPr>
              <w:t>PATCH</w:t>
            </w:r>
          </w:p>
        </w:tc>
        <w:tc>
          <w:tcPr>
            <w:tcW w:w="1612" w:type="pct"/>
            <w:tcBorders>
              <w:top w:val="single" w:sz="4" w:space="0" w:color="auto"/>
              <w:left w:val="single" w:sz="4" w:space="0" w:color="auto"/>
              <w:bottom w:val="single" w:sz="4" w:space="0" w:color="auto"/>
              <w:right w:val="single" w:sz="4" w:space="0" w:color="auto"/>
            </w:tcBorders>
            <w:hideMark/>
          </w:tcPr>
          <w:p w:rsidR="00D855EB" w:rsidRPr="00E255DC" w:rsidRDefault="00D855EB" w:rsidP="00575A2D">
            <w:pPr>
              <w:pStyle w:val="TAL"/>
              <w:rPr>
                <w:i/>
                <w:kern w:val="2"/>
                <w:lang w:val="en-US" w:eastAsia="zh-CN"/>
              </w:rPr>
            </w:pPr>
            <w:r w:rsidRPr="00E255DC">
              <w:rPr>
                <w:i/>
                <w:kern w:val="2"/>
                <w:lang w:val="en-US" w:eastAsia="zh-CN"/>
              </w:rPr>
              <w:t>Update a UE's authentication subscription data</w:t>
            </w:r>
          </w:p>
          <w:p w:rsidR="00D855EB" w:rsidRPr="00E255DC" w:rsidRDefault="00D855EB" w:rsidP="00575A2D">
            <w:pPr>
              <w:pStyle w:val="TAL"/>
              <w:rPr>
                <w:i/>
                <w:kern w:val="2"/>
                <w:lang w:val="en-US" w:eastAsia="zh-CN"/>
              </w:rPr>
            </w:pPr>
            <w:r w:rsidRPr="0093445F">
              <w:rPr>
                <w:i/>
                <w:kern w:val="2"/>
                <w:lang w:val="en-US" w:eastAsia="zh-CN"/>
              </w:rPr>
              <w:t xml:space="preserve">Updates shall be limited to the </w:t>
            </w:r>
            <w:proofErr w:type="spellStart"/>
            <w:r w:rsidRPr="0093445F">
              <w:rPr>
                <w:b/>
                <w:i/>
                <w:kern w:val="2"/>
                <w:lang w:val="en-US" w:eastAsia="zh-CN"/>
              </w:rPr>
              <w:t>sequenceNumber</w:t>
            </w:r>
            <w:proofErr w:type="spellEnd"/>
            <w:r w:rsidRPr="0093445F">
              <w:rPr>
                <w:i/>
                <w:kern w:val="2"/>
                <w:lang w:val="en-US" w:eastAsia="zh-CN"/>
              </w:rPr>
              <w:t xml:space="preserve"> attribute. Attempts to patch any other attribute shall be rejected by the UDR.</w:t>
            </w:r>
          </w:p>
        </w:tc>
      </w:tr>
    </w:tbl>
    <w:p w:rsidR="00D855EB" w:rsidRDefault="00D855EB" w:rsidP="00D855EB"/>
    <w:p w:rsidR="00D855EB" w:rsidRDefault="00D855EB" w:rsidP="00D855EB">
      <w:r>
        <w:t xml:space="preserve">The long-term key should be additionally provisioned and stored encrypted in UDR. This solution does not cover security requirements (e.g. encryption algorithms) for this.  </w:t>
      </w:r>
    </w:p>
    <w:p w:rsidR="00D855EB" w:rsidRPr="009836BD" w:rsidRDefault="00D855EB">
      <w:r w:rsidRPr="009836BD">
        <w:lastRenderedPageBreak/>
        <w:t>Editor’s note: evaluation of this solution shall also consider the completeness of this solution against all threats to accessing the long term key.</w:t>
      </w:r>
    </w:p>
    <w:p w:rsidR="00D855EB" w:rsidRDefault="00D855EB" w:rsidP="00D855EB"/>
    <w:p w:rsidR="00D855EB" w:rsidRDefault="00D855EB" w:rsidP="00D855EB">
      <w:pPr>
        <w:pStyle w:val="Heading3"/>
      </w:pPr>
      <w:r>
        <w:t>7.2.3</w:t>
      </w:r>
      <w:r>
        <w:tab/>
        <w:t>Evaluation</w:t>
      </w:r>
    </w:p>
    <w:p w:rsidR="00D855EB" w:rsidRDefault="00D855EB" w:rsidP="0013404F"/>
    <w:p w:rsidR="00AA697A" w:rsidRDefault="00AA697A" w:rsidP="00AA697A">
      <w:pPr>
        <w:pStyle w:val="Heading2"/>
      </w:pPr>
      <w:r>
        <w:t>7.3</w:t>
      </w:r>
      <w:r>
        <w:tab/>
        <w:t xml:space="preserve">Solution 3: Protection of LTK over </w:t>
      </w:r>
      <w:proofErr w:type="spellStart"/>
      <w:r>
        <w:t>Nudr</w:t>
      </w:r>
      <w:proofErr w:type="spellEnd"/>
    </w:p>
    <w:p w:rsidR="00AA697A" w:rsidRDefault="00AA697A" w:rsidP="00AA697A">
      <w:pPr>
        <w:pStyle w:val="Heading3"/>
      </w:pPr>
      <w:r>
        <w:t>7.3.1</w:t>
      </w:r>
      <w:r>
        <w:tab/>
        <w:t>Introduction</w:t>
      </w:r>
    </w:p>
    <w:p w:rsidR="00AA697A" w:rsidRDefault="00AA697A" w:rsidP="00AA697A">
      <w:pPr>
        <w:rPr>
          <w:lang w:eastAsia="ko-KR"/>
        </w:rPr>
      </w:pPr>
      <w:r w:rsidRPr="00114C86">
        <w:t xml:space="preserve">This solution addresses key issue </w:t>
      </w:r>
      <w:r>
        <w:t>3 on</w:t>
      </w:r>
      <w:r w:rsidRPr="00114C86">
        <w:t xml:space="preserve"> "</w:t>
      </w:r>
      <w:r w:rsidRPr="005E2B6E">
        <w:t xml:space="preserve">protection of </w:t>
      </w:r>
      <w:r>
        <w:t>long-term key during transfer out of UDR</w:t>
      </w:r>
      <w:r w:rsidRPr="00114C86">
        <w:t>".</w:t>
      </w:r>
      <w:r w:rsidRPr="00114C86">
        <w:rPr>
          <w:lang w:eastAsia="ko-KR"/>
        </w:rPr>
        <w:t xml:space="preserve"> </w:t>
      </w:r>
    </w:p>
    <w:p w:rsidR="00AA697A" w:rsidRDefault="00AA697A" w:rsidP="00AA697A">
      <w:pPr>
        <w:rPr>
          <w:lang w:eastAsia="ko-KR"/>
        </w:rPr>
      </w:pPr>
      <w:r>
        <w:rPr>
          <w:lang w:eastAsia="ko-KR"/>
        </w:rPr>
        <w:t xml:space="preserve">The solution is based on storing the long-term key encrypted in UDR and transferring it also encrypted over </w:t>
      </w:r>
      <w:proofErr w:type="spellStart"/>
      <w:r>
        <w:rPr>
          <w:lang w:eastAsia="ko-KR"/>
        </w:rPr>
        <w:t>Nudr</w:t>
      </w:r>
      <w:proofErr w:type="spellEnd"/>
      <w:r>
        <w:rPr>
          <w:lang w:eastAsia="ko-KR"/>
        </w:rPr>
        <w:t xml:space="preserve">. As any other SBA reference point, </w:t>
      </w:r>
      <w:proofErr w:type="spellStart"/>
      <w:r>
        <w:rPr>
          <w:lang w:eastAsia="ko-KR"/>
        </w:rPr>
        <w:t>Nudr</w:t>
      </w:r>
      <w:proofErr w:type="spellEnd"/>
      <w:r>
        <w:rPr>
          <w:lang w:eastAsia="ko-KR"/>
        </w:rPr>
        <w:t xml:space="preserve"> is additionally protected using TLS as defined in 3GPP TS 33.501 [2].  </w:t>
      </w:r>
    </w:p>
    <w:p w:rsidR="00AA697A" w:rsidRDefault="00AA697A" w:rsidP="00AA697A">
      <w:pPr>
        <w:rPr>
          <w:lang w:eastAsia="ko-KR"/>
        </w:rPr>
      </w:pPr>
      <w:r>
        <w:rPr>
          <w:lang w:eastAsia="ko-KR"/>
        </w:rPr>
        <w:t>This solution is based on capabilities defined or planned to already to be defined in 3GPP TSs and does not require any additional specification work.</w:t>
      </w:r>
    </w:p>
    <w:p w:rsidR="00AA697A" w:rsidRDefault="00AA697A" w:rsidP="00AA697A">
      <w:pPr>
        <w:pStyle w:val="Heading3"/>
      </w:pPr>
      <w:r>
        <w:t>7.3.2</w:t>
      </w:r>
      <w:r>
        <w:tab/>
        <w:t>Solution details</w:t>
      </w:r>
    </w:p>
    <w:p w:rsidR="00AA697A" w:rsidRDefault="00AA697A" w:rsidP="00AA697A">
      <w:r>
        <w:t xml:space="preserve">The OAuth 2.0 based authorization framework defined in 3GPP 33.501 [2] is being enhanced in Release 16 to allows the possibility to generate OAuth 2.0 tokens to retrieve </w:t>
      </w:r>
      <w:proofErr w:type="spellStart"/>
      <w:r w:rsidRPr="00A22539">
        <w:rPr>
          <w:i/>
        </w:rPr>
        <w:t>AuthenticationSubscription</w:t>
      </w:r>
      <w:proofErr w:type="spellEnd"/>
      <w:r>
        <w:t xml:space="preserve"> data ONLY to UDM/ARPF NF type of service consumers.     </w:t>
      </w:r>
    </w:p>
    <w:p w:rsidR="00AA697A" w:rsidRDefault="00AA697A" w:rsidP="00AA697A">
      <w:pPr>
        <w:rPr>
          <w:lang w:eastAsia="ko-KR"/>
        </w:rPr>
      </w:pPr>
      <w:r>
        <w:rPr>
          <w:lang w:eastAsia="ko-KR"/>
        </w:rPr>
        <w:t xml:space="preserve">This solution proposes that the protection of the long-term key while provided to the UDM/ARPF over </w:t>
      </w:r>
      <w:proofErr w:type="spellStart"/>
      <w:r>
        <w:rPr>
          <w:lang w:eastAsia="ko-KR"/>
        </w:rPr>
        <w:t>Nudr</w:t>
      </w:r>
      <w:proofErr w:type="spellEnd"/>
      <w:r>
        <w:rPr>
          <w:lang w:eastAsia="ko-KR"/>
        </w:rPr>
        <w:t xml:space="preserve"> is two-fold: </w:t>
      </w:r>
    </w:p>
    <w:p w:rsidR="00AA697A" w:rsidRDefault="00AA697A" w:rsidP="00AA697A">
      <w:pPr>
        <w:numPr>
          <w:ilvl w:val="0"/>
          <w:numId w:val="5"/>
        </w:numPr>
        <w:ind w:left="284" w:hanging="284"/>
      </w:pPr>
      <w:r>
        <w:rPr>
          <w:lang w:eastAsia="ko-KR"/>
        </w:rPr>
        <w:t xml:space="preserve">In the first place, the long-term key is provisioned and stored in UDR in encrypted form. </w:t>
      </w:r>
      <w:r>
        <w:t xml:space="preserve">This solution does not cover actual mechanisms to perform such encryption (e.g. encryption algorithms, key length, </w:t>
      </w:r>
      <w:proofErr w:type="spellStart"/>
      <w:r>
        <w:t>etc</w:t>
      </w:r>
      <w:proofErr w:type="spellEnd"/>
      <w:r>
        <w:t xml:space="preserve"> …).</w:t>
      </w:r>
    </w:p>
    <w:p w:rsidR="00AA697A" w:rsidRDefault="00AA697A" w:rsidP="00AA697A">
      <w:pPr>
        <w:numPr>
          <w:ilvl w:val="0"/>
          <w:numId w:val="5"/>
        </w:numPr>
        <w:ind w:left="284" w:hanging="284"/>
        <w:rPr>
          <w:lang w:eastAsia="ko-KR"/>
        </w:rPr>
      </w:pPr>
      <w:r>
        <w:t xml:space="preserve">Secondly, as any other SBA reference point, the </w:t>
      </w:r>
      <w:proofErr w:type="spellStart"/>
      <w:r>
        <w:t>Nudr</w:t>
      </w:r>
      <w:proofErr w:type="spellEnd"/>
      <w:r>
        <w:t xml:space="preserve"> is protected using TLS as defined </w:t>
      </w:r>
      <w:r>
        <w:rPr>
          <w:lang w:eastAsia="ko-KR"/>
        </w:rPr>
        <w:t xml:space="preserve">in 3GPP TS 33.501 [2]. </w:t>
      </w:r>
    </w:p>
    <w:p w:rsidR="00AA697A" w:rsidRDefault="00AA697A" w:rsidP="00AA697A">
      <w:r>
        <w:rPr>
          <w:lang w:eastAsia="ko-KR"/>
        </w:rPr>
        <w:t xml:space="preserve">These two protection levels make impossible for any intermediate actor to eavesdrop or modify the long-term key while in transit over </w:t>
      </w:r>
      <w:proofErr w:type="spellStart"/>
      <w:r>
        <w:rPr>
          <w:lang w:eastAsia="ko-KR"/>
        </w:rPr>
        <w:t>Nudr</w:t>
      </w:r>
      <w:proofErr w:type="spellEnd"/>
      <w:r>
        <w:rPr>
          <w:lang w:eastAsia="ko-KR"/>
        </w:rPr>
        <w:t xml:space="preserve">.    </w:t>
      </w:r>
    </w:p>
    <w:p w:rsidR="00AA697A" w:rsidRDefault="00AA697A" w:rsidP="00AA697A">
      <w:pPr>
        <w:pStyle w:val="Heading3"/>
      </w:pPr>
      <w:r>
        <w:t>7.3.3</w:t>
      </w:r>
      <w:r>
        <w:tab/>
        <w:t>Evaluation</w:t>
      </w:r>
    </w:p>
    <w:p w:rsidR="00AA697A" w:rsidRPr="0013404F" w:rsidRDefault="00AA697A" w:rsidP="0013404F"/>
    <w:p w:rsidR="00A76D08" w:rsidRDefault="00A76D08" w:rsidP="00A76D08">
      <w:pPr>
        <w:pStyle w:val="Heading2"/>
        <w:rPr>
          <w:ins w:id="128" w:author="Evans, Tim, Vodafone Group" w:date="2020-09-01T18:58:00Z"/>
        </w:rPr>
      </w:pPr>
      <w:ins w:id="129" w:author="Evans, Tim, Vodafone Group" w:date="2020-09-01T18:58:00Z">
        <w:r>
          <w:t>7.4</w:t>
        </w:r>
        <w:r>
          <w:tab/>
          <w:t>Solution #4: Encrypted storage of the long-term key in the UDR</w:t>
        </w:r>
      </w:ins>
    </w:p>
    <w:p w:rsidR="00A76D08" w:rsidRDefault="00A76D08" w:rsidP="00A76D08">
      <w:pPr>
        <w:pStyle w:val="Heading3"/>
        <w:rPr>
          <w:ins w:id="130" w:author="Evans, Tim, Vodafone Group" w:date="2020-09-01T18:58:00Z"/>
        </w:rPr>
      </w:pPr>
      <w:ins w:id="131" w:author="Evans, Tim, Vodafone Group" w:date="2020-09-01T18:58:00Z">
        <w:r>
          <w:t>7.</w:t>
        </w:r>
        <w:r w:rsidR="00E50D86">
          <w:t>4</w:t>
        </w:r>
        <w:r>
          <w:t>.1</w:t>
        </w:r>
        <w:r>
          <w:tab/>
          <w:t>Introduction</w:t>
        </w:r>
      </w:ins>
    </w:p>
    <w:p w:rsidR="00A76D08" w:rsidRDefault="00A76D08" w:rsidP="00A76D08">
      <w:pPr>
        <w:rPr>
          <w:ins w:id="132" w:author="Evans, Tim, Vodafone Group" w:date="2020-09-01T18:58:00Z"/>
        </w:rPr>
      </w:pPr>
      <w:ins w:id="133" w:author="Evans, Tim, Vodafone Group" w:date="2020-09-01T18:58:00Z">
        <w:r>
          <w:t>This solution addresses key issue #2 on "</w:t>
        </w:r>
        <w:r w:rsidRPr="005E2B6E">
          <w:t xml:space="preserve">protection of </w:t>
        </w:r>
        <w:r>
          <w:t>long-term key during storage in UDR".</w:t>
        </w:r>
      </w:ins>
    </w:p>
    <w:p w:rsidR="00A76D08" w:rsidRDefault="00A76D08" w:rsidP="00A76D08">
      <w:pPr>
        <w:rPr>
          <w:ins w:id="134" w:author="Evans, Tim, Vodafone Group" w:date="2020-09-01T18:58:00Z"/>
        </w:rPr>
      </w:pPr>
      <w:ins w:id="135" w:author="Evans, Tim, Vodafone Group" w:date="2020-09-01T18:58:00Z">
        <w:r>
          <w:t xml:space="preserve">In order to protect the long-term key during storage in the UDR, the long-term key </w:t>
        </w:r>
        <w:proofErr w:type="gramStart"/>
        <w:r>
          <w:t>is provisioned and stored in encrypted form in the UDR</w:t>
        </w:r>
        <w:proofErr w:type="gramEnd"/>
        <w:r>
          <w:t xml:space="preserve">. During primary authentication, the UDM/ARPF retrieves the authentication subscription data for the </w:t>
        </w:r>
        <w:proofErr w:type="gramStart"/>
        <w:r>
          <w:t>UE which</w:t>
        </w:r>
        <w:proofErr w:type="gramEnd"/>
        <w:r>
          <w:t xml:space="preserve"> includes the encrypted long-term key as provisioned and stored in UDR. That is, the long-term key </w:t>
        </w:r>
        <w:proofErr w:type="gramStart"/>
        <w:r>
          <w:t>is never provided</w:t>
        </w:r>
        <w:proofErr w:type="gramEnd"/>
        <w:r>
          <w:t xml:space="preserve"> by the UDR in clear text and there is no need for the UDR to decrypt the long-term key.</w:t>
        </w:r>
      </w:ins>
    </w:p>
    <w:p w:rsidR="00A76D08" w:rsidRDefault="00A76D08" w:rsidP="00A76D08">
      <w:pPr>
        <w:rPr>
          <w:ins w:id="136" w:author="Evans, Tim, Vodafone Group" w:date="2020-09-01T18:58:00Z"/>
        </w:rPr>
      </w:pPr>
      <w:ins w:id="137" w:author="Evans, Tim, Vodafone Group" w:date="2020-09-01T18:58:00Z">
        <w:r>
          <w:t xml:space="preserve">At generation of a long-term key an encryption key </w:t>
        </w:r>
        <w:proofErr w:type="gramStart"/>
        <w:r>
          <w:t>is used</w:t>
        </w:r>
        <w:proofErr w:type="gramEnd"/>
        <w:r>
          <w:t xml:space="preserve"> that is shared with the UDM/ARPF where it is decrypted during primary authentication. The generation of a long-term key </w:t>
        </w:r>
        <w:proofErr w:type="gramStart"/>
        <w:r>
          <w:t>can be performed</w:t>
        </w:r>
        <w:proofErr w:type="gramEnd"/>
        <w:r>
          <w:t xml:space="preserve"> in the network of an operator or it can be performed at the facility where USIMs are being provisioned. </w:t>
        </w:r>
      </w:ins>
    </w:p>
    <w:p w:rsidR="00A76D08" w:rsidRDefault="00A76D08" w:rsidP="00A76D08">
      <w:pPr>
        <w:pStyle w:val="Heading3"/>
        <w:rPr>
          <w:ins w:id="138" w:author="Evans, Tim, Vodafone Group" w:date="2020-09-01T18:58:00Z"/>
        </w:rPr>
      </w:pPr>
      <w:ins w:id="139" w:author="Evans, Tim, Vodafone Group" w:date="2020-09-01T18:58:00Z">
        <w:r>
          <w:lastRenderedPageBreak/>
          <w:t>7.</w:t>
        </w:r>
      </w:ins>
      <w:ins w:id="140" w:author="Evans, Tim, Vodafone Group" w:date="2020-09-01T18:59:00Z">
        <w:r w:rsidR="00E50D86">
          <w:t>4</w:t>
        </w:r>
      </w:ins>
      <w:ins w:id="141" w:author="Evans, Tim, Vodafone Group" w:date="2020-09-01T18:58:00Z">
        <w:r>
          <w:t>.2</w:t>
        </w:r>
        <w:r>
          <w:tab/>
          <w:t>Solution details</w:t>
        </w:r>
      </w:ins>
    </w:p>
    <w:p w:rsidR="00A76D08" w:rsidRDefault="00A76D08" w:rsidP="00A76D08">
      <w:pPr>
        <w:rPr>
          <w:ins w:id="142" w:author="Evans, Tim, Vodafone Group" w:date="2020-09-01T18:58:00Z"/>
        </w:rPr>
      </w:pPr>
      <w:ins w:id="143" w:author="Evans, Tim, Vodafone Group" w:date="2020-09-01T18:58:00Z">
        <w:r>
          <w:t xml:space="preserve">The long-term key </w:t>
        </w:r>
        <w:proofErr w:type="gramStart"/>
        <w:r>
          <w:t>is provisioned and stored in encrypted form if stored in the UDR</w:t>
        </w:r>
        <w:proofErr w:type="gramEnd"/>
        <w:r>
          <w:t xml:space="preserve">. </w:t>
        </w:r>
        <w:bookmarkStart w:id="144" w:name="_Hlk46317345"/>
        <w:r w:rsidRPr="00387D8C">
          <w:t xml:space="preserve">The encryption algorithm </w:t>
        </w:r>
        <w:r>
          <w:t xml:space="preserve">used and the method for the handling of the encryption/decryption key(s) </w:t>
        </w:r>
        <w:r w:rsidRPr="00387D8C">
          <w:t>needs to conform to the security policy requirements of the operator.</w:t>
        </w:r>
        <w:r>
          <w:t xml:space="preserve"> This solution recommends the use of NIST approved algorithms.</w:t>
        </w:r>
      </w:ins>
    </w:p>
    <w:p w:rsidR="00A76D08" w:rsidRDefault="00A76D08" w:rsidP="00A76D08">
      <w:pPr>
        <w:pStyle w:val="EditorsNote"/>
        <w:rPr>
          <w:ins w:id="145" w:author="Evans, Tim, Vodafone Group" w:date="2020-09-01T18:58:00Z"/>
        </w:rPr>
      </w:pPr>
      <w:ins w:id="146" w:author="Evans, Tim, Vodafone Group" w:date="2020-09-01T18:58:00Z">
        <w:r w:rsidRPr="00046133">
          <w:t xml:space="preserve">Editor’s note: the encryption algorithm used and </w:t>
        </w:r>
        <w:r>
          <w:t xml:space="preserve">the method for the handling of </w:t>
        </w:r>
        <w:r w:rsidRPr="00046133">
          <w:t>the encryption/decryption key</w:t>
        </w:r>
        <w:r>
          <w:t>(s)</w:t>
        </w:r>
        <w:r w:rsidRPr="00046133">
          <w:t xml:space="preserve"> is FFS.</w:t>
        </w:r>
      </w:ins>
    </w:p>
    <w:bookmarkEnd w:id="144"/>
    <w:p w:rsidR="00A76D08" w:rsidRDefault="00A76D08" w:rsidP="00A76D08">
      <w:pPr>
        <w:pStyle w:val="EditorsNote"/>
        <w:rPr>
          <w:ins w:id="147" w:author="Evans, Tim, Vodafone Group" w:date="2020-09-01T18:58:00Z"/>
        </w:rPr>
      </w:pPr>
      <w:ins w:id="148" w:author="Evans, Tim, Vodafone Group" w:date="2020-09-01T18:58:00Z">
        <w:r>
          <w:t>Editor's note: whether or not provisioning to ARPF or UDR is in 3GPP scope is FFS.</w:t>
        </w:r>
      </w:ins>
    </w:p>
    <w:p w:rsidR="00A76D08" w:rsidRDefault="00A76D08" w:rsidP="00A76D08">
      <w:pPr>
        <w:pStyle w:val="Heading3"/>
        <w:rPr>
          <w:ins w:id="149" w:author="Evans, Tim, Vodafone Group" w:date="2020-09-01T18:58:00Z"/>
        </w:rPr>
      </w:pPr>
      <w:ins w:id="150" w:author="Evans, Tim, Vodafone Group" w:date="2020-09-01T18:58:00Z">
        <w:r>
          <w:t>7.</w:t>
        </w:r>
      </w:ins>
      <w:ins w:id="151" w:author="Evans, Tim, Vodafone Group" w:date="2020-09-01T18:59:00Z">
        <w:r w:rsidR="00E50D86">
          <w:t>4</w:t>
        </w:r>
      </w:ins>
      <w:ins w:id="152" w:author="Evans, Tim, Vodafone Group" w:date="2020-09-01T18:58:00Z">
        <w:r>
          <w:t>.3</w:t>
        </w:r>
        <w:r>
          <w:tab/>
          <w:t>Evaluation</w:t>
        </w:r>
      </w:ins>
    </w:p>
    <w:p w:rsidR="00A76D08" w:rsidRDefault="00A76D08" w:rsidP="00A76D08">
      <w:pPr>
        <w:pStyle w:val="EditorsNote"/>
        <w:rPr>
          <w:ins w:id="153" w:author="Evans, Tim, Vodafone Group" w:date="2020-09-01T18:58:00Z"/>
        </w:rPr>
      </w:pPr>
      <w:bookmarkStart w:id="154" w:name="_Hlk46325308"/>
      <w:ins w:id="155" w:author="Evans, Tim, Vodafone Group" w:date="2020-09-01T18:58:00Z">
        <w:r>
          <w:t xml:space="preserve">Editor's note: to </w:t>
        </w:r>
        <w:proofErr w:type="gramStart"/>
        <w:r>
          <w:t>be provided</w:t>
        </w:r>
        <w:proofErr w:type="gramEnd"/>
        <w:r>
          <w:t>.</w:t>
        </w:r>
      </w:ins>
    </w:p>
    <w:bookmarkEnd w:id="154"/>
    <w:p w:rsidR="00D855EB" w:rsidRDefault="00D855EB" w:rsidP="00D855EB">
      <w:pPr>
        <w:rPr>
          <w:ins w:id="156" w:author="Evans, Tim, Vodafone Group" w:date="2020-09-01T19:00:00Z"/>
          <w:rFonts w:ascii="Arial" w:hAnsi="Arial" w:cs="Arial"/>
        </w:rPr>
      </w:pPr>
    </w:p>
    <w:p w:rsidR="00E50D86" w:rsidRDefault="00E50D86" w:rsidP="00E50D86">
      <w:pPr>
        <w:pStyle w:val="Heading2"/>
        <w:rPr>
          <w:ins w:id="157" w:author="Evans, Tim, Vodafone Group" w:date="2020-09-01T19:00:00Z"/>
        </w:rPr>
      </w:pPr>
      <w:ins w:id="158" w:author="Evans, Tim, Vodafone Group" w:date="2020-09-01T19:00:00Z">
        <w:r>
          <w:t>7.</w:t>
        </w:r>
        <w:r>
          <w:t>5</w:t>
        </w:r>
        <w:r>
          <w:tab/>
          <w:t>Solution #</w:t>
        </w:r>
        <w:r>
          <w:t>5</w:t>
        </w:r>
        <w:r>
          <w:t>: Encrypted transfer of the long-term key between UDR and UDM/ARPF</w:t>
        </w:r>
      </w:ins>
    </w:p>
    <w:p w:rsidR="00E50D86" w:rsidRDefault="00E50D86" w:rsidP="00E50D86">
      <w:pPr>
        <w:pStyle w:val="Heading3"/>
        <w:rPr>
          <w:ins w:id="159" w:author="Evans, Tim, Vodafone Group" w:date="2020-09-01T19:00:00Z"/>
        </w:rPr>
      </w:pPr>
      <w:ins w:id="160" w:author="Evans, Tim, Vodafone Group" w:date="2020-09-01T19:00:00Z">
        <w:r>
          <w:t>7.</w:t>
        </w:r>
      </w:ins>
      <w:ins w:id="161" w:author="Evans, Tim, Vodafone Group" w:date="2020-09-01T19:01:00Z">
        <w:r>
          <w:t>5</w:t>
        </w:r>
      </w:ins>
      <w:ins w:id="162" w:author="Evans, Tim, Vodafone Group" w:date="2020-09-01T19:00:00Z">
        <w:r>
          <w:t>.1</w:t>
        </w:r>
        <w:r>
          <w:tab/>
          <w:t>Introduction</w:t>
        </w:r>
      </w:ins>
    </w:p>
    <w:p w:rsidR="00E50D86" w:rsidRDefault="00E50D86" w:rsidP="00E50D86">
      <w:pPr>
        <w:rPr>
          <w:ins w:id="163" w:author="Evans, Tim, Vodafone Group" w:date="2020-09-01T19:00:00Z"/>
        </w:rPr>
      </w:pPr>
      <w:bookmarkStart w:id="164" w:name="_Hlk48812585"/>
      <w:ins w:id="165" w:author="Evans, Tim, Vodafone Group" w:date="2020-09-01T19:00:00Z">
        <w:r>
          <w:t>This solution addresses key issue #3 on "</w:t>
        </w:r>
        <w:r w:rsidRPr="005E2B6E">
          <w:t xml:space="preserve">protection of </w:t>
        </w:r>
        <w:r>
          <w:t>long-term key during transfer out of UDR".</w:t>
        </w:r>
      </w:ins>
    </w:p>
    <w:bookmarkEnd w:id="164"/>
    <w:p w:rsidR="00E50D86" w:rsidRDefault="00E50D86" w:rsidP="00E50D86">
      <w:pPr>
        <w:rPr>
          <w:ins w:id="166" w:author="Evans, Tim, Vodafone Group" w:date="2020-09-01T19:00:00Z"/>
        </w:rPr>
      </w:pPr>
      <w:ins w:id="167" w:author="Evans, Tim, Vodafone Group" w:date="2020-09-01T19:00:00Z">
        <w:r>
          <w:t xml:space="preserve">As described in 3GPP TS 33.501 [2], clause 5.8.1, the long-term key used for authentication and security association setup purposes shall be protected from physical attacks and shall never leave the secure environment of the UDM/ARPF unprotected. If stored in the UDR, the long-term key </w:t>
        </w:r>
        <w:proofErr w:type="gramStart"/>
        <w:r>
          <w:t>is always transported</w:t>
        </w:r>
        <w:proofErr w:type="gramEnd"/>
        <w:r>
          <w:t xml:space="preserve"> in encrypted form during its transfer from UDR to UDM/ARPF.</w:t>
        </w:r>
      </w:ins>
    </w:p>
    <w:p w:rsidR="00E50D86" w:rsidRDefault="00E50D86" w:rsidP="00E50D86">
      <w:pPr>
        <w:pStyle w:val="Heading3"/>
        <w:rPr>
          <w:ins w:id="168" w:author="Evans, Tim, Vodafone Group" w:date="2020-09-01T19:00:00Z"/>
        </w:rPr>
      </w:pPr>
      <w:ins w:id="169" w:author="Evans, Tim, Vodafone Group" w:date="2020-09-01T19:00:00Z">
        <w:r>
          <w:t>7.</w:t>
        </w:r>
      </w:ins>
      <w:ins w:id="170" w:author="Evans, Tim, Vodafone Group" w:date="2020-09-01T19:01:00Z">
        <w:r>
          <w:t>5</w:t>
        </w:r>
      </w:ins>
      <w:ins w:id="171" w:author="Evans, Tim, Vodafone Group" w:date="2020-09-01T19:00:00Z">
        <w:r>
          <w:t>.2</w:t>
        </w:r>
        <w:r>
          <w:tab/>
          <w:t>Solution details</w:t>
        </w:r>
      </w:ins>
    </w:p>
    <w:p w:rsidR="00E50D86" w:rsidRDefault="00E50D86" w:rsidP="00E50D86">
      <w:pPr>
        <w:rPr>
          <w:ins w:id="172" w:author="Evans, Tim, Vodafone Group" w:date="2020-09-01T19:00:00Z"/>
        </w:rPr>
      </w:pPr>
      <w:ins w:id="173" w:author="Evans, Tim, Vodafone Group" w:date="2020-09-01T19:00:00Z">
        <w:r>
          <w:t xml:space="preserve">The long-term key </w:t>
        </w:r>
        <w:proofErr w:type="gramStart"/>
        <w:r>
          <w:t>is transferred</w:t>
        </w:r>
        <w:proofErr w:type="gramEnd"/>
        <w:r>
          <w:t xml:space="preserve"> in encrypted form between UDR and UDM/ARPF. </w:t>
        </w:r>
        <w:r w:rsidRPr="00387D8C">
          <w:t xml:space="preserve">The encryption algorithm </w:t>
        </w:r>
        <w:r>
          <w:t xml:space="preserve">used and the method for the handling of the encryption/decryption key(s) </w:t>
        </w:r>
        <w:r w:rsidRPr="00387D8C">
          <w:t>needs to conform to the security policy requirements of the operator.</w:t>
        </w:r>
        <w:r>
          <w:t xml:space="preserve"> This solution recommends the use of NIST approved algorithms.</w:t>
        </w:r>
      </w:ins>
    </w:p>
    <w:p w:rsidR="00E50D86" w:rsidRDefault="00E50D86" w:rsidP="00E50D86">
      <w:pPr>
        <w:pStyle w:val="EditorsNote"/>
        <w:rPr>
          <w:ins w:id="174" w:author="Evans, Tim, Vodafone Group" w:date="2020-09-01T19:00:00Z"/>
        </w:rPr>
      </w:pPr>
      <w:ins w:id="175" w:author="Evans, Tim, Vodafone Group" w:date="2020-09-01T19:00:00Z">
        <w:r w:rsidRPr="00046133">
          <w:t xml:space="preserve">Editor’s note: the encryption algorithm used and </w:t>
        </w:r>
        <w:r>
          <w:t xml:space="preserve">the method for the handling of </w:t>
        </w:r>
        <w:r w:rsidRPr="00046133">
          <w:t>the encryption/decryption key</w:t>
        </w:r>
        <w:r>
          <w:t>(s)</w:t>
        </w:r>
        <w:r w:rsidRPr="00046133">
          <w:t xml:space="preserve"> is FFS.</w:t>
        </w:r>
      </w:ins>
    </w:p>
    <w:p w:rsidR="00E50D86" w:rsidRDefault="00E50D86" w:rsidP="00E50D86">
      <w:pPr>
        <w:rPr>
          <w:ins w:id="176" w:author="Evans, Tim, Vodafone Group" w:date="2020-09-01T19:00:00Z"/>
        </w:rPr>
      </w:pPr>
      <w:ins w:id="177" w:author="Evans, Tim, Vodafone Group" w:date="2020-09-01T19:00:00Z">
        <w:r>
          <w:t xml:space="preserve">The transfer of the encrypted long-term key over the </w:t>
        </w:r>
        <w:proofErr w:type="spellStart"/>
        <w:r>
          <w:t>Nudr</w:t>
        </w:r>
        <w:proofErr w:type="spellEnd"/>
        <w:r>
          <w:t xml:space="preserve"> interface is protected at transport level using the security mechanisms defined in 3GPP TS 33.501 [2], clause 13.1, as any other SBA interface.</w:t>
        </w:r>
      </w:ins>
    </w:p>
    <w:p w:rsidR="00E50D86" w:rsidRDefault="00E50D86" w:rsidP="00E50D86">
      <w:pPr>
        <w:rPr>
          <w:ins w:id="178" w:author="Evans, Tim, Vodafone Group" w:date="2020-09-01T19:00:00Z"/>
        </w:rPr>
      </w:pPr>
      <w:ins w:id="179" w:author="Evans, Tim, Vodafone Group" w:date="2020-09-01T19:00:00Z">
        <w:r>
          <w:t>During transfer, a key identifier is associated to the encrypted long-term key to</w:t>
        </w:r>
        <w:del w:id="180" w:author="Nokia4" w:date="2020-08-19T17:11:00Z">
          <w:r w:rsidDel="00BA2BEC">
            <w:delText>.</w:delText>
          </w:r>
        </w:del>
        <w:r>
          <w:t xml:space="preserve"> enable identification of the decryption key in the UDM/ARPF.</w:t>
        </w:r>
      </w:ins>
    </w:p>
    <w:p w:rsidR="00E50D86" w:rsidRDefault="00E50D86" w:rsidP="00E50D86">
      <w:pPr>
        <w:pStyle w:val="NO"/>
        <w:rPr>
          <w:ins w:id="181" w:author="Evans, Tim, Vodafone Group" w:date="2020-09-01T19:00:00Z"/>
        </w:rPr>
      </w:pPr>
      <w:ins w:id="182" w:author="Evans, Tim, Vodafone Group" w:date="2020-09-01T19:00:00Z">
        <w:r>
          <w:t>NOTE:</w:t>
        </w:r>
        <w:r>
          <w:tab/>
          <w:t>The implementation of how to identify the decryption key is out of scope of 3GPP.</w:t>
        </w:r>
      </w:ins>
    </w:p>
    <w:p w:rsidR="00E50D86" w:rsidRDefault="00E50D86" w:rsidP="00E50D86">
      <w:pPr>
        <w:pStyle w:val="Heading3"/>
        <w:rPr>
          <w:ins w:id="183" w:author="Evans, Tim, Vodafone Group" w:date="2020-09-01T19:00:00Z"/>
        </w:rPr>
      </w:pPr>
      <w:ins w:id="184" w:author="Evans, Tim, Vodafone Group" w:date="2020-09-01T19:00:00Z">
        <w:r>
          <w:t>7.</w:t>
        </w:r>
      </w:ins>
      <w:ins w:id="185" w:author="Evans, Tim, Vodafone Group" w:date="2020-09-01T19:01:00Z">
        <w:r>
          <w:t>5</w:t>
        </w:r>
      </w:ins>
      <w:bookmarkStart w:id="186" w:name="_GoBack"/>
      <w:bookmarkEnd w:id="186"/>
      <w:ins w:id="187" w:author="Evans, Tim, Vodafone Group" w:date="2020-09-01T19:00:00Z">
        <w:r>
          <w:t>.3</w:t>
        </w:r>
        <w:r>
          <w:tab/>
          <w:t>Evaluation</w:t>
        </w:r>
      </w:ins>
    </w:p>
    <w:p w:rsidR="00E50D86" w:rsidRDefault="00E50D86" w:rsidP="00E50D86">
      <w:pPr>
        <w:pStyle w:val="EditorsNote"/>
        <w:rPr>
          <w:ins w:id="188" w:author="Evans, Tim, Vodafone Group" w:date="2020-09-01T19:00:00Z"/>
        </w:rPr>
      </w:pPr>
      <w:ins w:id="189" w:author="Evans, Tim, Vodafone Group" w:date="2020-09-01T19:00:00Z">
        <w:r>
          <w:t xml:space="preserve">Editor's note: to </w:t>
        </w:r>
        <w:proofErr w:type="gramStart"/>
        <w:r>
          <w:t>be provided</w:t>
        </w:r>
        <w:proofErr w:type="gramEnd"/>
        <w:r>
          <w:t>.</w:t>
        </w:r>
      </w:ins>
    </w:p>
    <w:p w:rsidR="00E50D86" w:rsidRDefault="00E50D86" w:rsidP="00D855EB">
      <w:pPr>
        <w:rPr>
          <w:ins w:id="190" w:author="Evans, Tim, Vodafone Group" w:date="2020-09-01T18:59:00Z"/>
          <w:rFonts w:ascii="Arial" w:hAnsi="Arial" w:cs="Arial"/>
        </w:rPr>
      </w:pPr>
    </w:p>
    <w:p w:rsidR="00E50D86" w:rsidRDefault="00E50D86" w:rsidP="00D855EB">
      <w:pPr>
        <w:rPr>
          <w:rFonts w:ascii="Arial" w:hAnsi="Arial" w:cs="Arial"/>
        </w:rPr>
      </w:pPr>
    </w:p>
    <w:p w:rsidR="002D012B" w:rsidRDefault="002D012B" w:rsidP="002D012B">
      <w:pPr>
        <w:pStyle w:val="Heading2"/>
      </w:pPr>
      <w:proofErr w:type="gramStart"/>
      <w:r>
        <w:t>7.x</w:t>
      </w:r>
      <w:proofErr w:type="gramEnd"/>
      <w:r>
        <w:tab/>
        <w:t>Solution #&lt;x&gt;: &lt;Solution Title&gt;</w:t>
      </w:r>
      <w:bookmarkEnd w:id="124"/>
      <w:bookmarkEnd w:id="125"/>
    </w:p>
    <w:p w:rsidR="002D012B" w:rsidRDefault="002D012B" w:rsidP="002D012B"/>
    <w:p w:rsidR="002D012B" w:rsidRDefault="002D012B" w:rsidP="002D012B">
      <w:pPr>
        <w:pStyle w:val="Heading3"/>
      </w:pPr>
      <w:bookmarkStart w:id="191" w:name="_Toc14183650"/>
      <w:bookmarkStart w:id="192" w:name="_Toc22835059"/>
      <w:r>
        <w:lastRenderedPageBreak/>
        <w:t>7.x.1</w:t>
      </w:r>
      <w:r>
        <w:tab/>
        <w:t>Introduction</w:t>
      </w:r>
      <w:bookmarkEnd w:id="191"/>
      <w:bookmarkEnd w:id="192"/>
    </w:p>
    <w:p w:rsidR="002D012B" w:rsidRDefault="002D012B" w:rsidP="002D012B"/>
    <w:p w:rsidR="002D012B" w:rsidRDefault="002D012B" w:rsidP="002D012B">
      <w:pPr>
        <w:pStyle w:val="Heading3"/>
      </w:pPr>
      <w:bookmarkStart w:id="193" w:name="_Toc14183651"/>
      <w:bookmarkStart w:id="194" w:name="_Toc22835060"/>
      <w:r>
        <w:t>7.x.2</w:t>
      </w:r>
      <w:r>
        <w:tab/>
        <w:t>Solution details</w:t>
      </w:r>
      <w:bookmarkEnd w:id="193"/>
      <w:bookmarkEnd w:id="194"/>
    </w:p>
    <w:p w:rsidR="002D012B" w:rsidRDefault="002D012B" w:rsidP="002D012B"/>
    <w:p w:rsidR="002D012B" w:rsidRDefault="002D012B" w:rsidP="002D012B">
      <w:pPr>
        <w:pStyle w:val="Heading3"/>
      </w:pPr>
      <w:bookmarkStart w:id="195" w:name="_Toc14183652"/>
      <w:bookmarkStart w:id="196" w:name="_Toc22835061"/>
      <w:r>
        <w:t>7.x.3</w:t>
      </w:r>
      <w:r>
        <w:tab/>
        <w:t>Evaluation</w:t>
      </w:r>
      <w:bookmarkEnd w:id="195"/>
      <w:bookmarkEnd w:id="196"/>
    </w:p>
    <w:p w:rsidR="002D012B" w:rsidRDefault="002D012B" w:rsidP="002D012B"/>
    <w:p w:rsidR="002D012B" w:rsidRDefault="002D012B" w:rsidP="002D012B"/>
    <w:p w:rsidR="002D012B" w:rsidRDefault="002D012B" w:rsidP="002D012B">
      <w:pPr>
        <w:pStyle w:val="Heading1"/>
      </w:pPr>
      <w:bookmarkStart w:id="197" w:name="_Toc14183653"/>
      <w:bookmarkStart w:id="198" w:name="_Toc22835062"/>
      <w:r>
        <w:t>8 Conclusions</w:t>
      </w:r>
      <w:bookmarkEnd w:id="197"/>
      <w:bookmarkEnd w:id="198"/>
    </w:p>
    <w:p w:rsidR="002D012B" w:rsidRPr="008E2E66" w:rsidRDefault="002D012B" w:rsidP="00FC2A85">
      <w:pPr>
        <w:pStyle w:val="EditorsNote"/>
        <w:rPr>
          <w:rFonts w:eastAsia="SimSun"/>
        </w:rPr>
      </w:pPr>
      <w:r w:rsidRPr="008E2E66">
        <w:rPr>
          <w:rFonts w:eastAsia="SimSun"/>
        </w:rPr>
        <w:t xml:space="preserve">Editor's Note: </w:t>
      </w:r>
      <w:r>
        <w:rPr>
          <w:rFonts w:eastAsia="SimSun"/>
        </w:rPr>
        <w:t>Content to be added to this section</w:t>
      </w:r>
    </w:p>
    <w:p w:rsidR="002D012B" w:rsidRPr="00F27B08" w:rsidRDefault="002D012B" w:rsidP="002D012B"/>
    <w:p w:rsidR="002D012B" w:rsidRDefault="002D012B" w:rsidP="002D012B"/>
    <w:p w:rsidR="002D012B" w:rsidRPr="00A935EF" w:rsidRDefault="002D012B" w:rsidP="002D012B"/>
    <w:p w:rsidR="00AF4945" w:rsidRDefault="00AF4945" w:rsidP="00E800FC">
      <w:pPr>
        <w:pStyle w:val="Heading1"/>
      </w:pPr>
      <w:r>
        <w:t xml:space="preserve">Annex </w:t>
      </w:r>
      <w:r w:rsidRPr="00E800FC">
        <w:t>A</w:t>
      </w:r>
    </w:p>
    <w:p w:rsidR="00AF4945" w:rsidRDefault="00AF4945" w:rsidP="00AF4945">
      <w:pPr>
        <w:pStyle w:val="Heading2"/>
        <w:spacing w:before="0"/>
      </w:pPr>
      <w:r>
        <w:t>Models for ARPF deployment</w:t>
      </w:r>
    </w:p>
    <w:p w:rsidR="00AF4945" w:rsidRDefault="00AF4945" w:rsidP="00AF4945">
      <w:pPr>
        <w:pStyle w:val="Heading3"/>
      </w:pPr>
      <w:r>
        <w:t>A</w:t>
      </w:r>
      <w:r w:rsidRPr="00E800FC">
        <w:t>.</w:t>
      </w:r>
      <w:r>
        <w:t>1</w:t>
      </w:r>
      <w:r>
        <w:tab/>
        <w:t>General</w:t>
      </w:r>
    </w:p>
    <w:p w:rsidR="00AF4945" w:rsidRPr="00F7322E" w:rsidRDefault="00AF4945" w:rsidP="00AF4945">
      <w:pPr>
        <w:rPr>
          <w:color w:val="FF0000"/>
        </w:rPr>
      </w:pPr>
      <w:r>
        <w:rPr>
          <w:color w:val="FF0000"/>
        </w:rPr>
        <w:t xml:space="preserve">This clause describes the different deployment models for </w:t>
      </w:r>
      <w:r w:rsidRPr="00F7322E">
        <w:rPr>
          <w:color w:val="FF0000"/>
        </w:rPr>
        <w:t xml:space="preserve">ARPF considering the following aspects: </w:t>
      </w:r>
    </w:p>
    <w:p w:rsidR="00AF4945" w:rsidRPr="00EA09D6" w:rsidRDefault="00AF4945" w:rsidP="00AF4945">
      <w:pPr>
        <w:pStyle w:val="List"/>
        <w:rPr>
          <w:rFonts w:ascii="Arial" w:hAnsi="Arial" w:cs="Arial"/>
          <w:iCs/>
        </w:rPr>
      </w:pPr>
      <w:r w:rsidRPr="00F7322E">
        <w:t xml:space="preserve">- </w:t>
      </w:r>
      <w:r w:rsidRPr="00F7322E">
        <w:tab/>
      </w:r>
      <w:r>
        <w:t>Existing</w:t>
      </w:r>
      <w:r w:rsidRPr="00EA09D6">
        <w:t xml:space="preserve"> architectural decision </w:t>
      </w:r>
      <w:r>
        <w:t xml:space="preserve">in TS 33.501 [2] </w:t>
      </w:r>
      <w:r w:rsidRPr="00EA09D6">
        <w:t xml:space="preserve">that defines the ARPF as a function provided by the UDM. </w:t>
      </w:r>
    </w:p>
    <w:p w:rsidR="00AF4945" w:rsidRPr="00F7322E" w:rsidRDefault="00AF4945" w:rsidP="00AF4945">
      <w:pPr>
        <w:pStyle w:val="List"/>
      </w:pPr>
      <w:r w:rsidRPr="00F7322E">
        <w:t xml:space="preserve">- </w:t>
      </w:r>
      <w:r w:rsidRPr="00F7322E">
        <w:tab/>
      </w:r>
      <w:r>
        <w:t xml:space="preserve">Deployment of </w:t>
      </w:r>
      <w:r w:rsidRPr="00F7322E">
        <w:t xml:space="preserve">the UDM as a fully stateless NF, where subscription data (including the subscription credentials) is stored in the UDR. </w:t>
      </w:r>
      <w:proofErr w:type="spellStart"/>
      <w:r>
        <w:t>Stateful</w:t>
      </w:r>
      <w:proofErr w:type="spellEnd"/>
      <w:r>
        <w:t xml:space="preserve"> deployment options where subscription credentials are stored within the UDM/ARPF are depicted but these do not require any further analysis within the scope of this TR. </w:t>
      </w:r>
    </w:p>
    <w:p w:rsidR="00AF4945" w:rsidRDefault="00AF4945" w:rsidP="00AF4945">
      <w:pPr>
        <w:pStyle w:val="List"/>
      </w:pPr>
      <w:r w:rsidRPr="00F7322E">
        <w:t xml:space="preserve">- </w:t>
      </w:r>
      <w:r w:rsidRPr="00F7322E">
        <w:tab/>
        <w:t>Coexistence with Authentication vector generation functions in other domains (i.e. HSS/</w:t>
      </w:r>
      <w:proofErr w:type="spellStart"/>
      <w:r w:rsidRPr="00F7322E">
        <w:t>AuC</w:t>
      </w:r>
      <w:proofErr w:type="spellEnd"/>
      <w:r w:rsidRPr="00F7322E">
        <w:t xml:space="preserve">). </w:t>
      </w:r>
    </w:p>
    <w:p w:rsidR="00AF4945" w:rsidRDefault="00AF4945" w:rsidP="00AF4945">
      <w:pPr>
        <w:pStyle w:val="Heading3"/>
      </w:pPr>
      <w:r>
        <w:t>A.2</w:t>
      </w:r>
      <w:r>
        <w:tab/>
        <w:t>ARPF deployment options in 3GPP TS 33.501 and TS 23.501</w:t>
      </w:r>
    </w:p>
    <w:p w:rsidR="00AF4945" w:rsidRPr="00E800FC" w:rsidRDefault="00AF4945" w:rsidP="00AF4945">
      <w:r>
        <w:t xml:space="preserve">In TS 33.501 [2], the ARPF is defined as a function </w:t>
      </w:r>
      <w:r w:rsidRPr="00E800FC">
        <w:t xml:space="preserve">to be provided within the UDM. </w:t>
      </w:r>
    </w:p>
    <w:p w:rsidR="00AF4945" w:rsidRDefault="00AF4945" w:rsidP="00AF4945">
      <w:r w:rsidRPr="00E800FC">
        <w:t>For interworking with EPC (and IMS), in TS 23.501 [</w:t>
      </w:r>
      <w:r w:rsidR="008919A2" w:rsidRPr="00E800FC">
        <w:t>10</w:t>
      </w:r>
      <w:r w:rsidRPr="00E800FC">
        <w:t>], the HSS and the UDM are also defined as a combined NF, i.e. HSS+UDM where interactions between the HSS and the UDM are not specified. The HSS also includes the function to generate authentication vectors in EPS, IMS, GBA and 2G</w:t>
      </w:r>
      <w:r>
        <w:t xml:space="preserve">/3G domains; i.e. the </w:t>
      </w:r>
      <w:proofErr w:type="spellStart"/>
      <w:r>
        <w:t>AuC</w:t>
      </w:r>
      <w:proofErr w:type="spellEnd"/>
      <w:r>
        <w:t xml:space="preserve">. </w:t>
      </w:r>
    </w:p>
    <w:p w:rsidR="00AF4945" w:rsidRDefault="00AF4945" w:rsidP="00AF4945">
      <w:r>
        <w:t xml:space="preserve">The HSS+UDM may be deployed as a </w:t>
      </w:r>
      <w:proofErr w:type="spellStart"/>
      <w:r>
        <w:t>stateful</w:t>
      </w:r>
      <w:proofErr w:type="spellEnd"/>
      <w:r>
        <w:t xml:space="preserve"> or stateless NF. </w:t>
      </w:r>
    </w:p>
    <w:p w:rsidR="00AF4945" w:rsidRDefault="00AF4945" w:rsidP="00AF4945">
      <w:r>
        <w:t xml:space="preserve">Figure A.2-1 shows the ARPF deployment option when the HSS+UDM is deployed as a </w:t>
      </w:r>
      <w:proofErr w:type="spellStart"/>
      <w:r>
        <w:t>stateful</w:t>
      </w:r>
      <w:proofErr w:type="spellEnd"/>
      <w:r>
        <w:t xml:space="preserve"> NF and subscription credentials are stored within the HSS+UDM (i.e. within the </w:t>
      </w:r>
      <w:proofErr w:type="spellStart"/>
      <w:r>
        <w:t>AuC+ARPF</w:t>
      </w:r>
      <w:proofErr w:type="spellEnd"/>
      <w:r>
        <w:t>).</w:t>
      </w:r>
    </w:p>
    <w:p w:rsidR="00AF4945" w:rsidRDefault="00AF4945" w:rsidP="00AF4945">
      <w:pPr>
        <w:jc w:val="center"/>
      </w:pPr>
      <w:r>
        <w:rPr>
          <w:noProof/>
        </w:rPr>
        <w:object w:dxaOrig="5259" w:dyaOrig="1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8pt;height:93.7pt" o:ole="">
            <v:imagedata r:id="rId19" o:title="" croptop="5071f" cropbottom="-21432f" cropleft="4201f" cropright="-27832f"/>
          </v:shape>
          <o:OLEObject Type="Embed" ProgID="VisioViewer.Viewer.1" ShapeID="_x0000_i1025" DrawAspect="Content" ObjectID="_1660492122" r:id="rId20"/>
        </w:object>
      </w:r>
    </w:p>
    <w:p w:rsidR="00AF4945" w:rsidRPr="00490F81" w:rsidRDefault="00AF4945" w:rsidP="00AF4945">
      <w:pPr>
        <w:pStyle w:val="TF"/>
      </w:pPr>
      <w:r w:rsidRPr="00F7322E">
        <w:t xml:space="preserve">Figure </w:t>
      </w:r>
      <w:r>
        <w:t>A</w:t>
      </w:r>
      <w:r w:rsidRPr="00F7322E">
        <w:t>.</w:t>
      </w:r>
      <w:r>
        <w:t>2</w:t>
      </w:r>
      <w:r w:rsidRPr="00F7322E">
        <w:t>-</w:t>
      </w:r>
      <w:r>
        <w:t>1</w:t>
      </w:r>
      <w:r w:rsidRPr="00F7322E">
        <w:t xml:space="preserve">: </w:t>
      </w:r>
      <w:proofErr w:type="spellStart"/>
      <w:r>
        <w:t>Stateful</w:t>
      </w:r>
      <w:proofErr w:type="spellEnd"/>
      <w:r>
        <w:t xml:space="preserve"> ARPF deployment </w:t>
      </w:r>
    </w:p>
    <w:p w:rsidR="00AF4945" w:rsidRDefault="00AF4945" w:rsidP="00AF4945">
      <w:r>
        <w:t>Figure A.2-2 shows the ARPF deployment option when the HSS+UDM is deployed as a stateless NF and subscription credentials are stored in the UDR (i.e. EPS + 5GS UDR).</w:t>
      </w:r>
    </w:p>
    <w:p w:rsidR="00AF4945" w:rsidRDefault="00AF4945" w:rsidP="00AF4945">
      <w:pPr>
        <w:jc w:val="center"/>
      </w:pPr>
      <w:r>
        <w:rPr>
          <w:noProof/>
        </w:rPr>
        <w:object w:dxaOrig="5319" w:dyaOrig="3129">
          <v:shape id="_x0000_i1026" type="#_x0000_t75" style="width:376.4pt;height:182.5pt" o:ole="">
            <v:imagedata r:id="rId21" o:title="" croptop="15157f" cropbottom="-23449f" cropleft="4201f" cropright="-27832f"/>
          </v:shape>
          <o:OLEObject Type="Embed" ProgID="VisioViewer.Viewer.1" ShapeID="_x0000_i1026" DrawAspect="Content" ObjectID="_1660492123" r:id="rId22"/>
        </w:object>
      </w:r>
    </w:p>
    <w:p w:rsidR="00AF4945" w:rsidRPr="001439AE" w:rsidRDefault="00AF4945" w:rsidP="00AF4945">
      <w:pPr>
        <w:pStyle w:val="TF"/>
      </w:pPr>
      <w:r w:rsidRPr="001439AE">
        <w:t xml:space="preserve">Figure </w:t>
      </w:r>
      <w:r>
        <w:t>A</w:t>
      </w:r>
      <w:r w:rsidRPr="001439AE">
        <w:t>.</w:t>
      </w:r>
      <w:r>
        <w:t>2</w:t>
      </w:r>
      <w:r w:rsidRPr="001439AE">
        <w:t>-</w:t>
      </w:r>
      <w:r>
        <w:t>2</w:t>
      </w:r>
      <w:r w:rsidRPr="001439AE">
        <w:t xml:space="preserve">: </w:t>
      </w:r>
      <w:r>
        <w:t xml:space="preserve">Stateless ARPF deployment </w:t>
      </w:r>
    </w:p>
    <w:p w:rsidR="00AF4945" w:rsidRPr="00E800FC" w:rsidRDefault="00AF4945" w:rsidP="00AF4945">
      <w:pPr>
        <w:pStyle w:val="Heading3"/>
      </w:pPr>
      <w:r>
        <w:t>A.3</w:t>
      </w:r>
      <w:r>
        <w:tab/>
      </w:r>
      <w:r w:rsidRPr="00E800FC">
        <w:t>ARPF deployment options in UDICOM</w:t>
      </w:r>
    </w:p>
    <w:p w:rsidR="00AF4945" w:rsidRDefault="00AF4945" w:rsidP="00AF4945">
      <w:r w:rsidRPr="00E800FC">
        <w:t>TS 23.632 [</w:t>
      </w:r>
      <w:r w:rsidR="008919A2" w:rsidRPr="00E800FC">
        <w:t>5</w:t>
      </w:r>
      <w:r w:rsidRPr="00E800FC">
        <w:t>], defines the</w:t>
      </w:r>
      <w:r w:rsidRPr="00E800FC">
        <w:rPr>
          <w:color w:val="FF0000"/>
        </w:rPr>
        <w:t xml:space="preserve"> </w:t>
      </w:r>
      <w:r w:rsidRPr="00E800FC">
        <w:t>Stage 2 architecture, procedures, flows and Network Function Services for User Data Interworking, Coexistence an</w:t>
      </w:r>
      <w:r>
        <w:t xml:space="preserve">d Migration (UDICOM) between the 5G System and EPS (and IMS). </w:t>
      </w:r>
    </w:p>
    <w:p w:rsidR="00AF4945" w:rsidRDefault="00AF4945" w:rsidP="00AF4945">
      <w:r>
        <w:t xml:space="preserve">In the context of UDICOM, HSS and UDM </w:t>
      </w:r>
      <w:proofErr w:type="gramStart"/>
      <w:r>
        <w:t>are defined</w:t>
      </w:r>
      <w:proofErr w:type="gramEnd"/>
      <w:r>
        <w:t xml:space="preserve"> as separate NFs interacting with each other using SBA based interactions over a new </w:t>
      </w:r>
      <w:del w:id="199" w:author="Evans, Tim, Vodafone Group" w:date="2020-09-01T18:44:00Z">
        <w:r w:rsidDel="00344A3C">
          <w:delText>N</w:delText>
        </w:r>
        <w:r w:rsidRPr="00490F81" w:rsidDel="00344A3C">
          <w:rPr>
            <w:highlight w:val="yellow"/>
          </w:rPr>
          <w:delText>xx</w:delText>
        </w:r>
        <w:r w:rsidDel="00344A3C">
          <w:delText xml:space="preserve"> </w:delText>
        </w:r>
      </w:del>
      <w:ins w:id="200" w:author="Evans, Tim, Vodafone Group" w:date="2020-09-01T18:44:00Z">
        <w:r w:rsidR="00344A3C">
          <w:t>N</w:t>
        </w:r>
        <w:r w:rsidR="00344A3C">
          <w:t>U1</w:t>
        </w:r>
        <w:r w:rsidR="00344A3C">
          <w:t xml:space="preserve"> </w:t>
        </w:r>
      </w:ins>
      <w:r>
        <w:t>reference point. However, si</w:t>
      </w:r>
      <w:r w:rsidRPr="00E800FC">
        <w:t>nce the subscription credentials shall only be stored centralized in one single place within the system, the UDICOM TS 23.632 [</w:t>
      </w:r>
      <w:r w:rsidR="008919A2" w:rsidRPr="00E800FC">
        <w:t>5</w:t>
      </w:r>
      <w:r w:rsidRPr="00E800FC">
        <w:t>] d</w:t>
      </w:r>
      <w:r>
        <w:t xml:space="preserve">efines various options for the generation of authentication vectors. </w:t>
      </w:r>
    </w:p>
    <w:p w:rsidR="00AF4945" w:rsidDel="00344A3C" w:rsidRDefault="00AF4945" w:rsidP="00AF4945">
      <w:pPr>
        <w:pStyle w:val="EditorsNote"/>
        <w:rPr>
          <w:del w:id="201" w:author="Evans, Tim, Vodafone Group" w:date="2020-09-01T18:45:00Z"/>
        </w:rPr>
      </w:pPr>
      <w:del w:id="202" w:author="Evans, Tim, Vodafone Group" w:date="2020-09-01T18:45:00Z">
        <w:r w:rsidDel="00344A3C">
          <w:delText>Editor’s Note: The N</w:delText>
        </w:r>
        <w:r w:rsidRPr="00490F81" w:rsidDel="00344A3C">
          <w:rPr>
            <w:highlight w:val="yellow"/>
          </w:rPr>
          <w:delText>xx</w:delText>
        </w:r>
        <w:r w:rsidDel="00344A3C">
          <w:delText xml:space="preserve"> reference point between the HSS and UDM defined in T</w:delText>
        </w:r>
        <w:r w:rsidRPr="00E800FC" w:rsidDel="00344A3C">
          <w:delText>S 23.632 [</w:delText>
        </w:r>
        <w:r w:rsidR="008919A2" w:rsidRPr="00E800FC" w:rsidDel="00344A3C">
          <w:delText>5</w:delText>
        </w:r>
        <w:r w:rsidRPr="00E800FC" w:rsidDel="00344A3C">
          <w:delText>] h</w:delText>
        </w:r>
        <w:r w:rsidDel="00344A3C">
          <w:delText xml:space="preserve">as not been assigned a formal number yet.  </w:delText>
        </w:r>
      </w:del>
    </w:p>
    <w:p w:rsidR="00AF4945" w:rsidRDefault="00AF4945" w:rsidP="00AF4945">
      <w:r>
        <w:t xml:space="preserve">Figure A.3-1 shows the ARPF deployment option in the context of UDICOM when the HSS and the UDM are deployed as </w:t>
      </w:r>
      <w:proofErr w:type="spellStart"/>
      <w:r>
        <w:t>stateful</w:t>
      </w:r>
      <w:proofErr w:type="spellEnd"/>
      <w:r>
        <w:t xml:space="preserve"> NFs and subscription credentials are stored within the UDM/ARPF.</w:t>
      </w:r>
    </w:p>
    <w:p w:rsidR="00344A3C" w:rsidRDefault="00344A3C" w:rsidP="00344A3C">
      <w:pPr>
        <w:jc w:val="center"/>
        <w:rPr>
          <w:ins w:id="203" w:author="Evans, Tim, Vodafone Group" w:date="2020-09-01T18:45:00Z"/>
        </w:rPr>
      </w:pPr>
      <w:ins w:id="204" w:author="Evans, Tim, Vodafone Group" w:date="2020-09-01T18:45:00Z">
        <w:r>
          <w:rPr>
            <w:noProof/>
          </w:rPr>
          <w:object w:dxaOrig="5265" w:dyaOrig="1440">
            <v:shape id="_x0000_i1033" type="#_x0000_t75" style="width:370.65pt;height:97.5pt" o:ole="">
              <v:imagedata r:id="rId23" o:title="" croptop="5071f" cropbottom="2810f" cropleft="4201f" cropright="1111f"/>
            </v:shape>
            <o:OLEObject Type="Embed" ProgID="Visio.Drawing.11" ShapeID="_x0000_i1033" DrawAspect="Content" ObjectID="_1660492124" r:id="rId24"/>
          </w:object>
        </w:r>
      </w:ins>
    </w:p>
    <w:p w:rsidR="00AF4945" w:rsidDel="00344A3C" w:rsidRDefault="00AF4945" w:rsidP="00AF4945">
      <w:pPr>
        <w:jc w:val="center"/>
        <w:rPr>
          <w:del w:id="205" w:author="Evans, Tim, Vodafone Group" w:date="2020-09-01T18:45:00Z"/>
        </w:rPr>
      </w:pPr>
      <w:del w:id="206" w:author="Evans, Tim, Vodafone Group" w:date="2020-09-01T18:45:00Z">
        <w:r w:rsidDel="00344A3C">
          <w:rPr>
            <w:noProof/>
          </w:rPr>
          <w:object w:dxaOrig="5259" w:dyaOrig="1445">
            <v:shape id="_x0000_i1027" type="#_x0000_t75" style="width:371.8pt;height:93.7pt" o:ole="">
              <v:imagedata r:id="rId25" o:title="" croptop="5071f" cropbottom="-21432f" cropleft="4201f" cropright="-27832f"/>
            </v:shape>
            <o:OLEObject Type="Embed" ProgID="VisioViewer.Viewer.1" ShapeID="_x0000_i1027" DrawAspect="Content" ObjectID="_1660492125" r:id="rId26"/>
          </w:object>
        </w:r>
      </w:del>
    </w:p>
    <w:p w:rsidR="00AF4945" w:rsidRPr="001439AE" w:rsidRDefault="00AF4945" w:rsidP="00AF4945">
      <w:pPr>
        <w:pStyle w:val="TF"/>
      </w:pPr>
      <w:r w:rsidRPr="001439AE">
        <w:t xml:space="preserve">Figure </w:t>
      </w:r>
      <w:r>
        <w:t>A</w:t>
      </w:r>
      <w:r w:rsidRPr="001439AE">
        <w:t>.</w:t>
      </w:r>
      <w:r>
        <w:t>3</w:t>
      </w:r>
      <w:r w:rsidRPr="001439AE">
        <w:t>-</w:t>
      </w:r>
      <w:r>
        <w:t>1</w:t>
      </w:r>
      <w:r w:rsidRPr="001439AE">
        <w:t xml:space="preserve">: </w:t>
      </w:r>
      <w:proofErr w:type="spellStart"/>
      <w:r>
        <w:t>Stateful</w:t>
      </w:r>
      <w:proofErr w:type="spellEnd"/>
      <w:r>
        <w:t xml:space="preserve"> </w:t>
      </w:r>
      <w:proofErr w:type="spellStart"/>
      <w:r>
        <w:t>ARPF+AuC</w:t>
      </w:r>
      <w:proofErr w:type="spellEnd"/>
      <w:r>
        <w:t xml:space="preserve"> deployment in UDM according to UDICOM (TS 23.632 [</w:t>
      </w:r>
      <w:r w:rsidR="008919A2">
        <w:t>5</w:t>
      </w:r>
      <w:r>
        <w:t xml:space="preserve">]) </w:t>
      </w:r>
    </w:p>
    <w:p w:rsidR="00AF4945" w:rsidRDefault="00AF4945" w:rsidP="00AF4945">
      <w:r>
        <w:t>Figure A.3-2 shows the ARPF deployment option in the context of UDICOM when the HSS and the UDM are deployed as stateless NFs and subscription credentials are stored within the 5GS-UDR.</w:t>
      </w:r>
    </w:p>
    <w:p w:rsidR="00344A3C" w:rsidRDefault="00344A3C" w:rsidP="00344A3C">
      <w:pPr>
        <w:jc w:val="center"/>
        <w:rPr>
          <w:ins w:id="207" w:author="Evans, Tim, Vodafone Group" w:date="2020-09-01T18:46:00Z"/>
        </w:rPr>
      </w:pPr>
      <w:ins w:id="208" w:author="Evans, Tim, Vodafone Group" w:date="2020-09-01T18:46:00Z">
        <w:r>
          <w:rPr>
            <w:noProof/>
          </w:rPr>
          <w:object w:dxaOrig="5325" w:dyaOrig="3135">
            <v:shape id="_x0000_i1036" type="#_x0000_t75" style="width:359.6pt;height:190.85pt" o:ole="">
              <v:imagedata r:id="rId27" o:title="" croptop="8501f" cropbottom="4388f" cropleft="4201f" cropright="3252f"/>
            </v:shape>
            <o:OLEObject Type="Embed" ProgID="Visio.Drawing.11" ShapeID="_x0000_i1036" DrawAspect="Content" ObjectID="_1660492126" r:id="rId28"/>
          </w:object>
        </w:r>
      </w:ins>
    </w:p>
    <w:p w:rsidR="00AF4945" w:rsidDel="00344A3C" w:rsidRDefault="00AF4945" w:rsidP="00AF4945">
      <w:pPr>
        <w:jc w:val="center"/>
        <w:rPr>
          <w:del w:id="209" w:author="Evans, Tim, Vodafone Group" w:date="2020-09-01T18:46:00Z"/>
        </w:rPr>
      </w:pPr>
      <w:del w:id="210" w:author="Evans, Tim, Vodafone Group" w:date="2020-09-01T18:46:00Z">
        <w:r w:rsidDel="00344A3C">
          <w:rPr>
            <w:noProof/>
          </w:rPr>
          <w:object w:dxaOrig="5319" w:dyaOrig="3129">
            <v:shape id="_x0000_i1028" type="#_x0000_t75" style="width:376.4pt;height:182.5pt" o:ole="">
              <v:imagedata r:id="rId29" o:title="" croptop="15157f" cropbottom="-23449f" cropleft="4201f" cropright="-27832f"/>
            </v:shape>
            <o:OLEObject Type="Embed" ProgID="VisioViewer.Viewer.1" ShapeID="_x0000_i1028" DrawAspect="Content" ObjectID="_1660492127" r:id="rId30"/>
          </w:object>
        </w:r>
      </w:del>
    </w:p>
    <w:p w:rsidR="00AF4945" w:rsidRPr="001439AE" w:rsidRDefault="00AF4945" w:rsidP="00AF4945">
      <w:pPr>
        <w:pStyle w:val="TF"/>
      </w:pPr>
      <w:r w:rsidRPr="001439AE">
        <w:t xml:space="preserve">Figure </w:t>
      </w:r>
      <w:r>
        <w:t>A.3</w:t>
      </w:r>
      <w:r w:rsidRPr="001439AE">
        <w:t>-</w:t>
      </w:r>
      <w:r>
        <w:t>2</w:t>
      </w:r>
      <w:r w:rsidRPr="001439AE">
        <w:t xml:space="preserve">: </w:t>
      </w:r>
      <w:r>
        <w:t xml:space="preserve">Stateless </w:t>
      </w:r>
      <w:proofErr w:type="spellStart"/>
      <w:r>
        <w:t>ARPF+AuC</w:t>
      </w:r>
      <w:proofErr w:type="spellEnd"/>
      <w:r>
        <w:t xml:space="preserve"> deployment in UDM according to UDICOM (TS 23.632 [</w:t>
      </w:r>
      <w:r w:rsidR="008919A2">
        <w:t>5</w:t>
      </w:r>
      <w:r>
        <w:t>])</w:t>
      </w:r>
    </w:p>
    <w:p w:rsidR="00AF4945" w:rsidRPr="006632EE" w:rsidRDefault="00AF4945" w:rsidP="00AF4945">
      <w:r>
        <w:t>In these cases (</w:t>
      </w:r>
      <w:proofErr w:type="spellStart"/>
      <w:r>
        <w:t>stateful</w:t>
      </w:r>
      <w:proofErr w:type="spellEnd"/>
      <w:r>
        <w:t xml:space="preserve"> and stateless </w:t>
      </w:r>
      <w:proofErr w:type="spellStart"/>
      <w:r>
        <w:t>ARPF+AuC</w:t>
      </w:r>
      <w:proofErr w:type="spellEnd"/>
      <w:r>
        <w:t xml:space="preserve"> deployment in UDM), the HSS requests authentication vectors for EPS/IMS/GBA-AKA to the UDM via the new UDICOM </w:t>
      </w:r>
      <w:del w:id="211" w:author="Evans, Tim, Vodafone Group" w:date="2020-09-01T18:46:00Z">
        <w:r w:rsidDel="00344A3C">
          <w:delText>N</w:delText>
        </w:r>
        <w:r w:rsidRPr="00145F92" w:rsidDel="00344A3C">
          <w:rPr>
            <w:highlight w:val="yellow"/>
          </w:rPr>
          <w:delText>xx</w:delText>
        </w:r>
        <w:r w:rsidDel="00344A3C">
          <w:delText xml:space="preserve"> </w:delText>
        </w:r>
      </w:del>
      <w:ins w:id="212" w:author="Evans, Tim, Vodafone Group" w:date="2020-09-01T18:46:00Z">
        <w:r w:rsidR="00344A3C">
          <w:t>N</w:t>
        </w:r>
        <w:r w:rsidR="00344A3C">
          <w:t>U1</w:t>
        </w:r>
        <w:r w:rsidR="00344A3C">
          <w:t xml:space="preserve"> </w:t>
        </w:r>
      </w:ins>
      <w:r>
        <w:t xml:space="preserve">reference point using </w:t>
      </w:r>
      <w:proofErr w:type="spellStart"/>
      <w:r>
        <w:t>Nudm</w:t>
      </w:r>
      <w:proofErr w:type="spellEnd"/>
      <w:r>
        <w:t xml:space="preserve"> services. The </w:t>
      </w:r>
      <w:r w:rsidRPr="006632EE">
        <w:t xml:space="preserve">UDM </w:t>
      </w:r>
      <w:r>
        <w:t xml:space="preserve">does not only support the ARPF functionality but also </w:t>
      </w:r>
      <w:r w:rsidRPr="006632EE">
        <w:t xml:space="preserve">acts as </w:t>
      </w:r>
      <w:proofErr w:type="spellStart"/>
      <w:r w:rsidRPr="006632EE">
        <w:t>AuC</w:t>
      </w:r>
      <w:proofErr w:type="spellEnd"/>
      <w:r w:rsidRPr="006632EE">
        <w:t xml:space="preserve"> to generate authentication vectors as defined in 3GPP TS 33.4</w:t>
      </w:r>
      <w:r w:rsidRPr="00E800FC">
        <w:t>01 [</w:t>
      </w:r>
      <w:r w:rsidR="008919A2" w:rsidRPr="00E800FC">
        <w:t>6</w:t>
      </w:r>
      <w:r w:rsidRPr="00E800FC">
        <w:t>], 3GPP TS 33.402 [</w:t>
      </w:r>
      <w:r w:rsidR="008919A2" w:rsidRPr="00E800FC">
        <w:t>7</w:t>
      </w:r>
      <w:r w:rsidRPr="00E800FC">
        <w:t>], 3GPP TS 33.203 [</w:t>
      </w:r>
      <w:r w:rsidR="008919A2" w:rsidRPr="00E800FC">
        <w:t>8</w:t>
      </w:r>
      <w:r w:rsidRPr="00E800FC">
        <w:t>] and 3GPP TS 33.220 [</w:t>
      </w:r>
      <w:r w:rsidR="008919A2" w:rsidRPr="00E800FC">
        <w:t>9</w:t>
      </w:r>
      <w:r w:rsidRPr="00E800FC">
        <w:t>].</w:t>
      </w:r>
    </w:p>
    <w:p w:rsidR="00AF4945" w:rsidRDefault="00AF4945" w:rsidP="00AF4945">
      <w:r>
        <w:t xml:space="preserve">Figure A.3-3 shows the ARPF deployment option in the context of UDICOM when the HSS and the UDM are deployed as </w:t>
      </w:r>
      <w:proofErr w:type="spellStart"/>
      <w:r>
        <w:t>stateful</w:t>
      </w:r>
      <w:proofErr w:type="spellEnd"/>
      <w:r>
        <w:t xml:space="preserve"> NFs and subscription credentials are stored within the HSS/</w:t>
      </w:r>
      <w:proofErr w:type="spellStart"/>
      <w:r>
        <w:t>AuC</w:t>
      </w:r>
      <w:proofErr w:type="spellEnd"/>
      <w:r>
        <w:t xml:space="preserve"> instead.</w:t>
      </w:r>
    </w:p>
    <w:p w:rsidR="00344A3C" w:rsidRDefault="00344A3C" w:rsidP="00344A3C">
      <w:pPr>
        <w:jc w:val="center"/>
        <w:rPr>
          <w:ins w:id="213" w:author="Evans, Tim, Vodafone Group" w:date="2020-09-01T18:46:00Z"/>
        </w:rPr>
      </w:pPr>
      <w:ins w:id="214" w:author="Evans, Tim, Vodafone Group" w:date="2020-09-01T18:46:00Z">
        <w:r>
          <w:rPr>
            <w:noProof/>
          </w:rPr>
          <w:object w:dxaOrig="5265" w:dyaOrig="1440">
            <v:shape id="_x0000_i1039" type="#_x0000_t75" style="width:376pt;height:99.45pt" o:ole="">
              <v:imagedata r:id="rId31" o:title="" croptop="5071f" cropbottom="3465f" cropleft="4201f" cropright="2190f"/>
            </v:shape>
            <o:OLEObject Type="Embed" ProgID="Visio.Drawing.11" ShapeID="_x0000_i1039" DrawAspect="Content" ObjectID="_1660492128" r:id="rId32"/>
          </w:object>
        </w:r>
      </w:ins>
    </w:p>
    <w:p w:rsidR="00AF4945" w:rsidDel="00344A3C" w:rsidRDefault="00AF4945" w:rsidP="00AF4945">
      <w:pPr>
        <w:jc w:val="center"/>
        <w:rPr>
          <w:del w:id="215" w:author="Evans, Tim, Vodafone Group" w:date="2020-09-01T18:46:00Z"/>
        </w:rPr>
      </w:pPr>
      <w:del w:id="216" w:author="Evans, Tim, Vodafone Group" w:date="2020-09-01T18:46:00Z">
        <w:r w:rsidDel="00344A3C">
          <w:rPr>
            <w:noProof/>
          </w:rPr>
          <w:object w:dxaOrig="5259" w:dyaOrig="1445">
            <v:shape id="_x0000_i1029" type="#_x0000_t75" style="width:371.8pt;height:93.7pt" o:ole="">
              <v:imagedata r:id="rId33" o:title="" croptop="5071f" cropbottom="-21432f" cropleft="4201f" cropright="-27832f"/>
            </v:shape>
            <o:OLEObject Type="Embed" ProgID="VisioViewer.Viewer.1" ShapeID="_x0000_i1029" DrawAspect="Content" ObjectID="_1660492129" r:id="rId34"/>
          </w:object>
        </w:r>
      </w:del>
    </w:p>
    <w:p w:rsidR="00AF4945" w:rsidRPr="001439AE" w:rsidRDefault="00AF4945" w:rsidP="00AF4945">
      <w:pPr>
        <w:pStyle w:val="TF"/>
      </w:pPr>
      <w:r w:rsidRPr="001439AE">
        <w:t xml:space="preserve">Figure </w:t>
      </w:r>
      <w:r>
        <w:t>A</w:t>
      </w:r>
      <w:r w:rsidRPr="001439AE">
        <w:t>.</w:t>
      </w:r>
      <w:r>
        <w:t>3</w:t>
      </w:r>
      <w:r w:rsidRPr="001439AE">
        <w:t>-</w:t>
      </w:r>
      <w:r>
        <w:t>3</w:t>
      </w:r>
      <w:r w:rsidRPr="001439AE">
        <w:t xml:space="preserve">: </w:t>
      </w:r>
      <w:proofErr w:type="spellStart"/>
      <w:r>
        <w:t>Stateful</w:t>
      </w:r>
      <w:proofErr w:type="spellEnd"/>
      <w:r>
        <w:t xml:space="preserve"> </w:t>
      </w:r>
      <w:proofErr w:type="spellStart"/>
      <w:r>
        <w:t>AuC+ARPF</w:t>
      </w:r>
      <w:proofErr w:type="spellEnd"/>
      <w:r>
        <w:t xml:space="preserve"> deployment in HSS according to UDICOM (TS 23.632 [</w:t>
      </w:r>
      <w:r w:rsidR="008919A2">
        <w:t>5</w:t>
      </w:r>
      <w:r>
        <w:t>])</w:t>
      </w:r>
    </w:p>
    <w:p w:rsidR="00AF4945" w:rsidRDefault="00AF4945" w:rsidP="00AF4945">
      <w:r>
        <w:t>Figure A.3-4 shows the ARPF deployment option in the context of UDICOM when the HSS and the UDM are deployed as stateless NFs and subscription credentials are kept within the EPS-UDR.</w:t>
      </w:r>
    </w:p>
    <w:p w:rsidR="00344A3C" w:rsidRDefault="00344A3C" w:rsidP="00344A3C">
      <w:pPr>
        <w:jc w:val="center"/>
        <w:rPr>
          <w:ins w:id="217" w:author="Evans, Tim, Vodafone Group" w:date="2020-09-01T18:46:00Z"/>
        </w:rPr>
      </w:pPr>
      <w:ins w:id="218" w:author="Evans, Tim, Vodafone Group" w:date="2020-09-01T18:46:00Z">
        <w:r>
          <w:rPr>
            <w:noProof/>
          </w:rPr>
          <w:object w:dxaOrig="5325" w:dyaOrig="3135">
            <v:shape id="_x0000_i1042" type="#_x0000_t75" style="width:354.3pt;height:184pt" o:ole="">
              <v:imagedata r:id="rId35" o:title="" croptop="9408f" cropbottom="5598f" cropleft="4201f" cropright="4140f"/>
            </v:shape>
            <o:OLEObject Type="Embed" ProgID="Visio.Drawing.11" ShapeID="_x0000_i1042" DrawAspect="Content" ObjectID="_1660492130" r:id="rId36"/>
          </w:object>
        </w:r>
      </w:ins>
    </w:p>
    <w:p w:rsidR="00AF4945" w:rsidDel="00344A3C" w:rsidRDefault="00AF4945" w:rsidP="00AF4945">
      <w:pPr>
        <w:jc w:val="center"/>
        <w:rPr>
          <w:del w:id="219" w:author="Evans, Tim, Vodafone Group" w:date="2020-09-01T18:46:00Z"/>
        </w:rPr>
      </w:pPr>
      <w:del w:id="220" w:author="Evans, Tim, Vodafone Group" w:date="2020-09-01T18:46:00Z">
        <w:r w:rsidDel="00344A3C">
          <w:rPr>
            <w:noProof/>
          </w:rPr>
          <w:object w:dxaOrig="5319" w:dyaOrig="3129">
            <v:shape id="_x0000_i1030" type="#_x0000_t75" style="width:376.4pt;height:182.5pt" o:ole="">
              <v:imagedata r:id="rId37" o:title="" croptop="15157f" cropbottom="-23449f" cropleft="4201f" cropright="-27832f"/>
            </v:shape>
            <o:OLEObject Type="Embed" ProgID="VisioViewer.Viewer.1" ShapeID="_x0000_i1030" DrawAspect="Content" ObjectID="_1660492131" r:id="rId38"/>
          </w:object>
        </w:r>
      </w:del>
    </w:p>
    <w:p w:rsidR="00AF4945" w:rsidRPr="001439AE" w:rsidRDefault="00AF4945" w:rsidP="00AF4945">
      <w:pPr>
        <w:pStyle w:val="TF"/>
      </w:pPr>
      <w:r w:rsidRPr="001439AE">
        <w:t xml:space="preserve">Figure </w:t>
      </w:r>
      <w:r>
        <w:t>A</w:t>
      </w:r>
      <w:r w:rsidRPr="001439AE">
        <w:t>.</w:t>
      </w:r>
      <w:r>
        <w:t>3</w:t>
      </w:r>
      <w:r w:rsidRPr="001439AE">
        <w:t>-</w:t>
      </w:r>
      <w:r>
        <w:t>4</w:t>
      </w:r>
      <w:r w:rsidRPr="001439AE">
        <w:t xml:space="preserve">: </w:t>
      </w:r>
      <w:r>
        <w:t xml:space="preserve">Stateless </w:t>
      </w:r>
      <w:proofErr w:type="spellStart"/>
      <w:r>
        <w:t>AuC+ARPF</w:t>
      </w:r>
      <w:proofErr w:type="spellEnd"/>
      <w:r>
        <w:t xml:space="preserve"> deployment in HSS according to UDICOM (TS 23.632 [</w:t>
      </w:r>
      <w:r w:rsidR="008919A2">
        <w:t>5</w:t>
      </w:r>
      <w:r>
        <w:t>])</w:t>
      </w:r>
    </w:p>
    <w:p w:rsidR="00AF4945" w:rsidRDefault="00AF4945" w:rsidP="00AF4945">
      <w:r>
        <w:t>In these cases (</w:t>
      </w:r>
      <w:proofErr w:type="spellStart"/>
      <w:r>
        <w:t>stateful</w:t>
      </w:r>
      <w:proofErr w:type="spellEnd"/>
      <w:r>
        <w:t xml:space="preserve"> and stateless </w:t>
      </w:r>
      <w:proofErr w:type="spellStart"/>
      <w:r>
        <w:t>AuC+ARPF</w:t>
      </w:r>
      <w:proofErr w:type="spellEnd"/>
      <w:r>
        <w:t xml:space="preserve"> deployment in HSS), the UDM requests authentication vectors for 5G-AKA or EAP-AKA’ to the HSS via the new UDICOM </w:t>
      </w:r>
      <w:del w:id="221" w:author="Evans, Tim, Vodafone Group" w:date="2020-09-01T18:46:00Z">
        <w:r w:rsidDel="00344A3C">
          <w:delText>N</w:delText>
        </w:r>
        <w:r w:rsidRPr="00145F92" w:rsidDel="00344A3C">
          <w:rPr>
            <w:highlight w:val="yellow"/>
          </w:rPr>
          <w:delText>xx</w:delText>
        </w:r>
        <w:r w:rsidDel="00344A3C">
          <w:delText xml:space="preserve"> </w:delText>
        </w:r>
      </w:del>
      <w:ins w:id="222" w:author="Evans, Tim, Vodafone Group" w:date="2020-09-01T18:46:00Z">
        <w:r w:rsidR="00344A3C">
          <w:t>N</w:t>
        </w:r>
        <w:r w:rsidR="00344A3C">
          <w:t>U1</w:t>
        </w:r>
        <w:r w:rsidR="00344A3C">
          <w:t xml:space="preserve"> </w:t>
        </w:r>
      </w:ins>
      <w:r>
        <w:t xml:space="preserve">reference point using </w:t>
      </w:r>
      <w:proofErr w:type="spellStart"/>
      <w:r>
        <w:t>Nhss</w:t>
      </w:r>
      <w:proofErr w:type="spellEnd"/>
      <w:r>
        <w:t xml:space="preserve"> services. The HSS</w:t>
      </w:r>
      <w:r w:rsidRPr="006632EE">
        <w:t xml:space="preserve"> </w:t>
      </w:r>
      <w:r>
        <w:t xml:space="preserve">does not </w:t>
      </w:r>
      <w:r>
        <w:lastRenderedPageBreak/>
        <w:t xml:space="preserve">only support the </w:t>
      </w:r>
      <w:proofErr w:type="spellStart"/>
      <w:r>
        <w:t>AuC</w:t>
      </w:r>
      <w:proofErr w:type="spellEnd"/>
      <w:r>
        <w:t xml:space="preserve"> functionality but also </w:t>
      </w:r>
      <w:r w:rsidRPr="006632EE">
        <w:t xml:space="preserve">acts as </w:t>
      </w:r>
      <w:r>
        <w:t>ARPF</w:t>
      </w:r>
      <w:r w:rsidRPr="006632EE">
        <w:t xml:space="preserve"> to generate authentication vectors as defined in 3GPP TS 33.</w:t>
      </w:r>
      <w:r>
        <w:t>50</w:t>
      </w:r>
      <w:r w:rsidRPr="006632EE">
        <w:t>1 [</w:t>
      </w:r>
      <w:r>
        <w:t>2</w:t>
      </w:r>
      <w:r w:rsidRPr="006632EE">
        <w:t>].</w:t>
      </w:r>
      <w:r>
        <w:t xml:space="preserve"> </w:t>
      </w:r>
      <w:ins w:id="223" w:author="Evans, Tim, Vodafone Group" w:date="2020-09-01T18:47:00Z">
        <w:r w:rsidR="00344A3C">
          <w:t>In these cases, the ARPF functionality related to the storage of the Home Network Public Key Identifier(s) is always a function provided by the UDM.</w:t>
        </w:r>
      </w:ins>
    </w:p>
    <w:p w:rsidR="00AF4945" w:rsidRDefault="00AF4945" w:rsidP="00AF4945">
      <w:pPr>
        <w:pStyle w:val="EditorsNote"/>
      </w:pPr>
      <w:r>
        <w:t>Editor's Note: The collocation of ARPF within HSS/</w:t>
      </w:r>
      <w:proofErr w:type="spellStart"/>
      <w:r>
        <w:t>AuC</w:t>
      </w:r>
      <w:proofErr w:type="spellEnd"/>
      <w:r>
        <w:t xml:space="preserve"> conflicts with TS 33.501 which states that the ARPF is a function located within the UDM. SA3 needs to confirm if this ARPF deployment option can be allowed in Release 16 onwards.</w:t>
      </w:r>
      <w:r w:rsidRPr="006E6FDA">
        <w:t xml:space="preserve"> </w:t>
      </w:r>
      <w:r>
        <w:t>Dependencies with SIDF functionality in UDM when ARPF is not provided by the UDM need to be checked as well.</w:t>
      </w:r>
    </w:p>
    <w:p w:rsidR="00AF4945" w:rsidRDefault="00AF4945" w:rsidP="00AF4945">
      <w:r>
        <w:t>Finally, Figure A.3-5 shows the ARPF deployment option in the context of UDICOM when the HSS and the UDM are deployed as stateless NFs and subscription credentials are stored within a common EPS+5GS-UDR.</w:t>
      </w:r>
    </w:p>
    <w:p w:rsidR="00344A3C" w:rsidRDefault="00344A3C" w:rsidP="00344A3C">
      <w:pPr>
        <w:jc w:val="center"/>
        <w:rPr>
          <w:ins w:id="224" w:author="Evans, Tim, Vodafone Group" w:date="2020-09-01T18:47:00Z"/>
        </w:rPr>
      </w:pPr>
      <w:ins w:id="225" w:author="Evans, Tim, Vodafone Group" w:date="2020-09-01T18:47:00Z">
        <w:r>
          <w:rPr>
            <w:noProof/>
          </w:rPr>
          <w:object w:dxaOrig="5325" w:dyaOrig="3135">
            <v:shape id="_x0000_i1045" type="#_x0000_t75" style="width:367.25pt;height:193.9pt" o:ole="">
              <v:imagedata r:id="rId39" o:title="" croptop="9693f" cropbottom="3783f" cropleft="4201f" cropright="3607f"/>
            </v:shape>
            <o:OLEObject Type="Embed" ProgID="Visio.Drawing.11" ShapeID="_x0000_i1045" DrawAspect="Content" ObjectID="_1660492132" r:id="rId40"/>
          </w:object>
        </w:r>
      </w:ins>
    </w:p>
    <w:p w:rsidR="00AF4945" w:rsidDel="00344A3C" w:rsidRDefault="00AF4945" w:rsidP="00AF4945">
      <w:pPr>
        <w:jc w:val="center"/>
        <w:rPr>
          <w:del w:id="226" w:author="Evans, Tim, Vodafone Group" w:date="2020-09-01T18:47:00Z"/>
        </w:rPr>
      </w:pPr>
      <w:del w:id="227" w:author="Evans, Tim, Vodafone Group" w:date="2020-09-01T18:47:00Z">
        <w:r w:rsidDel="00344A3C">
          <w:rPr>
            <w:noProof/>
          </w:rPr>
          <w:object w:dxaOrig="5319" w:dyaOrig="3129">
            <v:shape id="_x0000_i1031" type="#_x0000_t75" style="width:376.4pt;height:182.5pt" o:ole="">
              <v:imagedata r:id="rId41" o:title="" croptop="15157f" cropbottom="-23449f" cropleft="4201f" cropright="-27832f"/>
            </v:shape>
            <o:OLEObject Type="Embed" ProgID="VisioViewer.Viewer.1" ShapeID="_x0000_i1031" DrawAspect="Content" ObjectID="_1660492133" r:id="rId42"/>
          </w:object>
        </w:r>
      </w:del>
    </w:p>
    <w:p w:rsidR="00AF4945" w:rsidRPr="001439AE" w:rsidRDefault="00AF4945" w:rsidP="00AF4945">
      <w:pPr>
        <w:pStyle w:val="TF"/>
      </w:pPr>
      <w:r w:rsidRPr="001439AE">
        <w:t xml:space="preserve">Figure </w:t>
      </w:r>
      <w:r>
        <w:t>A</w:t>
      </w:r>
      <w:r w:rsidRPr="001439AE">
        <w:t>.</w:t>
      </w:r>
      <w:r>
        <w:t>3</w:t>
      </w:r>
      <w:r w:rsidRPr="001439AE">
        <w:t>-</w:t>
      </w:r>
      <w:r>
        <w:t>5</w:t>
      </w:r>
      <w:r w:rsidRPr="001439AE">
        <w:t xml:space="preserve">: </w:t>
      </w:r>
      <w:r>
        <w:t>Stateless ARPF deployment in UDM according to UDICOM (TS 23.632 [</w:t>
      </w:r>
      <w:r w:rsidR="008919A2">
        <w:t>5</w:t>
      </w:r>
      <w:r>
        <w:t>]</w:t>
      </w:r>
    </w:p>
    <w:p w:rsidR="00AF4945" w:rsidRDefault="00AF4945" w:rsidP="00AF4945">
      <w:r>
        <w:t xml:space="preserve">In this case, the ARPF is function provided by the UDM while the </w:t>
      </w:r>
      <w:proofErr w:type="spellStart"/>
      <w:r>
        <w:t>AuC</w:t>
      </w:r>
      <w:proofErr w:type="spellEnd"/>
      <w:r>
        <w:t xml:space="preserve"> remains as a function provided by the HSS. HSS/</w:t>
      </w:r>
      <w:proofErr w:type="spellStart"/>
      <w:r>
        <w:t>AuC</w:t>
      </w:r>
      <w:proofErr w:type="spellEnd"/>
      <w:r>
        <w:t xml:space="preserve"> and UDM/ARPF generates authentication vectors for their respective domains accessing to the subscription credentials stored in the common EPS+5GS UDR. The UDICOM </w:t>
      </w:r>
      <w:del w:id="228" w:author="Evans, Tim, Vodafone Group" w:date="2020-09-01T18:47:00Z">
        <w:r w:rsidDel="00344A3C">
          <w:delText>N</w:delText>
        </w:r>
        <w:r w:rsidRPr="00490F81" w:rsidDel="00344A3C">
          <w:rPr>
            <w:highlight w:val="yellow"/>
          </w:rPr>
          <w:delText>xx</w:delText>
        </w:r>
        <w:r w:rsidDel="00344A3C">
          <w:delText xml:space="preserve"> </w:delText>
        </w:r>
      </w:del>
      <w:ins w:id="229" w:author="Evans, Tim, Vodafone Group" w:date="2020-09-01T18:47:00Z">
        <w:r w:rsidR="00344A3C">
          <w:t>N</w:t>
        </w:r>
        <w:r w:rsidR="00344A3C">
          <w:t>U1</w:t>
        </w:r>
        <w:r w:rsidR="00344A3C">
          <w:t xml:space="preserve"> </w:t>
        </w:r>
      </w:ins>
      <w:r>
        <w:t xml:space="preserve">reference point </w:t>
      </w:r>
      <w:proofErr w:type="gramStart"/>
      <w:r>
        <w:t>is not used</w:t>
      </w:r>
      <w:proofErr w:type="gramEnd"/>
      <w:r>
        <w:t xml:space="preserve"> for authentication vector retrieval but it is still required to fulfil HSS and UDM interworking related to other use cases (e.g. intersystem mobility).    </w:t>
      </w:r>
    </w:p>
    <w:p w:rsidR="00AF4945" w:rsidRPr="00605345" w:rsidRDefault="00AF4945" w:rsidP="00AF4945">
      <w:pPr>
        <w:rPr>
          <w:rFonts w:ascii="Arial" w:hAnsi="Arial" w:cs="Arial"/>
        </w:rPr>
      </w:pPr>
    </w:p>
    <w:p w:rsidR="002D012B" w:rsidRPr="00C10BCB" w:rsidRDefault="002D012B" w:rsidP="002D012B"/>
    <w:p w:rsidR="003C3971" w:rsidRDefault="002D012B" w:rsidP="002D012B">
      <w:pPr>
        <w:pStyle w:val="Heading1"/>
      </w:pPr>
      <w:bookmarkStart w:id="230" w:name="_Toc14183654"/>
      <w:bookmarkStart w:id="231" w:name="_Toc22835063"/>
      <w:r w:rsidRPr="004D3578">
        <w:t>Annex &lt;</w:t>
      </w:r>
      <w:r w:rsidR="00AF4945">
        <w:t>B</w:t>
      </w:r>
      <w:r>
        <w:t xml:space="preserve">&gt; (informative): </w:t>
      </w:r>
      <w:r w:rsidRPr="004D3578">
        <w:t>Change history</w:t>
      </w:r>
      <w:bookmarkEnd w:id="230"/>
      <w:bookmarkEnd w:id="231"/>
    </w:p>
    <w:p w:rsidR="00054A22" w:rsidRPr="00235394" w:rsidRDefault="00054A22" w:rsidP="00054A22">
      <w:pPr>
        <w:pStyle w:val="TH"/>
      </w:pPr>
      <w:bookmarkStart w:id="232" w:name="historyclause"/>
      <w:bookmarkEnd w:id="23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rsidTr="004E3D2E">
        <w:trPr>
          <w:cantSplit/>
        </w:trPr>
        <w:tc>
          <w:tcPr>
            <w:tcW w:w="9639" w:type="dxa"/>
            <w:gridSpan w:val="8"/>
            <w:tcBorders>
              <w:bottom w:val="nil"/>
            </w:tcBorders>
            <w:shd w:val="solid" w:color="FFFFFF" w:fill="auto"/>
          </w:tcPr>
          <w:p w:rsidR="003C3971" w:rsidRPr="00235394" w:rsidRDefault="003C3971" w:rsidP="00C72833">
            <w:pPr>
              <w:pStyle w:val="TAL"/>
              <w:jc w:val="center"/>
              <w:rPr>
                <w:b/>
                <w:sz w:val="16"/>
              </w:rPr>
            </w:pPr>
            <w:r w:rsidRPr="00235394">
              <w:rPr>
                <w:b/>
              </w:rPr>
              <w:t>Change history</w:t>
            </w:r>
          </w:p>
        </w:tc>
      </w:tr>
      <w:tr w:rsidR="003C3971" w:rsidRPr="00235394" w:rsidTr="004E3D2E">
        <w:tc>
          <w:tcPr>
            <w:tcW w:w="800" w:type="dxa"/>
            <w:shd w:val="pct10" w:color="auto" w:fill="FFFFFF"/>
          </w:tcPr>
          <w:p w:rsidR="003C3971" w:rsidRPr="00235394" w:rsidRDefault="003C3971" w:rsidP="00C72833">
            <w:pPr>
              <w:pStyle w:val="TAL"/>
              <w:rPr>
                <w:b/>
                <w:sz w:val="16"/>
              </w:rPr>
            </w:pPr>
            <w:r w:rsidRPr="00235394">
              <w:rPr>
                <w:b/>
                <w:sz w:val="16"/>
              </w:rPr>
              <w:t>Date</w:t>
            </w:r>
          </w:p>
        </w:tc>
        <w:tc>
          <w:tcPr>
            <w:tcW w:w="800" w:type="dxa"/>
            <w:shd w:val="pct10" w:color="auto" w:fill="FFFFFF"/>
          </w:tcPr>
          <w:p w:rsidR="003C3971" w:rsidRPr="00235394" w:rsidRDefault="00DF2B1F" w:rsidP="00C72833">
            <w:pPr>
              <w:pStyle w:val="TAL"/>
              <w:rPr>
                <w:b/>
                <w:sz w:val="16"/>
              </w:rPr>
            </w:pPr>
            <w:r>
              <w:rPr>
                <w:b/>
                <w:sz w:val="16"/>
              </w:rPr>
              <w:t>Meeting</w:t>
            </w:r>
          </w:p>
        </w:tc>
        <w:tc>
          <w:tcPr>
            <w:tcW w:w="1094" w:type="dxa"/>
            <w:shd w:val="pct10" w:color="auto" w:fill="FFFFFF"/>
          </w:tcPr>
          <w:p w:rsidR="003C3971" w:rsidRPr="00235394" w:rsidRDefault="003C3971" w:rsidP="00DF2B1F">
            <w:pPr>
              <w:pStyle w:val="TAL"/>
              <w:rPr>
                <w:b/>
                <w:sz w:val="16"/>
              </w:rPr>
            </w:pPr>
            <w:proofErr w:type="spellStart"/>
            <w:r w:rsidRPr="00235394">
              <w:rPr>
                <w:b/>
                <w:sz w:val="16"/>
              </w:rPr>
              <w:t>TDoc</w:t>
            </w:r>
            <w:proofErr w:type="spellEnd"/>
          </w:p>
        </w:tc>
        <w:tc>
          <w:tcPr>
            <w:tcW w:w="425" w:type="dxa"/>
            <w:shd w:val="pct10" w:color="auto" w:fill="FFFFFF"/>
          </w:tcPr>
          <w:p w:rsidR="003C3971" w:rsidRPr="00235394" w:rsidRDefault="003C3971" w:rsidP="00C72833">
            <w:pPr>
              <w:pStyle w:val="TAL"/>
              <w:rPr>
                <w:b/>
                <w:sz w:val="16"/>
              </w:rPr>
            </w:pPr>
            <w:r w:rsidRPr="00235394">
              <w:rPr>
                <w:b/>
                <w:sz w:val="16"/>
              </w:rPr>
              <w:t>CR</w:t>
            </w:r>
          </w:p>
        </w:tc>
        <w:tc>
          <w:tcPr>
            <w:tcW w:w="425" w:type="dxa"/>
            <w:shd w:val="pct10" w:color="auto" w:fill="FFFFFF"/>
          </w:tcPr>
          <w:p w:rsidR="003C3971" w:rsidRPr="00235394" w:rsidRDefault="003C3971" w:rsidP="00C72833">
            <w:pPr>
              <w:pStyle w:val="TAL"/>
              <w:rPr>
                <w:b/>
                <w:sz w:val="16"/>
              </w:rPr>
            </w:pPr>
            <w:r w:rsidRPr="00235394">
              <w:rPr>
                <w:b/>
                <w:sz w:val="16"/>
              </w:rPr>
              <w:t>Rev</w:t>
            </w:r>
          </w:p>
        </w:tc>
        <w:tc>
          <w:tcPr>
            <w:tcW w:w="425" w:type="dxa"/>
            <w:shd w:val="pct10" w:color="auto" w:fill="FFFFFF"/>
          </w:tcPr>
          <w:p w:rsidR="003C3971" w:rsidRPr="00235394" w:rsidRDefault="003C3971" w:rsidP="00C72833">
            <w:pPr>
              <w:pStyle w:val="TAL"/>
              <w:rPr>
                <w:b/>
                <w:sz w:val="16"/>
              </w:rPr>
            </w:pPr>
            <w:r>
              <w:rPr>
                <w:b/>
                <w:sz w:val="16"/>
              </w:rPr>
              <w:t>Cat</w:t>
            </w:r>
          </w:p>
        </w:tc>
        <w:tc>
          <w:tcPr>
            <w:tcW w:w="4962" w:type="dxa"/>
            <w:shd w:val="pct10" w:color="auto" w:fill="FFFFFF"/>
          </w:tcPr>
          <w:p w:rsidR="003C3971" w:rsidRPr="00235394" w:rsidRDefault="003C3971" w:rsidP="00C72833">
            <w:pPr>
              <w:pStyle w:val="TAL"/>
              <w:rPr>
                <w:b/>
                <w:sz w:val="16"/>
              </w:rPr>
            </w:pPr>
            <w:r w:rsidRPr="00235394">
              <w:rPr>
                <w:b/>
                <w:sz w:val="16"/>
              </w:rPr>
              <w:t>Subject/Comment</w:t>
            </w:r>
          </w:p>
        </w:tc>
        <w:tc>
          <w:tcPr>
            <w:tcW w:w="708" w:type="dxa"/>
            <w:shd w:val="pct10" w:color="auto" w:fill="FFFFFF"/>
          </w:tcPr>
          <w:p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rsidTr="004E3D2E">
        <w:tc>
          <w:tcPr>
            <w:tcW w:w="800" w:type="dxa"/>
            <w:shd w:val="solid" w:color="FFFFFF" w:fill="auto"/>
          </w:tcPr>
          <w:p w:rsidR="003C3971" w:rsidRPr="006B0D02" w:rsidRDefault="005E5BD2" w:rsidP="00C72833">
            <w:pPr>
              <w:pStyle w:val="TAC"/>
              <w:rPr>
                <w:sz w:val="16"/>
                <w:szCs w:val="16"/>
              </w:rPr>
            </w:pPr>
            <w:r>
              <w:rPr>
                <w:sz w:val="16"/>
                <w:szCs w:val="16"/>
              </w:rPr>
              <w:t>2019-10</w:t>
            </w:r>
          </w:p>
        </w:tc>
        <w:tc>
          <w:tcPr>
            <w:tcW w:w="800" w:type="dxa"/>
            <w:shd w:val="solid" w:color="FFFFFF" w:fill="auto"/>
          </w:tcPr>
          <w:p w:rsidR="003C3971" w:rsidRPr="006B0D02" w:rsidRDefault="004E3D2E" w:rsidP="00C72833">
            <w:pPr>
              <w:pStyle w:val="TAC"/>
              <w:rPr>
                <w:sz w:val="16"/>
                <w:szCs w:val="16"/>
              </w:rPr>
            </w:pPr>
            <w:r>
              <w:rPr>
                <w:sz w:val="16"/>
                <w:szCs w:val="16"/>
              </w:rPr>
              <w:t>SA3#</w:t>
            </w:r>
            <w:r w:rsidRPr="00AD0C06">
              <w:rPr>
                <w:sz w:val="16"/>
                <w:szCs w:val="16"/>
              </w:rPr>
              <w:t>9</w:t>
            </w:r>
            <w:r>
              <w:rPr>
                <w:sz w:val="16"/>
                <w:szCs w:val="16"/>
              </w:rPr>
              <w:t>6</w:t>
            </w:r>
            <w:r w:rsidRPr="00AD0C06">
              <w:rPr>
                <w:sz w:val="16"/>
                <w:szCs w:val="16"/>
              </w:rPr>
              <w:t>Ad-Hoc</w:t>
            </w:r>
          </w:p>
        </w:tc>
        <w:tc>
          <w:tcPr>
            <w:tcW w:w="1094" w:type="dxa"/>
            <w:shd w:val="solid" w:color="FFFFFF" w:fill="auto"/>
          </w:tcPr>
          <w:p w:rsidR="003C3971" w:rsidRPr="006B0D02" w:rsidRDefault="00F7338E" w:rsidP="00654F41">
            <w:pPr>
              <w:pStyle w:val="TAC"/>
              <w:rPr>
                <w:sz w:val="16"/>
                <w:szCs w:val="16"/>
              </w:rPr>
            </w:pPr>
            <w:r>
              <w:rPr>
                <w:sz w:val="16"/>
                <w:szCs w:val="16"/>
              </w:rPr>
              <w:t>S3-</w:t>
            </w:r>
            <w:r w:rsidR="00654F41">
              <w:rPr>
                <w:sz w:val="16"/>
                <w:szCs w:val="16"/>
              </w:rPr>
              <w:t>193</w:t>
            </w:r>
            <w:r w:rsidR="004E3D2E">
              <w:rPr>
                <w:sz w:val="16"/>
                <w:szCs w:val="16"/>
              </w:rPr>
              <w:t>744</w:t>
            </w:r>
          </w:p>
        </w:tc>
        <w:tc>
          <w:tcPr>
            <w:tcW w:w="425" w:type="dxa"/>
            <w:shd w:val="solid" w:color="FFFFFF" w:fill="auto"/>
          </w:tcPr>
          <w:p w:rsidR="003C3971" w:rsidRPr="006B0D02" w:rsidRDefault="00F7338E" w:rsidP="00E800FC">
            <w:pPr>
              <w:pStyle w:val="TAL"/>
              <w:jc w:val="center"/>
              <w:rPr>
                <w:sz w:val="16"/>
                <w:szCs w:val="16"/>
              </w:rPr>
            </w:pPr>
            <w:r>
              <w:rPr>
                <w:sz w:val="16"/>
                <w:szCs w:val="16"/>
              </w:rPr>
              <w:t>-</w:t>
            </w:r>
          </w:p>
        </w:tc>
        <w:tc>
          <w:tcPr>
            <w:tcW w:w="425" w:type="dxa"/>
            <w:shd w:val="solid" w:color="FFFFFF" w:fill="auto"/>
          </w:tcPr>
          <w:p w:rsidR="003C3971" w:rsidRPr="006B0D02" w:rsidRDefault="00F7338E" w:rsidP="00E800FC">
            <w:pPr>
              <w:pStyle w:val="TAR"/>
              <w:jc w:val="center"/>
              <w:rPr>
                <w:sz w:val="16"/>
                <w:szCs w:val="16"/>
              </w:rPr>
            </w:pPr>
            <w:r>
              <w:rPr>
                <w:sz w:val="16"/>
                <w:szCs w:val="16"/>
              </w:rPr>
              <w:t>-</w:t>
            </w:r>
          </w:p>
        </w:tc>
        <w:tc>
          <w:tcPr>
            <w:tcW w:w="425" w:type="dxa"/>
            <w:shd w:val="solid" w:color="FFFFFF" w:fill="auto"/>
          </w:tcPr>
          <w:p w:rsidR="003C3971" w:rsidRPr="006B0D02" w:rsidRDefault="00F7338E" w:rsidP="00E800FC">
            <w:pPr>
              <w:pStyle w:val="TAC"/>
              <w:rPr>
                <w:sz w:val="16"/>
                <w:szCs w:val="16"/>
              </w:rPr>
            </w:pPr>
            <w:r>
              <w:rPr>
                <w:sz w:val="16"/>
                <w:szCs w:val="16"/>
              </w:rPr>
              <w:t>-</w:t>
            </w:r>
          </w:p>
        </w:tc>
        <w:tc>
          <w:tcPr>
            <w:tcW w:w="4962" w:type="dxa"/>
            <w:shd w:val="solid" w:color="FFFFFF" w:fill="auto"/>
          </w:tcPr>
          <w:p w:rsidR="00654F41" w:rsidRPr="006B0D02" w:rsidRDefault="00F7338E" w:rsidP="004E3D2E">
            <w:pPr>
              <w:pStyle w:val="TAL"/>
              <w:rPr>
                <w:sz w:val="16"/>
                <w:szCs w:val="16"/>
              </w:rPr>
            </w:pPr>
            <w:r>
              <w:rPr>
                <w:sz w:val="16"/>
                <w:szCs w:val="16"/>
              </w:rPr>
              <w:t>Initial template</w:t>
            </w:r>
          </w:p>
        </w:tc>
        <w:tc>
          <w:tcPr>
            <w:tcW w:w="708" w:type="dxa"/>
            <w:shd w:val="solid" w:color="FFFFFF" w:fill="auto"/>
          </w:tcPr>
          <w:p w:rsidR="003C3971" w:rsidRPr="007D6048" w:rsidRDefault="00F7338E" w:rsidP="00C72833">
            <w:pPr>
              <w:pStyle w:val="TAC"/>
              <w:rPr>
                <w:sz w:val="16"/>
                <w:szCs w:val="16"/>
              </w:rPr>
            </w:pPr>
            <w:r>
              <w:rPr>
                <w:sz w:val="16"/>
                <w:szCs w:val="16"/>
              </w:rPr>
              <w:t>0.0.0</w:t>
            </w:r>
          </w:p>
        </w:tc>
      </w:tr>
      <w:tr w:rsidR="004E3D2E" w:rsidRPr="006B0D02" w:rsidTr="004E3D2E">
        <w:tc>
          <w:tcPr>
            <w:tcW w:w="800" w:type="dxa"/>
            <w:shd w:val="solid" w:color="FFFFFF" w:fill="auto"/>
          </w:tcPr>
          <w:p w:rsidR="004E3D2E" w:rsidRDefault="004E3D2E" w:rsidP="004E3D2E">
            <w:pPr>
              <w:pStyle w:val="TAC"/>
              <w:rPr>
                <w:sz w:val="16"/>
                <w:szCs w:val="16"/>
              </w:rPr>
            </w:pPr>
            <w:r>
              <w:rPr>
                <w:sz w:val="16"/>
                <w:szCs w:val="16"/>
              </w:rPr>
              <w:t>2019-10</w:t>
            </w:r>
          </w:p>
        </w:tc>
        <w:tc>
          <w:tcPr>
            <w:tcW w:w="800" w:type="dxa"/>
            <w:shd w:val="solid" w:color="FFFFFF" w:fill="auto"/>
          </w:tcPr>
          <w:p w:rsidR="004E3D2E" w:rsidRDefault="004E3D2E" w:rsidP="004E3D2E">
            <w:pPr>
              <w:pStyle w:val="TAC"/>
              <w:rPr>
                <w:sz w:val="16"/>
                <w:szCs w:val="16"/>
              </w:rPr>
            </w:pPr>
            <w:r>
              <w:rPr>
                <w:sz w:val="16"/>
                <w:szCs w:val="16"/>
              </w:rPr>
              <w:t>SA3#</w:t>
            </w:r>
            <w:r w:rsidRPr="00AD0C06">
              <w:rPr>
                <w:sz w:val="16"/>
                <w:szCs w:val="16"/>
              </w:rPr>
              <w:t>9</w:t>
            </w:r>
            <w:r>
              <w:rPr>
                <w:sz w:val="16"/>
                <w:szCs w:val="16"/>
              </w:rPr>
              <w:t>6</w:t>
            </w:r>
            <w:r w:rsidRPr="00AD0C06">
              <w:rPr>
                <w:sz w:val="16"/>
                <w:szCs w:val="16"/>
              </w:rPr>
              <w:t>Ad-Hoc</w:t>
            </w:r>
          </w:p>
        </w:tc>
        <w:tc>
          <w:tcPr>
            <w:tcW w:w="1094" w:type="dxa"/>
            <w:shd w:val="solid" w:color="FFFFFF" w:fill="auto"/>
          </w:tcPr>
          <w:p w:rsidR="004E3D2E" w:rsidRDefault="004E3D2E" w:rsidP="004E3D2E">
            <w:pPr>
              <w:pStyle w:val="TAC"/>
              <w:rPr>
                <w:sz w:val="16"/>
                <w:szCs w:val="16"/>
              </w:rPr>
            </w:pPr>
            <w:r>
              <w:rPr>
                <w:sz w:val="16"/>
                <w:szCs w:val="16"/>
              </w:rPr>
              <w:t>S3-193745</w:t>
            </w:r>
          </w:p>
        </w:tc>
        <w:tc>
          <w:tcPr>
            <w:tcW w:w="425" w:type="dxa"/>
            <w:shd w:val="solid" w:color="FFFFFF" w:fill="auto"/>
          </w:tcPr>
          <w:p w:rsidR="004E3D2E" w:rsidRDefault="00EC7FDD" w:rsidP="00E800FC">
            <w:pPr>
              <w:pStyle w:val="TAL"/>
              <w:jc w:val="center"/>
              <w:rPr>
                <w:sz w:val="16"/>
                <w:szCs w:val="16"/>
              </w:rPr>
            </w:pPr>
            <w:r>
              <w:rPr>
                <w:sz w:val="16"/>
                <w:szCs w:val="16"/>
              </w:rPr>
              <w:t>-</w:t>
            </w:r>
          </w:p>
        </w:tc>
        <w:tc>
          <w:tcPr>
            <w:tcW w:w="425" w:type="dxa"/>
            <w:shd w:val="solid" w:color="FFFFFF" w:fill="auto"/>
          </w:tcPr>
          <w:p w:rsidR="004E3D2E" w:rsidRDefault="00EC7FDD" w:rsidP="00E800FC">
            <w:pPr>
              <w:pStyle w:val="TAR"/>
              <w:jc w:val="center"/>
              <w:rPr>
                <w:sz w:val="16"/>
                <w:szCs w:val="16"/>
              </w:rPr>
            </w:pPr>
            <w:r>
              <w:rPr>
                <w:sz w:val="16"/>
                <w:szCs w:val="16"/>
              </w:rPr>
              <w:t>-</w:t>
            </w:r>
          </w:p>
        </w:tc>
        <w:tc>
          <w:tcPr>
            <w:tcW w:w="425" w:type="dxa"/>
            <w:shd w:val="solid" w:color="FFFFFF" w:fill="auto"/>
          </w:tcPr>
          <w:p w:rsidR="004E3D2E" w:rsidRDefault="00EC7FDD" w:rsidP="00E800FC">
            <w:pPr>
              <w:pStyle w:val="TAC"/>
              <w:rPr>
                <w:sz w:val="16"/>
                <w:szCs w:val="16"/>
              </w:rPr>
            </w:pPr>
            <w:r>
              <w:rPr>
                <w:sz w:val="16"/>
                <w:szCs w:val="16"/>
              </w:rPr>
              <w:t>-</w:t>
            </w:r>
          </w:p>
        </w:tc>
        <w:tc>
          <w:tcPr>
            <w:tcW w:w="4962" w:type="dxa"/>
            <w:shd w:val="solid" w:color="FFFFFF" w:fill="auto"/>
          </w:tcPr>
          <w:p w:rsidR="004E3D2E" w:rsidRDefault="004E3D2E">
            <w:pPr>
              <w:pStyle w:val="TAL"/>
              <w:rPr>
                <w:sz w:val="16"/>
                <w:szCs w:val="16"/>
              </w:rPr>
            </w:pPr>
            <w:r>
              <w:rPr>
                <w:sz w:val="16"/>
                <w:szCs w:val="16"/>
              </w:rPr>
              <w:t>Version after SA3#96Ad-Hoc incorporating changes from S3-193747 and S3-193748</w:t>
            </w:r>
          </w:p>
        </w:tc>
        <w:tc>
          <w:tcPr>
            <w:tcW w:w="708" w:type="dxa"/>
            <w:shd w:val="solid" w:color="FFFFFF" w:fill="auto"/>
          </w:tcPr>
          <w:p w:rsidR="004E3D2E" w:rsidRDefault="004E3D2E" w:rsidP="004E3D2E">
            <w:pPr>
              <w:pStyle w:val="TAC"/>
              <w:rPr>
                <w:sz w:val="16"/>
                <w:szCs w:val="16"/>
              </w:rPr>
            </w:pPr>
            <w:r>
              <w:rPr>
                <w:sz w:val="16"/>
                <w:szCs w:val="16"/>
              </w:rPr>
              <w:t>0.1.0</w:t>
            </w:r>
          </w:p>
        </w:tc>
      </w:tr>
      <w:tr w:rsidR="00566908" w:rsidRPr="006B0D02" w:rsidTr="004E3D2E">
        <w:tc>
          <w:tcPr>
            <w:tcW w:w="800" w:type="dxa"/>
            <w:shd w:val="solid" w:color="FFFFFF" w:fill="auto"/>
          </w:tcPr>
          <w:p w:rsidR="00566908" w:rsidRDefault="00566908" w:rsidP="004E3D2E">
            <w:pPr>
              <w:pStyle w:val="TAC"/>
              <w:rPr>
                <w:sz w:val="16"/>
                <w:szCs w:val="16"/>
              </w:rPr>
            </w:pPr>
            <w:r>
              <w:rPr>
                <w:sz w:val="16"/>
                <w:szCs w:val="16"/>
              </w:rPr>
              <w:t>2019-11</w:t>
            </w:r>
          </w:p>
        </w:tc>
        <w:tc>
          <w:tcPr>
            <w:tcW w:w="800" w:type="dxa"/>
            <w:shd w:val="solid" w:color="FFFFFF" w:fill="auto"/>
          </w:tcPr>
          <w:p w:rsidR="00566908" w:rsidRDefault="00566908" w:rsidP="004E3D2E">
            <w:pPr>
              <w:pStyle w:val="TAC"/>
              <w:rPr>
                <w:sz w:val="16"/>
                <w:szCs w:val="16"/>
              </w:rPr>
            </w:pPr>
            <w:r>
              <w:rPr>
                <w:sz w:val="16"/>
                <w:szCs w:val="16"/>
              </w:rPr>
              <w:t>SA3#97</w:t>
            </w:r>
          </w:p>
        </w:tc>
        <w:tc>
          <w:tcPr>
            <w:tcW w:w="1094" w:type="dxa"/>
            <w:shd w:val="solid" w:color="FFFFFF" w:fill="auto"/>
          </w:tcPr>
          <w:p w:rsidR="00566908" w:rsidRDefault="00566908" w:rsidP="004E3D2E">
            <w:pPr>
              <w:pStyle w:val="TAC"/>
              <w:rPr>
                <w:sz w:val="16"/>
                <w:szCs w:val="16"/>
              </w:rPr>
            </w:pPr>
            <w:r>
              <w:rPr>
                <w:sz w:val="16"/>
                <w:szCs w:val="16"/>
              </w:rPr>
              <w:t>S3-194663</w:t>
            </w:r>
          </w:p>
        </w:tc>
        <w:tc>
          <w:tcPr>
            <w:tcW w:w="425" w:type="dxa"/>
            <w:shd w:val="solid" w:color="FFFFFF" w:fill="auto"/>
          </w:tcPr>
          <w:p w:rsidR="00566908" w:rsidRDefault="00566908" w:rsidP="00E800FC">
            <w:pPr>
              <w:pStyle w:val="TAL"/>
              <w:jc w:val="center"/>
              <w:rPr>
                <w:sz w:val="16"/>
                <w:szCs w:val="16"/>
              </w:rPr>
            </w:pPr>
            <w:r>
              <w:rPr>
                <w:sz w:val="16"/>
                <w:szCs w:val="16"/>
              </w:rPr>
              <w:t>-</w:t>
            </w:r>
          </w:p>
        </w:tc>
        <w:tc>
          <w:tcPr>
            <w:tcW w:w="425" w:type="dxa"/>
            <w:shd w:val="solid" w:color="FFFFFF" w:fill="auto"/>
          </w:tcPr>
          <w:p w:rsidR="00566908" w:rsidRDefault="00566908" w:rsidP="00E800FC">
            <w:pPr>
              <w:pStyle w:val="TAR"/>
              <w:jc w:val="center"/>
              <w:rPr>
                <w:sz w:val="16"/>
                <w:szCs w:val="16"/>
              </w:rPr>
            </w:pPr>
            <w:r>
              <w:rPr>
                <w:sz w:val="16"/>
                <w:szCs w:val="16"/>
              </w:rPr>
              <w:t>-</w:t>
            </w:r>
          </w:p>
        </w:tc>
        <w:tc>
          <w:tcPr>
            <w:tcW w:w="425" w:type="dxa"/>
            <w:shd w:val="solid" w:color="FFFFFF" w:fill="auto"/>
          </w:tcPr>
          <w:p w:rsidR="00566908" w:rsidRDefault="00566908" w:rsidP="00E800FC">
            <w:pPr>
              <w:pStyle w:val="TAC"/>
              <w:rPr>
                <w:sz w:val="16"/>
                <w:szCs w:val="16"/>
              </w:rPr>
            </w:pPr>
            <w:r>
              <w:rPr>
                <w:sz w:val="16"/>
                <w:szCs w:val="16"/>
              </w:rPr>
              <w:t>-</w:t>
            </w:r>
          </w:p>
        </w:tc>
        <w:tc>
          <w:tcPr>
            <w:tcW w:w="4962" w:type="dxa"/>
            <w:shd w:val="solid" w:color="FFFFFF" w:fill="auto"/>
          </w:tcPr>
          <w:p w:rsidR="00566908" w:rsidRDefault="00566908">
            <w:pPr>
              <w:pStyle w:val="TAL"/>
              <w:rPr>
                <w:sz w:val="16"/>
                <w:szCs w:val="16"/>
              </w:rPr>
            </w:pPr>
            <w:r>
              <w:rPr>
                <w:sz w:val="16"/>
                <w:szCs w:val="16"/>
              </w:rPr>
              <w:t>Updated with: S3-194660,</w:t>
            </w:r>
            <w:r w:rsidR="004A4568">
              <w:rPr>
                <w:sz w:val="16"/>
                <w:szCs w:val="16"/>
              </w:rPr>
              <w:t xml:space="preserve"> S3-194661, S3-194662,</w:t>
            </w:r>
            <w:r w:rsidR="008919A2">
              <w:t xml:space="preserve"> </w:t>
            </w:r>
            <w:r w:rsidR="008919A2" w:rsidRPr="008919A2">
              <w:rPr>
                <w:sz w:val="16"/>
                <w:szCs w:val="16"/>
              </w:rPr>
              <w:t>S3</w:t>
            </w:r>
            <w:r w:rsidR="008919A2" w:rsidRPr="008919A2">
              <w:rPr>
                <w:rFonts w:ascii="Cambria Math" w:hAnsi="Cambria Math" w:cs="Cambria Math"/>
                <w:sz w:val="16"/>
                <w:szCs w:val="16"/>
              </w:rPr>
              <w:t>‑</w:t>
            </w:r>
            <w:r w:rsidR="008919A2" w:rsidRPr="008919A2">
              <w:rPr>
                <w:sz w:val="16"/>
                <w:szCs w:val="16"/>
              </w:rPr>
              <w:t>194291</w:t>
            </w:r>
            <w:r w:rsidR="00A73ECC">
              <w:rPr>
                <w:sz w:val="16"/>
                <w:szCs w:val="16"/>
              </w:rPr>
              <w:t xml:space="preserve">, S3-194664, </w:t>
            </w:r>
            <w:r w:rsidR="003D1FB8">
              <w:rPr>
                <w:sz w:val="16"/>
                <w:szCs w:val="16"/>
              </w:rPr>
              <w:t>S3-194669 and S3-194670</w:t>
            </w:r>
          </w:p>
        </w:tc>
        <w:tc>
          <w:tcPr>
            <w:tcW w:w="708" w:type="dxa"/>
            <w:shd w:val="solid" w:color="FFFFFF" w:fill="auto"/>
          </w:tcPr>
          <w:p w:rsidR="00566908" w:rsidRDefault="004A4568" w:rsidP="004E3D2E">
            <w:pPr>
              <w:pStyle w:val="TAC"/>
              <w:rPr>
                <w:sz w:val="16"/>
                <w:szCs w:val="16"/>
              </w:rPr>
            </w:pPr>
            <w:r>
              <w:rPr>
                <w:sz w:val="16"/>
                <w:szCs w:val="16"/>
              </w:rPr>
              <w:t>0.2.0</w:t>
            </w:r>
          </w:p>
        </w:tc>
      </w:tr>
      <w:tr w:rsidR="00824EB5" w:rsidRPr="006B0D02" w:rsidTr="004E3D2E">
        <w:tc>
          <w:tcPr>
            <w:tcW w:w="800" w:type="dxa"/>
            <w:shd w:val="solid" w:color="FFFFFF" w:fill="auto"/>
          </w:tcPr>
          <w:p w:rsidR="00824EB5" w:rsidRDefault="00824EB5" w:rsidP="004E3D2E">
            <w:pPr>
              <w:pStyle w:val="TAC"/>
              <w:rPr>
                <w:sz w:val="16"/>
                <w:szCs w:val="16"/>
              </w:rPr>
            </w:pPr>
            <w:r>
              <w:rPr>
                <w:sz w:val="16"/>
                <w:szCs w:val="16"/>
              </w:rPr>
              <w:t>2020-05</w:t>
            </w:r>
          </w:p>
        </w:tc>
        <w:tc>
          <w:tcPr>
            <w:tcW w:w="800" w:type="dxa"/>
            <w:shd w:val="solid" w:color="FFFFFF" w:fill="auto"/>
          </w:tcPr>
          <w:p w:rsidR="00824EB5" w:rsidRDefault="00824EB5" w:rsidP="004E3D2E">
            <w:pPr>
              <w:pStyle w:val="TAC"/>
              <w:rPr>
                <w:sz w:val="16"/>
                <w:szCs w:val="16"/>
              </w:rPr>
            </w:pPr>
            <w:r>
              <w:rPr>
                <w:sz w:val="16"/>
                <w:szCs w:val="16"/>
              </w:rPr>
              <w:t>SA#99e</w:t>
            </w:r>
          </w:p>
        </w:tc>
        <w:tc>
          <w:tcPr>
            <w:tcW w:w="1094" w:type="dxa"/>
            <w:shd w:val="solid" w:color="FFFFFF" w:fill="auto"/>
          </w:tcPr>
          <w:p w:rsidR="00824EB5" w:rsidRDefault="00824EB5">
            <w:pPr>
              <w:pStyle w:val="TAC"/>
              <w:rPr>
                <w:sz w:val="16"/>
                <w:szCs w:val="16"/>
              </w:rPr>
            </w:pPr>
            <w:r>
              <w:rPr>
                <w:sz w:val="16"/>
                <w:szCs w:val="16"/>
              </w:rPr>
              <w:t>S3-20</w:t>
            </w:r>
            <w:r w:rsidR="00D855EB">
              <w:rPr>
                <w:sz w:val="16"/>
                <w:szCs w:val="16"/>
              </w:rPr>
              <w:t>1491</w:t>
            </w:r>
          </w:p>
        </w:tc>
        <w:tc>
          <w:tcPr>
            <w:tcW w:w="425" w:type="dxa"/>
            <w:shd w:val="solid" w:color="FFFFFF" w:fill="auto"/>
          </w:tcPr>
          <w:p w:rsidR="00824EB5" w:rsidRDefault="00824EB5" w:rsidP="00E800FC">
            <w:pPr>
              <w:pStyle w:val="TAL"/>
              <w:jc w:val="center"/>
              <w:rPr>
                <w:sz w:val="16"/>
                <w:szCs w:val="16"/>
              </w:rPr>
            </w:pPr>
            <w:r>
              <w:rPr>
                <w:sz w:val="16"/>
                <w:szCs w:val="16"/>
              </w:rPr>
              <w:t>-</w:t>
            </w:r>
          </w:p>
        </w:tc>
        <w:tc>
          <w:tcPr>
            <w:tcW w:w="425" w:type="dxa"/>
            <w:shd w:val="solid" w:color="FFFFFF" w:fill="auto"/>
          </w:tcPr>
          <w:p w:rsidR="00824EB5" w:rsidRDefault="00824EB5" w:rsidP="00E800FC">
            <w:pPr>
              <w:pStyle w:val="TAR"/>
              <w:jc w:val="center"/>
              <w:rPr>
                <w:sz w:val="16"/>
                <w:szCs w:val="16"/>
              </w:rPr>
            </w:pPr>
            <w:r>
              <w:rPr>
                <w:sz w:val="16"/>
                <w:szCs w:val="16"/>
              </w:rPr>
              <w:t>-</w:t>
            </w:r>
          </w:p>
        </w:tc>
        <w:tc>
          <w:tcPr>
            <w:tcW w:w="425" w:type="dxa"/>
            <w:shd w:val="solid" w:color="FFFFFF" w:fill="auto"/>
          </w:tcPr>
          <w:p w:rsidR="00824EB5" w:rsidRDefault="00824EB5" w:rsidP="00E800FC">
            <w:pPr>
              <w:pStyle w:val="TAC"/>
              <w:rPr>
                <w:sz w:val="16"/>
                <w:szCs w:val="16"/>
              </w:rPr>
            </w:pPr>
            <w:r>
              <w:rPr>
                <w:sz w:val="16"/>
                <w:szCs w:val="16"/>
              </w:rPr>
              <w:t>-</w:t>
            </w:r>
          </w:p>
        </w:tc>
        <w:tc>
          <w:tcPr>
            <w:tcW w:w="4962" w:type="dxa"/>
            <w:shd w:val="solid" w:color="FFFFFF" w:fill="auto"/>
          </w:tcPr>
          <w:p w:rsidR="00824EB5" w:rsidRDefault="00824EB5">
            <w:pPr>
              <w:pStyle w:val="TAL"/>
              <w:rPr>
                <w:sz w:val="16"/>
                <w:szCs w:val="16"/>
              </w:rPr>
            </w:pPr>
            <w:r>
              <w:rPr>
                <w:sz w:val="16"/>
                <w:szCs w:val="16"/>
              </w:rPr>
              <w:t xml:space="preserve">Updated with </w:t>
            </w:r>
            <w:r w:rsidR="00D855EB">
              <w:rPr>
                <w:sz w:val="16"/>
                <w:szCs w:val="16"/>
              </w:rPr>
              <w:t xml:space="preserve">S3-201025, </w:t>
            </w:r>
            <w:r w:rsidR="00AA697A">
              <w:rPr>
                <w:sz w:val="16"/>
                <w:szCs w:val="16"/>
              </w:rPr>
              <w:t xml:space="preserve">S3-201428, S3-201027, S3-201170, S3-201171, </w:t>
            </w:r>
            <w:r w:rsidR="00917E69">
              <w:rPr>
                <w:sz w:val="16"/>
                <w:szCs w:val="16"/>
              </w:rPr>
              <w:t>s3-201362</w:t>
            </w:r>
            <w:r w:rsidR="00F85D0F">
              <w:rPr>
                <w:sz w:val="16"/>
                <w:szCs w:val="16"/>
              </w:rPr>
              <w:t xml:space="preserve">, S3-201364, S3-201174, S3-201175, S3-201184, S3-201404 and </w:t>
            </w:r>
            <w:r w:rsidR="000B77A2">
              <w:rPr>
                <w:sz w:val="16"/>
                <w:szCs w:val="16"/>
              </w:rPr>
              <w:t>S3-201186.</w:t>
            </w:r>
          </w:p>
        </w:tc>
        <w:tc>
          <w:tcPr>
            <w:tcW w:w="708" w:type="dxa"/>
            <w:shd w:val="solid" w:color="FFFFFF" w:fill="auto"/>
          </w:tcPr>
          <w:p w:rsidR="00824EB5" w:rsidRDefault="001B3178" w:rsidP="004E3D2E">
            <w:pPr>
              <w:pStyle w:val="TAC"/>
              <w:rPr>
                <w:sz w:val="16"/>
                <w:szCs w:val="16"/>
              </w:rPr>
            </w:pPr>
            <w:r>
              <w:rPr>
                <w:sz w:val="16"/>
                <w:szCs w:val="16"/>
              </w:rPr>
              <w:t>0.3.0</w:t>
            </w:r>
          </w:p>
        </w:tc>
      </w:tr>
      <w:tr w:rsidR="00D6157A" w:rsidRPr="006B0D02" w:rsidTr="004E3D2E">
        <w:tc>
          <w:tcPr>
            <w:tcW w:w="800" w:type="dxa"/>
            <w:shd w:val="solid" w:color="FFFFFF" w:fill="auto"/>
          </w:tcPr>
          <w:p w:rsidR="00D6157A" w:rsidRDefault="00D6157A" w:rsidP="00D6157A">
            <w:pPr>
              <w:pStyle w:val="TAC"/>
              <w:rPr>
                <w:sz w:val="16"/>
                <w:szCs w:val="16"/>
              </w:rPr>
            </w:pPr>
            <w:ins w:id="233" w:author="Evans, Tim, Vodafone Group" w:date="2020-09-01T18:55:00Z">
              <w:r>
                <w:rPr>
                  <w:sz w:val="16"/>
                  <w:szCs w:val="16"/>
                </w:rPr>
                <w:t>2020-08</w:t>
              </w:r>
            </w:ins>
          </w:p>
        </w:tc>
        <w:tc>
          <w:tcPr>
            <w:tcW w:w="800" w:type="dxa"/>
            <w:shd w:val="solid" w:color="FFFFFF" w:fill="auto"/>
          </w:tcPr>
          <w:p w:rsidR="00D6157A" w:rsidRDefault="00D6157A" w:rsidP="00D6157A">
            <w:pPr>
              <w:pStyle w:val="TAC"/>
              <w:rPr>
                <w:sz w:val="16"/>
                <w:szCs w:val="16"/>
              </w:rPr>
            </w:pPr>
            <w:ins w:id="234" w:author="Evans, Tim, Vodafone Group" w:date="2020-09-01T18:55:00Z">
              <w:r>
                <w:rPr>
                  <w:sz w:val="16"/>
                  <w:szCs w:val="16"/>
                </w:rPr>
                <w:t>SA#100e</w:t>
              </w:r>
            </w:ins>
          </w:p>
        </w:tc>
        <w:tc>
          <w:tcPr>
            <w:tcW w:w="1094" w:type="dxa"/>
            <w:shd w:val="solid" w:color="FFFFFF" w:fill="auto"/>
          </w:tcPr>
          <w:p w:rsidR="00D6157A" w:rsidRDefault="00D6157A" w:rsidP="00D6157A">
            <w:pPr>
              <w:pStyle w:val="TAC"/>
              <w:rPr>
                <w:sz w:val="16"/>
                <w:szCs w:val="16"/>
              </w:rPr>
            </w:pPr>
            <w:ins w:id="235" w:author="Evans, Tim, Vodafone Group" w:date="2020-09-01T18:55:00Z">
              <w:r>
                <w:rPr>
                  <w:sz w:val="16"/>
                  <w:szCs w:val="16"/>
                </w:rPr>
                <w:t>S3-</w:t>
              </w:r>
              <w:r w:rsidRPr="00344A3C">
                <w:rPr>
                  <w:sz w:val="16"/>
                  <w:szCs w:val="16"/>
                </w:rPr>
                <w:t>202261</w:t>
              </w:r>
            </w:ins>
          </w:p>
        </w:tc>
        <w:tc>
          <w:tcPr>
            <w:tcW w:w="425" w:type="dxa"/>
            <w:shd w:val="solid" w:color="FFFFFF" w:fill="auto"/>
          </w:tcPr>
          <w:p w:rsidR="00D6157A" w:rsidRDefault="00D6157A" w:rsidP="00D6157A">
            <w:pPr>
              <w:pStyle w:val="TAL"/>
              <w:jc w:val="center"/>
              <w:rPr>
                <w:sz w:val="16"/>
                <w:szCs w:val="16"/>
              </w:rPr>
            </w:pPr>
            <w:ins w:id="236" w:author="Evans, Tim, Vodafone Group" w:date="2020-09-01T18:55:00Z">
              <w:r>
                <w:rPr>
                  <w:sz w:val="16"/>
                  <w:szCs w:val="16"/>
                </w:rPr>
                <w:t>-</w:t>
              </w:r>
            </w:ins>
            <w:del w:id="237" w:author="Evans, Tim, Vodafone Group" w:date="2020-09-01T18:54:00Z">
              <w:r w:rsidDel="00D6157A">
                <w:rPr>
                  <w:sz w:val="16"/>
                  <w:szCs w:val="16"/>
                </w:rPr>
                <w:delText>-</w:delText>
              </w:r>
            </w:del>
          </w:p>
        </w:tc>
        <w:tc>
          <w:tcPr>
            <w:tcW w:w="425" w:type="dxa"/>
            <w:shd w:val="solid" w:color="FFFFFF" w:fill="auto"/>
          </w:tcPr>
          <w:p w:rsidR="00D6157A" w:rsidRDefault="00D6157A" w:rsidP="00D6157A">
            <w:pPr>
              <w:pStyle w:val="TAR"/>
              <w:jc w:val="center"/>
              <w:rPr>
                <w:sz w:val="16"/>
                <w:szCs w:val="16"/>
              </w:rPr>
            </w:pPr>
            <w:ins w:id="238" w:author="Evans, Tim, Vodafone Group" w:date="2020-09-01T18:55:00Z">
              <w:r>
                <w:rPr>
                  <w:sz w:val="16"/>
                  <w:szCs w:val="16"/>
                </w:rPr>
                <w:t>-</w:t>
              </w:r>
            </w:ins>
            <w:del w:id="239" w:author="Evans, Tim, Vodafone Group" w:date="2020-09-01T18:54:00Z">
              <w:r w:rsidDel="00D6157A">
                <w:rPr>
                  <w:sz w:val="16"/>
                  <w:szCs w:val="16"/>
                </w:rPr>
                <w:delText>-</w:delText>
              </w:r>
            </w:del>
          </w:p>
        </w:tc>
        <w:tc>
          <w:tcPr>
            <w:tcW w:w="425" w:type="dxa"/>
            <w:shd w:val="solid" w:color="FFFFFF" w:fill="auto"/>
          </w:tcPr>
          <w:p w:rsidR="00D6157A" w:rsidRDefault="00D6157A" w:rsidP="00D6157A">
            <w:pPr>
              <w:pStyle w:val="TAC"/>
              <w:rPr>
                <w:sz w:val="16"/>
                <w:szCs w:val="16"/>
              </w:rPr>
            </w:pPr>
            <w:ins w:id="240" w:author="Evans, Tim, Vodafone Group" w:date="2020-09-01T18:55:00Z">
              <w:r>
                <w:rPr>
                  <w:sz w:val="16"/>
                  <w:szCs w:val="16"/>
                </w:rPr>
                <w:t>-</w:t>
              </w:r>
            </w:ins>
            <w:del w:id="241" w:author="Evans, Tim, Vodafone Group" w:date="2020-09-01T18:54:00Z">
              <w:r w:rsidDel="00D6157A">
                <w:rPr>
                  <w:sz w:val="16"/>
                  <w:szCs w:val="16"/>
                </w:rPr>
                <w:delText>-</w:delText>
              </w:r>
            </w:del>
          </w:p>
        </w:tc>
        <w:tc>
          <w:tcPr>
            <w:tcW w:w="4962" w:type="dxa"/>
            <w:shd w:val="solid" w:color="FFFFFF" w:fill="auto"/>
          </w:tcPr>
          <w:p w:rsidR="00D6157A" w:rsidRDefault="00D6157A" w:rsidP="00D6157A">
            <w:pPr>
              <w:pStyle w:val="TAL"/>
              <w:rPr>
                <w:sz w:val="16"/>
                <w:szCs w:val="16"/>
              </w:rPr>
            </w:pPr>
            <w:ins w:id="242" w:author="Evans, Tim, Vodafone Group" w:date="2020-09-01T18:55:00Z">
              <w:r>
                <w:rPr>
                  <w:sz w:val="16"/>
                  <w:szCs w:val="16"/>
                </w:rPr>
                <w:t xml:space="preserve">Added </w:t>
              </w:r>
              <w:r w:rsidRPr="00344A3C">
                <w:rPr>
                  <w:sz w:val="16"/>
                  <w:szCs w:val="16"/>
                </w:rPr>
                <w:t>S3-202061</w:t>
              </w:r>
              <w:r w:rsidRPr="00BD2749">
                <w:rPr>
                  <w:sz w:val="16"/>
                  <w:szCs w:val="16"/>
                </w:rPr>
                <w:t xml:space="preserve">, </w:t>
              </w:r>
              <w:r w:rsidRPr="00D6157A">
                <w:rPr>
                  <w:sz w:val="16"/>
                  <w:szCs w:val="16"/>
                </w:rPr>
                <w:t>S3-201626</w:t>
              </w:r>
              <w:r>
                <w:rPr>
                  <w:sz w:val="16"/>
                  <w:szCs w:val="16"/>
                </w:rPr>
                <w:t>, S3-202110,</w:t>
              </w:r>
            </w:ins>
            <w:ins w:id="243" w:author="Evans, Tim, Vodafone Group" w:date="2020-09-01T18:56:00Z">
              <w:r w:rsidR="00A76D08">
                <w:rPr>
                  <w:sz w:val="16"/>
                  <w:szCs w:val="16"/>
                </w:rPr>
                <w:t xml:space="preserve"> S3-201628, </w:t>
              </w:r>
            </w:ins>
            <w:ins w:id="244" w:author="Evans, Tim, Vodafone Group" w:date="2020-09-01T18:59:00Z">
              <w:r w:rsidR="00E50D86">
                <w:rPr>
                  <w:sz w:val="16"/>
                  <w:szCs w:val="16"/>
                </w:rPr>
                <w:t>S3-202060 and S3-202059</w:t>
              </w:r>
            </w:ins>
          </w:p>
        </w:tc>
        <w:tc>
          <w:tcPr>
            <w:tcW w:w="708" w:type="dxa"/>
            <w:shd w:val="solid" w:color="FFFFFF" w:fill="auto"/>
          </w:tcPr>
          <w:p w:rsidR="00D6157A" w:rsidRDefault="00D6157A" w:rsidP="00D6157A">
            <w:pPr>
              <w:pStyle w:val="TAC"/>
              <w:rPr>
                <w:sz w:val="16"/>
                <w:szCs w:val="16"/>
              </w:rPr>
            </w:pPr>
            <w:ins w:id="245" w:author="Evans, Tim, Vodafone Group" w:date="2020-09-01T18:55:00Z">
              <w:r>
                <w:rPr>
                  <w:sz w:val="16"/>
                  <w:szCs w:val="16"/>
                </w:rPr>
                <w:t>0.4.0</w:t>
              </w:r>
            </w:ins>
          </w:p>
        </w:tc>
      </w:tr>
    </w:tbl>
    <w:p w:rsidR="003C3971" w:rsidRPr="00235394" w:rsidRDefault="003C3971" w:rsidP="003C3971"/>
    <w:p w:rsidR="003C3971" w:rsidRPr="00235394" w:rsidRDefault="005E5BD2" w:rsidP="005E5BD2">
      <w:pPr>
        <w:pStyle w:val="Guidance"/>
      </w:pPr>
      <w:r w:rsidRPr="00235394">
        <w:t xml:space="preserve"> </w:t>
      </w:r>
    </w:p>
    <w:p w:rsidR="00080512" w:rsidRDefault="00080512"/>
    <w:sectPr w:rsidR="00080512">
      <w:headerReference w:type="default" r:id="rId43"/>
      <w:footerReference w:type="default" r:id="rId4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013" w:rsidRDefault="00B45013">
      <w:r>
        <w:separator/>
      </w:r>
    </w:p>
  </w:endnote>
  <w:endnote w:type="continuationSeparator" w:id="0">
    <w:p w:rsidR="00B45013" w:rsidRDefault="00B45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Yu Gothic UI"/>
    <w:panose1 w:val="00000000000000000000"/>
    <w:charset w:val="8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69F" w:rsidRDefault="00270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EB5" w:rsidRDefault="00824EB5">
    <w:pPr>
      <w:pStyle w:val="Footer"/>
    </w:pPr>
    <w:r>
      <w:rPr>
        <w:lang w:eastAsia="en-GB"/>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10236200</wp:posOffset>
              </wp:positionV>
              <wp:extent cx="7560945" cy="266700"/>
              <wp:effectExtent l="0" t="0" r="0" b="0"/>
              <wp:wrapNone/>
              <wp:docPr id="2" name="MSIPCM556b4bba8ce32fcf1496e752" descr="{&quot;HashCode&quot;:-1699574231,&quot;Height&quot;:842.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4EB5" w:rsidRPr="00F7338E" w:rsidRDefault="00824EB5" w:rsidP="00F7338E">
                          <w:pPr>
                            <w:spacing w:after="0"/>
                            <w:rPr>
                              <w:rFonts w:ascii="Calibri" w:hAnsi="Calibri" w:cs="Calibri"/>
                              <w:color w:val="000000"/>
                              <w:sz w:val="14"/>
                            </w:rPr>
                          </w:pP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556b4bba8ce32fcf1496e752" o:spid="_x0000_s1026" type="#_x0000_t202" alt="{&quot;HashCode&quot;:-1699574231,&quot;Height&quot;:842.0,&quot;Width&quot;:595.0,&quot;Placement&quot;:&quot;Footer&quot;,&quot;Index&quot;:&quot;Primary&quot;,&quot;Section&quot;:1,&quot;Top&quot;:0.0,&quot;Left&quot;:0.0}" style="position:absolute;left:0;text-align:left;margin-left:0;margin-top:806pt;width:595.35pt;height: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" o:allowincell="f" filled="f" stroked="f">
              <v:textbox inset="20pt,0,,0">
                <w:txbxContent>
                  <w:p w:rsidR="00824EB5" w:rsidRPr="00F7338E" w:rsidRDefault="00824EB5" w:rsidP="00F7338E">
                    <w:pPr>
                      <w:spacing w:after="0"/>
                      <w:rPr>
                        <w:rFonts w:ascii="Calibri" w:hAnsi="Calibri" w:cs="Calibri"/>
                        <w:color w:val="000000"/>
                        <w:sz w:val="14"/>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69F" w:rsidRDefault="002706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EB5" w:rsidRDefault="00824EB5">
    <w:pPr>
      <w:pStyle w:val="Footer"/>
    </w:pPr>
    <w:r>
      <w:rPr>
        <w:lang w:eastAsia="en-GB"/>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10236200</wp:posOffset>
              </wp:positionV>
              <wp:extent cx="7560945" cy="266700"/>
              <wp:effectExtent l="0" t="0" r="0" b="0"/>
              <wp:wrapNone/>
              <wp:docPr id="1" name="MSIPCMd97343d6adbf4a555afbc18f" descr="{&quot;HashCode&quot;:-1699574231,&quot;Height&quot;:842.0,&quot;Width&quot;:595.0,&quot;Placement&quot;:&quot;Footer&quot;,&quot;Index&quot;:&quot;Primary&quot;,&quot;Section&quot;:2,&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4EB5" w:rsidRPr="00F7338E" w:rsidRDefault="00824EB5" w:rsidP="00F7338E">
                          <w:pPr>
                            <w:spacing w:after="0"/>
                            <w:rPr>
                              <w:rFonts w:ascii="Calibri" w:hAnsi="Calibri" w:cs="Calibri"/>
                              <w:color w:val="000000"/>
                              <w:sz w:val="14"/>
                            </w:rPr>
                          </w:pP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d97343d6adbf4a555afbc18f" o:spid="_x0000_s1027" type="#_x0000_t202" alt="{&quot;HashCode&quot;:-1699574231,&quot;Height&quot;:842.0,&quot;Width&quot;:595.0,&quot;Placement&quot;:&quot;Footer&quot;,&quot;Index&quot;:&quot;Primary&quot;,&quot;Section&quot;:2,&quot;Top&quot;:0.0,&quot;Left&quot;:0.0}" style="position:absolute;left:0;text-align:left;margin-left:0;margin-top:806pt;width:595.35pt;height:2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" o:allowincell="f" filled="f" stroked="f">
              <v:textbox inset="20pt,0,,0">
                <w:txbxContent>
                  <w:p w:rsidR="00824EB5" w:rsidRPr="00F7338E" w:rsidRDefault="00824EB5" w:rsidP="00F7338E">
                    <w:pPr>
                      <w:spacing w:after="0"/>
                      <w:rPr>
                        <w:rFonts w:ascii="Calibri" w:hAnsi="Calibri" w:cs="Calibri"/>
                        <w:color w:val="000000"/>
                        <w:sz w:val="14"/>
                      </w:rPr>
                    </w:pPr>
                  </w:p>
                </w:txbxContent>
              </v:textbox>
              <w10:wrap anchorx="page" anchory="page"/>
            </v:shape>
          </w:pict>
        </mc:Fallback>
      </mc:AlternateContent>
    </w:r>
    <w:r>
      <w:t>3GPP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013" w:rsidRDefault="00B45013">
      <w:r>
        <w:separator/>
      </w:r>
    </w:p>
  </w:footnote>
  <w:footnote w:type="continuationSeparator" w:id="0">
    <w:p w:rsidR="00B45013" w:rsidRDefault="00B45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69F" w:rsidRDefault="002706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69F" w:rsidRDefault="002706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69F" w:rsidRDefault="0027069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EB5" w:rsidRDefault="00824EB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50D86">
      <w:rPr>
        <w:rFonts w:ascii="Arial" w:hAnsi="Arial" w:cs="Arial"/>
        <w:b/>
        <w:noProof/>
        <w:sz w:val="18"/>
        <w:szCs w:val="18"/>
      </w:rPr>
      <w:t>3GPP TR 33.845 V0.4.0 (2020-08)</w:t>
    </w:r>
    <w:r>
      <w:rPr>
        <w:rFonts w:ascii="Arial" w:hAnsi="Arial" w:cs="Arial"/>
        <w:b/>
        <w:sz w:val="18"/>
        <w:szCs w:val="18"/>
      </w:rPr>
      <w:fldChar w:fldCharType="end"/>
    </w:r>
  </w:p>
  <w:p w:rsidR="00824EB5" w:rsidRDefault="00824EB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E50D86">
      <w:rPr>
        <w:rFonts w:ascii="Arial" w:hAnsi="Arial" w:cs="Arial"/>
        <w:b/>
        <w:noProof/>
        <w:sz w:val="18"/>
        <w:szCs w:val="18"/>
      </w:rPr>
      <w:t>24</w:t>
    </w:r>
    <w:r>
      <w:rPr>
        <w:rFonts w:ascii="Arial" w:hAnsi="Arial" w:cs="Arial"/>
        <w:b/>
        <w:sz w:val="18"/>
        <w:szCs w:val="18"/>
      </w:rPr>
      <w:fldChar w:fldCharType="end"/>
    </w:r>
  </w:p>
  <w:p w:rsidR="00824EB5" w:rsidRDefault="00824EB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50D86">
      <w:rPr>
        <w:rFonts w:ascii="Arial" w:hAnsi="Arial" w:cs="Arial"/>
        <w:bCs/>
        <w:noProof/>
        <w:sz w:val="18"/>
        <w:szCs w:val="18"/>
        <w:lang w:val="en-US"/>
      </w:rPr>
      <w:t>Error! No text of specified style in document.</w:t>
    </w:r>
    <w:r>
      <w:rPr>
        <w:rFonts w:ascii="Arial" w:hAnsi="Arial" w:cs="Arial"/>
        <w:b/>
        <w:sz w:val="18"/>
        <w:szCs w:val="18"/>
      </w:rPr>
      <w:fldChar w:fldCharType="end"/>
    </w:r>
  </w:p>
  <w:p w:rsidR="00824EB5" w:rsidRDefault="00824E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D1D1A33"/>
    <w:multiLevelType w:val="hybridMultilevel"/>
    <w:tmpl w:val="1F60FD58"/>
    <w:lvl w:ilvl="0" w:tplc="EAE60FA8">
      <w:start w:val="33"/>
      <w:numFmt w:val="bullet"/>
      <w:lvlText w:val="-"/>
      <w:lvlJc w:val="left"/>
      <w:pPr>
        <w:ind w:left="928" w:hanging="360"/>
      </w:pPr>
      <w:rPr>
        <w:rFonts w:ascii="Times New Roman" w:eastAsia="SimSun" w:hAnsi="Times New Roman" w:cs="Times New Roman" w:hint="default"/>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3" w15:restartNumberingAfterBreak="0">
    <w:nsid w:val="3B6D0506"/>
    <w:multiLevelType w:val="hybridMultilevel"/>
    <w:tmpl w:val="854E9806"/>
    <w:lvl w:ilvl="0" w:tplc="CF7C7164">
      <w:start w:val="7"/>
      <w:numFmt w:val="bullet"/>
      <w:lvlText w:val="-"/>
      <w:lvlJc w:val="left"/>
      <w:pPr>
        <w:ind w:left="1496" w:hanging="360"/>
      </w:pPr>
      <w:rPr>
        <w:rFonts w:ascii="Times New Roman" w:eastAsia="SimSun" w:hAnsi="Times New Roman" w:cs="Times New Roman" w:hint="default"/>
      </w:rPr>
    </w:lvl>
    <w:lvl w:ilvl="1" w:tplc="08090003" w:tentative="1">
      <w:start w:val="1"/>
      <w:numFmt w:val="bullet"/>
      <w:lvlText w:val="o"/>
      <w:lvlJc w:val="left"/>
      <w:pPr>
        <w:ind w:left="2216" w:hanging="360"/>
      </w:pPr>
      <w:rPr>
        <w:rFonts w:ascii="Courier New" w:hAnsi="Courier New" w:cs="Courier New" w:hint="default"/>
      </w:rPr>
    </w:lvl>
    <w:lvl w:ilvl="2" w:tplc="08090005" w:tentative="1">
      <w:start w:val="1"/>
      <w:numFmt w:val="bullet"/>
      <w:lvlText w:val=""/>
      <w:lvlJc w:val="left"/>
      <w:pPr>
        <w:ind w:left="2936" w:hanging="360"/>
      </w:pPr>
      <w:rPr>
        <w:rFonts w:ascii="Wingdings" w:hAnsi="Wingdings" w:hint="default"/>
      </w:rPr>
    </w:lvl>
    <w:lvl w:ilvl="3" w:tplc="08090001" w:tentative="1">
      <w:start w:val="1"/>
      <w:numFmt w:val="bullet"/>
      <w:lvlText w:val=""/>
      <w:lvlJc w:val="left"/>
      <w:pPr>
        <w:ind w:left="3656" w:hanging="360"/>
      </w:pPr>
      <w:rPr>
        <w:rFonts w:ascii="Symbol" w:hAnsi="Symbol" w:hint="default"/>
      </w:rPr>
    </w:lvl>
    <w:lvl w:ilvl="4" w:tplc="08090003" w:tentative="1">
      <w:start w:val="1"/>
      <w:numFmt w:val="bullet"/>
      <w:lvlText w:val="o"/>
      <w:lvlJc w:val="left"/>
      <w:pPr>
        <w:ind w:left="4376" w:hanging="360"/>
      </w:pPr>
      <w:rPr>
        <w:rFonts w:ascii="Courier New" w:hAnsi="Courier New" w:cs="Courier New" w:hint="default"/>
      </w:rPr>
    </w:lvl>
    <w:lvl w:ilvl="5" w:tplc="08090005" w:tentative="1">
      <w:start w:val="1"/>
      <w:numFmt w:val="bullet"/>
      <w:lvlText w:val=""/>
      <w:lvlJc w:val="left"/>
      <w:pPr>
        <w:ind w:left="5096" w:hanging="360"/>
      </w:pPr>
      <w:rPr>
        <w:rFonts w:ascii="Wingdings" w:hAnsi="Wingdings" w:hint="default"/>
      </w:rPr>
    </w:lvl>
    <w:lvl w:ilvl="6" w:tplc="08090001" w:tentative="1">
      <w:start w:val="1"/>
      <w:numFmt w:val="bullet"/>
      <w:lvlText w:val=""/>
      <w:lvlJc w:val="left"/>
      <w:pPr>
        <w:ind w:left="5816" w:hanging="360"/>
      </w:pPr>
      <w:rPr>
        <w:rFonts w:ascii="Symbol" w:hAnsi="Symbol" w:hint="default"/>
      </w:rPr>
    </w:lvl>
    <w:lvl w:ilvl="7" w:tplc="08090003" w:tentative="1">
      <w:start w:val="1"/>
      <w:numFmt w:val="bullet"/>
      <w:lvlText w:val="o"/>
      <w:lvlJc w:val="left"/>
      <w:pPr>
        <w:ind w:left="6536" w:hanging="360"/>
      </w:pPr>
      <w:rPr>
        <w:rFonts w:ascii="Courier New" w:hAnsi="Courier New" w:cs="Courier New" w:hint="default"/>
      </w:rPr>
    </w:lvl>
    <w:lvl w:ilvl="8" w:tplc="08090005" w:tentative="1">
      <w:start w:val="1"/>
      <w:numFmt w:val="bullet"/>
      <w:lvlText w:val=""/>
      <w:lvlJc w:val="left"/>
      <w:pPr>
        <w:ind w:left="7256" w:hanging="360"/>
      </w:pPr>
      <w:rPr>
        <w:rFonts w:ascii="Wingdings" w:hAnsi="Wingdings" w:hint="default"/>
      </w:rPr>
    </w:lvl>
  </w:abstractNum>
  <w:abstractNum w:abstractNumId="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4"/>
  </w:num>
  <w:num w:numId="5">
    <w:abstractNumId w:val="3"/>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vans, Tim, Vodafone Group">
    <w15:presenceInfo w15:providerId="AD" w15:userId="S-1-5-21-329068152-1383384898-682003330-6027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3A"/>
    <w:rsid w:val="00033397"/>
    <w:rsid w:val="00040095"/>
    <w:rsid w:val="00051834"/>
    <w:rsid w:val="00054A22"/>
    <w:rsid w:val="00062023"/>
    <w:rsid w:val="000655A6"/>
    <w:rsid w:val="00080512"/>
    <w:rsid w:val="000A1C63"/>
    <w:rsid w:val="000B77A2"/>
    <w:rsid w:val="000C47C3"/>
    <w:rsid w:val="000D58AB"/>
    <w:rsid w:val="00133525"/>
    <w:rsid w:val="0013404F"/>
    <w:rsid w:val="001A4C42"/>
    <w:rsid w:val="001A7420"/>
    <w:rsid w:val="001B3178"/>
    <w:rsid w:val="001B6637"/>
    <w:rsid w:val="001C21C3"/>
    <w:rsid w:val="001D02C2"/>
    <w:rsid w:val="001F0C1D"/>
    <w:rsid w:val="001F1132"/>
    <w:rsid w:val="001F168B"/>
    <w:rsid w:val="00214F68"/>
    <w:rsid w:val="00226237"/>
    <w:rsid w:val="002347A2"/>
    <w:rsid w:val="002675F0"/>
    <w:rsid w:val="0027069F"/>
    <w:rsid w:val="002B6339"/>
    <w:rsid w:val="002D012B"/>
    <w:rsid w:val="002E00EE"/>
    <w:rsid w:val="003172DC"/>
    <w:rsid w:val="00344A3C"/>
    <w:rsid w:val="0035462D"/>
    <w:rsid w:val="003765B8"/>
    <w:rsid w:val="00381B62"/>
    <w:rsid w:val="003C3971"/>
    <w:rsid w:val="003D1FB8"/>
    <w:rsid w:val="00423334"/>
    <w:rsid w:val="004345EC"/>
    <w:rsid w:val="00465515"/>
    <w:rsid w:val="00496839"/>
    <w:rsid w:val="004A4568"/>
    <w:rsid w:val="004D3578"/>
    <w:rsid w:val="004E213A"/>
    <w:rsid w:val="004E3D2E"/>
    <w:rsid w:val="004F0988"/>
    <w:rsid w:val="004F3340"/>
    <w:rsid w:val="00507C44"/>
    <w:rsid w:val="005249DB"/>
    <w:rsid w:val="00526178"/>
    <w:rsid w:val="0053388B"/>
    <w:rsid w:val="00535773"/>
    <w:rsid w:val="00542EDE"/>
    <w:rsid w:val="00543E6C"/>
    <w:rsid w:val="00565087"/>
    <w:rsid w:val="00566908"/>
    <w:rsid w:val="00597B11"/>
    <w:rsid w:val="005D2E01"/>
    <w:rsid w:val="005D7526"/>
    <w:rsid w:val="005E4BB2"/>
    <w:rsid w:val="005E5BD2"/>
    <w:rsid w:val="00602AEA"/>
    <w:rsid w:val="00614FDF"/>
    <w:rsid w:val="0063543D"/>
    <w:rsid w:val="0064435C"/>
    <w:rsid w:val="00647114"/>
    <w:rsid w:val="00654F41"/>
    <w:rsid w:val="006A323F"/>
    <w:rsid w:val="006B30D0"/>
    <w:rsid w:val="006C3D95"/>
    <w:rsid w:val="006E5C86"/>
    <w:rsid w:val="00701116"/>
    <w:rsid w:val="00713C44"/>
    <w:rsid w:val="007268D9"/>
    <w:rsid w:val="00734A5B"/>
    <w:rsid w:val="0074026F"/>
    <w:rsid w:val="007429F6"/>
    <w:rsid w:val="00744E76"/>
    <w:rsid w:val="00774DA4"/>
    <w:rsid w:val="00781F0F"/>
    <w:rsid w:val="007B600E"/>
    <w:rsid w:val="007F0F4A"/>
    <w:rsid w:val="008028A4"/>
    <w:rsid w:val="00824EB5"/>
    <w:rsid w:val="00830747"/>
    <w:rsid w:val="008768CA"/>
    <w:rsid w:val="008919A2"/>
    <w:rsid w:val="008C384C"/>
    <w:rsid w:val="0090271F"/>
    <w:rsid w:val="00902E23"/>
    <w:rsid w:val="009114D7"/>
    <w:rsid w:val="0091348E"/>
    <w:rsid w:val="00913C15"/>
    <w:rsid w:val="00917CCB"/>
    <w:rsid w:val="00917E69"/>
    <w:rsid w:val="00942EC2"/>
    <w:rsid w:val="009A56F8"/>
    <w:rsid w:val="009F37B7"/>
    <w:rsid w:val="00A10F02"/>
    <w:rsid w:val="00A164B4"/>
    <w:rsid w:val="00A26956"/>
    <w:rsid w:val="00A27486"/>
    <w:rsid w:val="00A53724"/>
    <w:rsid w:val="00A56066"/>
    <w:rsid w:val="00A73129"/>
    <w:rsid w:val="00A73ECC"/>
    <w:rsid w:val="00A76D08"/>
    <w:rsid w:val="00A82346"/>
    <w:rsid w:val="00A91C81"/>
    <w:rsid w:val="00A92BA1"/>
    <w:rsid w:val="00AA697A"/>
    <w:rsid w:val="00AC6BC6"/>
    <w:rsid w:val="00AE65E2"/>
    <w:rsid w:val="00AF4945"/>
    <w:rsid w:val="00B00154"/>
    <w:rsid w:val="00B02442"/>
    <w:rsid w:val="00B15449"/>
    <w:rsid w:val="00B45013"/>
    <w:rsid w:val="00B93086"/>
    <w:rsid w:val="00BA19ED"/>
    <w:rsid w:val="00BA4B8D"/>
    <w:rsid w:val="00BC0F7D"/>
    <w:rsid w:val="00BD7D31"/>
    <w:rsid w:val="00BE3255"/>
    <w:rsid w:val="00BF0A53"/>
    <w:rsid w:val="00BF128E"/>
    <w:rsid w:val="00C074DD"/>
    <w:rsid w:val="00C1496A"/>
    <w:rsid w:val="00C33079"/>
    <w:rsid w:val="00C45231"/>
    <w:rsid w:val="00C6508F"/>
    <w:rsid w:val="00C72833"/>
    <w:rsid w:val="00C80F1D"/>
    <w:rsid w:val="00C93F40"/>
    <w:rsid w:val="00CA3D0C"/>
    <w:rsid w:val="00D57972"/>
    <w:rsid w:val="00D6157A"/>
    <w:rsid w:val="00D675A9"/>
    <w:rsid w:val="00D738D6"/>
    <w:rsid w:val="00D755EB"/>
    <w:rsid w:val="00D76048"/>
    <w:rsid w:val="00D855EB"/>
    <w:rsid w:val="00D87E00"/>
    <w:rsid w:val="00D9134D"/>
    <w:rsid w:val="00DA7A03"/>
    <w:rsid w:val="00DB1818"/>
    <w:rsid w:val="00DC309B"/>
    <w:rsid w:val="00DC4DA2"/>
    <w:rsid w:val="00DD4C17"/>
    <w:rsid w:val="00DD74A5"/>
    <w:rsid w:val="00DF2B1F"/>
    <w:rsid w:val="00DF62CD"/>
    <w:rsid w:val="00E16509"/>
    <w:rsid w:val="00E44582"/>
    <w:rsid w:val="00E50D86"/>
    <w:rsid w:val="00E77645"/>
    <w:rsid w:val="00E800FC"/>
    <w:rsid w:val="00EA15B0"/>
    <w:rsid w:val="00EA5EA7"/>
    <w:rsid w:val="00EC4A25"/>
    <w:rsid w:val="00EC7FDD"/>
    <w:rsid w:val="00F025A2"/>
    <w:rsid w:val="00F04712"/>
    <w:rsid w:val="00F13360"/>
    <w:rsid w:val="00F22EC7"/>
    <w:rsid w:val="00F325C8"/>
    <w:rsid w:val="00F653B8"/>
    <w:rsid w:val="00F6723F"/>
    <w:rsid w:val="00F7338E"/>
    <w:rsid w:val="00F85D0F"/>
    <w:rsid w:val="00F9008D"/>
    <w:rsid w:val="00FA1266"/>
    <w:rsid w:val="00FC1192"/>
    <w:rsid w:val="00FC2A85"/>
    <w:rsid w:val="00FD6C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1D43998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Char"/>
    <w:qFormat/>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table" w:customStyle="1" w:styleId="Calendar2">
    <w:name w:val="Calendar 2"/>
    <w:basedOn w:val="TableNormal"/>
    <w:uiPriority w:val="99"/>
    <w:qFormat/>
    <w:rsid w:val="002D012B"/>
    <w:pPr>
      <w:jc w:val="center"/>
    </w:pPr>
    <w:rPr>
      <w:rFonts w:ascii="Calibri" w:hAnsi="Calibri"/>
      <w:sz w:val="28"/>
      <w:szCs w:val="28"/>
      <w:lang w:val="en-US" w:eastAsia="en-US"/>
    </w:rPr>
    <w:tblPr>
      <w:tblBorders>
        <w:insideV w:val="single" w:sz="4" w:space="0" w:color="9CC2E5"/>
      </w:tblBorders>
    </w:tblPr>
    <w:tblStylePr w:type="firstRow">
      <w:rPr>
        <w:rFonts w:ascii="Calibri Light" w:hAnsi="Calibri Light"/>
        <w:b w:val="0"/>
        <w:i w:val="0"/>
        <w:caps/>
        <w:smallCaps w:val="0"/>
        <w:color w:val="5B9BD5"/>
        <w:spacing w:val="20"/>
        <w:sz w:val="32"/>
      </w:rPr>
      <w:tblPr/>
      <w:tcPr>
        <w:tcBorders>
          <w:top w:val="nil"/>
          <w:left w:val="nil"/>
          <w:bottom w:val="nil"/>
          <w:right w:val="nil"/>
          <w:insideH w:val="nil"/>
          <w:insideV w:val="nil"/>
          <w:tl2br w:val="nil"/>
          <w:tr2bl w:val="nil"/>
        </w:tcBorders>
      </w:tcPr>
    </w:tblStylePr>
  </w:style>
  <w:style w:type="character" w:customStyle="1" w:styleId="EditorsNoteCharChar">
    <w:name w:val="Editor's Note Char Char"/>
    <w:link w:val="EditorsNote"/>
    <w:rsid w:val="00C6508F"/>
    <w:rPr>
      <w:color w:val="FF0000"/>
      <w:lang w:eastAsia="en-US"/>
    </w:rPr>
  </w:style>
  <w:style w:type="character" w:customStyle="1" w:styleId="EXCar">
    <w:name w:val="EX Car"/>
    <w:link w:val="EX"/>
    <w:rsid w:val="00FD6C30"/>
    <w:rPr>
      <w:lang w:eastAsia="en-US"/>
    </w:rPr>
  </w:style>
  <w:style w:type="paragraph" w:styleId="List">
    <w:name w:val="List"/>
    <w:basedOn w:val="Normal"/>
    <w:rsid w:val="00AF4945"/>
    <w:pPr>
      <w:ind w:left="568" w:hanging="284"/>
    </w:pPr>
    <w:rPr>
      <w:rFonts w:eastAsia="SimSun"/>
    </w:rPr>
  </w:style>
  <w:style w:type="character" w:customStyle="1" w:styleId="TFChar">
    <w:name w:val="TF Char"/>
    <w:link w:val="TF"/>
    <w:rsid w:val="00AF4945"/>
    <w:rPr>
      <w:rFonts w:ascii="Arial" w:hAnsi="Arial"/>
      <w:b/>
      <w:lang w:eastAsia="en-US"/>
    </w:rPr>
  </w:style>
  <w:style w:type="character" w:customStyle="1" w:styleId="TALChar">
    <w:name w:val="TAL Char"/>
    <w:link w:val="TAL"/>
    <w:qFormat/>
    <w:locked/>
    <w:rsid w:val="00A73ECC"/>
    <w:rPr>
      <w:rFonts w:ascii="Arial" w:hAnsi="Arial"/>
      <w:sz w:val="18"/>
      <w:lang w:eastAsia="en-US"/>
    </w:rPr>
  </w:style>
  <w:style w:type="character" w:customStyle="1" w:styleId="TACChar">
    <w:name w:val="TAC Char"/>
    <w:link w:val="TAC"/>
    <w:locked/>
    <w:rsid w:val="00A73ECC"/>
    <w:rPr>
      <w:rFonts w:ascii="Arial" w:hAnsi="Arial"/>
      <w:sz w:val="18"/>
      <w:lang w:eastAsia="en-US"/>
    </w:rPr>
  </w:style>
  <w:style w:type="character" w:customStyle="1" w:styleId="THChar">
    <w:name w:val="TH Char"/>
    <w:link w:val="TH"/>
    <w:locked/>
    <w:rsid w:val="00A73ECC"/>
    <w:rPr>
      <w:rFonts w:ascii="Arial" w:hAnsi="Arial"/>
      <w:b/>
      <w:lang w:eastAsia="en-US"/>
    </w:rPr>
  </w:style>
  <w:style w:type="character" w:customStyle="1" w:styleId="TAHChar">
    <w:name w:val="TAH Char"/>
    <w:link w:val="TAH"/>
    <w:locked/>
    <w:rsid w:val="00A73ECC"/>
    <w:rPr>
      <w:rFonts w:ascii="Arial" w:hAnsi="Arial"/>
      <w:b/>
      <w:sz w:val="18"/>
      <w:lang w:eastAsia="en-US"/>
    </w:rPr>
  </w:style>
  <w:style w:type="paragraph" w:customStyle="1" w:styleId="NOTE">
    <w:name w:val="NOTE"/>
    <w:basedOn w:val="B1"/>
    <w:qFormat/>
    <w:rsid w:val="00D855EB"/>
  </w:style>
  <w:style w:type="character" w:customStyle="1" w:styleId="NOChar">
    <w:name w:val="NO Char"/>
    <w:link w:val="NO"/>
    <w:qFormat/>
    <w:rsid w:val="00F85D0F"/>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56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3gpp.org/specifications-groups/delegates-corner/writing-a-new-spec" TargetMode="External"/><Relationship Id="rId26" Type="http://schemas.openxmlformats.org/officeDocument/2006/relationships/oleObject" Target="embeddings/oleObject3.bin"/><Relationship Id="rId39" Type="http://schemas.openxmlformats.org/officeDocument/2006/relationships/image" Target="media/image13.emf"/><Relationship Id="rId21" Type="http://schemas.openxmlformats.org/officeDocument/2006/relationships/image" Target="media/image4.emf"/><Relationship Id="rId34" Type="http://schemas.openxmlformats.org/officeDocument/2006/relationships/oleObject" Target="embeddings/oleObject5.bin"/><Relationship Id="rId42" Type="http://schemas.openxmlformats.org/officeDocument/2006/relationships/oleObject" Target="embeddings/oleObject7.bin"/><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footer" Target="footer3.xml"/><Relationship Id="rId29" Type="http://schemas.openxmlformats.org/officeDocument/2006/relationships/image" Target="media/image8.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Microsoft_Visio_2003-2010_Drawing.vsd"/><Relationship Id="rId32" Type="http://schemas.openxmlformats.org/officeDocument/2006/relationships/oleObject" Target="embeddings/Microsoft_Visio_2003-2010_Drawing2.vsd"/><Relationship Id="rId37" Type="http://schemas.openxmlformats.org/officeDocument/2006/relationships/image" Target="media/image12.emf"/><Relationship Id="rId40" Type="http://schemas.openxmlformats.org/officeDocument/2006/relationships/oleObject" Target="embeddings/Microsoft_Visio_2003-2010_Drawing4.vsd"/><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oleObject" Target="embeddings/Microsoft_Visio_2003-2010_Drawing1.vsd"/><Relationship Id="rId36" Type="http://schemas.openxmlformats.org/officeDocument/2006/relationships/oleObject" Target="embeddings/Microsoft_Visio_2003-2010_Drawing3.vsd"/><Relationship Id="rId10" Type="http://schemas.openxmlformats.org/officeDocument/2006/relationships/image" Target="media/image2.png"/><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oleObject" Target="embeddings/oleObject2.bin"/><Relationship Id="rId27" Type="http://schemas.openxmlformats.org/officeDocument/2006/relationships/image" Target="media/image7.emf"/><Relationship Id="rId30" Type="http://schemas.openxmlformats.org/officeDocument/2006/relationships/oleObject" Target="embeddings/oleObject4.bin"/><Relationship Id="rId35" Type="http://schemas.openxmlformats.org/officeDocument/2006/relationships/image" Target="media/image11.emf"/><Relationship Id="rId43" Type="http://schemas.openxmlformats.org/officeDocument/2006/relationships/header" Target="head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yperlink" Target="http://www.3gpp.org/DynaReport/21801.htm" TargetMode="External"/><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oleObject" Target="embeddings/oleObject6.bin"/><Relationship Id="rId46" Type="http://schemas.microsoft.com/office/2011/relationships/people" Target="people.xml"/><Relationship Id="rId20" Type="http://schemas.openxmlformats.org/officeDocument/2006/relationships/oleObject" Target="embeddings/oleObject1.bin"/><Relationship Id="rId41" Type="http://schemas.openxmlformats.org/officeDocument/2006/relationships/image" Target="media/image1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edit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C4D9E-BE56-4EB3-BB35-9C0B4C1A7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25</Pages>
  <Words>7467</Words>
  <Characters>42565</Characters>
  <Application>Microsoft Office Word</Application>
  <DocSecurity>0</DocSecurity>
  <Lines>354</Lines>
  <Paragraphs>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3GPP TS ab.cde</vt:lpstr>
      <vt:lpstr>3GPP TS ab.cde</vt:lpstr>
    </vt:vector>
  </TitlesOfParts>
  <Company>ETSI</Company>
  <LinksUpToDate>false</LinksUpToDate>
  <CharactersWithSpaces>49933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Evans, Tim, Vodafone Group</cp:lastModifiedBy>
  <cp:revision>6</cp:revision>
  <cp:lastPrinted>2019-02-25T14:05:00Z</cp:lastPrinted>
  <dcterms:created xsi:type="dcterms:W3CDTF">2020-09-01T17:40:00Z</dcterms:created>
  <dcterms:modified xsi:type="dcterms:W3CDTF">2020-09-01T18:01:00Z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iteId">
    <vt:lpwstr>68283f3b-8487-4c86-adb3-a5228f18b893</vt:lpwstr>
  </property>
  <property fmtid="{D5CDD505-2E9C-101B-9397-08002B2CF9AE}" pid="4" name="MSIP_Label_17da11e7-ad83-4459-98c6-12a88e2eac78_Owner">
    <vt:lpwstr>tim.evans1@vodafone.com</vt:lpwstr>
  </property>
  <property fmtid="{D5CDD505-2E9C-101B-9397-08002B2CF9AE}" pid="5" name="MSIP_Label_17da11e7-ad83-4459-98c6-12a88e2eac78_SetDate">
    <vt:lpwstr>2019-11-22T21:18:37.3103006Z</vt:lpwstr>
  </property>
  <property fmtid="{D5CDD505-2E9C-101B-9397-08002B2CF9AE}" pid="6" name="MSIP_Label_17da11e7-ad83-4459-98c6-12a88e2eac78_Name">
    <vt:lpwstr>Non-Vodafone</vt:lpwstr>
  </property>
  <property fmtid="{D5CDD505-2E9C-101B-9397-08002B2CF9AE}" pid="7" name="MSIP_Label_17da11e7-ad83-4459-98c6-12a88e2eac78_Application">
    <vt:lpwstr>Microsoft Azure Information Protection</vt:lpwstr>
  </property>
  <property fmtid="{D5CDD505-2E9C-101B-9397-08002B2CF9AE}" pid="8" name="MSIP_Label_17da11e7-ad83-4459-98c6-12a88e2eac78_Extended_MSFT_Method">
    <vt:lpwstr>Manual</vt:lpwstr>
  </property>
  <property fmtid="{D5CDD505-2E9C-101B-9397-08002B2CF9AE}" pid="9" name="Sensitivity">
    <vt:lpwstr>Non-Vodafone</vt:lpwstr>
  </property>
</Properties>
</file>